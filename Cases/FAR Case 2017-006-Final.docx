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DD248" w14:textId="77777777" w:rsidR="00B00B08" w:rsidRPr="001F7779" w:rsidRDefault="008C49F2" w:rsidP="001F7779">
      <w:pPr>
        <w:widowControl w:val="0"/>
        <w:autoSpaceDE w:val="0"/>
        <w:autoSpaceDN w:val="0"/>
        <w:adjustRightInd w:val="0"/>
        <w:spacing w:line="480" w:lineRule="auto"/>
        <w:ind w:left="1080"/>
        <w:rPr>
          <w:rFonts w:ascii="Courier New" w:eastAsia="Calibri" w:hAnsi="Courier New" w:cs="Courier New"/>
          <w:sz w:val="20"/>
          <w:szCs w:val="20"/>
        </w:rPr>
      </w:pPr>
      <w:r w:rsidRPr="001F7779">
        <w:rPr>
          <w:rFonts w:ascii="Courier New" w:eastAsia="Calibri" w:hAnsi="Courier New" w:cs="Courier New"/>
          <w:b/>
          <w:bCs/>
          <w:sz w:val="20"/>
          <w:szCs w:val="20"/>
        </w:rPr>
        <w:t>D</w:t>
      </w:r>
      <w:r w:rsidR="00B00B08" w:rsidRPr="001F7779">
        <w:rPr>
          <w:rFonts w:ascii="Courier New" w:eastAsia="Calibri" w:hAnsi="Courier New" w:cs="Courier New"/>
          <w:b/>
          <w:bCs/>
          <w:sz w:val="20"/>
          <w:szCs w:val="20"/>
        </w:rPr>
        <w:t>EPARTMENT OF DEFENSE</w:t>
      </w:r>
    </w:p>
    <w:p w14:paraId="4A78EFB8" w14:textId="77777777" w:rsidR="00B00B08" w:rsidRPr="001F7779" w:rsidRDefault="00B00B08" w:rsidP="001F7779">
      <w:pPr>
        <w:widowControl w:val="0"/>
        <w:autoSpaceDE w:val="0"/>
        <w:autoSpaceDN w:val="0"/>
        <w:adjustRightInd w:val="0"/>
        <w:spacing w:line="480" w:lineRule="auto"/>
        <w:ind w:left="1080"/>
        <w:rPr>
          <w:rFonts w:ascii="Courier New" w:eastAsia="Calibri" w:hAnsi="Courier New" w:cs="Courier New"/>
          <w:sz w:val="20"/>
          <w:szCs w:val="20"/>
        </w:rPr>
      </w:pPr>
      <w:r w:rsidRPr="001F7779">
        <w:rPr>
          <w:rFonts w:ascii="Courier New" w:eastAsia="Calibri" w:hAnsi="Courier New" w:cs="Courier New"/>
          <w:b/>
          <w:bCs/>
          <w:sz w:val="20"/>
          <w:szCs w:val="20"/>
        </w:rPr>
        <w:t>GENERAL SERVICES ADMINISTRATION</w:t>
      </w:r>
    </w:p>
    <w:p w14:paraId="1C913E56" w14:textId="77777777" w:rsidR="00B00B08" w:rsidRPr="001F7779" w:rsidRDefault="00B00B08" w:rsidP="001F7779">
      <w:pPr>
        <w:widowControl w:val="0"/>
        <w:autoSpaceDE w:val="0"/>
        <w:autoSpaceDN w:val="0"/>
        <w:adjustRightInd w:val="0"/>
        <w:spacing w:line="480" w:lineRule="auto"/>
        <w:ind w:left="1080"/>
        <w:rPr>
          <w:rFonts w:ascii="Courier New" w:eastAsia="Calibri" w:hAnsi="Courier New" w:cs="Courier New"/>
          <w:sz w:val="20"/>
          <w:szCs w:val="20"/>
        </w:rPr>
      </w:pPr>
      <w:r w:rsidRPr="001F7779">
        <w:rPr>
          <w:rFonts w:ascii="Courier New" w:eastAsia="Calibri" w:hAnsi="Courier New" w:cs="Courier New"/>
          <w:b/>
          <w:bCs/>
          <w:sz w:val="20"/>
          <w:szCs w:val="20"/>
        </w:rPr>
        <w:t>NATIONAL AERONAUTICS AND SPACE ADMINISTRATION</w:t>
      </w:r>
    </w:p>
    <w:p w14:paraId="0B113094" w14:textId="5333C7D3" w:rsidR="00B00B08" w:rsidRPr="001F7779" w:rsidRDefault="00FB5E1A" w:rsidP="001F7779">
      <w:pPr>
        <w:widowControl w:val="0"/>
        <w:autoSpaceDE w:val="0"/>
        <w:autoSpaceDN w:val="0"/>
        <w:adjustRightInd w:val="0"/>
        <w:spacing w:line="480" w:lineRule="auto"/>
        <w:ind w:left="1080"/>
        <w:rPr>
          <w:rFonts w:ascii="Courier New" w:eastAsia="Calibri" w:hAnsi="Courier New" w:cs="Courier New"/>
          <w:sz w:val="20"/>
          <w:szCs w:val="20"/>
        </w:rPr>
      </w:pPr>
      <w:r>
        <w:rPr>
          <w:rFonts w:ascii="Courier New" w:eastAsia="Calibri" w:hAnsi="Courier New" w:cs="Courier New"/>
          <w:b/>
          <w:bCs/>
          <w:sz w:val="20"/>
          <w:szCs w:val="20"/>
        </w:rPr>
        <w:t xml:space="preserve">48 CFR </w:t>
      </w:r>
      <w:proofErr w:type="gramStart"/>
      <w:r>
        <w:rPr>
          <w:rFonts w:ascii="Courier New" w:eastAsia="Calibri" w:hAnsi="Courier New" w:cs="Courier New"/>
          <w:b/>
          <w:bCs/>
          <w:sz w:val="20"/>
          <w:szCs w:val="20"/>
        </w:rPr>
        <w:t>Part</w:t>
      </w:r>
      <w:proofErr w:type="gramEnd"/>
      <w:r w:rsidR="00B00B08" w:rsidRPr="001F7779">
        <w:rPr>
          <w:rFonts w:ascii="Courier New" w:eastAsia="Calibri" w:hAnsi="Courier New" w:cs="Courier New"/>
          <w:b/>
          <w:bCs/>
          <w:sz w:val="20"/>
          <w:szCs w:val="20"/>
        </w:rPr>
        <w:t xml:space="preserve"> </w:t>
      </w:r>
      <w:r w:rsidR="003363A7">
        <w:rPr>
          <w:rFonts w:ascii="Courier New" w:eastAsia="Calibri" w:hAnsi="Courier New" w:cs="Courier New"/>
          <w:b/>
          <w:bCs/>
          <w:sz w:val="20"/>
          <w:szCs w:val="20"/>
        </w:rPr>
        <w:t>15</w:t>
      </w:r>
    </w:p>
    <w:p w14:paraId="7EA79057" w14:textId="4BBDF165" w:rsidR="001F7779" w:rsidRPr="000163A5" w:rsidRDefault="001F7779" w:rsidP="001F7779">
      <w:pPr>
        <w:pStyle w:val="NormalWeb"/>
        <w:spacing w:before="0" w:beforeAutospacing="0" w:after="0" w:afterAutospacing="0" w:line="480" w:lineRule="auto"/>
        <w:ind w:left="1080"/>
        <w:rPr>
          <w:rFonts w:ascii="Courier New" w:hAnsi="Courier New" w:cs="Courier New"/>
          <w:b/>
          <w:color w:val="000000"/>
          <w:sz w:val="20"/>
          <w:szCs w:val="20"/>
        </w:rPr>
      </w:pPr>
      <w:r>
        <w:rPr>
          <w:rFonts w:ascii="Courier New" w:hAnsi="Courier New" w:cs="Courier New"/>
          <w:b/>
          <w:color w:val="000000"/>
          <w:sz w:val="20"/>
          <w:szCs w:val="20"/>
        </w:rPr>
        <w:t>[</w:t>
      </w:r>
      <w:r w:rsidR="004D60AA">
        <w:rPr>
          <w:rFonts w:ascii="Courier New" w:hAnsi="Courier New" w:cs="Courier New"/>
          <w:b/>
          <w:color w:val="000000"/>
          <w:sz w:val="20"/>
          <w:szCs w:val="20"/>
        </w:rPr>
        <w:t xml:space="preserve">FAC </w:t>
      </w:r>
      <w:r w:rsidR="0074772C">
        <w:rPr>
          <w:rFonts w:ascii="Courier New" w:hAnsi="Courier New" w:cs="Courier New"/>
          <w:b/>
          <w:color w:val="000000"/>
          <w:sz w:val="20"/>
          <w:szCs w:val="20"/>
        </w:rPr>
        <w:t>2019-0</w:t>
      </w:r>
      <w:r w:rsidR="003363A7">
        <w:rPr>
          <w:rFonts w:ascii="Courier New" w:hAnsi="Courier New" w:cs="Courier New"/>
          <w:b/>
          <w:color w:val="000000"/>
          <w:sz w:val="20"/>
          <w:szCs w:val="20"/>
        </w:rPr>
        <w:t>3</w:t>
      </w:r>
      <w:r w:rsidR="004D60AA">
        <w:rPr>
          <w:rFonts w:ascii="Courier New" w:hAnsi="Courier New" w:cs="Courier New"/>
          <w:b/>
          <w:color w:val="000000"/>
          <w:sz w:val="20"/>
          <w:szCs w:val="20"/>
        </w:rPr>
        <w:t xml:space="preserve">; </w:t>
      </w:r>
      <w:bookmarkStart w:id="0" w:name="_GoBack"/>
      <w:r w:rsidRPr="000163A5">
        <w:rPr>
          <w:rFonts w:ascii="Courier New" w:hAnsi="Courier New" w:cs="Courier New"/>
          <w:b/>
          <w:color w:val="000000"/>
          <w:sz w:val="20"/>
          <w:szCs w:val="20"/>
        </w:rPr>
        <w:t>FAR Case 201</w:t>
      </w:r>
      <w:r w:rsidR="003363A7">
        <w:rPr>
          <w:rFonts w:ascii="Courier New" w:hAnsi="Courier New" w:cs="Courier New"/>
          <w:b/>
          <w:color w:val="000000"/>
          <w:sz w:val="20"/>
          <w:szCs w:val="20"/>
        </w:rPr>
        <w:t>7</w:t>
      </w:r>
      <w:r w:rsidRPr="000163A5">
        <w:rPr>
          <w:rFonts w:ascii="Courier New" w:hAnsi="Courier New" w:cs="Courier New"/>
          <w:b/>
          <w:color w:val="000000"/>
          <w:sz w:val="20"/>
          <w:szCs w:val="20"/>
        </w:rPr>
        <w:t>-0</w:t>
      </w:r>
      <w:r w:rsidR="003363A7">
        <w:rPr>
          <w:rFonts w:ascii="Courier New" w:hAnsi="Courier New" w:cs="Courier New"/>
          <w:b/>
          <w:color w:val="000000"/>
          <w:sz w:val="20"/>
          <w:szCs w:val="20"/>
        </w:rPr>
        <w:t>06</w:t>
      </w:r>
      <w:bookmarkEnd w:id="0"/>
      <w:r>
        <w:rPr>
          <w:rFonts w:ascii="Courier New" w:hAnsi="Courier New" w:cs="Courier New"/>
          <w:b/>
          <w:color w:val="000000"/>
          <w:sz w:val="20"/>
          <w:szCs w:val="20"/>
        </w:rPr>
        <w:t>;</w:t>
      </w:r>
      <w:r w:rsidR="004D60AA">
        <w:rPr>
          <w:rFonts w:ascii="Courier New" w:hAnsi="Courier New" w:cs="Courier New"/>
          <w:b/>
          <w:color w:val="000000"/>
          <w:sz w:val="20"/>
          <w:szCs w:val="20"/>
        </w:rPr>
        <w:t xml:space="preserve"> </w:t>
      </w:r>
      <w:r w:rsidRPr="000163A5">
        <w:rPr>
          <w:rFonts w:ascii="Courier New" w:hAnsi="Courier New" w:cs="Courier New"/>
          <w:b/>
          <w:color w:val="000000"/>
          <w:sz w:val="20"/>
          <w:szCs w:val="20"/>
        </w:rPr>
        <w:t xml:space="preserve">Docket </w:t>
      </w:r>
      <w:r>
        <w:rPr>
          <w:rFonts w:ascii="Courier New" w:hAnsi="Courier New" w:cs="Courier New"/>
          <w:b/>
          <w:color w:val="000000"/>
          <w:sz w:val="20"/>
          <w:szCs w:val="20"/>
        </w:rPr>
        <w:t>No. 201</w:t>
      </w:r>
      <w:r w:rsidR="003363A7">
        <w:rPr>
          <w:rFonts w:ascii="Courier New" w:hAnsi="Courier New" w:cs="Courier New"/>
          <w:b/>
          <w:color w:val="000000"/>
          <w:sz w:val="20"/>
          <w:szCs w:val="20"/>
        </w:rPr>
        <w:t>7</w:t>
      </w:r>
      <w:r>
        <w:rPr>
          <w:rFonts w:ascii="Courier New" w:hAnsi="Courier New" w:cs="Courier New"/>
          <w:b/>
          <w:color w:val="000000"/>
          <w:sz w:val="20"/>
          <w:szCs w:val="20"/>
        </w:rPr>
        <w:t>-00</w:t>
      </w:r>
      <w:r w:rsidR="003363A7">
        <w:rPr>
          <w:rFonts w:ascii="Courier New" w:hAnsi="Courier New" w:cs="Courier New"/>
          <w:b/>
          <w:color w:val="000000"/>
          <w:sz w:val="20"/>
          <w:szCs w:val="20"/>
        </w:rPr>
        <w:t>06</w:t>
      </w:r>
      <w:r>
        <w:rPr>
          <w:rFonts w:ascii="Courier New" w:hAnsi="Courier New" w:cs="Courier New"/>
          <w:b/>
          <w:color w:val="000000"/>
          <w:sz w:val="20"/>
          <w:szCs w:val="20"/>
        </w:rPr>
        <w:t>;</w:t>
      </w:r>
      <w:r w:rsidRPr="000163A5">
        <w:rPr>
          <w:rFonts w:ascii="Courier New" w:hAnsi="Courier New" w:cs="Courier New"/>
          <w:b/>
          <w:color w:val="000000"/>
          <w:sz w:val="20"/>
          <w:szCs w:val="20"/>
        </w:rPr>
        <w:t xml:space="preserve"> Sequence </w:t>
      </w:r>
      <w:r>
        <w:rPr>
          <w:rFonts w:ascii="Courier New" w:hAnsi="Courier New" w:cs="Courier New"/>
          <w:b/>
          <w:color w:val="000000"/>
          <w:sz w:val="20"/>
          <w:szCs w:val="20"/>
        </w:rPr>
        <w:t>No. 1]</w:t>
      </w:r>
    </w:p>
    <w:p w14:paraId="7D59565C" w14:textId="21077272" w:rsidR="001F7779" w:rsidRPr="000163A5" w:rsidRDefault="001F7779" w:rsidP="001F7779">
      <w:pPr>
        <w:pStyle w:val="NormalWeb"/>
        <w:spacing w:before="0" w:beforeAutospacing="0" w:after="0" w:afterAutospacing="0" w:line="480" w:lineRule="auto"/>
        <w:ind w:left="1080"/>
        <w:rPr>
          <w:rFonts w:ascii="Courier New" w:hAnsi="Courier New" w:cs="Courier New"/>
          <w:b/>
          <w:color w:val="000000"/>
          <w:sz w:val="20"/>
          <w:szCs w:val="20"/>
        </w:rPr>
      </w:pPr>
      <w:r w:rsidRPr="000163A5">
        <w:rPr>
          <w:rFonts w:ascii="Courier New" w:hAnsi="Courier New" w:cs="Courier New"/>
          <w:b/>
          <w:color w:val="000000"/>
          <w:sz w:val="20"/>
          <w:szCs w:val="20"/>
        </w:rPr>
        <w:t>RIN 9000-</w:t>
      </w:r>
      <w:r>
        <w:rPr>
          <w:rFonts w:ascii="Courier New" w:hAnsi="Courier New" w:cs="Courier New"/>
          <w:b/>
          <w:color w:val="000000"/>
          <w:sz w:val="20"/>
          <w:szCs w:val="20"/>
        </w:rPr>
        <w:t>AN</w:t>
      </w:r>
      <w:r w:rsidR="003363A7">
        <w:rPr>
          <w:rFonts w:ascii="Courier New" w:hAnsi="Courier New" w:cs="Courier New"/>
          <w:b/>
          <w:color w:val="000000"/>
          <w:sz w:val="20"/>
          <w:szCs w:val="20"/>
        </w:rPr>
        <w:t>53</w:t>
      </w:r>
    </w:p>
    <w:p w14:paraId="6752F1E5" w14:textId="55920EC5" w:rsidR="001F7779" w:rsidRPr="000163A5" w:rsidRDefault="001F7779" w:rsidP="001F7779">
      <w:pPr>
        <w:spacing w:line="480" w:lineRule="auto"/>
        <w:ind w:left="1080"/>
        <w:rPr>
          <w:rFonts w:ascii="Courier New" w:hAnsi="Courier New" w:cs="Courier New"/>
          <w:b/>
          <w:color w:val="000000"/>
          <w:sz w:val="20"/>
          <w:szCs w:val="20"/>
        </w:rPr>
      </w:pPr>
      <w:r w:rsidRPr="000163A5">
        <w:rPr>
          <w:rFonts w:ascii="Courier New" w:hAnsi="Courier New" w:cs="Courier New"/>
          <w:b/>
          <w:color w:val="000000"/>
          <w:sz w:val="20"/>
          <w:szCs w:val="20"/>
        </w:rPr>
        <w:t xml:space="preserve">Federal Acquisition Regulation:  </w:t>
      </w:r>
      <w:r w:rsidR="003363A7" w:rsidRPr="003363A7">
        <w:rPr>
          <w:rFonts w:ascii="Courier New" w:hAnsi="Courier New" w:cs="Courier New"/>
          <w:b/>
          <w:color w:val="000000"/>
          <w:sz w:val="20"/>
          <w:szCs w:val="20"/>
        </w:rPr>
        <w:t>Exception from Certified Cost or Pricing Data Requirements</w:t>
      </w:r>
      <w:r w:rsidR="004346E4">
        <w:rPr>
          <w:rFonts w:ascii="Courier New" w:hAnsi="Courier New" w:cs="Courier New"/>
          <w:b/>
          <w:color w:val="000000"/>
          <w:sz w:val="20"/>
          <w:szCs w:val="20"/>
        </w:rPr>
        <w:t>—</w:t>
      </w:r>
      <w:r w:rsidR="003363A7" w:rsidRPr="003363A7">
        <w:rPr>
          <w:rFonts w:ascii="Courier New" w:hAnsi="Courier New" w:cs="Courier New"/>
          <w:b/>
          <w:color w:val="000000"/>
          <w:sz w:val="20"/>
          <w:szCs w:val="20"/>
        </w:rPr>
        <w:t>Adequate Price Competition</w:t>
      </w:r>
    </w:p>
    <w:p w14:paraId="5C35ED8E" w14:textId="7BB59897" w:rsidR="00B00B08" w:rsidRPr="004D1A92" w:rsidRDefault="00473F88" w:rsidP="000360C8">
      <w:pPr>
        <w:widowControl w:val="0"/>
        <w:autoSpaceDE w:val="0"/>
        <w:autoSpaceDN w:val="0"/>
        <w:adjustRightInd w:val="0"/>
        <w:spacing w:line="480" w:lineRule="auto"/>
        <w:rPr>
          <w:rFonts w:ascii="Courier New" w:eastAsia="Calibri" w:hAnsi="Courier New" w:cs="Courier New"/>
        </w:rPr>
      </w:pPr>
      <w:r>
        <w:rPr>
          <w:rFonts w:ascii="Courier New" w:eastAsia="Calibri" w:hAnsi="Courier New" w:cs="Courier New"/>
          <w:b/>
          <w:bCs/>
        </w:rPr>
        <w:t>AGENCY</w:t>
      </w:r>
      <w:r w:rsidR="00B00B08" w:rsidRPr="004D1A92">
        <w:rPr>
          <w:rFonts w:ascii="Courier New" w:eastAsia="Calibri" w:hAnsi="Courier New" w:cs="Courier New"/>
          <w:b/>
          <w:bCs/>
        </w:rPr>
        <w:t>:</w:t>
      </w:r>
      <w:r w:rsidR="001F7779">
        <w:rPr>
          <w:rFonts w:ascii="Courier New" w:eastAsia="Calibri" w:hAnsi="Courier New" w:cs="Courier New"/>
          <w:b/>
          <w:bCs/>
        </w:rPr>
        <w:t xml:space="preserve"> </w:t>
      </w:r>
      <w:r w:rsidR="00B00B08" w:rsidRPr="004D1A92">
        <w:rPr>
          <w:rFonts w:ascii="Courier New" w:eastAsia="Calibri" w:hAnsi="Courier New" w:cs="Courier New"/>
          <w:b/>
          <w:bCs/>
        </w:rPr>
        <w:t xml:space="preserve"> </w:t>
      </w:r>
      <w:r w:rsidR="00B00B08" w:rsidRPr="004D1A92">
        <w:rPr>
          <w:rFonts w:ascii="Courier New" w:eastAsia="Calibri" w:hAnsi="Courier New" w:cs="Courier New"/>
        </w:rPr>
        <w:t>Department of Defense (</w:t>
      </w:r>
      <w:proofErr w:type="gramStart"/>
      <w:r w:rsidR="00B00B08" w:rsidRPr="004D1A92">
        <w:rPr>
          <w:rFonts w:ascii="Courier New" w:eastAsia="Calibri" w:hAnsi="Courier New" w:cs="Courier New"/>
        </w:rPr>
        <w:t>DoD</w:t>
      </w:r>
      <w:proofErr w:type="gramEnd"/>
      <w:r w:rsidR="00B00B08" w:rsidRPr="004D1A92">
        <w:rPr>
          <w:rFonts w:ascii="Courier New" w:eastAsia="Calibri" w:hAnsi="Courier New" w:cs="Courier New"/>
        </w:rPr>
        <w:t>), General Services Administration (GSA), and National Aeronautics and Space Administration (NASA).</w:t>
      </w:r>
    </w:p>
    <w:p w14:paraId="1BE73F26" w14:textId="77777777" w:rsidR="00B00B08" w:rsidRPr="004D1A92" w:rsidRDefault="00B00B08" w:rsidP="000360C8">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b/>
          <w:bCs/>
        </w:rPr>
        <w:t>ACTION:</w:t>
      </w:r>
      <w:r w:rsidRPr="004D1A92">
        <w:rPr>
          <w:rFonts w:ascii="Courier New" w:eastAsia="Calibri" w:hAnsi="Courier New" w:cs="Courier New"/>
        </w:rPr>
        <w:t xml:space="preserve">  Final rule.</w:t>
      </w:r>
    </w:p>
    <w:p w14:paraId="116E5120" w14:textId="4AFEE6C6" w:rsidR="00B00B08" w:rsidRPr="004D1A92" w:rsidRDefault="00B00B08" w:rsidP="001D2E7A">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b/>
          <w:bCs/>
        </w:rPr>
        <w:t>SUMMARY:</w:t>
      </w:r>
      <w:r w:rsidR="00C53AC5" w:rsidRPr="004D1A92">
        <w:rPr>
          <w:rFonts w:ascii="Courier New" w:eastAsia="Calibri" w:hAnsi="Courier New" w:cs="Courier New"/>
        </w:rPr>
        <w:t xml:space="preserve">  </w:t>
      </w:r>
      <w:proofErr w:type="gramStart"/>
      <w:r w:rsidR="003363A7" w:rsidRPr="003363A7">
        <w:rPr>
          <w:rFonts w:ascii="Courier New" w:eastAsia="Calibri" w:hAnsi="Courier New" w:cs="Courier New"/>
        </w:rPr>
        <w:t>DoD</w:t>
      </w:r>
      <w:proofErr w:type="gramEnd"/>
      <w:r w:rsidR="003363A7" w:rsidRPr="003363A7">
        <w:rPr>
          <w:rFonts w:ascii="Courier New" w:eastAsia="Calibri" w:hAnsi="Courier New" w:cs="Courier New"/>
        </w:rPr>
        <w:t>, GSA, and NASA are issuing a final rule amending the Federal Acquisition Regulation (FAR) to provide guidance to DoD, NASA, and the Coast Guard, consistent with a section of the National Defense Authorization Act for Fiscal Year 2017 that addresses the exception from certified cost or pricing data requirements when price is based on adequate price competition</w:t>
      </w:r>
      <w:r w:rsidR="00C16C4B" w:rsidRPr="004D1A92" w:rsidDel="00C16C4B">
        <w:rPr>
          <w:rFonts w:ascii="Courier New" w:eastAsia="Calibri" w:hAnsi="Courier New" w:cs="Courier New"/>
        </w:rPr>
        <w:t xml:space="preserve"> </w:t>
      </w:r>
    </w:p>
    <w:p w14:paraId="502AF491" w14:textId="29AB5861" w:rsidR="00B00B08" w:rsidRPr="004D1A92" w:rsidRDefault="00B00B08" w:rsidP="000360C8">
      <w:pPr>
        <w:widowControl w:val="0"/>
        <w:autoSpaceDE w:val="0"/>
        <w:autoSpaceDN w:val="0"/>
        <w:adjustRightInd w:val="0"/>
        <w:spacing w:line="480" w:lineRule="auto"/>
        <w:rPr>
          <w:rFonts w:ascii="Courier New" w:eastAsia="Calibri" w:hAnsi="Courier New" w:cs="Courier New"/>
          <w:b/>
          <w:bCs/>
        </w:rPr>
      </w:pPr>
      <w:r w:rsidRPr="004D1A92">
        <w:rPr>
          <w:rFonts w:ascii="Courier New" w:eastAsia="Calibri" w:hAnsi="Courier New" w:cs="Courier New"/>
          <w:b/>
          <w:bCs/>
        </w:rPr>
        <w:t>DATE</w:t>
      </w:r>
      <w:r w:rsidR="00750DB7" w:rsidRPr="004D1A92">
        <w:rPr>
          <w:rFonts w:ascii="Courier New" w:eastAsia="Calibri" w:hAnsi="Courier New" w:cs="Courier New"/>
          <w:b/>
          <w:bCs/>
        </w:rPr>
        <w:t>S</w:t>
      </w:r>
      <w:r w:rsidR="004D60AA">
        <w:rPr>
          <w:rFonts w:ascii="Courier New" w:eastAsia="Calibri" w:hAnsi="Courier New" w:cs="Courier New"/>
          <w:b/>
          <w:bCs/>
        </w:rPr>
        <w:t>:</w:t>
      </w:r>
      <w:r w:rsidR="004D60AA" w:rsidRPr="00AC4F19">
        <w:rPr>
          <w:rFonts w:ascii="Courier New" w:eastAsia="Calibri" w:hAnsi="Courier New" w:cs="Courier New"/>
          <w:bCs/>
        </w:rPr>
        <w:t xml:space="preserve">  </w:t>
      </w:r>
      <w:r w:rsidR="004D60AA" w:rsidRPr="00AC4F19">
        <w:rPr>
          <w:rFonts w:ascii="Courier New" w:eastAsia="Calibri" w:hAnsi="Courier New" w:cs="Courier New"/>
          <w:bCs/>
          <w:u w:val="single"/>
        </w:rPr>
        <w:t>Effective</w:t>
      </w:r>
      <w:del w:id="1" w:author="Author">
        <w:r w:rsidR="004D60AA" w:rsidRPr="00AC4F19" w:rsidDel="00531EAB">
          <w:rPr>
            <w:rFonts w:ascii="Courier New" w:eastAsia="Calibri" w:hAnsi="Courier New" w:cs="Courier New"/>
            <w:bCs/>
            <w:u w:val="single"/>
          </w:rPr>
          <w:delText xml:space="preserve"> Date</w:delText>
        </w:r>
        <w:r w:rsidRPr="00AC4F19" w:rsidDel="00531EAB">
          <w:rPr>
            <w:rFonts w:ascii="Courier New" w:eastAsia="Calibri" w:hAnsi="Courier New" w:cs="Courier New"/>
            <w:bCs/>
          </w:rPr>
          <w:delText>:</w:delText>
        </w:r>
      </w:del>
      <w:r w:rsidR="004D60AA" w:rsidRPr="00AC4F19">
        <w:rPr>
          <w:rFonts w:ascii="Courier New" w:eastAsia="Calibri" w:hAnsi="Courier New" w:cs="Courier New"/>
          <w:bCs/>
        </w:rPr>
        <w:t xml:space="preserve">  </w:t>
      </w:r>
      <w:r w:rsidRPr="004D1A92">
        <w:rPr>
          <w:rFonts w:ascii="Courier New" w:eastAsia="Calibri" w:hAnsi="Courier New" w:cs="Courier New"/>
          <w:b/>
          <w:bCs/>
        </w:rPr>
        <w:t xml:space="preserve">[Insert </w:t>
      </w:r>
      <w:r w:rsidR="00C17407">
        <w:rPr>
          <w:rFonts w:ascii="Courier New" w:eastAsia="Calibri" w:hAnsi="Courier New" w:cs="Courier New"/>
          <w:b/>
          <w:bCs/>
        </w:rPr>
        <w:t>d</w:t>
      </w:r>
      <w:r w:rsidR="00AC4F19">
        <w:rPr>
          <w:rFonts w:ascii="Courier New" w:eastAsia="Calibri" w:hAnsi="Courier New" w:cs="Courier New"/>
          <w:b/>
          <w:bCs/>
        </w:rPr>
        <w:t xml:space="preserve">ate </w:t>
      </w:r>
      <w:r w:rsidRPr="004D1A92">
        <w:rPr>
          <w:rFonts w:ascii="Courier New" w:eastAsia="Calibri" w:hAnsi="Courier New" w:cs="Courier New"/>
          <w:b/>
          <w:bCs/>
        </w:rPr>
        <w:t>30 days after</w:t>
      </w:r>
      <w:r w:rsidR="00AC4F19">
        <w:rPr>
          <w:rFonts w:ascii="Courier New" w:eastAsia="Calibri" w:hAnsi="Courier New" w:cs="Courier New"/>
          <w:b/>
          <w:bCs/>
        </w:rPr>
        <w:t xml:space="preserve"> </w:t>
      </w:r>
      <w:r w:rsidR="00C17407">
        <w:rPr>
          <w:rFonts w:ascii="Courier New" w:eastAsia="Calibri" w:hAnsi="Courier New" w:cs="Courier New"/>
          <w:b/>
          <w:bCs/>
        </w:rPr>
        <w:t>d</w:t>
      </w:r>
      <w:r w:rsidR="00AC4F19">
        <w:rPr>
          <w:rFonts w:ascii="Courier New" w:eastAsia="Calibri" w:hAnsi="Courier New" w:cs="Courier New"/>
          <w:b/>
          <w:bCs/>
        </w:rPr>
        <w:t xml:space="preserve">ate of </w:t>
      </w:r>
      <w:r w:rsidRPr="004D1A92">
        <w:rPr>
          <w:rFonts w:ascii="Courier New" w:eastAsia="Calibri" w:hAnsi="Courier New" w:cs="Courier New"/>
          <w:b/>
          <w:bCs/>
        </w:rPr>
        <w:t xml:space="preserve">publication in the </w:t>
      </w:r>
      <w:r w:rsidRPr="004D60AA">
        <w:rPr>
          <w:rFonts w:ascii="Courier New" w:eastAsia="Calibri" w:hAnsi="Courier New" w:cs="Courier New"/>
          <w:b/>
          <w:bCs/>
          <w:u w:val="single"/>
        </w:rPr>
        <w:t>FEDERAL</w:t>
      </w:r>
      <w:r w:rsidRPr="004D1A92">
        <w:rPr>
          <w:rFonts w:ascii="Courier New" w:eastAsia="Calibri" w:hAnsi="Courier New" w:cs="Courier New"/>
          <w:b/>
          <w:bCs/>
        </w:rPr>
        <w:t xml:space="preserve"> </w:t>
      </w:r>
      <w:r w:rsidRPr="004D60AA">
        <w:rPr>
          <w:rFonts w:ascii="Courier New" w:eastAsia="Calibri" w:hAnsi="Courier New" w:cs="Courier New"/>
          <w:b/>
          <w:bCs/>
          <w:u w:val="single"/>
        </w:rPr>
        <w:t>REGISTER</w:t>
      </w:r>
      <w:r w:rsidRPr="004D1A92">
        <w:rPr>
          <w:rFonts w:ascii="Courier New" w:eastAsia="Calibri" w:hAnsi="Courier New" w:cs="Courier New"/>
          <w:b/>
          <w:bCs/>
        </w:rPr>
        <w:t>]</w:t>
      </w:r>
      <w:r w:rsidR="00750DB7" w:rsidRPr="004D1A92">
        <w:rPr>
          <w:rFonts w:ascii="Courier New" w:eastAsia="Calibri" w:hAnsi="Courier New" w:cs="Courier New"/>
          <w:b/>
          <w:bCs/>
        </w:rPr>
        <w:t>.</w:t>
      </w:r>
      <w:r w:rsidRPr="004D1A92">
        <w:rPr>
          <w:rFonts w:ascii="Courier New" w:eastAsia="Calibri" w:hAnsi="Courier New" w:cs="Courier New"/>
        </w:rPr>
        <w:t xml:space="preserve"> </w:t>
      </w:r>
    </w:p>
    <w:p w14:paraId="1AF54482" w14:textId="34EEBD04" w:rsidR="00B00B08" w:rsidRPr="004D1A92" w:rsidRDefault="00B00B08" w:rsidP="001D2E7A">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b/>
          <w:bCs/>
        </w:rPr>
        <w:t>FOR FURTHER INFORMATION CONTACT</w:t>
      </w:r>
      <w:r w:rsidRPr="004D1A92">
        <w:rPr>
          <w:rFonts w:ascii="Courier New" w:eastAsia="Calibri" w:hAnsi="Courier New" w:cs="Courier New"/>
        </w:rPr>
        <w:t>:</w:t>
      </w:r>
      <w:r w:rsidR="00C53AC5" w:rsidRPr="004D1A92">
        <w:rPr>
          <w:rFonts w:ascii="Courier New" w:eastAsia="Calibri" w:hAnsi="Courier New" w:cs="Courier New"/>
        </w:rPr>
        <w:t xml:space="preserve"> </w:t>
      </w:r>
      <w:r w:rsidRPr="004D1A92">
        <w:rPr>
          <w:rFonts w:ascii="Courier New" w:eastAsia="Calibri" w:hAnsi="Courier New" w:cs="Courier New"/>
        </w:rPr>
        <w:t xml:space="preserve"> </w:t>
      </w:r>
      <w:r w:rsidR="003363A7" w:rsidRPr="003363A7">
        <w:rPr>
          <w:rFonts w:ascii="Courier New" w:eastAsia="Calibri" w:hAnsi="Courier New" w:cs="Courier New"/>
        </w:rPr>
        <w:t xml:space="preserve">Mr. Michael O. Jackson, Procurement Analyst, at 202-208-4949 for clarification of content.  For information pertaining to status or </w:t>
      </w:r>
      <w:r w:rsidR="003363A7" w:rsidRPr="003363A7">
        <w:rPr>
          <w:rFonts w:ascii="Courier New" w:eastAsia="Calibri" w:hAnsi="Courier New" w:cs="Courier New"/>
        </w:rPr>
        <w:lastRenderedPageBreak/>
        <w:t>publication schedules, contact the Regulatory Secretariat Division at 202-501-4755.  Please cite FAC 2019-</w:t>
      </w:r>
      <w:r w:rsidR="003363A7">
        <w:rPr>
          <w:rFonts w:ascii="Courier New" w:eastAsia="Calibri" w:hAnsi="Courier New" w:cs="Courier New"/>
        </w:rPr>
        <w:t>03</w:t>
      </w:r>
      <w:r w:rsidR="003363A7" w:rsidRPr="003363A7">
        <w:rPr>
          <w:rFonts w:ascii="Courier New" w:eastAsia="Calibri" w:hAnsi="Courier New" w:cs="Courier New"/>
        </w:rPr>
        <w:t>, FAR Case 2017-006.</w:t>
      </w:r>
    </w:p>
    <w:p w14:paraId="4E51DCEF" w14:textId="77777777" w:rsidR="00B00B08" w:rsidRPr="004D1A92" w:rsidRDefault="00B00B08" w:rsidP="000360C8">
      <w:pPr>
        <w:widowControl w:val="0"/>
        <w:autoSpaceDE w:val="0"/>
        <w:autoSpaceDN w:val="0"/>
        <w:adjustRightInd w:val="0"/>
        <w:spacing w:line="480" w:lineRule="auto"/>
        <w:rPr>
          <w:rFonts w:ascii="Courier New" w:eastAsia="Calibri" w:hAnsi="Courier New" w:cs="Courier New"/>
          <w:b/>
          <w:bCs/>
        </w:rPr>
      </w:pPr>
      <w:r w:rsidRPr="004D1A92">
        <w:rPr>
          <w:rFonts w:ascii="Courier New" w:eastAsia="Calibri" w:hAnsi="Courier New" w:cs="Courier New"/>
          <w:b/>
          <w:bCs/>
        </w:rPr>
        <w:t>SUPPLEMENTARY INFORMATION:</w:t>
      </w:r>
    </w:p>
    <w:p w14:paraId="35958F06" w14:textId="77777777" w:rsidR="00B00B08" w:rsidRPr="004D1A92" w:rsidRDefault="00B00B08" w:rsidP="000360C8">
      <w:pPr>
        <w:widowControl w:val="0"/>
        <w:autoSpaceDE w:val="0"/>
        <w:autoSpaceDN w:val="0"/>
        <w:adjustRightInd w:val="0"/>
        <w:spacing w:line="480" w:lineRule="auto"/>
        <w:rPr>
          <w:rFonts w:ascii="Courier New" w:eastAsia="Calibri" w:hAnsi="Courier New" w:cs="Courier New"/>
          <w:b/>
          <w:bCs/>
        </w:rPr>
      </w:pPr>
      <w:r w:rsidRPr="004D1A92">
        <w:rPr>
          <w:rFonts w:ascii="Courier New" w:eastAsia="Calibri" w:hAnsi="Courier New" w:cs="Courier New"/>
          <w:b/>
          <w:bCs/>
        </w:rPr>
        <w:t>I.</w:t>
      </w:r>
      <w:r w:rsidR="00C53AC5" w:rsidRPr="004D1A92">
        <w:rPr>
          <w:rFonts w:ascii="Courier New" w:eastAsia="Calibri" w:hAnsi="Courier New" w:cs="Courier New"/>
          <w:b/>
          <w:bCs/>
        </w:rPr>
        <w:t xml:space="preserve"> </w:t>
      </w:r>
      <w:r w:rsidRPr="004D1A92">
        <w:rPr>
          <w:rFonts w:ascii="Courier New" w:eastAsia="Calibri" w:hAnsi="Courier New" w:cs="Courier New"/>
          <w:b/>
          <w:bCs/>
        </w:rPr>
        <w:t xml:space="preserve"> Background</w:t>
      </w:r>
      <w:r w:rsidR="003D0BA6" w:rsidRPr="004D1A92">
        <w:rPr>
          <w:rFonts w:ascii="Courier New" w:eastAsia="Calibri" w:hAnsi="Courier New" w:cs="Courier New"/>
          <w:b/>
          <w:bCs/>
        </w:rPr>
        <w:t>.</w:t>
      </w:r>
    </w:p>
    <w:p w14:paraId="459C969F" w14:textId="30E455D2" w:rsidR="00415ED9" w:rsidRPr="004D1A92" w:rsidRDefault="00AF29B3" w:rsidP="00285BD7">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rPr>
        <w:tab/>
      </w:r>
      <w:r w:rsidR="00285BD7" w:rsidRPr="00285BD7">
        <w:rPr>
          <w:rFonts w:ascii="Courier New" w:eastAsia="Calibri" w:hAnsi="Courier New" w:cs="Courier New"/>
        </w:rPr>
        <w:t xml:space="preserve">DoD, GSA, and NASA published a proposed rule at 83 FR 27303 on June 12, 2018, to revise the standard for “adequate price competition” applicable to DoD, NASA, and the Coast Guard, as required by section 822 of the National Defense Authorization Act (NDAA) for Fiscal Year (FY) 2017 (Pub. L. 114-328).  Section 822 excludes from the standard for adequate price competition the situation in which there was an expectation of competition, but only one offer is received.  The standard of adequate price competition that is based on a reasonable expectation of competition is now applicable only to agencies other than </w:t>
      </w:r>
      <w:proofErr w:type="gramStart"/>
      <w:r w:rsidR="00285BD7" w:rsidRPr="00285BD7">
        <w:rPr>
          <w:rFonts w:ascii="Courier New" w:eastAsia="Calibri" w:hAnsi="Courier New" w:cs="Courier New"/>
        </w:rPr>
        <w:t>DoD</w:t>
      </w:r>
      <w:proofErr w:type="gramEnd"/>
      <w:r w:rsidR="00285BD7" w:rsidRPr="00285BD7">
        <w:rPr>
          <w:rFonts w:ascii="Courier New" w:eastAsia="Calibri" w:hAnsi="Courier New" w:cs="Courier New"/>
        </w:rPr>
        <w:t>, NASA, and the Coast Guard.  Ten respondents submitted comments on the proposed rule.</w:t>
      </w:r>
    </w:p>
    <w:p w14:paraId="234B2981" w14:textId="1EC50AF3" w:rsidR="00B00B08" w:rsidRPr="004D1A92" w:rsidRDefault="00B00B08" w:rsidP="005A2CA7">
      <w:pPr>
        <w:widowControl w:val="0"/>
        <w:autoSpaceDE w:val="0"/>
        <w:autoSpaceDN w:val="0"/>
        <w:adjustRightInd w:val="0"/>
        <w:spacing w:line="480" w:lineRule="auto"/>
        <w:rPr>
          <w:rFonts w:ascii="Courier New" w:eastAsia="Calibri" w:hAnsi="Courier New" w:cs="Courier New"/>
        </w:rPr>
      </w:pPr>
      <w:r w:rsidRPr="004D1A92">
        <w:rPr>
          <w:rFonts w:ascii="Courier New" w:hAnsi="Courier New" w:cs="Courier New"/>
          <w:b/>
        </w:rPr>
        <w:t>II</w:t>
      </w:r>
      <w:proofErr w:type="gramStart"/>
      <w:r w:rsidRPr="004D1A92">
        <w:rPr>
          <w:rFonts w:ascii="Courier New" w:hAnsi="Courier New" w:cs="Courier New"/>
          <w:b/>
        </w:rPr>
        <w:t xml:space="preserve">. </w:t>
      </w:r>
      <w:r w:rsidR="004D60AA">
        <w:rPr>
          <w:rFonts w:ascii="Courier New" w:hAnsi="Courier New" w:cs="Courier New"/>
          <w:b/>
        </w:rPr>
        <w:t xml:space="preserve"> </w:t>
      </w:r>
      <w:r w:rsidRPr="004D1A92">
        <w:rPr>
          <w:rFonts w:ascii="Courier New" w:hAnsi="Courier New" w:cs="Courier New"/>
          <w:b/>
        </w:rPr>
        <w:t>Discussion</w:t>
      </w:r>
      <w:proofErr w:type="gramEnd"/>
      <w:r w:rsidRPr="004D1A92">
        <w:rPr>
          <w:rFonts w:ascii="Courier New" w:hAnsi="Courier New" w:cs="Courier New"/>
          <w:b/>
        </w:rPr>
        <w:t xml:space="preserve"> and Analysis</w:t>
      </w:r>
      <w:r w:rsidR="003D0BA6" w:rsidRPr="004D1A92">
        <w:rPr>
          <w:rFonts w:ascii="Courier New" w:hAnsi="Courier New" w:cs="Courier New"/>
          <w:b/>
        </w:rPr>
        <w:t>.</w:t>
      </w:r>
      <w:r w:rsidRPr="004D1A92">
        <w:rPr>
          <w:rFonts w:ascii="Courier New" w:hAnsi="Courier New" w:cs="Courier New"/>
          <w:b/>
        </w:rPr>
        <w:t xml:space="preserve"> </w:t>
      </w:r>
    </w:p>
    <w:p w14:paraId="17469735" w14:textId="77777777" w:rsidR="003B61D1" w:rsidRPr="003B61D1" w:rsidRDefault="00B00B08" w:rsidP="003B61D1">
      <w:pPr>
        <w:spacing w:line="480" w:lineRule="auto"/>
        <w:rPr>
          <w:rFonts w:ascii="Courier New" w:hAnsi="Courier New" w:cs="Courier New"/>
        </w:rPr>
      </w:pPr>
      <w:r w:rsidRPr="004D1A92">
        <w:rPr>
          <w:rFonts w:ascii="Courier New" w:hAnsi="Courier New" w:cs="Courier New"/>
        </w:rPr>
        <w:tab/>
      </w:r>
      <w:r w:rsidR="003B61D1" w:rsidRPr="003B61D1">
        <w:rPr>
          <w:rFonts w:ascii="Courier New" w:hAnsi="Courier New" w:cs="Courier New"/>
        </w:rPr>
        <w:t xml:space="preserve">The Civilian Agency Acquisition Council and the Defense Acquisition Regulations Council (the Councils) reviewed the public comments in the development of the final rule.  A discussion of the comments and the changes </w:t>
      </w:r>
      <w:r w:rsidR="003B61D1" w:rsidRPr="003B61D1">
        <w:rPr>
          <w:rFonts w:ascii="Courier New" w:hAnsi="Courier New" w:cs="Courier New"/>
        </w:rPr>
        <w:lastRenderedPageBreak/>
        <w:t>made to the rule as a result of those comments are provided as follows:</w:t>
      </w:r>
    </w:p>
    <w:p w14:paraId="0A239C95" w14:textId="77777777" w:rsidR="003B61D1" w:rsidRPr="003B61D1" w:rsidRDefault="003B61D1" w:rsidP="003B61D1">
      <w:pPr>
        <w:spacing w:line="480" w:lineRule="auto"/>
        <w:rPr>
          <w:rFonts w:ascii="Courier New" w:hAnsi="Courier New" w:cs="Courier New"/>
        </w:rPr>
      </w:pPr>
      <w:r w:rsidRPr="004346E4">
        <w:rPr>
          <w:rFonts w:ascii="Courier New" w:hAnsi="Courier New" w:cs="Courier New"/>
          <w:b/>
        </w:rPr>
        <w:t>A. Summary of significant changes</w:t>
      </w:r>
      <w:r w:rsidRPr="003B61D1">
        <w:rPr>
          <w:rFonts w:ascii="Courier New" w:hAnsi="Courier New" w:cs="Courier New"/>
        </w:rPr>
        <w:t xml:space="preserve">. </w:t>
      </w:r>
    </w:p>
    <w:p w14:paraId="4C6B259A" w14:textId="77777777" w:rsidR="003B61D1" w:rsidRPr="003B61D1" w:rsidRDefault="003B61D1" w:rsidP="003B61D1">
      <w:pPr>
        <w:spacing w:line="480" w:lineRule="auto"/>
        <w:rPr>
          <w:rFonts w:ascii="Courier New" w:hAnsi="Courier New" w:cs="Courier New"/>
        </w:rPr>
      </w:pPr>
      <w:r w:rsidRPr="003B61D1">
        <w:rPr>
          <w:rFonts w:ascii="Courier New" w:hAnsi="Courier New" w:cs="Courier New"/>
        </w:rPr>
        <w:tab/>
        <w:t>Instead of providing a separate standard for DoD, NASA, and the Coast Guard, the final rule states first what is common to all agencies, and then makes the standard relating to expectation of competition applicable only to agencies other than DoD, NASA, and the Coast Guard.  This clarification is not intended to reflect a substantive change from the proposed rule; rather, it is intended as a drafting improvement.</w:t>
      </w:r>
    </w:p>
    <w:p w14:paraId="458E7051" w14:textId="77777777" w:rsidR="003B61D1" w:rsidRPr="003B61D1" w:rsidRDefault="003B61D1" w:rsidP="003B61D1">
      <w:pPr>
        <w:spacing w:line="480" w:lineRule="auto"/>
        <w:rPr>
          <w:rFonts w:ascii="Courier New" w:hAnsi="Courier New" w:cs="Courier New"/>
        </w:rPr>
      </w:pPr>
      <w:r w:rsidRPr="003B61D1">
        <w:rPr>
          <w:rFonts w:ascii="Courier New" w:hAnsi="Courier New" w:cs="Courier New"/>
        </w:rPr>
        <w:tab/>
        <w:t>For simplicity, the final rule does not use the terms "responsive" and "viable," but expresses the new requirements using the existing FAR terminology.</w:t>
      </w:r>
    </w:p>
    <w:p w14:paraId="0477B86F" w14:textId="77777777" w:rsidR="003B61D1" w:rsidRPr="003B61D1" w:rsidRDefault="003B61D1" w:rsidP="003B61D1">
      <w:pPr>
        <w:spacing w:line="480" w:lineRule="auto"/>
        <w:rPr>
          <w:rFonts w:ascii="Courier New" w:hAnsi="Courier New" w:cs="Courier New"/>
        </w:rPr>
      </w:pPr>
      <w:r w:rsidRPr="004346E4">
        <w:rPr>
          <w:rFonts w:ascii="Courier New" w:hAnsi="Courier New" w:cs="Courier New"/>
          <w:b/>
        </w:rPr>
        <w:t>B.</w:t>
      </w:r>
      <w:r w:rsidRPr="003B61D1">
        <w:rPr>
          <w:rFonts w:ascii="Courier New" w:hAnsi="Courier New" w:cs="Courier New"/>
        </w:rPr>
        <w:t xml:space="preserve"> </w:t>
      </w:r>
      <w:r w:rsidRPr="004346E4">
        <w:rPr>
          <w:rFonts w:ascii="Courier New" w:hAnsi="Courier New" w:cs="Courier New"/>
          <w:b/>
        </w:rPr>
        <w:t>Analysis of public comments</w:t>
      </w:r>
      <w:r w:rsidRPr="003B61D1">
        <w:rPr>
          <w:rFonts w:ascii="Courier New" w:hAnsi="Courier New" w:cs="Courier New"/>
        </w:rPr>
        <w:t xml:space="preserve"> </w:t>
      </w:r>
    </w:p>
    <w:p w14:paraId="7FEB281A" w14:textId="77777777"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4346E4">
        <w:rPr>
          <w:rFonts w:ascii="Courier New" w:hAnsi="Courier New" w:cs="Courier New"/>
          <w:b/>
        </w:rPr>
        <w:t>1.  Statutory requirement for the rule</w:t>
      </w:r>
      <w:r w:rsidRPr="003B61D1">
        <w:rPr>
          <w:rFonts w:ascii="Courier New" w:hAnsi="Courier New" w:cs="Courier New"/>
        </w:rPr>
        <w:t>.</w:t>
      </w:r>
    </w:p>
    <w:p w14:paraId="7B6E6CF8" w14:textId="77777777"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4346E4">
        <w:rPr>
          <w:rFonts w:ascii="Courier New" w:hAnsi="Courier New" w:cs="Courier New"/>
          <w:u w:val="single"/>
        </w:rPr>
        <w:t>Comment</w:t>
      </w:r>
      <w:r w:rsidRPr="003B61D1">
        <w:rPr>
          <w:rFonts w:ascii="Courier New" w:hAnsi="Courier New" w:cs="Courier New"/>
        </w:rPr>
        <w:t xml:space="preserve">:  One respondent found it unclear what problem this rule is trying to resolve.  The respondent urged reconsideration of this regulation until the actual problem can be identified and targeted with an expected outcome that provides an acceptable solution.  The respondent further recommended that contracting officers should be allowed wide latitude to exercise business judgment, and that any regulatory changes should be focused on training </w:t>
      </w:r>
      <w:r w:rsidRPr="003B61D1">
        <w:rPr>
          <w:rFonts w:ascii="Courier New" w:hAnsi="Courier New" w:cs="Courier New"/>
        </w:rPr>
        <w:lastRenderedPageBreak/>
        <w:t xml:space="preserve">and appointment of contracting officers </w:t>
      </w:r>
      <w:proofErr w:type="spellStart"/>
      <w:r w:rsidRPr="003B61D1">
        <w:rPr>
          <w:rFonts w:ascii="Courier New" w:hAnsi="Courier New" w:cs="Courier New"/>
        </w:rPr>
        <w:t>Governmentwide</w:t>
      </w:r>
      <w:proofErr w:type="spellEnd"/>
      <w:r w:rsidRPr="003B61D1">
        <w:rPr>
          <w:rFonts w:ascii="Courier New" w:hAnsi="Courier New" w:cs="Courier New"/>
        </w:rPr>
        <w:t xml:space="preserve">.  Another respondent stated that the ability to utilize "the expectation of competition" is a valuable tool that should not be removed for </w:t>
      </w:r>
      <w:proofErr w:type="gramStart"/>
      <w:r w:rsidRPr="003B61D1">
        <w:rPr>
          <w:rFonts w:ascii="Courier New" w:hAnsi="Courier New" w:cs="Courier New"/>
        </w:rPr>
        <w:t>DoD</w:t>
      </w:r>
      <w:proofErr w:type="gramEnd"/>
      <w:r w:rsidRPr="003B61D1">
        <w:rPr>
          <w:rFonts w:ascii="Courier New" w:hAnsi="Courier New" w:cs="Courier New"/>
        </w:rPr>
        <w:t>, NASA, and the Coast Guard.</w:t>
      </w:r>
      <w:r w:rsidRPr="003B61D1">
        <w:rPr>
          <w:rFonts w:ascii="Courier New" w:hAnsi="Courier New" w:cs="Courier New"/>
        </w:rPr>
        <w:tab/>
      </w:r>
    </w:p>
    <w:p w14:paraId="56576C4A" w14:textId="0D3A1982"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4346E4">
        <w:rPr>
          <w:rFonts w:ascii="Courier New" w:hAnsi="Courier New" w:cs="Courier New"/>
          <w:u w:val="single"/>
        </w:rPr>
        <w:t>Response</w:t>
      </w:r>
      <w:r w:rsidRPr="003B61D1">
        <w:rPr>
          <w:rFonts w:ascii="Courier New" w:hAnsi="Courier New" w:cs="Courier New"/>
        </w:rPr>
        <w:t>:  This rule is required to partially implement section 822 of the NDAA</w:t>
      </w:r>
      <w:r w:rsidR="005D44A9">
        <w:rPr>
          <w:rFonts w:ascii="Courier New" w:hAnsi="Courier New" w:cs="Courier New"/>
        </w:rPr>
        <w:t xml:space="preserve"> for FY 2017</w:t>
      </w:r>
      <w:r w:rsidRPr="003B61D1">
        <w:rPr>
          <w:rFonts w:ascii="Courier New" w:hAnsi="Courier New" w:cs="Courier New"/>
        </w:rPr>
        <w:t xml:space="preserve">, which excludes from the standard for adequate price competition the situation in which there was an expectation of competition, but only one offer is received.  </w:t>
      </w:r>
    </w:p>
    <w:p w14:paraId="72E23902" w14:textId="77777777" w:rsidR="003B61D1" w:rsidRPr="003B61D1" w:rsidRDefault="003B61D1" w:rsidP="003B61D1">
      <w:pPr>
        <w:spacing w:line="480" w:lineRule="auto"/>
        <w:rPr>
          <w:rFonts w:ascii="Courier New" w:hAnsi="Courier New" w:cs="Courier New"/>
        </w:rPr>
      </w:pPr>
      <w:r w:rsidRPr="003B61D1">
        <w:rPr>
          <w:rFonts w:ascii="Courier New" w:hAnsi="Courier New" w:cs="Courier New"/>
        </w:rPr>
        <w:t xml:space="preserve"> </w:t>
      </w:r>
      <w:r w:rsidRPr="003B61D1">
        <w:rPr>
          <w:rFonts w:ascii="Courier New" w:hAnsi="Courier New" w:cs="Courier New"/>
        </w:rPr>
        <w:tab/>
      </w:r>
      <w:r w:rsidRPr="004346E4">
        <w:rPr>
          <w:rFonts w:ascii="Courier New" w:hAnsi="Courier New" w:cs="Courier New"/>
          <w:b/>
        </w:rPr>
        <w:t>2</w:t>
      </w:r>
      <w:r w:rsidRPr="003B61D1">
        <w:rPr>
          <w:rFonts w:ascii="Courier New" w:hAnsi="Courier New" w:cs="Courier New"/>
        </w:rPr>
        <w:t xml:space="preserve">.  </w:t>
      </w:r>
      <w:r w:rsidRPr="004346E4">
        <w:rPr>
          <w:rFonts w:ascii="Courier New" w:hAnsi="Courier New" w:cs="Courier New"/>
          <w:b/>
        </w:rPr>
        <w:t>Applicability</w:t>
      </w:r>
      <w:r w:rsidRPr="003B61D1">
        <w:rPr>
          <w:rFonts w:ascii="Courier New" w:hAnsi="Courier New" w:cs="Courier New"/>
        </w:rPr>
        <w:t xml:space="preserve">. </w:t>
      </w:r>
    </w:p>
    <w:p w14:paraId="6BB1F1AB" w14:textId="77777777"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3B61D1">
        <w:rPr>
          <w:rFonts w:ascii="Courier New" w:hAnsi="Courier New" w:cs="Courier New"/>
        </w:rPr>
        <w:tab/>
      </w:r>
      <w:proofErr w:type="gramStart"/>
      <w:r w:rsidRPr="004346E4">
        <w:rPr>
          <w:rFonts w:ascii="Courier New" w:hAnsi="Courier New" w:cs="Courier New"/>
          <w:b/>
        </w:rPr>
        <w:t>a.  All</w:t>
      </w:r>
      <w:proofErr w:type="gramEnd"/>
      <w:r w:rsidRPr="004346E4">
        <w:rPr>
          <w:rFonts w:ascii="Courier New" w:hAnsi="Courier New" w:cs="Courier New"/>
          <w:b/>
        </w:rPr>
        <w:t xml:space="preserve"> Federal agencies</w:t>
      </w:r>
      <w:r w:rsidRPr="003B61D1">
        <w:rPr>
          <w:rFonts w:ascii="Courier New" w:hAnsi="Courier New" w:cs="Courier New"/>
        </w:rPr>
        <w:t>.</w:t>
      </w:r>
    </w:p>
    <w:p w14:paraId="24911559" w14:textId="77777777"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4346E4">
        <w:rPr>
          <w:rFonts w:ascii="Courier New" w:hAnsi="Courier New" w:cs="Courier New"/>
          <w:u w:val="single"/>
        </w:rPr>
        <w:t>Comment</w:t>
      </w:r>
      <w:r w:rsidRPr="003B61D1">
        <w:rPr>
          <w:rFonts w:ascii="Courier New" w:hAnsi="Courier New" w:cs="Courier New"/>
        </w:rPr>
        <w:t xml:space="preserve">:  One respondent recommended that the rule should also apply to all Federal agencies. </w:t>
      </w:r>
    </w:p>
    <w:p w14:paraId="6CECC448" w14:textId="2BB936D0"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4346E4">
        <w:rPr>
          <w:rFonts w:ascii="Courier New" w:hAnsi="Courier New" w:cs="Courier New"/>
          <w:u w:val="single"/>
        </w:rPr>
        <w:t>Response</w:t>
      </w:r>
      <w:r w:rsidRPr="003B61D1">
        <w:rPr>
          <w:rFonts w:ascii="Courier New" w:hAnsi="Courier New" w:cs="Courier New"/>
        </w:rPr>
        <w:t>:  Section 822 of the NDAA</w:t>
      </w:r>
      <w:r w:rsidR="005D44A9">
        <w:rPr>
          <w:rFonts w:ascii="Courier New" w:hAnsi="Courier New" w:cs="Courier New"/>
        </w:rPr>
        <w:t xml:space="preserve"> for FY 2017</w:t>
      </w:r>
      <w:r w:rsidRPr="003B61D1">
        <w:rPr>
          <w:rFonts w:ascii="Courier New" w:hAnsi="Courier New" w:cs="Courier New"/>
        </w:rPr>
        <w:t xml:space="preserve"> only applies to </w:t>
      </w:r>
      <w:proofErr w:type="gramStart"/>
      <w:r w:rsidRPr="003B61D1">
        <w:rPr>
          <w:rFonts w:ascii="Courier New" w:hAnsi="Courier New" w:cs="Courier New"/>
        </w:rPr>
        <w:t>DoD</w:t>
      </w:r>
      <w:proofErr w:type="gramEnd"/>
      <w:r w:rsidRPr="003B61D1">
        <w:rPr>
          <w:rFonts w:ascii="Courier New" w:hAnsi="Courier New" w:cs="Courier New"/>
        </w:rPr>
        <w:t xml:space="preserve">, NASA, and the Coast Guard (see 10 U.S.C. 2306a). </w:t>
      </w:r>
    </w:p>
    <w:p w14:paraId="5232ECE6" w14:textId="77777777"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3B61D1">
        <w:rPr>
          <w:rFonts w:ascii="Courier New" w:hAnsi="Courier New" w:cs="Courier New"/>
        </w:rPr>
        <w:tab/>
      </w:r>
      <w:proofErr w:type="gramStart"/>
      <w:r w:rsidRPr="004346E4">
        <w:rPr>
          <w:rFonts w:ascii="Courier New" w:hAnsi="Courier New" w:cs="Courier New"/>
          <w:b/>
        </w:rPr>
        <w:t>b</w:t>
      </w:r>
      <w:r w:rsidRPr="003B61D1">
        <w:rPr>
          <w:rFonts w:ascii="Courier New" w:hAnsi="Courier New" w:cs="Courier New"/>
        </w:rPr>
        <w:t xml:space="preserve">.  </w:t>
      </w:r>
      <w:r w:rsidRPr="004346E4">
        <w:rPr>
          <w:rFonts w:ascii="Courier New" w:hAnsi="Courier New" w:cs="Courier New"/>
          <w:b/>
        </w:rPr>
        <w:t>Below</w:t>
      </w:r>
      <w:proofErr w:type="gramEnd"/>
      <w:r w:rsidRPr="004346E4">
        <w:rPr>
          <w:rFonts w:ascii="Courier New" w:hAnsi="Courier New" w:cs="Courier New"/>
          <w:b/>
        </w:rPr>
        <w:t xml:space="preserve"> simplified acquisition threshold and commercial items</w:t>
      </w:r>
      <w:r w:rsidRPr="003B61D1">
        <w:rPr>
          <w:rFonts w:ascii="Courier New" w:hAnsi="Courier New" w:cs="Courier New"/>
        </w:rPr>
        <w:t>.</w:t>
      </w:r>
    </w:p>
    <w:p w14:paraId="06B71F61" w14:textId="77777777"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4346E4">
        <w:rPr>
          <w:rFonts w:ascii="Courier New" w:hAnsi="Courier New" w:cs="Courier New"/>
          <w:u w:val="single"/>
        </w:rPr>
        <w:t>Comment</w:t>
      </w:r>
      <w:r w:rsidRPr="003B61D1">
        <w:rPr>
          <w:rFonts w:ascii="Courier New" w:hAnsi="Courier New" w:cs="Courier New"/>
        </w:rPr>
        <w:t>:  One respondent recommended that the rule should apply to all noncompetitive contracts and subcontracts at or below the simplified acquisition threshold (SAT) and to the acquisition of commercial products and services.</w:t>
      </w:r>
    </w:p>
    <w:p w14:paraId="3A3B8E53" w14:textId="417FB2BF" w:rsidR="003B61D1" w:rsidRPr="003B61D1" w:rsidRDefault="003B61D1" w:rsidP="003B61D1">
      <w:pPr>
        <w:spacing w:line="480" w:lineRule="auto"/>
        <w:rPr>
          <w:rFonts w:ascii="Courier New" w:hAnsi="Courier New" w:cs="Courier New"/>
        </w:rPr>
      </w:pPr>
      <w:r w:rsidRPr="003B61D1">
        <w:rPr>
          <w:rFonts w:ascii="Courier New" w:hAnsi="Courier New" w:cs="Courier New"/>
        </w:rPr>
        <w:lastRenderedPageBreak/>
        <w:tab/>
      </w:r>
      <w:r w:rsidRPr="004346E4">
        <w:rPr>
          <w:rFonts w:ascii="Courier New" w:hAnsi="Courier New" w:cs="Courier New"/>
          <w:u w:val="single"/>
        </w:rPr>
        <w:t>Response</w:t>
      </w:r>
      <w:r w:rsidRPr="003B61D1">
        <w:rPr>
          <w:rFonts w:ascii="Courier New" w:hAnsi="Courier New" w:cs="Courier New"/>
        </w:rPr>
        <w:t>:  Section 822 of the NDAA</w:t>
      </w:r>
      <w:r w:rsidR="005D44A9">
        <w:rPr>
          <w:rFonts w:ascii="Courier New" w:hAnsi="Courier New" w:cs="Courier New"/>
        </w:rPr>
        <w:t xml:space="preserve"> for FY 2017</w:t>
      </w:r>
      <w:r w:rsidRPr="003B61D1">
        <w:rPr>
          <w:rFonts w:ascii="Courier New" w:hAnsi="Courier New" w:cs="Courier New"/>
        </w:rPr>
        <w:t xml:space="preserve"> only addressed when contractors need to provide cost or pricing data for </w:t>
      </w:r>
      <w:proofErr w:type="gramStart"/>
      <w:r w:rsidRPr="003B61D1">
        <w:rPr>
          <w:rFonts w:ascii="Courier New" w:hAnsi="Courier New" w:cs="Courier New"/>
        </w:rPr>
        <w:t>DoD</w:t>
      </w:r>
      <w:proofErr w:type="gramEnd"/>
      <w:r w:rsidRPr="003B61D1">
        <w:rPr>
          <w:rFonts w:ascii="Courier New" w:hAnsi="Courier New" w:cs="Courier New"/>
        </w:rPr>
        <w:t>, NASA, and the Coast Guard. Certified cost or pricing data is not required below the SAT or for the acquisition of commercial products or services.  See 10 U.S.C. 2306a and 41 U.S.C. 3502 and 3503.  These sections set the threshold at $</w:t>
      </w:r>
      <w:r w:rsidR="005D44A9">
        <w:rPr>
          <w:rFonts w:ascii="Courier New" w:hAnsi="Courier New" w:cs="Courier New"/>
        </w:rPr>
        <w:t>2 million (section 811 of Pub. L.</w:t>
      </w:r>
      <w:r w:rsidRPr="003B61D1">
        <w:rPr>
          <w:rFonts w:ascii="Courier New" w:hAnsi="Courier New" w:cs="Courier New"/>
        </w:rPr>
        <w:t xml:space="preserve"> 115-91) and exempt commercial items.</w:t>
      </w:r>
    </w:p>
    <w:p w14:paraId="19CFE7F0" w14:textId="77777777"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4346E4">
        <w:rPr>
          <w:rFonts w:ascii="Courier New" w:hAnsi="Courier New" w:cs="Courier New"/>
          <w:b/>
        </w:rPr>
        <w:t>3.  Terminology</w:t>
      </w:r>
      <w:r w:rsidRPr="003B61D1">
        <w:rPr>
          <w:rFonts w:ascii="Courier New" w:hAnsi="Courier New" w:cs="Courier New"/>
        </w:rPr>
        <w:t>.</w:t>
      </w:r>
    </w:p>
    <w:p w14:paraId="5801973C" w14:textId="77777777"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3B61D1">
        <w:rPr>
          <w:rFonts w:ascii="Courier New" w:hAnsi="Courier New" w:cs="Courier New"/>
        </w:rPr>
        <w:tab/>
      </w:r>
      <w:proofErr w:type="gramStart"/>
      <w:r w:rsidRPr="003B61D1">
        <w:rPr>
          <w:rFonts w:ascii="Courier New" w:hAnsi="Courier New" w:cs="Courier New"/>
        </w:rPr>
        <w:t>a.  Responsive</w:t>
      </w:r>
      <w:proofErr w:type="gramEnd"/>
      <w:r w:rsidRPr="003B61D1">
        <w:rPr>
          <w:rFonts w:ascii="Courier New" w:hAnsi="Courier New" w:cs="Courier New"/>
        </w:rPr>
        <w:t xml:space="preserve"> and viable offer.</w:t>
      </w:r>
    </w:p>
    <w:p w14:paraId="5013C9B7" w14:textId="27799FB5"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4346E4">
        <w:rPr>
          <w:rFonts w:ascii="Courier New" w:hAnsi="Courier New" w:cs="Courier New"/>
          <w:u w:val="single"/>
        </w:rPr>
        <w:t>Comment</w:t>
      </w:r>
      <w:r w:rsidRPr="003B61D1">
        <w:rPr>
          <w:rFonts w:ascii="Courier New" w:hAnsi="Courier New" w:cs="Courier New"/>
        </w:rPr>
        <w:t>:  Several respondents requested a definition of "responsive offer."  Another respondent stated that the term, "responsive" is not appropriate to define "adequate price competition" under FAR part 15.  This respondent cited a G</w:t>
      </w:r>
      <w:r w:rsidR="00D3127B">
        <w:rPr>
          <w:rFonts w:ascii="Courier New" w:hAnsi="Courier New" w:cs="Courier New"/>
        </w:rPr>
        <w:t xml:space="preserve">overnment </w:t>
      </w:r>
      <w:r w:rsidRPr="003B61D1">
        <w:rPr>
          <w:rFonts w:ascii="Courier New" w:hAnsi="Courier New" w:cs="Courier New"/>
        </w:rPr>
        <w:t>A</w:t>
      </w:r>
      <w:r w:rsidR="00D3127B">
        <w:rPr>
          <w:rFonts w:ascii="Courier New" w:hAnsi="Courier New" w:cs="Courier New"/>
        </w:rPr>
        <w:t xml:space="preserve">ccountability </w:t>
      </w:r>
      <w:r w:rsidRPr="003B61D1">
        <w:rPr>
          <w:rFonts w:ascii="Courier New" w:hAnsi="Courier New" w:cs="Courier New"/>
        </w:rPr>
        <w:t>O</w:t>
      </w:r>
      <w:r w:rsidR="00D3127B">
        <w:rPr>
          <w:rFonts w:ascii="Courier New" w:hAnsi="Courier New" w:cs="Courier New"/>
        </w:rPr>
        <w:t>ffice</w:t>
      </w:r>
      <w:r w:rsidRPr="003B61D1">
        <w:rPr>
          <w:rFonts w:ascii="Courier New" w:hAnsi="Courier New" w:cs="Courier New"/>
        </w:rPr>
        <w:t xml:space="preserve"> ruling that responsiveness is applicable to FAR part 14 sealed bidding acquisitions and not FAR part 15 contracting by negotiation.  Two respondents recommended including a definition of "viable offer."</w:t>
      </w:r>
    </w:p>
    <w:p w14:paraId="222E410E" w14:textId="7FF0AFC7"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4346E4">
        <w:rPr>
          <w:rFonts w:ascii="Courier New" w:hAnsi="Courier New" w:cs="Courier New"/>
          <w:u w:val="single"/>
        </w:rPr>
        <w:t>Response</w:t>
      </w:r>
      <w:r w:rsidRPr="003B61D1">
        <w:rPr>
          <w:rFonts w:ascii="Courier New" w:hAnsi="Courier New" w:cs="Courier New"/>
        </w:rPr>
        <w:t>:  The terms "responsive" and "viable" have been removed from the final rule.</w:t>
      </w:r>
      <w:r w:rsidR="00D3127B">
        <w:rPr>
          <w:rFonts w:ascii="Courier New" w:hAnsi="Courier New" w:cs="Courier New"/>
        </w:rPr>
        <w:t xml:space="preserve"> </w:t>
      </w:r>
      <w:r w:rsidRPr="003B61D1">
        <w:rPr>
          <w:rFonts w:ascii="Courier New" w:hAnsi="Courier New" w:cs="Courier New"/>
        </w:rPr>
        <w:t xml:space="preserve"> The concept is conveyed through current FAR language at FAR 15.403-1(c</w:t>
      </w:r>
      <w:proofErr w:type="gramStart"/>
      <w:r w:rsidRPr="003B61D1">
        <w:rPr>
          <w:rFonts w:ascii="Courier New" w:hAnsi="Courier New" w:cs="Courier New"/>
        </w:rPr>
        <w:t>)(</w:t>
      </w:r>
      <w:proofErr w:type="gramEnd"/>
      <w:r w:rsidRPr="003B61D1">
        <w:rPr>
          <w:rFonts w:ascii="Courier New" w:hAnsi="Courier New" w:cs="Courier New"/>
        </w:rPr>
        <w:t xml:space="preserve">1), i.e., "responsible offerors, competing independently, submit </w:t>
      </w:r>
      <w:r w:rsidRPr="003B61D1">
        <w:rPr>
          <w:rFonts w:ascii="Courier New" w:hAnsi="Courier New" w:cs="Courier New"/>
        </w:rPr>
        <w:lastRenderedPageBreak/>
        <w:t>priced offers that satisfy the Government's expressed requirement."</w:t>
      </w:r>
    </w:p>
    <w:p w14:paraId="63828C2D" w14:textId="77777777"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3B61D1">
        <w:rPr>
          <w:rFonts w:ascii="Courier New" w:hAnsi="Courier New" w:cs="Courier New"/>
        </w:rPr>
        <w:tab/>
      </w:r>
      <w:proofErr w:type="gramStart"/>
      <w:r w:rsidRPr="004346E4">
        <w:rPr>
          <w:rFonts w:ascii="Courier New" w:hAnsi="Courier New" w:cs="Courier New"/>
          <w:b/>
        </w:rPr>
        <w:t>b.  Competing</w:t>
      </w:r>
      <w:proofErr w:type="gramEnd"/>
      <w:r w:rsidRPr="004346E4">
        <w:rPr>
          <w:rFonts w:ascii="Courier New" w:hAnsi="Courier New" w:cs="Courier New"/>
          <w:b/>
        </w:rPr>
        <w:t xml:space="preserve"> independently</w:t>
      </w:r>
      <w:r w:rsidRPr="003B61D1">
        <w:rPr>
          <w:rFonts w:ascii="Courier New" w:hAnsi="Courier New" w:cs="Courier New"/>
        </w:rPr>
        <w:t>.</w:t>
      </w:r>
    </w:p>
    <w:p w14:paraId="22488F3D" w14:textId="77777777"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4346E4">
        <w:rPr>
          <w:rFonts w:ascii="Courier New" w:hAnsi="Courier New" w:cs="Courier New"/>
          <w:u w:val="single"/>
        </w:rPr>
        <w:t>Comment</w:t>
      </w:r>
      <w:r w:rsidRPr="003B61D1">
        <w:rPr>
          <w:rFonts w:ascii="Courier New" w:hAnsi="Courier New" w:cs="Courier New"/>
        </w:rPr>
        <w:t xml:space="preserve">:  One respondent sought elaboration on the use of the phrase "competing independently," specifically if it were to be used in the context of a contractor's affiliate or long-term agreement holder entering a price competition. </w:t>
      </w:r>
    </w:p>
    <w:p w14:paraId="54ABD86C" w14:textId="4F945B01"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4346E4">
        <w:rPr>
          <w:rFonts w:ascii="Courier New" w:hAnsi="Courier New" w:cs="Courier New"/>
          <w:u w:val="single"/>
        </w:rPr>
        <w:t>Response</w:t>
      </w:r>
      <w:r w:rsidRPr="003B61D1">
        <w:rPr>
          <w:rFonts w:ascii="Courier New" w:hAnsi="Courier New" w:cs="Courier New"/>
        </w:rPr>
        <w:t>:  The first standard for adequate price competition in FAR 15.403-1(c)(1)(</w:t>
      </w:r>
      <w:proofErr w:type="spellStart"/>
      <w:r w:rsidRPr="003B61D1">
        <w:rPr>
          <w:rFonts w:ascii="Courier New" w:hAnsi="Courier New" w:cs="Courier New"/>
        </w:rPr>
        <w:t>i</w:t>
      </w:r>
      <w:proofErr w:type="spellEnd"/>
      <w:r w:rsidRPr="003B61D1">
        <w:rPr>
          <w:rFonts w:ascii="Courier New" w:hAnsi="Courier New" w:cs="Courier New"/>
        </w:rPr>
        <w:t xml:space="preserve">) already includes the requirement that two or more responsible offerors, competing independently, submit price offers that satisfy the Government's expressed requirements, where award will be made in a best-value competition and there is no finding that the price of the otherwise successful offeror is unreasonable. </w:t>
      </w:r>
      <w:r w:rsidR="00D3127B">
        <w:rPr>
          <w:rFonts w:ascii="Courier New" w:hAnsi="Courier New" w:cs="Courier New"/>
        </w:rPr>
        <w:t xml:space="preserve"> </w:t>
      </w:r>
      <w:r w:rsidRPr="003B61D1">
        <w:rPr>
          <w:rFonts w:ascii="Courier New" w:hAnsi="Courier New" w:cs="Courier New"/>
        </w:rPr>
        <w:t xml:space="preserve">Whether two offerors are competing independently is specific to the particular circumstances.  </w:t>
      </w:r>
    </w:p>
    <w:p w14:paraId="5F9A8917" w14:textId="77777777" w:rsidR="003B61D1" w:rsidRPr="003B61D1" w:rsidRDefault="003B61D1" w:rsidP="00D3127B">
      <w:pPr>
        <w:spacing w:line="480" w:lineRule="auto"/>
        <w:ind w:firstLine="720"/>
        <w:rPr>
          <w:rFonts w:ascii="Courier New" w:hAnsi="Courier New" w:cs="Courier New"/>
        </w:rPr>
      </w:pPr>
      <w:r w:rsidRPr="004346E4">
        <w:rPr>
          <w:rFonts w:ascii="Courier New" w:hAnsi="Courier New" w:cs="Courier New"/>
          <w:b/>
        </w:rPr>
        <w:t>4.  Impact on burden and procurement action lead time</w:t>
      </w:r>
      <w:r w:rsidRPr="003B61D1">
        <w:rPr>
          <w:rFonts w:ascii="Courier New" w:hAnsi="Courier New" w:cs="Courier New"/>
        </w:rPr>
        <w:t>.</w:t>
      </w:r>
    </w:p>
    <w:p w14:paraId="468A19BC" w14:textId="77777777"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4346E4">
        <w:rPr>
          <w:rFonts w:ascii="Courier New" w:hAnsi="Courier New" w:cs="Courier New"/>
          <w:u w:val="single"/>
        </w:rPr>
        <w:t>Comment</w:t>
      </w:r>
      <w:r w:rsidRPr="003B61D1">
        <w:rPr>
          <w:rFonts w:ascii="Courier New" w:hAnsi="Courier New" w:cs="Courier New"/>
        </w:rPr>
        <w:t xml:space="preserve">:  Several respondents commented on the increased burdens that will result from this rule and potential impact on procurement action lead time (PALT).  One respondent stated that this change will increase the burden on the contracting officer in obtaining certified cost or pricing data and conducting additional proposal analysis.  Another respondent was concerned that the new </w:t>
      </w:r>
      <w:r w:rsidRPr="003B61D1">
        <w:rPr>
          <w:rFonts w:ascii="Courier New" w:hAnsi="Courier New" w:cs="Courier New"/>
        </w:rPr>
        <w:lastRenderedPageBreak/>
        <w:t xml:space="preserve">statutory framework will likely generate costly and time-consuming rework of proposals by requiring a bidder to provide a second, TINA-compliant proposal when it is learned that they are the only responsive bidder.   </w:t>
      </w:r>
    </w:p>
    <w:p w14:paraId="3B0A2E18" w14:textId="09741CFE"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4346E4">
        <w:rPr>
          <w:rFonts w:ascii="Courier New" w:hAnsi="Courier New" w:cs="Courier New"/>
          <w:u w:val="single"/>
        </w:rPr>
        <w:t>Response</w:t>
      </w:r>
      <w:r w:rsidRPr="003B61D1">
        <w:rPr>
          <w:rFonts w:ascii="Courier New" w:hAnsi="Courier New" w:cs="Courier New"/>
        </w:rPr>
        <w:t xml:space="preserve">:  This rule provides to </w:t>
      </w:r>
      <w:proofErr w:type="gramStart"/>
      <w:r w:rsidRPr="003B61D1">
        <w:rPr>
          <w:rFonts w:ascii="Courier New" w:hAnsi="Courier New" w:cs="Courier New"/>
        </w:rPr>
        <w:t>DoD</w:t>
      </w:r>
      <w:proofErr w:type="gramEnd"/>
      <w:r w:rsidRPr="003B61D1">
        <w:rPr>
          <w:rFonts w:ascii="Courier New" w:hAnsi="Courier New" w:cs="Courier New"/>
        </w:rPr>
        <w:t xml:space="preserve">, NASA, and the Coast Guard the revised standard on how to determine adequate price competition.  The principle will not have an impact on offerors/contractors or contracting officers until implemented at the agency level by </w:t>
      </w:r>
      <w:proofErr w:type="gramStart"/>
      <w:r w:rsidRPr="003B61D1">
        <w:rPr>
          <w:rFonts w:ascii="Courier New" w:hAnsi="Courier New" w:cs="Courier New"/>
        </w:rPr>
        <w:t>DoD</w:t>
      </w:r>
      <w:proofErr w:type="gramEnd"/>
      <w:r w:rsidRPr="003B61D1">
        <w:rPr>
          <w:rFonts w:ascii="Courier New" w:hAnsi="Courier New" w:cs="Courier New"/>
        </w:rPr>
        <w:t>, NASA, and the Coast Guard.  There are no projected reporting, recordkeeping, or other compliance requirements of this rule.  However, the corollary of this FAR change is that DoD, NASA, and the Coast Guard will be required</w:t>
      </w:r>
      <w:r w:rsidR="00D3127B">
        <w:rPr>
          <w:rFonts w:ascii="Courier New" w:hAnsi="Courier New" w:cs="Courier New"/>
        </w:rPr>
        <w:t>, by statute,</w:t>
      </w:r>
      <w:r w:rsidRPr="003B61D1">
        <w:rPr>
          <w:rFonts w:ascii="Courier New" w:hAnsi="Courier New" w:cs="Courier New"/>
        </w:rPr>
        <w:t xml:space="preserve"> to obtain certified cost or pricing data from an offeror when only one offer is received and no other exception applies, which will likely increase burden and PALT (e.g., see DoD proposed rule published under DFARS Case 2017-D009 at 83 FR 30656 on June 29, 2018).  </w:t>
      </w:r>
    </w:p>
    <w:p w14:paraId="10971EAC" w14:textId="77777777" w:rsidR="003B61D1" w:rsidRPr="003B61D1" w:rsidRDefault="003B61D1" w:rsidP="003B61D1">
      <w:pPr>
        <w:spacing w:line="480" w:lineRule="auto"/>
        <w:rPr>
          <w:rFonts w:ascii="Courier New" w:hAnsi="Courier New" w:cs="Courier New"/>
        </w:rPr>
      </w:pPr>
      <w:r w:rsidRPr="004346E4">
        <w:rPr>
          <w:rFonts w:ascii="Courier New" w:hAnsi="Courier New" w:cs="Courier New"/>
          <w:b/>
        </w:rPr>
        <w:t>5.  Subcontracts</w:t>
      </w:r>
      <w:r w:rsidRPr="003B61D1">
        <w:rPr>
          <w:rFonts w:ascii="Courier New" w:hAnsi="Courier New" w:cs="Courier New"/>
        </w:rPr>
        <w:t>.</w:t>
      </w:r>
    </w:p>
    <w:p w14:paraId="108058B2" w14:textId="0807CCEE"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4346E4">
        <w:rPr>
          <w:rFonts w:ascii="Courier New" w:hAnsi="Courier New" w:cs="Courier New"/>
          <w:u w:val="single"/>
        </w:rPr>
        <w:t>Comment</w:t>
      </w:r>
      <w:r w:rsidRPr="003B61D1">
        <w:rPr>
          <w:rFonts w:ascii="Courier New" w:hAnsi="Courier New" w:cs="Courier New"/>
        </w:rPr>
        <w:t xml:space="preserve">:  Several respondents raised </w:t>
      </w:r>
      <w:r w:rsidR="00D3127B">
        <w:rPr>
          <w:rFonts w:ascii="Courier New" w:hAnsi="Courier New" w:cs="Courier New"/>
        </w:rPr>
        <w:t>issues relating to subcontracts.</w:t>
      </w:r>
    </w:p>
    <w:p w14:paraId="26D75E96" w14:textId="5EF1DC8B" w:rsidR="003B61D1" w:rsidRPr="003B61D1" w:rsidRDefault="003B61D1" w:rsidP="003B61D1">
      <w:pPr>
        <w:spacing w:line="480" w:lineRule="auto"/>
        <w:rPr>
          <w:rFonts w:ascii="Courier New" w:hAnsi="Courier New" w:cs="Courier New"/>
        </w:rPr>
      </w:pPr>
      <w:r w:rsidRPr="003B61D1">
        <w:rPr>
          <w:rFonts w:ascii="Courier New" w:hAnsi="Courier New" w:cs="Courier New"/>
        </w:rPr>
        <w:t xml:space="preserve">One respondent asked whether this rule intends for subcontracts under </w:t>
      </w:r>
      <w:proofErr w:type="gramStart"/>
      <w:r w:rsidRPr="003B61D1">
        <w:rPr>
          <w:rFonts w:ascii="Courier New" w:hAnsi="Courier New" w:cs="Courier New"/>
        </w:rPr>
        <w:t>DoD</w:t>
      </w:r>
      <w:proofErr w:type="gramEnd"/>
      <w:r w:rsidRPr="003B61D1">
        <w:rPr>
          <w:rFonts w:ascii="Courier New" w:hAnsi="Courier New" w:cs="Courier New"/>
        </w:rPr>
        <w:t xml:space="preserve">, NASA, and Coast Guard contracts to </w:t>
      </w:r>
      <w:r w:rsidRPr="003B61D1">
        <w:rPr>
          <w:rFonts w:ascii="Courier New" w:hAnsi="Courier New" w:cs="Courier New"/>
        </w:rPr>
        <w:lastRenderedPageBreak/>
        <w:t>be competed at the same standard as is bei</w:t>
      </w:r>
      <w:r w:rsidR="00713853">
        <w:rPr>
          <w:rFonts w:ascii="Courier New" w:hAnsi="Courier New" w:cs="Courier New"/>
        </w:rPr>
        <w:t>ng applied to prime contracts.</w:t>
      </w:r>
    </w:p>
    <w:p w14:paraId="2F5463A1" w14:textId="77777777" w:rsidR="003B61D1" w:rsidRPr="003B61D1" w:rsidRDefault="003B61D1" w:rsidP="003B61D1">
      <w:pPr>
        <w:spacing w:line="480" w:lineRule="auto"/>
        <w:rPr>
          <w:rFonts w:ascii="Courier New" w:hAnsi="Courier New" w:cs="Courier New"/>
        </w:rPr>
      </w:pPr>
      <w:r w:rsidRPr="003B61D1">
        <w:rPr>
          <w:rFonts w:ascii="Courier New" w:hAnsi="Courier New" w:cs="Courier New"/>
        </w:rPr>
        <w:t xml:space="preserve">Another respondent was concerned that the FAR rule did not implement 10 U.S.C. 2306a(b)(6), which requires a prime contractor required to submit cost or pricing data to determine whether a subcontract under such contract qualifies for an exception under paragraph (b)(1)(A) (adequate price competition) from such requirement.  </w:t>
      </w:r>
    </w:p>
    <w:p w14:paraId="537EE7BC" w14:textId="6BD04EEE" w:rsidR="003B61D1" w:rsidRPr="003B61D1" w:rsidRDefault="00D3127B" w:rsidP="003B61D1">
      <w:pPr>
        <w:spacing w:line="480" w:lineRule="auto"/>
        <w:rPr>
          <w:rFonts w:ascii="Courier New" w:hAnsi="Courier New" w:cs="Courier New"/>
        </w:rPr>
      </w:pPr>
      <w:r>
        <w:rPr>
          <w:rFonts w:ascii="Courier New" w:hAnsi="Courier New" w:cs="Courier New"/>
        </w:rPr>
        <w:t>One</w:t>
      </w:r>
      <w:r w:rsidR="003B61D1" w:rsidRPr="003B61D1">
        <w:rPr>
          <w:rFonts w:ascii="Courier New" w:hAnsi="Courier New" w:cs="Courier New"/>
        </w:rPr>
        <w:t xml:space="preserve"> respondent expressed concern about restarts of subcontract competitions when a prime contractor receives only one offer for a subcontract.  This respondent also speculated that prime contractors may take on more evaluation risks to avoid finding suppliers unacceptable, so as not to end up with only one responsive and viable offer.</w:t>
      </w:r>
    </w:p>
    <w:p w14:paraId="468D05BE" w14:textId="526AC299"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4346E4">
        <w:rPr>
          <w:rFonts w:ascii="Courier New" w:hAnsi="Courier New" w:cs="Courier New"/>
          <w:u w:val="single"/>
        </w:rPr>
        <w:t>Response</w:t>
      </w:r>
      <w:r w:rsidRPr="003B61D1">
        <w:rPr>
          <w:rFonts w:ascii="Courier New" w:hAnsi="Courier New" w:cs="Courier New"/>
        </w:rPr>
        <w:t xml:space="preserve">:  This FAR rule lays out the general principle of what constitutes adequate price competition for </w:t>
      </w:r>
      <w:proofErr w:type="gramStart"/>
      <w:r w:rsidRPr="003B61D1">
        <w:rPr>
          <w:rFonts w:ascii="Courier New" w:hAnsi="Courier New" w:cs="Courier New"/>
        </w:rPr>
        <w:t>DoD</w:t>
      </w:r>
      <w:proofErr w:type="gramEnd"/>
      <w:r w:rsidRPr="003B61D1">
        <w:rPr>
          <w:rFonts w:ascii="Courier New" w:hAnsi="Courier New" w:cs="Courier New"/>
        </w:rPr>
        <w:t xml:space="preserve">, NASA, and the Coast Guard.  The details of applicability to subcontracts and responsibilities of the prime contractor will be </w:t>
      </w:r>
      <w:r w:rsidR="00D3127B">
        <w:rPr>
          <w:rFonts w:ascii="Courier New" w:hAnsi="Courier New" w:cs="Courier New"/>
        </w:rPr>
        <w:t>addressed</w:t>
      </w:r>
      <w:r w:rsidRPr="003B61D1">
        <w:rPr>
          <w:rFonts w:ascii="Courier New" w:hAnsi="Courier New" w:cs="Courier New"/>
        </w:rPr>
        <w:t xml:space="preserve"> at the agency level (e.g., see DoD proposed rule published under DFARS Case 2017-D009 at 83 FR 30656 on June 29, 2018).  The concern about potential impact on subcontract awards cannot be resolved, because this change is required by statute. </w:t>
      </w:r>
    </w:p>
    <w:p w14:paraId="2B2219D3" w14:textId="77777777" w:rsidR="003B61D1" w:rsidRPr="003B61D1" w:rsidRDefault="003B61D1" w:rsidP="003B61D1">
      <w:pPr>
        <w:spacing w:line="480" w:lineRule="auto"/>
        <w:rPr>
          <w:rFonts w:ascii="Courier New" w:hAnsi="Courier New" w:cs="Courier New"/>
        </w:rPr>
      </w:pPr>
      <w:r w:rsidRPr="004346E4">
        <w:rPr>
          <w:rFonts w:ascii="Courier New" w:hAnsi="Courier New" w:cs="Courier New"/>
          <w:b/>
        </w:rPr>
        <w:lastRenderedPageBreak/>
        <w:t>6.  Edits</w:t>
      </w:r>
      <w:r w:rsidRPr="003B61D1">
        <w:rPr>
          <w:rFonts w:ascii="Courier New" w:hAnsi="Courier New" w:cs="Courier New"/>
        </w:rPr>
        <w:t xml:space="preserve">.   </w:t>
      </w:r>
    </w:p>
    <w:p w14:paraId="56457849" w14:textId="15859039"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4346E4">
        <w:rPr>
          <w:rFonts w:ascii="Courier New" w:hAnsi="Courier New" w:cs="Courier New"/>
          <w:u w:val="single"/>
        </w:rPr>
        <w:t>Comment</w:t>
      </w:r>
      <w:r w:rsidRPr="003B61D1">
        <w:rPr>
          <w:rFonts w:ascii="Courier New" w:hAnsi="Courier New" w:cs="Courier New"/>
        </w:rPr>
        <w:t>:  One respondent requested insertion of the word "or" between 15.403-1(c)</w:t>
      </w:r>
      <w:r w:rsidR="00BF4977">
        <w:rPr>
          <w:rFonts w:ascii="Courier New" w:hAnsi="Courier New" w:cs="Courier New"/>
        </w:rPr>
        <w:t>(</w:t>
      </w:r>
      <w:r w:rsidRPr="003B61D1">
        <w:rPr>
          <w:rFonts w:ascii="Courier New" w:hAnsi="Courier New" w:cs="Courier New"/>
        </w:rPr>
        <w:t>1)</w:t>
      </w:r>
      <w:r w:rsidR="00BF4977">
        <w:rPr>
          <w:rFonts w:ascii="Courier New" w:hAnsi="Courier New" w:cs="Courier New"/>
        </w:rPr>
        <w:t>(</w:t>
      </w:r>
      <w:proofErr w:type="spellStart"/>
      <w:r w:rsidR="00BF4977">
        <w:rPr>
          <w:rFonts w:ascii="Courier New" w:hAnsi="Courier New" w:cs="Courier New"/>
        </w:rPr>
        <w:t>i</w:t>
      </w:r>
      <w:proofErr w:type="spellEnd"/>
      <w:r w:rsidR="00BF4977">
        <w:rPr>
          <w:rFonts w:ascii="Courier New" w:hAnsi="Courier New" w:cs="Courier New"/>
        </w:rPr>
        <w:t>)</w:t>
      </w:r>
      <w:r w:rsidRPr="003B61D1">
        <w:rPr>
          <w:rFonts w:ascii="Courier New" w:hAnsi="Courier New" w:cs="Courier New"/>
        </w:rPr>
        <w:t>(A)(</w:t>
      </w:r>
      <w:r w:rsidRPr="00531EAB">
        <w:rPr>
          <w:rFonts w:ascii="Courier New" w:hAnsi="Courier New" w:cs="Courier New"/>
          <w:u w:val="single"/>
          <w:rPrChange w:id="2" w:author="Author">
            <w:rPr>
              <w:rFonts w:ascii="Courier New" w:hAnsi="Courier New" w:cs="Courier New"/>
            </w:rPr>
          </w:rPrChange>
        </w:rPr>
        <w:t>2</w:t>
      </w:r>
      <w:r w:rsidRPr="003B61D1">
        <w:rPr>
          <w:rFonts w:ascii="Courier New" w:hAnsi="Courier New" w:cs="Courier New"/>
        </w:rPr>
        <w:t>) and section (c)(1)</w:t>
      </w:r>
      <w:r w:rsidR="00CB2E4E">
        <w:rPr>
          <w:rFonts w:ascii="Courier New" w:hAnsi="Courier New" w:cs="Courier New"/>
        </w:rPr>
        <w:t>(</w:t>
      </w:r>
      <w:proofErr w:type="spellStart"/>
      <w:r w:rsidR="00CB2E4E">
        <w:rPr>
          <w:rFonts w:ascii="Courier New" w:hAnsi="Courier New" w:cs="Courier New"/>
        </w:rPr>
        <w:t>i</w:t>
      </w:r>
      <w:proofErr w:type="spellEnd"/>
      <w:r w:rsidR="00CB2E4E">
        <w:rPr>
          <w:rFonts w:ascii="Courier New" w:hAnsi="Courier New" w:cs="Courier New"/>
        </w:rPr>
        <w:t>)</w:t>
      </w:r>
      <w:r w:rsidRPr="003B61D1">
        <w:rPr>
          <w:rFonts w:ascii="Courier New" w:hAnsi="Courier New" w:cs="Courier New"/>
        </w:rPr>
        <w:t xml:space="preserve">(B) to clarify that the two options are separate and distinct and are not both required to meet the standard for adequate price competition.  </w:t>
      </w:r>
    </w:p>
    <w:p w14:paraId="4224710B" w14:textId="37836113" w:rsidR="003B61D1" w:rsidRPr="003B61D1" w:rsidRDefault="003B61D1" w:rsidP="003B61D1">
      <w:pPr>
        <w:spacing w:line="480" w:lineRule="auto"/>
        <w:rPr>
          <w:rFonts w:ascii="Courier New" w:hAnsi="Courier New" w:cs="Courier New"/>
        </w:rPr>
      </w:pPr>
      <w:r w:rsidRPr="003B61D1">
        <w:rPr>
          <w:rFonts w:ascii="Courier New" w:hAnsi="Courier New" w:cs="Courier New"/>
        </w:rPr>
        <w:tab/>
      </w:r>
      <w:r w:rsidRPr="004346E4">
        <w:rPr>
          <w:rFonts w:ascii="Courier New" w:hAnsi="Courier New" w:cs="Courier New"/>
          <w:u w:val="single"/>
        </w:rPr>
        <w:t>Response</w:t>
      </w:r>
      <w:r w:rsidRPr="003B61D1">
        <w:rPr>
          <w:rFonts w:ascii="Courier New" w:hAnsi="Courier New" w:cs="Courier New"/>
        </w:rPr>
        <w:t xml:space="preserve">:  </w:t>
      </w:r>
      <w:r w:rsidR="00BF4977">
        <w:rPr>
          <w:rFonts w:ascii="Courier New" w:hAnsi="Courier New" w:cs="Courier New"/>
        </w:rPr>
        <w:t>The language in the proposed rule text between FAR 15.403-1</w:t>
      </w:r>
      <w:r w:rsidR="008542B9">
        <w:rPr>
          <w:rFonts w:ascii="Courier New" w:hAnsi="Courier New" w:cs="Courier New"/>
        </w:rPr>
        <w:t>(c</w:t>
      </w:r>
      <w:proofErr w:type="gramStart"/>
      <w:r w:rsidR="008542B9">
        <w:rPr>
          <w:rFonts w:ascii="Courier New" w:hAnsi="Courier New" w:cs="Courier New"/>
        </w:rPr>
        <w:t>)</w:t>
      </w:r>
      <w:r w:rsidR="00BF4977">
        <w:rPr>
          <w:rFonts w:ascii="Courier New" w:hAnsi="Courier New" w:cs="Courier New"/>
        </w:rPr>
        <w:t>(</w:t>
      </w:r>
      <w:proofErr w:type="gramEnd"/>
      <w:r w:rsidR="00BF4977">
        <w:rPr>
          <w:rFonts w:ascii="Courier New" w:hAnsi="Courier New" w:cs="Courier New"/>
        </w:rPr>
        <w:t>1)(</w:t>
      </w:r>
      <w:proofErr w:type="spellStart"/>
      <w:r w:rsidR="00BF4977">
        <w:rPr>
          <w:rFonts w:ascii="Courier New" w:hAnsi="Courier New" w:cs="Courier New"/>
        </w:rPr>
        <w:t>i</w:t>
      </w:r>
      <w:proofErr w:type="spellEnd"/>
      <w:r w:rsidR="00BF4977">
        <w:rPr>
          <w:rFonts w:ascii="Courier New" w:hAnsi="Courier New" w:cs="Courier New"/>
        </w:rPr>
        <w:t>)(A) and (B</w:t>
      </w:r>
      <w:r w:rsidR="008542B9">
        <w:rPr>
          <w:rFonts w:ascii="Courier New" w:hAnsi="Courier New" w:cs="Courier New"/>
        </w:rPr>
        <w:t xml:space="preserve">) </w:t>
      </w:r>
      <w:r w:rsidRPr="003B61D1">
        <w:rPr>
          <w:rFonts w:ascii="Courier New" w:hAnsi="Courier New" w:cs="Courier New"/>
        </w:rPr>
        <w:t xml:space="preserve">is structured consistent with the FAR drafting convention for vertical lists of items separated by semi-colons: namely, in a vertical list of more than two items, the conjunction </w:t>
      </w:r>
      <w:r w:rsidR="008542B9">
        <w:rPr>
          <w:rFonts w:ascii="Courier New" w:hAnsi="Courier New" w:cs="Courier New"/>
        </w:rPr>
        <w:t>“and”</w:t>
      </w:r>
      <w:r w:rsidRPr="003B61D1">
        <w:rPr>
          <w:rFonts w:ascii="Courier New" w:hAnsi="Courier New" w:cs="Courier New"/>
        </w:rPr>
        <w:t xml:space="preserve"> or </w:t>
      </w:r>
      <w:r w:rsidR="008542B9">
        <w:rPr>
          <w:rFonts w:ascii="Courier New" w:hAnsi="Courier New" w:cs="Courier New"/>
        </w:rPr>
        <w:t>“</w:t>
      </w:r>
      <w:r w:rsidRPr="003B61D1">
        <w:rPr>
          <w:rFonts w:ascii="Courier New" w:hAnsi="Courier New" w:cs="Courier New"/>
        </w:rPr>
        <w:t>or</w:t>
      </w:r>
      <w:r w:rsidR="008542B9">
        <w:rPr>
          <w:rFonts w:ascii="Courier New" w:hAnsi="Courier New" w:cs="Courier New"/>
        </w:rPr>
        <w:t>”</w:t>
      </w:r>
      <w:r w:rsidRPr="003B61D1">
        <w:rPr>
          <w:rFonts w:ascii="Courier New" w:hAnsi="Courier New" w:cs="Courier New"/>
        </w:rPr>
        <w:t xml:space="preserve"> only appears between the last two items in the list.  </w:t>
      </w:r>
      <w:r w:rsidR="008542B9">
        <w:rPr>
          <w:rFonts w:ascii="Courier New" w:hAnsi="Courier New" w:cs="Courier New"/>
        </w:rPr>
        <w:t xml:space="preserve">However, as noted in section II.A. </w:t>
      </w:r>
      <w:proofErr w:type="gramStart"/>
      <w:r w:rsidR="008542B9">
        <w:rPr>
          <w:rFonts w:ascii="Courier New" w:hAnsi="Courier New" w:cs="Courier New"/>
        </w:rPr>
        <w:t>of</w:t>
      </w:r>
      <w:proofErr w:type="gramEnd"/>
      <w:r w:rsidR="008542B9">
        <w:rPr>
          <w:rFonts w:ascii="Courier New" w:hAnsi="Courier New" w:cs="Courier New"/>
        </w:rPr>
        <w:t xml:space="preserve"> this preamble, FAR 15.403-1(c)(1) is revised in this final rule to provide a drafting improvement and clarification, which obviates the request to modify the proposed rule language.</w:t>
      </w:r>
    </w:p>
    <w:p w14:paraId="0B119BC0" w14:textId="77777777" w:rsidR="003B61D1" w:rsidRPr="004346E4" w:rsidRDefault="003B61D1" w:rsidP="003B61D1">
      <w:pPr>
        <w:spacing w:line="480" w:lineRule="auto"/>
        <w:rPr>
          <w:rFonts w:ascii="Courier New" w:hAnsi="Courier New" w:cs="Courier New"/>
          <w:b/>
        </w:rPr>
      </w:pPr>
      <w:r w:rsidRPr="004346E4">
        <w:rPr>
          <w:rFonts w:ascii="Courier New" w:hAnsi="Courier New" w:cs="Courier New"/>
          <w:b/>
        </w:rPr>
        <w:t>III</w:t>
      </w:r>
      <w:proofErr w:type="gramStart"/>
      <w:r w:rsidRPr="004346E4">
        <w:rPr>
          <w:rFonts w:ascii="Courier New" w:hAnsi="Courier New" w:cs="Courier New"/>
          <w:b/>
        </w:rPr>
        <w:t>.  Applicability</w:t>
      </w:r>
      <w:proofErr w:type="gramEnd"/>
      <w:r w:rsidRPr="004346E4">
        <w:rPr>
          <w:rFonts w:ascii="Courier New" w:hAnsi="Courier New" w:cs="Courier New"/>
          <w:b/>
        </w:rPr>
        <w:t xml:space="preserve"> to Contracts at or Below the Simplified Acquisition Threshold and for Commercial Items, Including Commercially Available Off-the-Shelf Items</w:t>
      </w:r>
    </w:p>
    <w:p w14:paraId="030488CE" w14:textId="70408421" w:rsidR="00703C93" w:rsidRPr="008B4AF6" w:rsidRDefault="003B61D1" w:rsidP="003B61D1">
      <w:pPr>
        <w:spacing w:line="480" w:lineRule="auto"/>
        <w:rPr>
          <w:rFonts w:ascii="Courier New" w:hAnsi="Courier New" w:cs="Courier New"/>
        </w:rPr>
      </w:pPr>
      <w:r w:rsidRPr="003B61D1">
        <w:rPr>
          <w:rFonts w:ascii="Courier New" w:hAnsi="Courier New" w:cs="Courier New"/>
        </w:rPr>
        <w:tab/>
        <w:t xml:space="preserve">This rule does not contain any solicitation provision or contract clause that applies to contracts or subcontracts at or below the simplified acquisition threshold or contracts or subcontracts for the acquisition </w:t>
      </w:r>
      <w:r w:rsidRPr="003B61D1">
        <w:rPr>
          <w:rFonts w:ascii="Courier New" w:hAnsi="Courier New" w:cs="Courier New"/>
        </w:rPr>
        <w:lastRenderedPageBreak/>
        <w:t>of commercial items, including commercially available off-the-shelf items.</w:t>
      </w:r>
      <w:r w:rsidRPr="008B4AF6">
        <w:rPr>
          <w:rFonts w:ascii="Courier New" w:hAnsi="Courier New" w:cs="Courier New"/>
        </w:rPr>
        <w:t xml:space="preserve"> </w:t>
      </w:r>
    </w:p>
    <w:p w14:paraId="1AF1AA50" w14:textId="69263179" w:rsidR="00A559A6" w:rsidRPr="004D1A92" w:rsidRDefault="004346E4" w:rsidP="008972E6">
      <w:pPr>
        <w:widowControl w:val="0"/>
        <w:autoSpaceDE w:val="0"/>
        <w:autoSpaceDN w:val="0"/>
        <w:adjustRightInd w:val="0"/>
        <w:spacing w:line="480" w:lineRule="auto"/>
        <w:rPr>
          <w:rFonts w:ascii="Courier New" w:eastAsia="Calibri" w:hAnsi="Courier New" w:cs="Courier New"/>
        </w:rPr>
      </w:pPr>
      <w:r>
        <w:rPr>
          <w:rFonts w:ascii="Courier New" w:eastAsia="Calibri" w:hAnsi="Courier New" w:cs="Courier New"/>
          <w:b/>
          <w:bCs/>
        </w:rPr>
        <w:t>I</w:t>
      </w:r>
      <w:r w:rsidR="00B60124" w:rsidRPr="008B4AF6">
        <w:rPr>
          <w:rFonts w:ascii="Courier New" w:eastAsia="Calibri" w:hAnsi="Courier New" w:cs="Courier New"/>
          <w:b/>
          <w:bCs/>
        </w:rPr>
        <w:t>V</w:t>
      </w:r>
      <w:proofErr w:type="gramStart"/>
      <w:r w:rsidR="00A559A6" w:rsidRPr="008B4AF6">
        <w:rPr>
          <w:rFonts w:ascii="Courier New" w:eastAsia="Calibri" w:hAnsi="Courier New" w:cs="Courier New"/>
          <w:b/>
          <w:bCs/>
        </w:rPr>
        <w:t>.</w:t>
      </w:r>
      <w:r w:rsidR="008B4AF6">
        <w:rPr>
          <w:rFonts w:ascii="Courier New" w:eastAsia="Calibri" w:hAnsi="Courier New" w:cs="Courier New"/>
          <w:b/>
          <w:bCs/>
        </w:rPr>
        <w:t xml:space="preserve">  </w:t>
      </w:r>
      <w:r w:rsidR="00A559A6" w:rsidRPr="008B4AF6">
        <w:rPr>
          <w:rFonts w:ascii="Courier New" w:eastAsia="Calibri" w:hAnsi="Courier New" w:cs="Courier New"/>
          <w:b/>
          <w:bCs/>
        </w:rPr>
        <w:t>Executive</w:t>
      </w:r>
      <w:proofErr w:type="gramEnd"/>
      <w:r w:rsidR="00A559A6" w:rsidRPr="008B4AF6">
        <w:rPr>
          <w:rFonts w:ascii="Courier New" w:eastAsia="Calibri" w:hAnsi="Courier New" w:cs="Courier New"/>
          <w:b/>
          <w:bCs/>
        </w:rPr>
        <w:t xml:space="preserve"> Orders 12866 and 13563</w:t>
      </w:r>
      <w:r w:rsidR="003D0BA6" w:rsidRPr="008B4AF6">
        <w:rPr>
          <w:rFonts w:ascii="Courier New" w:eastAsia="Calibri" w:hAnsi="Courier New" w:cs="Courier New"/>
          <w:b/>
          <w:bCs/>
        </w:rPr>
        <w:t>.</w:t>
      </w:r>
    </w:p>
    <w:p w14:paraId="441F74C9" w14:textId="62777E16" w:rsidR="00A559A6" w:rsidRDefault="00A0349B" w:rsidP="001D2E7A">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rPr>
        <w:tab/>
      </w:r>
      <w:r w:rsidR="003B61D1" w:rsidRPr="003B61D1">
        <w:rPr>
          <w:rFonts w:ascii="Courier New" w:eastAsia="Calibri" w:hAnsi="Courier New" w:cs="Courier New"/>
        </w:rPr>
        <w:t>Executive Orders (E.O.s) 12866 and 13563 direct agencies to assess all costs and benefits of available regulatory alternatives and, if regulation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  This is not a significant regulatory action and, therefore, was not subject to review under Section 6(b) of E.O. 12866, Regulatory Planning and Review, dated September 30, 1993.  This rule is not a major rule under 5 U.S.C. 804.</w:t>
      </w:r>
    </w:p>
    <w:p w14:paraId="05D025EE" w14:textId="7944E245" w:rsidR="001A60ED" w:rsidRPr="0089762F" w:rsidRDefault="001A60ED" w:rsidP="001D2E7A">
      <w:pPr>
        <w:widowControl w:val="0"/>
        <w:autoSpaceDE w:val="0"/>
        <w:autoSpaceDN w:val="0"/>
        <w:adjustRightInd w:val="0"/>
        <w:spacing w:line="480" w:lineRule="auto"/>
        <w:rPr>
          <w:rFonts w:ascii="Courier New" w:eastAsia="Calibri" w:hAnsi="Courier New" w:cs="Courier New"/>
          <w:b/>
        </w:rPr>
      </w:pPr>
      <w:r w:rsidRPr="0089762F">
        <w:rPr>
          <w:rFonts w:ascii="Courier New" w:eastAsia="Calibri" w:hAnsi="Courier New" w:cs="Courier New"/>
          <w:b/>
        </w:rPr>
        <w:t>V.  Executive Order 13771</w:t>
      </w:r>
    </w:p>
    <w:p w14:paraId="1D4BC5F3" w14:textId="037F55BB" w:rsidR="00FE22EF" w:rsidRPr="0089762F" w:rsidRDefault="00FE22EF" w:rsidP="00FE22EF">
      <w:pPr>
        <w:spacing w:line="480" w:lineRule="auto"/>
        <w:rPr>
          <w:rFonts w:ascii="Courier New" w:hAnsi="Courier New" w:cs="Courier New"/>
        </w:rPr>
      </w:pPr>
      <w:r w:rsidRPr="0089762F">
        <w:rPr>
          <w:rFonts w:ascii="Courier New" w:eastAsia="Calibri" w:hAnsi="Courier New" w:cs="Courier New"/>
          <w:b/>
        </w:rPr>
        <w:tab/>
      </w:r>
      <w:r w:rsidR="003B61D1" w:rsidRPr="003B61D1">
        <w:rPr>
          <w:rFonts w:ascii="Courier New" w:hAnsi="Courier New" w:cs="Courier New"/>
        </w:rPr>
        <w:t>This final rule is not an E.O. 13771 regulatory action, because this rule is not significant under E.O. 12866.</w:t>
      </w:r>
    </w:p>
    <w:p w14:paraId="4618BC3A" w14:textId="62A95FCF" w:rsidR="00A559A6" w:rsidRPr="004D1A92" w:rsidRDefault="00A559A6" w:rsidP="00515BB4">
      <w:pPr>
        <w:widowControl w:val="0"/>
        <w:autoSpaceDE w:val="0"/>
        <w:autoSpaceDN w:val="0"/>
        <w:adjustRightInd w:val="0"/>
        <w:spacing w:line="480" w:lineRule="auto"/>
        <w:rPr>
          <w:rFonts w:ascii="Courier New" w:eastAsia="Calibri" w:hAnsi="Courier New" w:cs="Courier New"/>
        </w:rPr>
      </w:pPr>
      <w:r w:rsidRPr="0089762F">
        <w:rPr>
          <w:rFonts w:ascii="Courier New" w:eastAsia="Calibri" w:hAnsi="Courier New" w:cs="Courier New"/>
          <w:b/>
          <w:bCs/>
        </w:rPr>
        <w:t>V</w:t>
      </w:r>
      <w:r w:rsidR="0017655E">
        <w:rPr>
          <w:rFonts w:ascii="Courier New" w:eastAsia="Calibri" w:hAnsi="Courier New" w:cs="Courier New"/>
          <w:b/>
          <w:bCs/>
        </w:rPr>
        <w:t>I</w:t>
      </w:r>
      <w:proofErr w:type="gramStart"/>
      <w:r w:rsidRPr="0089762F">
        <w:rPr>
          <w:rFonts w:ascii="Courier New" w:eastAsia="Calibri" w:hAnsi="Courier New" w:cs="Courier New"/>
          <w:b/>
          <w:bCs/>
        </w:rPr>
        <w:t>.</w:t>
      </w:r>
      <w:r w:rsidR="0089762F">
        <w:rPr>
          <w:rFonts w:ascii="Courier New" w:eastAsia="Calibri" w:hAnsi="Courier New" w:cs="Courier New"/>
          <w:b/>
          <w:bCs/>
        </w:rPr>
        <w:t xml:space="preserve">  </w:t>
      </w:r>
      <w:r w:rsidRPr="0089762F">
        <w:rPr>
          <w:rFonts w:ascii="Courier New" w:eastAsia="Calibri" w:hAnsi="Courier New" w:cs="Courier New"/>
          <w:b/>
          <w:bCs/>
        </w:rPr>
        <w:t>Regulatory</w:t>
      </w:r>
      <w:proofErr w:type="gramEnd"/>
      <w:r w:rsidRPr="0089762F">
        <w:rPr>
          <w:rFonts w:ascii="Courier New" w:eastAsia="Calibri" w:hAnsi="Courier New" w:cs="Courier New"/>
          <w:b/>
          <w:bCs/>
        </w:rPr>
        <w:t xml:space="preserve"> Flexibility Act</w:t>
      </w:r>
      <w:r w:rsidR="003D0BA6" w:rsidRPr="0089762F">
        <w:rPr>
          <w:rFonts w:ascii="Courier New" w:eastAsia="Calibri" w:hAnsi="Courier New" w:cs="Courier New"/>
          <w:b/>
          <w:bCs/>
        </w:rPr>
        <w:t>.</w:t>
      </w:r>
    </w:p>
    <w:p w14:paraId="3DF9D64F" w14:textId="59821572" w:rsidR="00566828" w:rsidRPr="004D1A92" w:rsidRDefault="00AF29B3" w:rsidP="00566828">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rPr>
        <w:tab/>
      </w:r>
      <w:proofErr w:type="gramStart"/>
      <w:r w:rsidR="003B61D1" w:rsidRPr="003B61D1">
        <w:rPr>
          <w:rFonts w:ascii="Courier New" w:eastAsia="Calibri" w:hAnsi="Courier New" w:cs="Courier New"/>
        </w:rPr>
        <w:t>DoD</w:t>
      </w:r>
      <w:proofErr w:type="gramEnd"/>
      <w:r w:rsidR="003B61D1" w:rsidRPr="003B61D1">
        <w:rPr>
          <w:rFonts w:ascii="Courier New" w:eastAsia="Calibri" w:hAnsi="Courier New" w:cs="Courier New"/>
        </w:rPr>
        <w:t>, GSA, and NASA have prepared a Final Regulatory Flexibility Analysis (FRFA) consistent with the Regulatory Flexibility Act, 5 U.S.C. 601, et seq.  Th</w:t>
      </w:r>
      <w:r w:rsidR="003B61D1">
        <w:rPr>
          <w:rFonts w:ascii="Courier New" w:eastAsia="Calibri" w:hAnsi="Courier New" w:cs="Courier New"/>
        </w:rPr>
        <w:t xml:space="preserve">e FRFA is </w:t>
      </w:r>
      <w:r w:rsidR="003B61D1">
        <w:rPr>
          <w:rFonts w:ascii="Courier New" w:eastAsia="Calibri" w:hAnsi="Courier New" w:cs="Courier New"/>
        </w:rPr>
        <w:lastRenderedPageBreak/>
        <w:t>summarized as follows</w:t>
      </w:r>
      <w:r w:rsidR="00566828" w:rsidRPr="004D1A92">
        <w:rPr>
          <w:rFonts w:ascii="Courier New" w:eastAsia="Calibri" w:hAnsi="Courier New" w:cs="Courier New"/>
        </w:rPr>
        <w:t>:</w:t>
      </w:r>
    </w:p>
    <w:p w14:paraId="349F7B5A" w14:textId="5FF95793" w:rsidR="00566828" w:rsidRDefault="003B61D1" w:rsidP="0089762F">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ind w:left="720" w:right="720" w:firstLine="720"/>
        <w:jc w:val="both"/>
        <w:rPr>
          <w:rFonts w:ascii="Courier New" w:hAnsi="Courier New" w:cs="Courier New"/>
          <w:sz w:val="20"/>
          <w:szCs w:val="20"/>
        </w:rPr>
      </w:pPr>
      <w:r w:rsidRPr="003B61D1">
        <w:rPr>
          <w:rFonts w:ascii="Courier New" w:hAnsi="Courier New" w:cs="Courier New"/>
          <w:sz w:val="20"/>
          <w:szCs w:val="20"/>
        </w:rPr>
        <w:t>The reason for this action is to implement section 822 of the National Defense Authorization Act (NDAA) for Fiscal Year (FY) 2017 (Pub. L. 114-328).  The objective of this rule is to provide a separate standard for “adequate price competition” as the basis for an exception to the requirement to provide certified cost or pricing data. The statutory basis is 10 U.S.C. 2306a, as amended by section 822 of the NDAA for FY 2017.</w:t>
      </w:r>
    </w:p>
    <w:p w14:paraId="3D74CFE8" w14:textId="77777777" w:rsidR="0089762F" w:rsidRPr="0089762F" w:rsidRDefault="0089762F" w:rsidP="0089762F">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ind w:left="720" w:right="720" w:firstLine="720"/>
        <w:jc w:val="both"/>
        <w:rPr>
          <w:rFonts w:ascii="Courier New" w:hAnsi="Courier New" w:cs="Courier New"/>
          <w:sz w:val="20"/>
          <w:szCs w:val="20"/>
        </w:rPr>
      </w:pPr>
    </w:p>
    <w:p w14:paraId="79AF6454" w14:textId="303246CA" w:rsidR="003B61D1" w:rsidRDefault="003B61D1" w:rsidP="003B61D1">
      <w:pPr>
        <w:shd w:val="clear" w:color="auto" w:fill="FFFFFF"/>
        <w:ind w:left="720" w:right="720" w:firstLine="720"/>
        <w:jc w:val="both"/>
        <w:rPr>
          <w:rFonts w:ascii="Courier New" w:hAnsi="Courier New" w:cs="Courier New"/>
          <w:sz w:val="20"/>
          <w:szCs w:val="20"/>
        </w:rPr>
      </w:pPr>
      <w:r w:rsidRPr="003B61D1">
        <w:rPr>
          <w:rFonts w:ascii="Courier New" w:hAnsi="Courier New" w:cs="Courier New"/>
          <w:sz w:val="20"/>
          <w:szCs w:val="20"/>
        </w:rPr>
        <w:t xml:space="preserve">Section 822 modifies 10 U.S.C. 2306a, the Truth in Negotiations Act, which is applicable only to </w:t>
      </w:r>
      <w:proofErr w:type="gramStart"/>
      <w:r w:rsidRPr="003B61D1">
        <w:rPr>
          <w:rFonts w:ascii="Courier New" w:hAnsi="Courier New" w:cs="Courier New"/>
          <w:sz w:val="20"/>
          <w:szCs w:val="20"/>
        </w:rPr>
        <w:t>D</w:t>
      </w:r>
      <w:r>
        <w:rPr>
          <w:rFonts w:ascii="Courier New" w:hAnsi="Courier New" w:cs="Courier New"/>
          <w:sz w:val="20"/>
          <w:szCs w:val="20"/>
        </w:rPr>
        <w:t>oD</w:t>
      </w:r>
      <w:proofErr w:type="gramEnd"/>
      <w:r>
        <w:rPr>
          <w:rFonts w:ascii="Courier New" w:hAnsi="Courier New" w:cs="Courier New"/>
          <w:sz w:val="20"/>
          <w:szCs w:val="20"/>
        </w:rPr>
        <w:t>, NASA, and the Coast Guard.</w:t>
      </w:r>
    </w:p>
    <w:p w14:paraId="13D27207" w14:textId="77777777" w:rsidR="003B61D1" w:rsidRPr="003B61D1" w:rsidRDefault="003B61D1" w:rsidP="003B61D1">
      <w:pPr>
        <w:shd w:val="clear" w:color="auto" w:fill="FFFFFF"/>
        <w:ind w:left="720" w:right="720" w:firstLine="720"/>
        <w:jc w:val="both"/>
        <w:rPr>
          <w:rFonts w:ascii="Courier New" w:hAnsi="Courier New" w:cs="Courier New"/>
          <w:sz w:val="20"/>
          <w:szCs w:val="20"/>
        </w:rPr>
      </w:pPr>
    </w:p>
    <w:p w14:paraId="58A8F090" w14:textId="609814A2" w:rsidR="003B61D1" w:rsidRDefault="003B61D1" w:rsidP="003B61D1">
      <w:pPr>
        <w:shd w:val="clear" w:color="auto" w:fill="FFFFFF"/>
        <w:ind w:left="720" w:right="720" w:firstLine="720"/>
        <w:jc w:val="both"/>
        <w:rPr>
          <w:rFonts w:ascii="Courier New" w:hAnsi="Courier New" w:cs="Courier New"/>
          <w:sz w:val="20"/>
          <w:szCs w:val="20"/>
        </w:rPr>
      </w:pPr>
      <w:r w:rsidRPr="003B61D1">
        <w:rPr>
          <w:rFonts w:ascii="Courier New" w:hAnsi="Courier New" w:cs="Courier New"/>
          <w:sz w:val="20"/>
          <w:szCs w:val="20"/>
        </w:rPr>
        <w:t>No significant issues were raised by the public with regard to the initial r</w:t>
      </w:r>
      <w:r>
        <w:rPr>
          <w:rFonts w:ascii="Courier New" w:hAnsi="Courier New" w:cs="Courier New"/>
          <w:sz w:val="20"/>
          <w:szCs w:val="20"/>
        </w:rPr>
        <w:t>egulatory flexibility analysis.</w:t>
      </w:r>
    </w:p>
    <w:p w14:paraId="455C7733" w14:textId="77777777" w:rsidR="003B61D1" w:rsidRPr="003B61D1" w:rsidRDefault="003B61D1" w:rsidP="003B61D1">
      <w:pPr>
        <w:shd w:val="clear" w:color="auto" w:fill="FFFFFF"/>
        <w:ind w:left="720" w:right="720" w:firstLine="720"/>
        <w:jc w:val="both"/>
        <w:rPr>
          <w:rFonts w:ascii="Courier New" w:hAnsi="Courier New" w:cs="Courier New"/>
          <w:sz w:val="20"/>
          <w:szCs w:val="20"/>
        </w:rPr>
      </w:pPr>
    </w:p>
    <w:p w14:paraId="64219C80" w14:textId="3B9A265D" w:rsidR="003B61D1" w:rsidRDefault="003B61D1" w:rsidP="003B61D1">
      <w:pPr>
        <w:shd w:val="clear" w:color="auto" w:fill="FFFFFF"/>
        <w:ind w:left="720" w:right="720" w:firstLine="720"/>
        <w:jc w:val="both"/>
        <w:rPr>
          <w:rFonts w:ascii="Courier New" w:hAnsi="Courier New" w:cs="Courier New"/>
          <w:sz w:val="20"/>
          <w:szCs w:val="20"/>
        </w:rPr>
      </w:pPr>
      <w:r w:rsidRPr="003B61D1">
        <w:rPr>
          <w:rFonts w:ascii="Courier New" w:hAnsi="Courier New" w:cs="Courier New"/>
          <w:sz w:val="20"/>
          <w:szCs w:val="20"/>
        </w:rPr>
        <w:t xml:space="preserve">This rule only provides a statement of internal guidance to </w:t>
      </w:r>
      <w:proofErr w:type="gramStart"/>
      <w:r w:rsidRPr="003B61D1">
        <w:rPr>
          <w:rFonts w:ascii="Courier New" w:hAnsi="Courier New" w:cs="Courier New"/>
          <w:sz w:val="20"/>
          <w:szCs w:val="20"/>
        </w:rPr>
        <w:t>DoD</w:t>
      </w:r>
      <w:proofErr w:type="gramEnd"/>
      <w:r w:rsidRPr="003B61D1">
        <w:rPr>
          <w:rFonts w:ascii="Courier New" w:hAnsi="Courier New" w:cs="Courier New"/>
          <w:sz w:val="20"/>
          <w:szCs w:val="20"/>
        </w:rPr>
        <w:t xml:space="preserve">, NASA, and the Coast Guard.  This principle will not have impact on small entities until implemented at the agency level by </w:t>
      </w:r>
      <w:proofErr w:type="gramStart"/>
      <w:r w:rsidRPr="003B61D1">
        <w:rPr>
          <w:rFonts w:ascii="Courier New" w:hAnsi="Courier New" w:cs="Courier New"/>
          <w:sz w:val="20"/>
          <w:szCs w:val="20"/>
        </w:rPr>
        <w:t>DoD</w:t>
      </w:r>
      <w:proofErr w:type="gramEnd"/>
      <w:r w:rsidRPr="003B61D1">
        <w:rPr>
          <w:rFonts w:ascii="Courier New" w:hAnsi="Courier New" w:cs="Courier New"/>
          <w:sz w:val="20"/>
          <w:szCs w:val="20"/>
        </w:rPr>
        <w:t>, NASA, and the Coast Guard.</w:t>
      </w:r>
    </w:p>
    <w:p w14:paraId="0755AC08" w14:textId="77777777" w:rsidR="003B61D1" w:rsidRPr="003B61D1" w:rsidRDefault="003B61D1" w:rsidP="003B61D1">
      <w:pPr>
        <w:shd w:val="clear" w:color="auto" w:fill="FFFFFF"/>
        <w:ind w:left="720" w:right="720" w:firstLine="720"/>
        <w:jc w:val="both"/>
        <w:rPr>
          <w:rFonts w:ascii="Courier New" w:hAnsi="Courier New" w:cs="Courier New"/>
          <w:sz w:val="20"/>
          <w:szCs w:val="20"/>
        </w:rPr>
      </w:pPr>
    </w:p>
    <w:p w14:paraId="787DD2AF" w14:textId="462FDB83" w:rsidR="003B61D1" w:rsidRDefault="003B61D1" w:rsidP="003B61D1">
      <w:pPr>
        <w:shd w:val="clear" w:color="auto" w:fill="FFFFFF"/>
        <w:ind w:left="720" w:right="720" w:firstLine="720"/>
        <w:jc w:val="both"/>
        <w:rPr>
          <w:rFonts w:ascii="Courier New" w:hAnsi="Courier New" w:cs="Courier New"/>
          <w:sz w:val="20"/>
          <w:szCs w:val="20"/>
        </w:rPr>
      </w:pPr>
      <w:r w:rsidRPr="003B61D1">
        <w:rPr>
          <w:rFonts w:ascii="Courier New" w:hAnsi="Courier New" w:cs="Courier New"/>
          <w:sz w:val="20"/>
          <w:szCs w:val="20"/>
        </w:rPr>
        <w:t xml:space="preserve">There are no projected reporting, recordkeeping, or other compliance requirements of the rule.  The rule amends the standards for adequate price competition for </w:t>
      </w:r>
      <w:proofErr w:type="gramStart"/>
      <w:r w:rsidRPr="003B61D1">
        <w:rPr>
          <w:rFonts w:ascii="Courier New" w:hAnsi="Courier New" w:cs="Courier New"/>
          <w:sz w:val="20"/>
          <w:szCs w:val="20"/>
        </w:rPr>
        <w:t>DoD</w:t>
      </w:r>
      <w:proofErr w:type="gramEnd"/>
      <w:r w:rsidRPr="003B61D1">
        <w:rPr>
          <w:rFonts w:ascii="Courier New" w:hAnsi="Courier New" w:cs="Courier New"/>
          <w:sz w:val="20"/>
          <w:szCs w:val="20"/>
        </w:rPr>
        <w:t xml:space="preserve">, NASA, and the Coast Guard.  However, the corollary of this FAR change is that </w:t>
      </w:r>
      <w:proofErr w:type="gramStart"/>
      <w:r w:rsidRPr="003B61D1">
        <w:rPr>
          <w:rFonts w:ascii="Courier New" w:hAnsi="Courier New" w:cs="Courier New"/>
          <w:sz w:val="20"/>
          <w:szCs w:val="20"/>
        </w:rPr>
        <w:t>DoD</w:t>
      </w:r>
      <w:proofErr w:type="gramEnd"/>
      <w:r w:rsidRPr="003B61D1">
        <w:rPr>
          <w:rFonts w:ascii="Courier New" w:hAnsi="Courier New" w:cs="Courier New"/>
          <w:sz w:val="20"/>
          <w:szCs w:val="20"/>
        </w:rPr>
        <w:t>, NASA, and the Coast Guard will be required to obtain certified cost or pricing data from an offeror when only one offer is received</w:t>
      </w:r>
      <w:r w:rsidR="008542B9">
        <w:rPr>
          <w:rFonts w:ascii="Courier New" w:hAnsi="Courier New" w:cs="Courier New"/>
          <w:sz w:val="20"/>
          <w:szCs w:val="20"/>
        </w:rPr>
        <w:t>,</w:t>
      </w:r>
      <w:r w:rsidRPr="003B61D1">
        <w:rPr>
          <w:rFonts w:ascii="Courier New" w:hAnsi="Courier New" w:cs="Courier New"/>
          <w:sz w:val="20"/>
          <w:szCs w:val="20"/>
        </w:rPr>
        <w:t xml:space="preserve"> </w:t>
      </w:r>
      <w:r>
        <w:rPr>
          <w:rFonts w:ascii="Courier New" w:hAnsi="Courier New" w:cs="Courier New"/>
          <w:sz w:val="20"/>
          <w:szCs w:val="20"/>
        </w:rPr>
        <w:t>and no other exception applies.</w:t>
      </w:r>
    </w:p>
    <w:p w14:paraId="5915866B" w14:textId="77777777" w:rsidR="003B61D1" w:rsidRPr="003B61D1" w:rsidRDefault="003B61D1" w:rsidP="003B61D1">
      <w:pPr>
        <w:shd w:val="clear" w:color="auto" w:fill="FFFFFF"/>
        <w:ind w:left="720" w:right="720" w:firstLine="720"/>
        <w:jc w:val="both"/>
        <w:rPr>
          <w:rFonts w:ascii="Courier New" w:hAnsi="Courier New" w:cs="Courier New"/>
          <w:sz w:val="20"/>
          <w:szCs w:val="20"/>
        </w:rPr>
      </w:pPr>
    </w:p>
    <w:p w14:paraId="5EDBB339" w14:textId="54F87B4A" w:rsidR="00566828" w:rsidRDefault="003B61D1" w:rsidP="003B61D1">
      <w:pPr>
        <w:shd w:val="clear" w:color="auto" w:fill="FFFFFF"/>
        <w:ind w:left="720" w:right="720" w:firstLine="720"/>
        <w:jc w:val="both"/>
        <w:rPr>
          <w:rFonts w:ascii="Courier New" w:hAnsi="Courier New" w:cs="Courier New"/>
          <w:sz w:val="20"/>
          <w:szCs w:val="20"/>
        </w:rPr>
      </w:pPr>
      <w:r w:rsidRPr="003B61D1">
        <w:rPr>
          <w:rFonts w:ascii="Courier New" w:hAnsi="Courier New" w:cs="Courier New"/>
          <w:sz w:val="20"/>
          <w:szCs w:val="20"/>
        </w:rPr>
        <w:t xml:space="preserve">Since this rule does not impose a burden on small entities, </w:t>
      </w:r>
      <w:proofErr w:type="gramStart"/>
      <w:r w:rsidRPr="003B61D1">
        <w:rPr>
          <w:rFonts w:ascii="Courier New" w:hAnsi="Courier New" w:cs="Courier New"/>
          <w:sz w:val="20"/>
          <w:szCs w:val="20"/>
        </w:rPr>
        <w:t>DoD</w:t>
      </w:r>
      <w:proofErr w:type="gramEnd"/>
      <w:r w:rsidRPr="003B61D1">
        <w:rPr>
          <w:rFonts w:ascii="Courier New" w:hAnsi="Courier New" w:cs="Courier New"/>
          <w:sz w:val="20"/>
          <w:szCs w:val="20"/>
        </w:rPr>
        <w:t>, GSA, and NASA were unable to identify any alternatives that would reduce burden on small business and still meet the requirements of the statute.</w:t>
      </w:r>
    </w:p>
    <w:p w14:paraId="3EDB3EAF" w14:textId="77777777" w:rsidR="0089762F" w:rsidRPr="0089762F" w:rsidRDefault="0089762F" w:rsidP="0089762F">
      <w:pPr>
        <w:shd w:val="clear" w:color="auto" w:fill="FFFFFF"/>
        <w:ind w:left="720" w:right="720" w:firstLine="720"/>
        <w:jc w:val="both"/>
        <w:rPr>
          <w:rFonts w:ascii="Courier New" w:hAnsi="Courier New" w:cs="Courier New"/>
          <w:color w:val="000000"/>
          <w:sz w:val="20"/>
          <w:szCs w:val="20"/>
        </w:rPr>
      </w:pPr>
    </w:p>
    <w:p w14:paraId="2D777D88" w14:textId="1226AF7A" w:rsidR="00566828" w:rsidRPr="004D1A92" w:rsidRDefault="00566828" w:rsidP="00566828">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rPr>
        <w:tab/>
        <w:t>Interested parties may obtain a copy of the FRFA from the Regulatory Secretariat</w:t>
      </w:r>
      <w:r w:rsidR="00472D59">
        <w:rPr>
          <w:rFonts w:ascii="Courier New" w:eastAsia="Calibri" w:hAnsi="Courier New" w:cs="Courier New"/>
        </w:rPr>
        <w:t xml:space="preserve"> Division</w:t>
      </w:r>
      <w:r w:rsidRPr="004D1A92">
        <w:rPr>
          <w:rFonts w:ascii="Courier New" w:eastAsia="Calibri" w:hAnsi="Courier New" w:cs="Courier New"/>
        </w:rPr>
        <w:t>.  The Regulatory Secretariat has submitted a copy of the FRFA to the Chief Counsel for Advocacy of the Small Business Administration.</w:t>
      </w:r>
    </w:p>
    <w:p w14:paraId="5C178C7E" w14:textId="16CD7406" w:rsidR="00AF29B3" w:rsidRPr="004D1A92" w:rsidRDefault="00A559A6" w:rsidP="00515BB4">
      <w:pPr>
        <w:widowControl w:val="0"/>
        <w:autoSpaceDE w:val="0"/>
        <w:autoSpaceDN w:val="0"/>
        <w:adjustRightInd w:val="0"/>
        <w:spacing w:line="480" w:lineRule="auto"/>
        <w:rPr>
          <w:rFonts w:ascii="Courier New" w:eastAsia="Calibri" w:hAnsi="Courier New" w:cs="Courier New"/>
          <w:b/>
          <w:bCs/>
        </w:rPr>
      </w:pPr>
      <w:r w:rsidRPr="00472D59">
        <w:rPr>
          <w:rFonts w:ascii="Courier New" w:eastAsia="Calibri" w:hAnsi="Courier New" w:cs="Courier New"/>
          <w:b/>
          <w:bCs/>
        </w:rPr>
        <w:t>V</w:t>
      </w:r>
      <w:r w:rsidR="00965CA5" w:rsidRPr="00472D59">
        <w:rPr>
          <w:rFonts w:ascii="Courier New" w:eastAsia="Calibri" w:hAnsi="Courier New" w:cs="Courier New"/>
          <w:b/>
          <w:bCs/>
        </w:rPr>
        <w:t>I</w:t>
      </w:r>
      <w:r w:rsidR="00762797">
        <w:rPr>
          <w:rFonts w:ascii="Courier New" w:eastAsia="Calibri" w:hAnsi="Courier New" w:cs="Courier New"/>
          <w:b/>
          <w:bCs/>
        </w:rPr>
        <w:t>I</w:t>
      </w:r>
      <w:proofErr w:type="gramStart"/>
      <w:r w:rsidRPr="00472D59">
        <w:rPr>
          <w:rFonts w:ascii="Courier New" w:eastAsia="Calibri" w:hAnsi="Courier New" w:cs="Courier New"/>
          <w:b/>
          <w:bCs/>
        </w:rPr>
        <w:t>.</w:t>
      </w:r>
      <w:r w:rsidR="00472D59">
        <w:rPr>
          <w:rFonts w:ascii="Courier New" w:eastAsia="Calibri" w:hAnsi="Courier New" w:cs="Courier New"/>
          <w:b/>
          <w:bCs/>
        </w:rPr>
        <w:t xml:space="preserve">  </w:t>
      </w:r>
      <w:r w:rsidRPr="004D1A92">
        <w:rPr>
          <w:rFonts w:ascii="Courier New" w:eastAsia="Calibri" w:hAnsi="Courier New" w:cs="Courier New"/>
          <w:b/>
          <w:bCs/>
        </w:rPr>
        <w:t>Paperwork</w:t>
      </w:r>
      <w:proofErr w:type="gramEnd"/>
      <w:r w:rsidRPr="004D1A92">
        <w:rPr>
          <w:rFonts w:ascii="Courier New" w:eastAsia="Calibri" w:hAnsi="Courier New" w:cs="Courier New"/>
          <w:b/>
          <w:bCs/>
        </w:rPr>
        <w:t xml:space="preserve"> Reduction Act</w:t>
      </w:r>
      <w:r w:rsidR="003D0BA6" w:rsidRPr="004D1A92">
        <w:rPr>
          <w:rFonts w:ascii="Courier New" w:eastAsia="Calibri" w:hAnsi="Courier New" w:cs="Courier New"/>
          <w:b/>
          <w:bCs/>
        </w:rPr>
        <w:t>.</w:t>
      </w:r>
    </w:p>
    <w:p w14:paraId="0E759F8F" w14:textId="131264C9" w:rsidR="00A559A6" w:rsidRPr="004D1A92" w:rsidRDefault="00AF29B3" w:rsidP="00515BB4">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rPr>
        <w:tab/>
      </w:r>
      <w:r w:rsidR="003B61D1" w:rsidRPr="003B61D1">
        <w:rPr>
          <w:rFonts w:ascii="Courier New" w:eastAsia="Calibri" w:hAnsi="Courier New" w:cs="Courier New"/>
        </w:rPr>
        <w:t xml:space="preserve">The rule does not contain any information collection requirements that require the approval of the Office of Management and Budget under the Paperwork Reduction Act (44 </w:t>
      </w:r>
      <w:r w:rsidR="003B61D1" w:rsidRPr="003B61D1">
        <w:rPr>
          <w:rFonts w:ascii="Courier New" w:eastAsia="Calibri" w:hAnsi="Courier New" w:cs="Courier New"/>
        </w:rPr>
        <w:lastRenderedPageBreak/>
        <w:t xml:space="preserve">U.S.C. </w:t>
      </w:r>
      <w:proofErr w:type="gramStart"/>
      <w:r w:rsidR="003B61D1" w:rsidRPr="003B61D1">
        <w:rPr>
          <w:rFonts w:ascii="Courier New" w:eastAsia="Calibri" w:hAnsi="Courier New" w:cs="Courier New"/>
        </w:rPr>
        <w:t>chapter</w:t>
      </w:r>
      <w:proofErr w:type="gramEnd"/>
      <w:r w:rsidR="003B61D1" w:rsidRPr="003B61D1">
        <w:rPr>
          <w:rFonts w:ascii="Courier New" w:eastAsia="Calibri" w:hAnsi="Courier New" w:cs="Courier New"/>
        </w:rPr>
        <w:t xml:space="preserve"> 35).</w:t>
      </w:r>
    </w:p>
    <w:p w14:paraId="5176E5FF" w14:textId="7B7D263F" w:rsidR="00A559A6" w:rsidRPr="004D1A92" w:rsidRDefault="00A559A6" w:rsidP="007C528A">
      <w:pPr>
        <w:rPr>
          <w:rFonts w:ascii="Courier New" w:eastAsia="Calibri" w:hAnsi="Courier New" w:cs="Courier New"/>
        </w:rPr>
      </w:pPr>
      <w:r w:rsidRPr="004D1A92">
        <w:rPr>
          <w:rFonts w:ascii="Courier New" w:eastAsia="Calibri" w:hAnsi="Courier New" w:cs="Courier New"/>
          <w:b/>
          <w:bCs/>
        </w:rPr>
        <w:t>List of Su</w:t>
      </w:r>
      <w:r w:rsidR="003B61D1">
        <w:rPr>
          <w:rFonts w:ascii="Courier New" w:eastAsia="Calibri" w:hAnsi="Courier New" w:cs="Courier New"/>
          <w:b/>
          <w:bCs/>
        </w:rPr>
        <w:t xml:space="preserve">bjects in 48 CFR </w:t>
      </w:r>
      <w:proofErr w:type="gramStart"/>
      <w:r w:rsidR="003B61D1">
        <w:rPr>
          <w:rFonts w:ascii="Courier New" w:eastAsia="Calibri" w:hAnsi="Courier New" w:cs="Courier New"/>
          <w:b/>
          <w:bCs/>
        </w:rPr>
        <w:t>Part</w:t>
      </w:r>
      <w:proofErr w:type="gramEnd"/>
      <w:r w:rsidR="003B61D1">
        <w:rPr>
          <w:rFonts w:ascii="Courier New" w:eastAsia="Calibri" w:hAnsi="Courier New" w:cs="Courier New"/>
          <w:b/>
          <w:bCs/>
        </w:rPr>
        <w:t xml:space="preserve"> 15</w:t>
      </w:r>
    </w:p>
    <w:p w14:paraId="5962588D" w14:textId="77777777" w:rsidR="00201458" w:rsidRPr="004D1A92" w:rsidRDefault="00A559A6" w:rsidP="00472D59">
      <w:pPr>
        <w:widowControl w:val="0"/>
        <w:autoSpaceDE w:val="0"/>
        <w:autoSpaceDN w:val="0"/>
        <w:adjustRightInd w:val="0"/>
        <w:spacing w:line="480" w:lineRule="auto"/>
        <w:ind w:firstLine="720"/>
        <w:rPr>
          <w:rFonts w:ascii="Courier New" w:eastAsia="Calibri" w:hAnsi="Courier New" w:cs="Courier New"/>
        </w:rPr>
      </w:pPr>
      <w:proofErr w:type="gramStart"/>
      <w:r w:rsidRPr="004D1A92">
        <w:rPr>
          <w:rFonts w:ascii="Courier New" w:eastAsia="Calibri" w:hAnsi="Courier New" w:cs="Courier New"/>
        </w:rPr>
        <w:t>Government procurement.</w:t>
      </w:r>
      <w:proofErr w:type="gramEnd"/>
    </w:p>
    <w:p w14:paraId="4F166051" w14:textId="77777777" w:rsidR="00472D59" w:rsidRDefault="00472D59" w:rsidP="00472D59">
      <w:pPr>
        <w:widowControl w:val="0"/>
        <w:autoSpaceDE w:val="0"/>
        <w:autoSpaceDN w:val="0"/>
        <w:adjustRightInd w:val="0"/>
        <w:rPr>
          <w:rFonts w:ascii="Courier New" w:eastAsia="Calibri" w:hAnsi="Courier New" w:cs="Courier New"/>
        </w:rPr>
      </w:pPr>
    </w:p>
    <w:p w14:paraId="2879E86E" w14:textId="77777777" w:rsidR="00472D59" w:rsidRPr="004D1A92" w:rsidRDefault="00472D59" w:rsidP="00472D59">
      <w:pPr>
        <w:widowControl w:val="0"/>
        <w:autoSpaceDE w:val="0"/>
        <w:autoSpaceDN w:val="0"/>
        <w:adjustRightInd w:val="0"/>
        <w:rPr>
          <w:rFonts w:ascii="Courier New" w:eastAsia="Calibri" w:hAnsi="Courier New" w:cs="Courier New"/>
        </w:rPr>
      </w:pPr>
    </w:p>
    <w:p w14:paraId="325793F5" w14:textId="77777777" w:rsidR="00472D59" w:rsidRPr="000163A5" w:rsidRDefault="00472D59" w:rsidP="00472D59">
      <w:pPr>
        <w:tabs>
          <w:tab w:val="left" w:pos="720"/>
          <w:tab w:val="left" w:pos="1080"/>
          <w:tab w:val="left" w:pos="1440"/>
          <w:tab w:val="left" w:pos="1800"/>
        </w:tabs>
        <w:rPr>
          <w:rFonts w:ascii="Courier New" w:hAnsi="Courier New" w:cs="Courier New"/>
        </w:rPr>
      </w:pPr>
      <w:r w:rsidRPr="000163A5">
        <w:rPr>
          <w:rFonts w:ascii="Courier New" w:hAnsi="Courier New" w:cs="Courier New"/>
        </w:rPr>
        <w:t>William F. Clark,</w:t>
      </w:r>
    </w:p>
    <w:p w14:paraId="64D3DE11" w14:textId="77777777" w:rsidR="00472D59" w:rsidRPr="000163A5" w:rsidRDefault="00472D59" w:rsidP="00472D59">
      <w:pPr>
        <w:tabs>
          <w:tab w:val="left" w:pos="720"/>
          <w:tab w:val="left" w:pos="1080"/>
          <w:tab w:val="left" w:pos="1440"/>
          <w:tab w:val="left" w:pos="1800"/>
        </w:tabs>
        <w:rPr>
          <w:rFonts w:ascii="Courier New" w:hAnsi="Courier New" w:cs="Courier New"/>
        </w:rPr>
      </w:pPr>
      <w:r w:rsidRPr="000163A5">
        <w:rPr>
          <w:rFonts w:ascii="Courier New" w:hAnsi="Courier New" w:cs="Courier New"/>
        </w:rPr>
        <w:t>Director,</w:t>
      </w:r>
    </w:p>
    <w:p w14:paraId="2EFB17A1" w14:textId="77777777" w:rsidR="00472D59" w:rsidRPr="000163A5" w:rsidRDefault="00472D59" w:rsidP="00472D59">
      <w:pPr>
        <w:tabs>
          <w:tab w:val="left" w:pos="720"/>
          <w:tab w:val="left" w:pos="1080"/>
          <w:tab w:val="left" w:pos="1440"/>
          <w:tab w:val="left" w:pos="1800"/>
        </w:tabs>
        <w:rPr>
          <w:rFonts w:ascii="Courier New" w:hAnsi="Courier New" w:cs="Courier New"/>
        </w:rPr>
      </w:pPr>
      <w:r w:rsidRPr="000163A5">
        <w:rPr>
          <w:rFonts w:ascii="Courier New" w:hAnsi="Courier New" w:cs="Courier New"/>
        </w:rPr>
        <w:t xml:space="preserve">Office of Government-wide </w:t>
      </w:r>
    </w:p>
    <w:p w14:paraId="71C65314" w14:textId="77777777" w:rsidR="00472D59" w:rsidRPr="000163A5" w:rsidRDefault="00472D59" w:rsidP="00472D59">
      <w:pPr>
        <w:tabs>
          <w:tab w:val="left" w:pos="720"/>
          <w:tab w:val="left" w:pos="1080"/>
          <w:tab w:val="left" w:pos="1440"/>
          <w:tab w:val="left" w:pos="1800"/>
        </w:tabs>
        <w:rPr>
          <w:rFonts w:ascii="Courier New" w:hAnsi="Courier New" w:cs="Courier New"/>
        </w:rPr>
      </w:pPr>
      <w:r w:rsidRPr="000163A5">
        <w:rPr>
          <w:rFonts w:ascii="Courier New" w:hAnsi="Courier New" w:cs="Courier New"/>
        </w:rPr>
        <w:t xml:space="preserve">  Acquisition Policy,</w:t>
      </w:r>
    </w:p>
    <w:p w14:paraId="606E0D11" w14:textId="77777777" w:rsidR="00472D59" w:rsidRPr="000163A5" w:rsidRDefault="00472D59" w:rsidP="00472D59">
      <w:pPr>
        <w:tabs>
          <w:tab w:val="left" w:pos="720"/>
          <w:tab w:val="left" w:pos="1080"/>
          <w:tab w:val="left" w:pos="1440"/>
          <w:tab w:val="left" w:pos="1800"/>
        </w:tabs>
        <w:rPr>
          <w:rFonts w:ascii="Courier New" w:hAnsi="Courier New" w:cs="Courier New"/>
        </w:rPr>
      </w:pPr>
      <w:r w:rsidRPr="000163A5">
        <w:rPr>
          <w:rFonts w:ascii="Courier New" w:hAnsi="Courier New" w:cs="Courier New"/>
        </w:rPr>
        <w:t>Office of Acquisition Policy,</w:t>
      </w:r>
    </w:p>
    <w:p w14:paraId="7F9E516E" w14:textId="78F8271B" w:rsidR="00010E99" w:rsidRPr="004D1A92" w:rsidRDefault="00472D59" w:rsidP="00472D59">
      <w:pPr>
        <w:widowControl w:val="0"/>
        <w:autoSpaceDE w:val="0"/>
        <w:autoSpaceDN w:val="0"/>
        <w:adjustRightInd w:val="0"/>
        <w:spacing w:line="480" w:lineRule="auto"/>
        <w:rPr>
          <w:rFonts w:ascii="Courier New" w:eastAsia="Calibri" w:hAnsi="Courier New" w:cs="Courier New"/>
        </w:rPr>
      </w:pPr>
      <w:proofErr w:type="gramStart"/>
      <w:r w:rsidRPr="000163A5">
        <w:rPr>
          <w:rFonts w:ascii="Courier New" w:hAnsi="Courier New" w:cs="Courier New"/>
        </w:rPr>
        <w:t>Office of Government-wide Policy.</w:t>
      </w:r>
      <w:proofErr w:type="gramEnd"/>
    </w:p>
    <w:p w14:paraId="1F8D5054" w14:textId="77777777" w:rsidR="00472D59" w:rsidRDefault="00010E99" w:rsidP="00503F3E">
      <w:pPr>
        <w:widowControl w:val="0"/>
        <w:autoSpaceDE w:val="0"/>
        <w:autoSpaceDN w:val="0"/>
        <w:adjustRightInd w:val="0"/>
        <w:rPr>
          <w:rFonts w:ascii="Courier New" w:eastAsia="Calibri" w:hAnsi="Courier New" w:cs="Courier New"/>
        </w:rPr>
      </w:pPr>
      <w:del w:id="3" w:author="Author">
        <w:r w:rsidRPr="004D1A92" w:rsidDel="00531EAB">
          <w:rPr>
            <w:rFonts w:ascii="Courier New" w:eastAsia="Calibri" w:hAnsi="Courier New" w:cs="Courier New"/>
          </w:rPr>
          <w:br w:type="page"/>
        </w:r>
      </w:del>
    </w:p>
    <w:p w14:paraId="40B2215A" w14:textId="6B487E4E" w:rsidR="00472D59" w:rsidRDefault="00472D59" w:rsidP="00472D59">
      <w:pPr>
        <w:tabs>
          <w:tab w:val="left" w:pos="720"/>
          <w:tab w:val="left" w:pos="1080"/>
          <w:tab w:val="left" w:pos="1440"/>
        </w:tabs>
        <w:spacing w:line="480" w:lineRule="auto"/>
        <w:rPr>
          <w:ins w:id="4" w:author="Author"/>
          <w:rFonts w:ascii="Courier New" w:hAnsi="Courier New" w:cs="Courier New"/>
        </w:rPr>
      </w:pPr>
      <w:r w:rsidRPr="000163A5">
        <w:rPr>
          <w:rFonts w:ascii="Courier New" w:hAnsi="Courier New" w:cs="Courier New"/>
        </w:rPr>
        <w:lastRenderedPageBreak/>
        <w:tab/>
        <w:t xml:space="preserve">Therefore, </w:t>
      </w:r>
      <w:proofErr w:type="gramStart"/>
      <w:r w:rsidRPr="000163A5">
        <w:rPr>
          <w:rFonts w:ascii="Courier New" w:hAnsi="Courier New" w:cs="Courier New"/>
        </w:rPr>
        <w:t>DoD</w:t>
      </w:r>
      <w:proofErr w:type="gramEnd"/>
      <w:r w:rsidRPr="000163A5">
        <w:rPr>
          <w:rFonts w:ascii="Courier New" w:hAnsi="Courier New" w:cs="Courier New"/>
        </w:rPr>
        <w:t xml:space="preserve">, GSA and NASA </w:t>
      </w:r>
      <w:r w:rsidR="000F4ADF">
        <w:rPr>
          <w:rFonts w:ascii="Courier New" w:hAnsi="Courier New" w:cs="Courier New"/>
        </w:rPr>
        <w:t xml:space="preserve">are </w:t>
      </w:r>
      <w:del w:id="5" w:author="Author">
        <w:r w:rsidR="000F4ADF" w:rsidDel="00531EAB">
          <w:rPr>
            <w:rFonts w:ascii="Courier New" w:hAnsi="Courier New" w:cs="Courier New"/>
          </w:rPr>
          <w:delText xml:space="preserve">issuing a final rule </w:delText>
        </w:r>
      </w:del>
      <w:r w:rsidRPr="000163A5">
        <w:rPr>
          <w:rFonts w:ascii="Courier New" w:hAnsi="Courier New" w:cs="Courier New"/>
        </w:rPr>
        <w:t>amend</w:t>
      </w:r>
      <w:r>
        <w:rPr>
          <w:rFonts w:ascii="Courier New" w:hAnsi="Courier New" w:cs="Courier New"/>
        </w:rPr>
        <w:t>ing</w:t>
      </w:r>
      <w:r w:rsidRPr="000163A5">
        <w:rPr>
          <w:rFonts w:ascii="Courier New" w:hAnsi="Courier New" w:cs="Courier New"/>
        </w:rPr>
        <w:t xml:space="preserve"> 48 CFR part </w:t>
      </w:r>
      <w:r w:rsidR="003B61D1">
        <w:rPr>
          <w:rFonts w:ascii="Courier New" w:hAnsi="Courier New" w:cs="Courier New"/>
        </w:rPr>
        <w:t>15</w:t>
      </w:r>
      <w:r w:rsidRPr="000163A5">
        <w:rPr>
          <w:rFonts w:ascii="Courier New" w:hAnsi="Courier New" w:cs="Courier New"/>
        </w:rPr>
        <w:t xml:space="preserve"> as set forth below:</w:t>
      </w:r>
    </w:p>
    <w:p w14:paraId="74A841C8" w14:textId="77777777" w:rsidR="00531EAB" w:rsidRPr="00D01261" w:rsidDel="00531EAB" w:rsidRDefault="00531EAB" w:rsidP="00531EAB">
      <w:pPr>
        <w:tabs>
          <w:tab w:val="left" w:pos="720"/>
          <w:tab w:val="left" w:pos="1080"/>
          <w:tab w:val="left" w:pos="1440"/>
          <w:tab w:val="left" w:pos="1800"/>
        </w:tabs>
        <w:spacing w:line="480" w:lineRule="auto"/>
        <w:rPr>
          <w:del w:id="6" w:author="Author"/>
          <w:moveTo w:id="7" w:author="Author"/>
          <w:rFonts w:ascii="Courier New" w:hAnsi="Courier New" w:cs="Courier New"/>
          <w:b/>
        </w:rPr>
      </w:pPr>
      <w:moveToRangeStart w:id="8" w:author="Author" w:name="move10797686"/>
      <w:moveTo w:id="9" w:author="Author">
        <w:r w:rsidRPr="00D01261">
          <w:rPr>
            <w:rFonts w:ascii="Courier New" w:hAnsi="Courier New" w:cs="Courier New"/>
            <w:b/>
            <w:color w:val="000000"/>
          </w:rPr>
          <w:t xml:space="preserve">PART </w:t>
        </w:r>
        <w:r>
          <w:rPr>
            <w:rFonts w:ascii="Courier New" w:hAnsi="Courier New" w:cs="Courier New"/>
            <w:b/>
            <w:color w:val="000000"/>
          </w:rPr>
          <w:t>15</w:t>
        </w:r>
        <w:r w:rsidRPr="00D01261">
          <w:rPr>
            <w:rFonts w:ascii="Courier New" w:hAnsi="Courier New" w:cs="Courier New"/>
            <w:b/>
            <w:color w:val="000000"/>
          </w:rPr>
          <w:t>—</w:t>
        </w:r>
        <w:r w:rsidRPr="003B61D1">
          <w:rPr>
            <w:rFonts w:ascii="Courier New" w:hAnsi="Courier New" w:cs="Courier New"/>
            <w:b/>
            <w:color w:val="000000"/>
          </w:rPr>
          <w:t>CONTRACTING BY NEGOTIATION</w:t>
        </w:r>
      </w:moveTo>
    </w:p>
    <w:moveToRangeEnd w:id="8"/>
    <w:p w14:paraId="5DDFFAE0" w14:textId="77777777" w:rsidR="00531EAB" w:rsidRPr="000163A5" w:rsidRDefault="00531EAB">
      <w:pPr>
        <w:tabs>
          <w:tab w:val="left" w:pos="720"/>
          <w:tab w:val="left" w:pos="1080"/>
          <w:tab w:val="left" w:pos="1440"/>
          <w:tab w:val="left" w:pos="1800"/>
        </w:tabs>
        <w:spacing w:line="480" w:lineRule="auto"/>
        <w:rPr>
          <w:rFonts w:ascii="Courier New" w:hAnsi="Courier New" w:cs="Courier New"/>
        </w:rPr>
        <w:pPrChange w:id="10" w:author="Author">
          <w:pPr>
            <w:tabs>
              <w:tab w:val="left" w:pos="720"/>
              <w:tab w:val="left" w:pos="1080"/>
              <w:tab w:val="left" w:pos="1440"/>
            </w:tabs>
            <w:spacing w:line="480" w:lineRule="auto"/>
          </w:pPr>
        </w:pPrChange>
      </w:pPr>
    </w:p>
    <w:p w14:paraId="0CB65749" w14:textId="1CF7EC75" w:rsidR="00472D59" w:rsidRPr="000163A5" w:rsidRDefault="00472D59" w:rsidP="00472D59">
      <w:pPr>
        <w:tabs>
          <w:tab w:val="left" w:pos="720"/>
          <w:tab w:val="left" w:pos="1080"/>
          <w:tab w:val="left" w:pos="1440"/>
        </w:tabs>
        <w:spacing w:line="480" w:lineRule="auto"/>
        <w:rPr>
          <w:rFonts w:ascii="Courier New" w:hAnsi="Courier New" w:cs="Courier New"/>
        </w:rPr>
      </w:pPr>
      <w:r w:rsidRPr="000163A5">
        <w:rPr>
          <w:rFonts w:ascii="Courier New" w:hAnsi="Courier New" w:cs="Courier New"/>
        </w:rPr>
        <w:tab/>
        <w:t xml:space="preserve">1.  The authority citation for part </w:t>
      </w:r>
      <w:r w:rsidR="003B61D1">
        <w:rPr>
          <w:rFonts w:ascii="Courier New" w:hAnsi="Courier New" w:cs="Courier New"/>
        </w:rPr>
        <w:t>15</w:t>
      </w:r>
      <w:r w:rsidRPr="000163A5">
        <w:rPr>
          <w:rFonts w:ascii="Courier New" w:hAnsi="Courier New" w:cs="Courier New"/>
        </w:rPr>
        <w:t xml:space="preserve"> continues to read as follows:</w:t>
      </w:r>
    </w:p>
    <w:p w14:paraId="4A3F39FA" w14:textId="25D9D58C" w:rsidR="00472D59" w:rsidRPr="000163A5" w:rsidRDefault="00472D59" w:rsidP="00472D59">
      <w:pPr>
        <w:tabs>
          <w:tab w:val="left" w:pos="720"/>
          <w:tab w:val="left" w:pos="1080"/>
          <w:tab w:val="left" w:pos="1440"/>
        </w:tabs>
        <w:spacing w:line="480" w:lineRule="auto"/>
        <w:rPr>
          <w:rFonts w:ascii="Courier New" w:hAnsi="Courier New" w:cs="Courier New"/>
        </w:rPr>
      </w:pPr>
      <w:r w:rsidRPr="000163A5">
        <w:rPr>
          <w:rFonts w:ascii="Courier New" w:hAnsi="Courier New" w:cs="Courier New"/>
        </w:rPr>
        <w:tab/>
      </w:r>
      <w:r w:rsidRPr="000163A5">
        <w:rPr>
          <w:rFonts w:ascii="Courier New" w:hAnsi="Courier New" w:cs="Courier New"/>
          <w:b/>
        </w:rPr>
        <w:t>Authority:</w:t>
      </w:r>
      <w:r w:rsidRPr="000163A5">
        <w:rPr>
          <w:rFonts w:ascii="Courier New" w:hAnsi="Courier New" w:cs="Courier New"/>
        </w:rPr>
        <w:t xml:space="preserve"> </w:t>
      </w:r>
      <w:r w:rsidR="000D4B41">
        <w:rPr>
          <w:rFonts w:ascii="Courier New" w:hAnsi="Courier New" w:cs="Courier New"/>
        </w:rPr>
        <w:t xml:space="preserve"> </w:t>
      </w:r>
      <w:r w:rsidRPr="000163A5">
        <w:rPr>
          <w:rFonts w:ascii="Courier New" w:hAnsi="Courier New" w:cs="Courier New"/>
        </w:rPr>
        <w:t>40 U.S.C. 121(c); 10 U.S.C. chapter 137; and 51 U.S.C. 20113.</w:t>
      </w:r>
    </w:p>
    <w:p w14:paraId="769FF6F8" w14:textId="05566150" w:rsidR="00472D59" w:rsidRPr="00D01261" w:rsidDel="00531EAB" w:rsidRDefault="00472D59" w:rsidP="00472D59">
      <w:pPr>
        <w:tabs>
          <w:tab w:val="left" w:pos="720"/>
          <w:tab w:val="left" w:pos="1080"/>
          <w:tab w:val="left" w:pos="1440"/>
          <w:tab w:val="left" w:pos="1800"/>
        </w:tabs>
        <w:spacing w:line="480" w:lineRule="auto"/>
        <w:rPr>
          <w:moveFrom w:id="11" w:author="Author"/>
          <w:rFonts w:ascii="Courier New" w:hAnsi="Courier New" w:cs="Courier New"/>
          <w:b/>
        </w:rPr>
      </w:pPr>
      <w:moveFromRangeStart w:id="12" w:author="Author" w:name="move10797686"/>
      <w:moveFrom w:id="13" w:author="Author">
        <w:r w:rsidRPr="00D01261" w:rsidDel="00531EAB">
          <w:rPr>
            <w:rFonts w:ascii="Courier New" w:hAnsi="Courier New" w:cs="Courier New"/>
            <w:b/>
            <w:color w:val="000000"/>
          </w:rPr>
          <w:t xml:space="preserve">PART </w:t>
        </w:r>
        <w:r w:rsidR="003B61D1" w:rsidDel="00531EAB">
          <w:rPr>
            <w:rFonts w:ascii="Courier New" w:hAnsi="Courier New" w:cs="Courier New"/>
            <w:b/>
            <w:color w:val="000000"/>
          </w:rPr>
          <w:t>15</w:t>
        </w:r>
        <w:r w:rsidRPr="00D01261" w:rsidDel="00531EAB">
          <w:rPr>
            <w:rFonts w:ascii="Courier New" w:hAnsi="Courier New" w:cs="Courier New"/>
            <w:b/>
            <w:color w:val="000000"/>
          </w:rPr>
          <w:t>—</w:t>
        </w:r>
        <w:r w:rsidR="003B61D1" w:rsidRPr="003B61D1" w:rsidDel="00531EAB">
          <w:rPr>
            <w:rFonts w:ascii="Courier New" w:hAnsi="Courier New" w:cs="Courier New"/>
            <w:b/>
            <w:color w:val="000000"/>
          </w:rPr>
          <w:t>CONTRACTING BY NEGOTIATION</w:t>
        </w:r>
      </w:moveFrom>
    </w:p>
    <w:moveFromRangeEnd w:id="12"/>
    <w:p w14:paraId="157F1DCF" w14:textId="040DCA38" w:rsidR="003B61D1" w:rsidRPr="003B61D1" w:rsidRDefault="008542B9" w:rsidP="003B61D1">
      <w:pPr>
        <w:tabs>
          <w:tab w:val="left" w:pos="720"/>
          <w:tab w:val="left" w:pos="1080"/>
          <w:tab w:val="left" w:pos="1440"/>
          <w:tab w:val="left" w:pos="1800"/>
        </w:tabs>
        <w:spacing w:line="480" w:lineRule="auto"/>
        <w:ind w:firstLine="720"/>
        <w:rPr>
          <w:rFonts w:ascii="Courier New" w:hAnsi="Courier New" w:cs="Courier New"/>
        </w:rPr>
      </w:pPr>
      <w:r>
        <w:rPr>
          <w:rFonts w:ascii="Courier New" w:hAnsi="Courier New" w:cs="Courier New"/>
        </w:rPr>
        <w:t xml:space="preserve">2.  </w:t>
      </w:r>
      <w:r w:rsidR="003B61D1" w:rsidRPr="003B61D1">
        <w:rPr>
          <w:rFonts w:ascii="Courier New" w:hAnsi="Courier New" w:cs="Courier New"/>
        </w:rPr>
        <w:t>Amend section 15.305 by revising the third sentence of paragraph (a</w:t>
      </w:r>
      <w:proofErr w:type="gramStart"/>
      <w:r w:rsidR="003B61D1" w:rsidRPr="003B61D1">
        <w:rPr>
          <w:rFonts w:ascii="Courier New" w:hAnsi="Courier New" w:cs="Courier New"/>
        </w:rPr>
        <w:t>)(</w:t>
      </w:r>
      <w:proofErr w:type="gramEnd"/>
      <w:r w:rsidR="00E36080">
        <w:rPr>
          <w:rFonts w:ascii="Courier New" w:hAnsi="Courier New" w:cs="Courier New"/>
        </w:rPr>
        <w:t>1</w:t>
      </w:r>
      <w:r w:rsidR="003B61D1" w:rsidRPr="003B61D1">
        <w:rPr>
          <w:rFonts w:ascii="Courier New" w:hAnsi="Courier New" w:cs="Courier New"/>
        </w:rPr>
        <w:t>) to read as follows:</w:t>
      </w:r>
    </w:p>
    <w:p w14:paraId="48A757EE" w14:textId="77777777" w:rsidR="003B61D1" w:rsidRPr="003B61D1" w:rsidRDefault="003B61D1" w:rsidP="003B61D1">
      <w:pPr>
        <w:tabs>
          <w:tab w:val="left" w:pos="720"/>
          <w:tab w:val="left" w:pos="1080"/>
          <w:tab w:val="left" w:pos="1440"/>
          <w:tab w:val="left" w:pos="1800"/>
        </w:tabs>
        <w:spacing w:line="480" w:lineRule="auto"/>
        <w:rPr>
          <w:rFonts w:ascii="Courier New" w:hAnsi="Courier New" w:cs="Courier New"/>
        </w:rPr>
      </w:pPr>
      <w:proofErr w:type="gramStart"/>
      <w:r w:rsidRPr="003B61D1">
        <w:rPr>
          <w:rFonts w:ascii="Courier New" w:hAnsi="Courier New" w:cs="Courier New"/>
          <w:b/>
        </w:rPr>
        <w:t>15.305  Proposal</w:t>
      </w:r>
      <w:proofErr w:type="gramEnd"/>
      <w:r w:rsidRPr="003B61D1">
        <w:rPr>
          <w:rFonts w:ascii="Courier New" w:hAnsi="Courier New" w:cs="Courier New"/>
          <w:b/>
        </w:rPr>
        <w:t xml:space="preserve"> evaluation</w:t>
      </w:r>
      <w:r w:rsidRPr="003B61D1">
        <w:rPr>
          <w:rFonts w:ascii="Courier New" w:hAnsi="Courier New" w:cs="Courier New"/>
        </w:rPr>
        <w:t>.</w:t>
      </w:r>
    </w:p>
    <w:p w14:paraId="56E5151C" w14:textId="321CC770" w:rsidR="003B61D1" w:rsidRPr="003B61D1" w:rsidRDefault="003B61D1" w:rsidP="003B61D1">
      <w:pPr>
        <w:tabs>
          <w:tab w:val="left" w:pos="720"/>
          <w:tab w:val="left" w:pos="1080"/>
          <w:tab w:val="left" w:pos="1440"/>
          <w:tab w:val="left" w:pos="1800"/>
        </w:tabs>
        <w:spacing w:line="480" w:lineRule="auto"/>
        <w:rPr>
          <w:rFonts w:ascii="Courier New" w:hAnsi="Courier New" w:cs="Courier New"/>
        </w:rPr>
      </w:pPr>
      <w:r w:rsidRPr="003B61D1">
        <w:rPr>
          <w:rFonts w:ascii="Courier New" w:hAnsi="Courier New" w:cs="Courier New"/>
        </w:rPr>
        <w:tab/>
        <w:t>(a)</w:t>
      </w:r>
      <w:r>
        <w:rPr>
          <w:rFonts w:ascii="Courier New" w:hAnsi="Courier New" w:cs="Courier New"/>
        </w:rPr>
        <w:t xml:space="preserve"> </w:t>
      </w:r>
      <w:r w:rsidRPr="003B61D1">
        <w:rPr>
          <w:rFonts w:ascii="Courier New" w:hAnsi="Courier New" w:cs="Courier New"/>
        </w:rPr>
        <w:t xml:space="preserve"> *</w:t>
      </w:r>
      <w:r>
        <w:rPr>
          <w:rFonts w:ascii="Courier New" w:hAnsi="Courier New" w:cs="Courier New"/>
        </w:rPr>
        <w:t xml:space="preserve">  </w:t>
      </w:r>
      <w:r w:rsidRPr="003B61D1">
        <w:rPr>
          <w:rFonts w:ascii="Courier New" w:hAnsi="Courier New" w:cs="Courier New"/>
        </w:rPr>
        <w:t xml:space="preserve"> *</w:t>
      </w:r>
      <w:r>
        <w:rPr>
          <w:rFonts w:ascii="Courier New" w:hAnsi="Courier New" w:cs="Courier New"/>
        </w:rPr>
        <w:t xml:space="preserve">  </w:t>
      </w:r>
      <w:r w:rsidRPr="003B61D1">
        <w:rPr>
          <w:rFonts w:ascii="Courier New" w:hAnsi="Courier New" w:cs="Courier New"/>
        </w:rPr>
        <w:t xml:space="preserve"> *</w:t>
      </w:r>
      <w:r w:rsidRPr="003B61D1">
        <w:rPr>
          <w:rFonts w:ascii="Courier New" w:hAnsi="Courier New" w:cs="Courier New"/>
        </w:rPr>
        <w:tab/>
      </w:r>
    </w:p>
    <w:p w14:paraId="2D67B03C" w14:textId="00FDDF1B" w:rsidR="003B61D1" w:rsidRPr="003B61D1" w:rsidRDefault="003B61D1" w:rsidP="003B61D1">
      <w:pPr>
        <w:tabs>
          <w:tab w:val="left" w:pos="720"/>
          <w:tab w:val="left" w:pos="1080"/>
          <w:tab w:val="left" w:pos="1440"/>
          <w:tab w:val="left" w:pos="1800"/>
        </w:tabs>
        <w:spacing w:line="480" w:lineRule="auto"/>
        <w:rPr>
          <w:rFonts w:ascii="Courier New" w:hAnsi="Courier New" w:cs="Courier New"/>
        </w:rPr>
      </w:pPr>
      <w:r w:rsidRPr="003B61D1">
        <w:rPr>
          <w:rFonts w:ascii="Courier New" w:hAnsi="Courier New" w:cs="Courier New"/>
        </w:rPr>
        <w:tab/>
      </w:r>
      <w:r w:rsidRPr="003B61D1">
        <w:rPr>
          <w:rFonts w:ascii="Courier New" w:hAnsi="Courier New" w:cs="Courier New"/>
        </w:rPr>
        <w:tab/>
        <w:t>(</w:t>
      </w:r>
      <w:r w:rsidR="00E36080">
        <w:rPr>
          <w:rFonts w:ascii="Courier New" w:hAnsi="Courier New" w:cs="Courier New"/>
        </w:rPr>
        <w:t>1</w:t>
      </w:r>
      <w:r w:rsidRPr="003B61D1">
        <w:rPr>
          <w:rFonts w:ascii="Courier New" w:hAnsi="Courier New" w:cs="Courier New"/>
        </w:rPr>
        <w:t xml:space="preserve">) * </w:t>
      </w:r>
      <w:r w:rsidR="00BA4F61">
        <w:rPr>
          <w:rFonts w:ascii="Courier New" w:hAnsi="Courier New" w:cs="Courier New"/>
        </w:rPr>
        <w:t xml:space="preserve"> </w:t>
      </w:r>
      <w:r w:rsidRPr="003B61D1">
        <w:rPr>
          <w:rFonts w:ascii="Courier New" w:hAnsi="Courier New" w:cs="Courier New"/>
        </w:rPr>
        <w:t xml:space="preserve"> * </w:t>
      </w:r>
      <w:r w:rsidR="00BA4F61">
        <w:rPr>
          <w:rFonts w:ascii="Courier New" w:hAnsi="Courier New" w:cs="Courier New"/>
        </w:rPr>
        <w:t xml:space="preserve"> </w:t>
      </w:r>
      <w:r w:rsidRPr="003B61D1">
        <w:rPr>
          <w:rFonts w:ascii="Courier New" w:hAnsi="Courier New" w:cs="Courier New"/>
        </w:rPr>
        <w:t xml:space="preserve"> </w:t>
      </w:r>
      <w:proofErr w:type="gramStart"/>
      <w:r w:rsidRPr="003B61D1">
        <w:rPr>
          <w:rFonts w:ascii="Courier New" w:hAnsi="Courier New" w:cs="Courier New"/>
        </w:rPr>
        <w:t>*  In</w:t>
      </w:r>
      <w:proofErr w:type="gramEnd"/>
      <w:r w:rsidRPr="003B61D1">
        <w:rPr>
          <w:rFonts w:ascii="Courier New" w:hAnsi="Courier New" w:cs="Courier New"/>
        </w:rPr>
        <w:t xml:space="preserve"> limited situations, a cost analysis may be appropriate to establish reasonableness of the otherwise successful offeror’s price (see 15.403-1(c)(1)(</w:t>
      </w:r>
      <w:proofErr w:type="spellStart"/>
      <w:r w:rsidRPr="003B61D1">
        <w:rPr>
          <w:rFonts w:ascii="Courier New" w:hAnsi="Courier New" w:cs="Courier New"/>
        </w:rPr>
        <w:t>i</w:t>
      </w:r>
      <w:proofErr w:type="spellEnd"/>
      <w:r w:rsidRPr="003B61D1">
        <w:rPr>
          <w:rFonts w:ascii="Courier New" w:hAnsi="Courier New" w:cs="Courier New"/>
        </w:rPr>
        <w:t xml:space="preserve">)(C)). * </w:t>
      </w:r>
      <w:r w:rsidR="00BA4F61">
        <w:rPr>
          <w:rFonts w:ascii="Courier New" w:hAnsi="Courier New" w:cs="Courier New"/>
        </w:rPr>
        <w:t xml:space="preserve"> </w:t>
      </w:r>
      <w:r w:rsidRPr="003B61D1">
        <w:rPr>
          <w:rFonts w:ascii="Courier New" w:hAnsi="Courier New" w:cs="Courier New"/>
        </w:rPr>
        <w:t xml:space="preserve"> * </w:t>
      </w:r>
      <w:r w:rsidR="00BA4F61">
        <w:rPr>
          <w:rFonts w:ascii="Courier New" w:hAnsi="Courier New" w:cs="Courier New"/>
        </w:rPr>
        <w:t xml:space="preserve"> </w:t>
      </w:r>
      <w:r w:rsidRPr="003B61D1">
        <w:rPr>
          <w:rFonts w:ascii="Courier New" w:hAnsi="Courier New" w:cs="Courier New"/>
        </w:rPr>
        <w:t xml:space="preserve"> *</w:t>
      </w:r>
    </w:p>
    <w:p w14:paraId="7DE0B832" w14:textId="5D37DEEC" w:rsidR="003B61D1" w:rsidRPr="003B61D1" w:rsidRDefault="003B61D1" w:rsidP="003B61D1">
      <w:pPr>
        <w:tabs>
          <w:tab w:val="left" w:pos="720"/>
          <w:tab w:val="left" w:pos="1080"/>
          <w:tab w:val="left" w:pos="1440"/>
          <w:tab w:val="left" w:pos="1800"/>
        </w:tabs>
        <w:spacing w:line="480" w:lineRule="auto"/>
        <w:rPr>
          <w:rFonts w:ascii="Courier New" w:hAnsi="Courier New" w:cs="Courier New"/>
        </w:rPr>
      </w:pPr>
      <w:r w:rsidRPr="003B61D1">
        <w:rPr>
          <w:rFonts w:ascii="Courier New" w:hAnsi="Courier New" w:cs="Courier New"/>
        </w:rPr>
        <w:t xml:space="preserve">* </w:t>
      </w:r>
      <w:r w:rsidR="00BA4F61">
        <w:rPr>
          <w:rFonts w:ascii="Courier New" w:hAnsi="Courier New" w:cs="Courier New"/>
        </w:rPr>
        <w:t xml:space="preserve"> </w:t>
      </w:r>
      <w:r w:rsidRPr="003B61D1">
        <w:rPr>
          <w:rFonts w:ascii="Courier New" w:hAnsi="Courier New" w:cs="Courier New"/>
        </w:rPr>
        <w:t xml:space="preserve"> * </w:t>
      </w:r>
      <w:r w:rsidR="00BA4F61">
        <w:rPr>
          <w:rFonts w:ascii="Courier New" w:hAnsi="Courier New" w:cs="Courier New"/>
        </w:rPr>
        <w:t xml:space="preserve"> </w:t>
      </w:r>
      <w:r w:rsidRPr="003B61D1">
        <w:rPr>
          <w:rFonts w:ascii="Courier New" w:hAnsi="Courier New" w:cs="Courier New"/>
        </w:rPr>
        <w:t xml:space="preserve"> * </w:t>
      </w:r>
      <w:r w:rsidR="00BA4F61">
        <w:rPr>
          <w:rFonts w:ascii="Courier New" w:hAnsi="Courier New" w:cs="Courier New"/>
        </w:rPr>
        <w:t xml:space="preserve"> </w:t>
      </w:r>
      <w:r w:rsidRPr="003B61D1">
        <w:rPr>
          <w:rFonts w:ascii="Courier New" w:hAnsi="Courier New" w:cs="Courier New"/>
        </w:rPr>
        <w:t xml:space="preserve"> * </w:t>
      </w:r>
      <w:r w:rsidR="00BA4F61">
        <w:rPr>
          <w:rFonts w:ascii="Courier New" w:hAnsi="Courier New" w:cs="Courier New"/>
        </w:rPr>
        <w:t xml:space="preserve"> </w:t>
      </w:r>
      <w:r w:rsidRPr="003B61D1">
        <w:rPr>
          <w:rFonts w:ascii="Courier New" w:hAnsi="Courier New" w:cs="Courier New"/>
        </w:rPr>
        <w:t xml:space="preserve"> *</w:t>
      </w:r>
    </w:p>
    <w:p w14:paraId="270A56E3" w14:textId="5418F910" w:rsidR="00531EAB" w:rsidDel="007F4050" w:rsidRDefault="003B61D1" w:rsidP="003B61D1">
      <w:pPr>
        <w:tabs>
          <w:tab w:val="left" w:pos="720"/>
          <w:tab w:val="left" w:pos="1080"/>
          <w:tab w:val="left" w:pos="1440"/>
          <w:tab w:val="left" w:pos="1800"/>
        </w:tabs>
        <w:spacing w:line="480" w:lineRule="auto"/>
        <w:rPr>
          <w:ins w:id="14" w:author="Author"/>
          <w:del w:id="15" w:author="Author"/>
          <w:rFonts w:ascii="Courier New" w:hAnsi="Courier New" w:cs="Courier New"/>
        </w:rPr>
      </w:pPr>
      <w:r w:rsidRPr="003B61D1">
        <w:rPr>
          <w:rFonts w:ascii="Courier New" w:hAnsi="Courier New" w:cs="Courier New"/>
        </w:rPr>
        <w:tab/>
        <w:t xml:space="preserve">3.  Amend section 15.403-1 by </w:t>
      </w:r>
      <w:del w:id="16" w:author="Author">
        <w:r w:rsidRPr="003B61D1" w:rsidDel="007F4050">
          <w:rPr>
            <w:rFonts w:ascii="Courier New" w:hAnsi="Courier New" w:cs="Courier New"/>
          </w:rPr>
          <w:delText xml:space="preserve">removing from the introductory text of paragraph (c) </w:delText>
        </w:r>
      </w:del>
      <w:ins w:id="17" w:author="Author">
        <w:del w:id="18" w:author="Author">
          <w:r w:rsidR="00531EAB" w:rsidRPr="003B61D1" w:rsidDel="007F4050">
            <w:rPr>
              <w:rFonts w:ascii="Courier New" w:hAnsi="Courier New" w:cs="Courier New"/>
            </w:rPr>
            <w:delText xml:space="preserve">introductory text </w:delText>
          </w:r>
        </w:del>
      </w:ins>
      <w:del w:id="19" w:author="Author">
        <w:r w:rsidRPr="003B61D1" w:rsidDel="007F4050">
          <w:rPr>
            <w:rFonts w:ascii="Courier New" w:hAnsi="Courier New" w:cs="Courier New"/>
          </w:rPr>
          <w:delText>“</w:delText>
        </w:r>
        <w:r w:rsidRPr="00473F88" w:rsidDel="007F4050">
          <w:rPr>
            <w:rFonts w:ascii="Courier New" w:hAnsi="Courier New" w:cs="Courier New"/>
            <w:i/>
          </w:rPr>
          <w:delText>requirements</w:delText>
        </w:r>
        <w:r w:rsidRPr="00473F88" w:rsidDel="007F4050">
          <w:rPr>
            <w:rFonts w:ascii="Courier New" w:hAnsi="Courier New" w:cs="Courier New"/>
          </w:rPr>
          <w:delText>-</w:delText>
        </w:r>
        <w:r w:rsidRPr="003B61D1" w:rsidDel="007F4050">
          <w:rPr>
            <w:rFonts w:ascii="Courier New" w:hAnsi="Courier New" w:cs="Courier New"/>
          </w:rPr>
          <w:delText>” and adding “</w:delText>
        </w:r>
        <w:r w:rsidRPr="00473F88" w:rsidDel="007F4050">
          <w:rPr>
            <w:rFonts w:ascii="Courier New" w:hAnsi="Courier New" w:cs="Courier New"/>
            <w:i/>
          </w:rPr>
          <w:delText>requirements</w:delText>
        </w:r>
        <w:r w:rsidRPr="003B61D1" w:rsidDel="007F4050">
          <w:rPr>
            <w:rFonts w:ascii="Courier New" w:hAnsi="Courier New" w:cs="Courier New"/>
          </w:rPr>
          <w:delText xml:space="preserve">.” in its place; and </w:delText>
        </w:r>
      </w:del>
      <w:r w:rsidRPr="003B61D1">
        <w:rPr>
          <w:rFonts w:ascii="Courier New" w:hAnsi="Courier New" w:cs="Courier New"/>
        </w:rPr>
        <w:t>r</w:t>
      </w:r>
      <w:commentRangeStart w:id="20"/>
      <w:r w:rsidRPr="003B61D1">
        <w:rPr>
          <w:rFonts w:ascii="Courier New" w:hAnsi="Courier New" w:cs="Courier New"/>
        </w:rPr>
        <w:t>e</w:t>
      </w:r>
      <w:commentRangeEnd w:id="20"/>
      <w:r w:rsidR="007F4050">
        <w:rPr>
          <w:rStyle w:val="CommentReference"/>
          <w:rFonts w:ascii="Calibri" w:hAnsi="Calibri"/>
        </w:rPr>
        <w:commentReference w:id="20"/>
      </w:r>
      <w:r w:rsidRPr="003B61D1">
        <w:rPr>
          <w:rFonts w:ascii="Courier New" w:hAnsi="Courier New" w:cs="Courier New"/>
        </w:rPr>
        <w:t>vising paragraph (c</w:t>
      </w:r>
      <w:proofErr w:type="gramStart"/>
      <w:r w:rsidRPr="003B61D1">
        <w:rPr>
          <w:rFonts w:ascii="Courier New" w:hAnsi="Courier New" w:cs="Courier New"/>
        </w:rPr>
        <w:t>)(</w:t>
      </w:r>
      <w:proofErr w:type="gramEnd"/>
      <w:r w:rsidRPr="003B61D1">
        <w:rPr>
          <w:rFonts w:ascii="Courier New" w:hAnsi="Courier New" w:cs="Courier New"/>
        </w:rPr>
        <w:t>1)</w:t>
      </w:r>
      <w:ins w:id="21" w:author="Author">
        <w:del w:id="22" w:author="Author">
          <w:r w:rsidR="00531EAB" w:rsidDel="007F4050">
            <w:rPr>
              <w:rFonts w:ascii="Courier New" w:hAnsi="Courier New" w:cs="Courier New"/>
            </w:rPr>
            <w:delText>.</w:delText>
          </w:r>
        </w:del>
      </w:ins>
    </w:p>
    <w:p w14:paraId="31076487" w14:textId="5D17AD75" w:rsidR="003B61D1" w:rsidRPr="003B61D1" w:rsidRDefault="00531EAB" w:rsidP="003B61D1">
      <w:pPr>
        <w:tabs>
          <w:tab w:val="left" w:pos="720"/>
          <w:tab w:val="left" w:pos="1080"/>
          <w:tab w:val="left" w:pos="1440"/>
          <w:tab w:val="left" w:pos="1800"/>
        </w:tabs>
        <w:spacing w:line="480" w:lineRule="auto"/>
        <w:rPr>
          <w:rFonts w:ascii="Courier New" w:hAnsi="Courier New" w:cs="Courier New"/>
        </w:rPr>
      </w:pPr>
      <w:ins w:id="23" w:author="Author">
        <w:del w:id="24" w:author="Author">
          <w:r w:rsidDel="007F4050">
            <w:rPr>
              <w:rFonts w:ascii="Courier New" w:hAnsi="Courier New" w:cs="Courier New"/>
            </w:rPr>
            <w:tab/>
            <w:delText>The revision</w:delText>
          </w:r>
        </w:del>
      </w:ins>
      <w:r w:rsidR="003B61D1" w:rsidRPr="003B61D1">
        <w:rPr>
          <w:rFonts w:ascii="Courier New" w:hAnsi="Courier New" w:cs="Courier New"/>
        </w:rPr>
        <w:t xml:space="preserve"> </w:t>
      </w:r>
      <w:proofErr w:type="gramStart"/>
      <w:r w:rsidR="003B61D1" w:rsidRPr="003B61D1">
        <w:rPr>
          <w:rFonts w:ascii="Courier New" w:hAnsi="Courier New" w:cs="Courier New"/>
        </w:rPr>
        <w:t>to</w:t>
      </w:r>
      <w:proofErr w:type="gramEnd"/>
      <w:r w:rsidR="003B61D1" w:rsidRPr="003B61D1">
        <w:rPr>
          <w:rFonts w:ascii="Courier New" w:hAnsi="Courier New" w:cs="Courier New"/>
        </w:rPr>
        <w:t xml:space="preserve"> read</w:t>
      </w:r>
      <w:ins w:id="25" w:author="Author">
        <w:del w:id="26" w:author="Author">
          <w:r w:rsidDel="007F4050">
            <w:rPr>
              <w:rFonts w:ascii="Courier New" w:hAnsi="Courier New" w:cs="Courier New"/>
            </w:rPr>
            <w:delText>s</w:delText>
          </w:r>
        </w:del>
      </w:ins>
      <w:r w:rsidR="003B61D1" w:rsidRPr="003B61D1">
        <w:rPr>
          <w:rFonts w:ascii="Courier New" w:hAnsi="Courier New" w:cs="Courier New"/>
        </w:rPr>
        <w:t xml:space="preserve"> as follows:</w:t>
      </w:r>
    </w:p>
    <w:p w14:paraId="03A86D62" w14:textId="77777777" w:rsidR="003B61D1" w:rsidRPr="003B61D1" w:rsidRDefault="003B61D1" w:rsidP="003B61D1">
      <w:pPr>
        <w:tabs>
          <w:tab w:val="left" w:pos="720"/>
          <w:tab w:val="left" w:pos="1080"/>
          <w:tab w:val="left" w:pos="1440"/>
          <w:tab w:val="left" w:pos="1800"/>
        </w:tabs>
        <w:spacing w:line="480" w:lineRule="auto"/>
        <w:rPr>
          <w:rFonts w:ascii="Courier New" w:hAnsi="Courier New" w:cs="Courier New"/>
        </w:rPr>
      </w:pPr>
      <w:r w:rsidRPr="00473F88">
        <w:rPr>
          <w:rFonts w:ascii="Courier New" w:hAnsi="Courier New" w:cs="Courier New"/>
          <w:b/>
        </w:rPr>
        <w:lastRenderedPageBreak/>
        <w:t xml:space="preserve">15.403-1 Prohibition on obtaining certified cost or pricing data (10 U.S.C. 2306a and 41 U.S.C. </w:t>
      </w:r>
      <w:proofErr w:type="gramStart"/>
      <w:r w:rsidRPr="00473F88">
        <w:rPr>
          <w:rFonts w:ascii="Courier New" w:hAnsi="Courier New" w:cs="Courier New"/>
          <w:b/>
        </w:rPr>
        <w:t>chapter</w:t>
      </w:r>
      <w:proofErr w:type="gramEnd"/>
      <w:r w:rsidRPr="00473F88">
        <w:rPr>
          <w:rFonts w:ascii="Courier New" w:hAnsi="Courier New" w:cs="Courier New"/>
          <w:b/>
        </w:rPr>
        <w:t xml:space="preserve"> 35)</w:t>
      </w:r>
      <w:r w:rsidRPr="003B61D1">
        <w:rPr>
          <w:rFonts w:ascii="Courier New" w:hAnsi="Courier New" w:cs="Courier New"/>
        </w:rPr>
        <w:t>.</w:t>
      </w:r>
    </w:p>
    <w:p w14:paraId="6F78F003" w14:textId="5A7DB30F" w:rsidR="003B61D1" w:rsidRPr="003B61D1" w:rsidRDefault="003B61D1" w:rsidP="003B61D1">
      <w:pPr>
        <w:tabs>
          <w:tab w:val="left" w:pos="720"/>
          <w:tab w:val="left" w:pos="1080"/>
          <w:tab w:val="left" w:pos="1440"/>
          <w:tab w:val="left" w:pos="1800"/>
        </w:tabs>
        <w:spacing w:line="480" w:lineRule="auto"/>
        <w:rPr>
          <w:rFonts w:ascii="Courier New" w:hAnsi="Courier New" w:cs="Courier New"/>
        </w:rPr>
      </w:pPr>
      <w:r w:rsidRPr="003B61D1">
        <w:rPr>
          <w:rFonts w:ascii="Courier New" w:hAnsi="Courier New" w:cs="Courier New"/>
        </w:rPr>
        <w:t xml:space="preserve">* </w:t>
      </w:r>
      <w:r w:rsidR="00473F88">
        <w:rPr>
          <w:rFonts w:ascii="Courier New" w:hAnsi="Courier New" w:cs="Courier New"/>
        </w:rPr>
        <w:t xml:space="preserve">  </w:t>
      </w:r>
      <w:r w:rsidRPr="003B61D1">
        <w:rPr>
          <w:rFonts w:ascii="Courier New" w:hAnsi="Courier New" w:cs="Courier New"/>
        </w:rPr>
        <w:t>*</w:t>
      </w:r>
      <w:r w:rsidR="00473F88">
        <w:rPr>
          <w:rFonts w:ascii="Courier New" w:hAnsi="Courier New" w:cs="Courier New"/>
        </w:rPr>
        <w:t xml:space="preserve">  </w:t>
      </w:r>
      <w:r w:rsidRPr="003B61D1">
        <w:rPr>
          <w:rFonts w:ascii="Courier New" w:hAnsi="Courier New" w:cs="Courier New"/>
        </w:rPr>
        <w:t xml:space="preserve"> *</w:t>
      </w:r>
      <w:r w:rsidR="00473F88">
        <w:rPr>
          <w:rFonts w:ascii="Courier New" w:hAnsi="Courier New" w:cs="Courier New"/>
        </w:rPr>
        <w:t xml:space="preserve">  </w:t>
      </w:r>
      <w:r w:rsidRPr="003B61D1">
        <w:rPr>
          <w:rFonts w:ascii="Courier New" w:hAnsi="Courier New" w:cs="Courier New"/>
        </w:rPr>
        <w:t xml:space="preserve"> *</w:t>
      </w:r>
      <w:r w:rsidR="00473F88">
        <w:rPr>
          <w:rFonts w:ascii="Courier New" w:hAnsi="Courier New" w:cs="Courier New"/>
        </w:rPr>
        <w:t xml:space="preserve">  </w:t>
      </w:r>
      <w:r w:rsidRPr="003B61D1">
        <w:rPr>
          <w:rFonts w:ascii="Courier New" w:hAnsi="Courier New" w:cs="Courier New"/>
        </w:rPr>
        <w:t xml:space="preserve"> *</w:t>
      </w:r>
    </w:p>
    <w:p w14:paraId="0D9C91C3" w14:textId="47EC1563" w:rsidR="003B61D1" w:rsidRPr="003B61D1" w:rsidRDefault="003B61D1" w:rsidP="003B61D1">
      <w:pPr>
        <w:tabs>
          <w:tab w:val="left" w:pos="720"/>
          <w:tab w:val="left" w:pos="1080"/>
          <w:tab w:val="left" w:pos="1440"/>
          <w:tab w:val="left" w:pos="1800"/>
        </w:tabs>
        <w:spacing w:line="480" w:lineRule="auto"/>
        <w:rPr>
          <w:rFonts w:ascii="Courier New" w:hAnsi="Courier New" w:cs="Courier New"/>
        </w:rPr>
      </w:pPr>
      <w:r w:rsidRPr="003B61D1">
        <w:rPr>
          <w:rFonts w:ascii="Courier New" w:hAnsi="Courier New" w:cs="Courier New"/>
        </w:rPr>
        <w:tab/>
        <w:t xml:space="preserve">(c) * </w:t>
      </w:r>
      <w:r w:rsidR="00BA4F61">
        <w:rPr>
          <w:rFonts w:ascii="Courier New" w:hAnsi="Courier New" w:cs="Courier New"/>
        </w:rPr>
        <w:t xml:space="preserve"> </w:t>
      </w:r>
      <w:r w:rsidRPr="003B61D1">
        <w:rPr>
          <w:rFonts w:ascii="Courier New" w:hAnsi="Courier New" w:cs="Courier New"/>
        </w:rPr>
        <w:t xml:space="preserve"> * </w:t>
      </w:r>
      <w:r w:rsidR="00BA4F61">
        <w:rPr>
          <w:rFonts w:ascii="Courier New" w:hAnsi="Courier New" w:cs="Courier New"/>
        </w:rPr>
        <w:t xml:space="preserve"> </w:t>
      </w:r>
      <w:r w:rsidRPr="003B61D1">
        <w:rPr>
          <w:rFonts w:ascii="Courier New" w:hAnsi="Courier New" w:cs="Courier New"/>
        </w:rPr>
        <w:t xml:space="preserve"> *</w:t>
      </w:r>
    </w:p>
    <w:p w14:paraId="4A90A441" w14:textId="7F3FBE6F" w:rsidR="003B61D1" w:rsidRPr="003B61D1" w:rsidRDefault="003B61D1" w:rsidP="003B61D1">
      <w:pPr>
        <w:tabs>
          <w:tab w:val="left" w:pos="720"/>
          <w:tab w:val="left" w:pos="1080"/>
          <w:tab w:val="left" w:pos="1440"/>
          <w:tab w:val="left" w:pos="1800"/>
        </w:tabs>
        <w:spacing w:line="480" w:lineRule="auto"/>
        <w:rPr>
          <w:rFonts w:ascii="Courier New" w:hAnsi="Courier New" w:cs="Courier New"/>
        </w:rPr>
      </w:pPr>
      <w:r w:rsidRPr="003B61D1">
        <w:rPr>
          <w:rFonts w:ascii="Courier New" w:hAnsi="Courier New" w:cs="Courier New"/>
        </w:rPr>
        <w:tab/>
      </w:r>
      <w:r w:rsidRPr="003B61D1">
        <w:rPr>
          <w:rFonts w:ascii="Courier New" w:hAnsi="Courier New" w:cs="Courier New"/>
        </w:rPr>
        <w:tab/>
        <w:t>(1)</w:t>
      </w:r>
      <w:r w:rsidR="00BA4F61">
        <w:rPr>
          <w:rFonts w:ascii="Courier New" w:hAnsi="Courier New" w:cs="Courier New"/>
        </w:rPr>
        <w:t xml:space="preserve"> </w:t>
      </w:r>
      <w:r w:rsidRPr="003B61D1">
        <w:rPr>
          <w:rFonts w:ascii="Courier New" w:hAnsi="Courier New" w:cs="Courier New"/>
        </w:rPr>
        <w:t xml:space="preserve"> </w:t>
      </w:r>
      <w:r w:rsidRPr="00473F88">
        <w:rPr>
          <w:rFonts w:ascii="Courier New" w:hAnsi="Courier New" w:cs="Courier New"/>
          <w:u w:val="single"/>
        </w:rPr>
        <w:t>Adequate price competition</w:t>
      </w:r>
      <w:r w:rsidRPr="003B61D1">
        <w:rPr>
          <w:rFonts w:ascii="Courier New" w:hAnsi="Courier New" w:cs="Courier New"/>
        </w:rPr>
        <w:t>.  (</w:t>
      </w:r>
      <w:proofErr w:type="spellStart"/>
      <w:r w:rsidRPr="003B61D1">
        <w:rPr>
          <w:rFonts w:ascii="Courier New" w:hAnsi="Courier New" w:cs="Courier New"/>
        </w:rPr>
        <w:t>i</w:t>
      </w:r>
      <w:proofErr w:type="spellEnd"/>
      <w:r w:rsidRPr="003B61D1">
        <w:rPr>
          <w:rFonts w:ascii="Courier New" w:hAnsi="Courier New" w:cs="Courier New"/>
        </w:rPr>
        <w:t>) A price is based on adequate price competition when—</w:t>
      </w:r>
    </w:p>
    <w:p w14:paraId="29FA3738" w14:textId="77777777" w:rsidR="003B61D1" w:rsidRPr="003B61D1" w:rsidRDefault="003B61D1" w:rsidP="003B61D1">
      <w:pPr>
        <w:tabs>
          <w:tab w:val="left" w:pos="720"/>
          <w:tab w:val="left" w:pos="1080"/>
          <w:tab w:val="left" w:pos="1440"/>
          <w:tab w:val="left" w:pos="1800"/>
        </w:tabs>
        <w:spacing w:line="480" w:lineRule="auto"/>
        <w:rPr>
          <w:rFonts w:ascii="Courier New" w:hAnsi="Courier New" w:cs="Courier New"/>
        </w:rPr>
      </w:pP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t>(A)  Two or more responsible offerors, competing independently, submit priced offers that satisfy the Government’s expressed requirement;</w:t>
      </w:r>
    </w:p>
    <w:p w14:paraId="7F251E81" w14:textId="46FD5201" w:rsidR="003B61D1" w:rsidRPr="003B61D1" w:rsidRDefault="003B61D1" w:rsidP="003B61D1">
      <w:pPr>
        <w:tabs>
          <w:tab w:val="left" w:pos="720"/>
          <w:tab w:val="left" w:pos="1080"/>
          <w:tab w:val="left" w:pos="1440"/>
          <w:tab w:val="left" w:pos="1800"/>
        </w:tabs>
        <w:spacing w:line="480" w:lineRule="auto"/>
        <w:rPr>
          <w:rFonts w:ascii="Courier New" w:hAnsi="Courier New" w:cs="Courier New"/>
        </w:rPr>
      </w:pP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t>(B)</w:t>
      </w:r>
      <w:r w:rsidR="00BA4F61">
        <w:rPr>
          <w:rFonts w:ascii="Courier New" w:hAnsi="Courier New" w:cs="Courier New"/>
        </w:rPr>
        <w:t xml:space="preserve"> </w:t>
      </w:r>
      <w:r w:rsidRPr="003B61D1">
        <w:rPr>
          <w:rFonts w:ascii="Courier New" w:hAnsi="Courier New" w:cs="Courier New"/>
        </w:rPr>
        <w:t xml:space="preserve"> Award will be made to the offeror whose proposal represents the best value (see 2.101) where price is a substantial factor in source selection; and </w:t>
      </w:r>
    </w:p>
    <w:p w14:paraId="4E103FC9" w14:textId="3556F59B" w:rsidR="003B61D1" w:rsidRPr="003B61D1" w:rsidRDefault="003B61D1" w:rsidP="003B61D1">
      <w:pPr>
        <w:tabs>
          <w:tab w:val="left" w:pos="720"/>
          <w:tab w:val="left" w:pos="1080"/>
          <w:tab w:val="left" w:pos="1440"/>
          <w:tab w:val="left" w:pos="1800"/>
        </w:tabs>
        <w:spacing w:line="480" w:lineRule="auto"/>
        <w:rPr>
          <w:rFonts w:ascii="Courier New" w:hAnsi="Courier New" w:cs="Courier New"/>
        </w:rPr>
      </w:pP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t>(C)</w:t>
      </w:r>
      <w:r w:rsidR="00713853">
        <w:rPr>
          <w:rFonts w:ascii="Courier New" w:hAnsi="Courier New" w:cs="Courier New"/>
        </w:rPr>
        <w:t xml:space="preserve">  </w:t>
      </w:r>
      <w:r w:rsidRPr="003B61D1">
        <w:rPr>
          <w:rFonts w:ascii="Courier New" w:hAnsi="Courier New" w:cs="Courier New"/>
        </w:rPr>
        <w:t>There is no finding that the price of the otherwise successful offeror is unreasonable. Any finding that the price is unreasonable must be supported by a statement of the facts and approved at a level above the contracting officer.</w:t>
      </w:r>
    </w:p>
    <w:p w14:paraId="606BE4D9" w14:textId="1F513FFD" w:rsidR="003B61D1" w:rsidRPr="003B61D1" w:rsidRDefault="003B61D1" w:rsidP="003B61D1">
      <w:pPr>
        <w:tabs>
          <w:tab w:val="left" w:pos="720"/>
          <w:tab w:val="left" w:pos="1080"/>
          <w:tab w:val="left" w:pos="1440"/>
          <w:tab w:val="left" w:pos="1800"/>
        </w:tabs>
        <w:spacing w:line="480" w:lineRule="auto"/>
        <w:rPr>
          <w:rFonts w:ascii="Courier New" w:hAnsi="Courier New" w:cs="Courier New"/>
        </w:rPr>
      </w:pP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t>(ii)</w:t>
      </w:r>
      <w:r w:rsidR="00BA4F61">
        <w:rPr>
          <w:rFonts w:ascii="Courier New" w:hAnsi="Courier New" w:cs="Courier New"/>
        </w:rPr>
        <w:t xml:space="preserve"> </w:t>
      </w:r>
      <w:r w:rsidRPr="003B61D1">
        <w:rPr>
          <w:rFonts w:ascii="Courier New" w:hAnsi="Courier New" w:cs="Courier New"/>
        </w:rPr>
        <w:t xml:space="preserve"> For agencies other than </w:t>
      </w:r>
      <w:proofErr w:type="gramStart"/>
      <w:r w:rsidRPr="003B61D1">
        <w:rPr>
          <w:rFonts w:ascii="Courier New" w:hAnsi="Courier New" w:cs="Courier New"/>
        </w:rPr>
        <w:t>DoD</w:t>
      </w:r>
      <w:proofErr w:type="gramEnd"/>
      <w:r w:rsidRPr="003B61D1">
        <w:rPr>
          <w:rFonts w:ascii="Courier New" w:hAnsi="Courier New" w:cs="Courier New"/>
        </w:rPr>
        <w:t>, NASA, and the Coast Guard, a price is also based on adequate price competition when–</w:t>
      </w:r>
    </w:p>
    <w:p w14:paraId="26374914" w14:textId="0B109BAA" w:rsidR="003B61D1" w:rsidRPr="003B61D1" w:rsidRDefault="003B61D1" w:rsidP="003B61D1">
      <w:pPr>
        <w:tabs>
          <w:tab w:val="left" w:pos="720"/>
          <w:tab w:val="left" w:pos="1080"/>
          <w:tab w:val="left" w:pos="1440"/>
          <w:tab w:val="left" w:pos="1800"/>
        </w:tabs>
        <w:spacing w:line="480" w:lineRule="auto"/>
        <w:rPr>
          <w:rFonts w:ascii="Courier New" w:hAnsi="Courier New" w:cs="Courier New"/>
        </w:rPr>
      </w:pP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t xml:space="preserve">(A) </w:t>
      </w:r>
      <w:r w:rsidR="00BA4F61">
        <w:rPr>
          <w:rFonts w:ascii="Courier New" w:hAnsi="Courier New" w:cs="Courier New"/>
        </w:rPr>
        <w:t xml:space="preserve"> </w:t>
      </w:r>
      <w:r w:rsidRPr="003B61D1">
        <w:rPr>
          <w:rFonts w:ascii="Courier New" w:hAnsi="Courier New" w:cs="Courier New"/>
        </w:rPr>
        <w:t xml:space="preserve">There was a reasonable expectation, based on market research or other assessment, that two or more responsible offerors, competing independently, would submit priced offers in response to the solicitation’s expressed </w:t>
      </w:r>
      <w:r w:rsidRPr="003B61D1">
        <w:rPr>
          <w:rFonts w:ascii="Courier New" w:hAnsi="Courier New" w:cs="Courier New"/>
        </w:rPr>
        <w:lastRenderedPageBreak/>
        <w:t>requirement, even though only one offer is received from a responsible offeror and if—</w:t>
      </w:r>
    </w:p>
    <w:p w14:paraId="31FB3B7D" w14:textId="2781334F" w:rsidR="003B61D1" w:rsidRPr="003B61D1" w:rsidRDefault="003B61D1" w:rsidP="003B61D1">
      <w:pPr>
        <w:tabs>
          <w:tab w:val="left" w:pos="720"/>
          <w:tab w:val="left" w:pos="1080"/>
          <w:tab w:val="left" w:pos="1440"/>
          <w:tab w:val="left" w:pos="1800"/>
        </w:tabs>
        <w:spacing w:line="480" w:lineRule="auto"/>
        <w:rPr>
          <w:rFonts w:ascii="Courier New" w:hAnsi="Courier New" w:cs="Courier New"/>
        </w:rPr>
      </w:pP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t>(</w:t>
      </w:r>
      <w:r w:rsidRPr="00473F88">
        <w:rPr>
          <w:rFonts w:ascii="Courier New" w:hAnsi="Courier New" w:cs="Courier New"/>
          <w:u w:val="single"/>
        </w:rPr>
        <w:t>1</w:t>
      </w:r>
      <w:r w:rsidRPr="003B61D1">
        <w:rPr>
          <w:rFonts w:ascii="Courier New" w:hAnsi="Courier New" w:cs="Courier New"/>
        </w:rPr>
        <w:t>)</w:t>
      </w:r>
      <w:r w:rsidR="00BA4F61">
        <w:rPr>
          <w:rFonts w:ascii="Courier New" w:hAnsi="Courier New" w:cs="Courier New"/>
        </w:rPr>
        <w:t xml:space="preserve"> </w:t>
      </w:r>
      <w:r w:rsidRPr="003B61D1">
        <w:rPr>
          <w:rFonts w:ascii="Courier New" w:hAnsi="Courier New" w:cs="Courier New"/>
        </w:rPr>
        <w:t xml:space="preserve"> Based on the offer received, the contracting officer can reasonably conclude that the offer was submitted with the expectation of competition, e.g</w:t>
      </w:r>
      <w:r w:rsidR="00DD7459">
        <w:rPr>
          <w:rFonts w:ascii="Courier New" w:hAnsi="Courier New" w:cs="Courier New"/>
        </w:rPr>
        <w:t>., circumstances indicate that—</w:t>
      </w:r>
    </w:p>
    <w:p w14:paraId="0E25FF3B" w14:textId="398E01CE" w:rsidR="003B61D1" w:rsidRPr="003B61D1" w:rsidRDefault="003B61D1" w:rsidP="003B61D1">
      <w:pPr>
        <w:tabs>
          <w:tab w:val="left" w:pos="720"/>
          <w:tab w:val="left" w:pos="1080"/>
          <w:tab w:val="left" w:pos="1440"/>
          <w:tab w:val="left" w:pos="1800"/>
        </w:tabs>
        <w:spacing w:line="480" w:lineRule="auto"/>
        <w:rPr>
          <w:rFonts w:ascii="Courier New" w:hAnsi="Courier New" w:cs="Courier New"/>
        </w:rPr>
      </w:pP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t>(</w:t>
      </w:r>
      <w:proofErr w:type="spellStart"/>
      <w:r w:rsidRPr="008542B9">
        <w:rPr>
          <w:rFonts w:ascii="Courier New" w:hAnsi="Courier New" w:cs="Courier New"/>
          <w:u w:val="single"/>
        </w:rPr>
        <w:t>i</w:t>
      </w:r>
      <w:proofErr w:type="spellEnd"/>
      <w:r w:rsidRPr="003B61D1">
        <w:rPr>
          <w:rFonts w:ascii="Courier New" w:hAnsi="Courier New" w:cs="Courier New"/>
        </w:rPr>
        <w:t>)</w:t>
      </w:r>
      <w:r w:rsidR="00BA4F61">
        <w:rPr>
          <w:rFonts w:ascii="Courier New" w:hAnsi="Courier New" w:cs="Courier New"/>
        </w:rPr>
        <w:t xml:space="preserve"> </w:t>
      </w:r>
      <w:r w:rsidRPr="003B61D1">
        <w:rPr>
          <w:rFonts w:ascii="Courier New" w:hAnsi="Courier New" w:cs="Courier New"/>
        </w:rPr>
        <w:t xml:space="preserve"> The offeror believed that at least one other offeror was capable of submitting a meaningful offer; and</w:t>
      </w:r>
    </w:p>
    <w:p w14:paraId="62BD4596" w14:textId="17E81F58" w:rsidR="003B61D1" w:rsidRPr="003B61D1" w:rsidRDefault="003B61D1" w:rsidP="003B61D1">
      <w:pPr>
        <w:tabs>
          <w:tab w:val="left" w:pos="720"/>
          <w:tab w:val="left" w:pos="1080"/>
          <w:tab w:val="left" w:pos="1440"/>
          <w:tab w:val="left" w:pos="1800"/>
        </w:tabs>
        <w:spacing w:line="480" w:lineRule="auto"/>
        <w:rPr>
          <w:rFonts w:ascii="Courier New" w:hAnsi="Courier New" w:cs="Courier New"/>
        </w:rPr>
      </w:pP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t>(</w:t>
      </w:r>
      <w:r w:rsidRPr="008542B9">
        <w:rPr>
          <w:rFonts w:ascii="Courier New" w:hAnsi="Courier New" w:cs="Courier New"/>
          <w:u w:val="single"/>
        </w:rPr>
        <w:t>ii</w:t>
      </w:r>
      <w:r w:rsidRPr="003B61D1">
        <w:rPr>
          <w:rFonts w:ascii="Courier New" w:hAnsi="Courier New" w:cs="Courier New"/>
        </w:rPr>
        <w:t>)</w:t>
      </w:r>
      <w:r w:rsidR="00BA4F61">
        <w:rPr>
          <w:rFonts w:ascii="Courier New" w:hAnsi="Courier New" w:cs="Courier New"/>
        </w:rPr>
        <w:t xml:space="preserve"> </w:t>
      </w:r>
      <w:r w:rsidRPr="003B61D1">
        <w:rPr>
          <w:rFonts w:ascii="Courier New" w:hAnsi="Courier New" w:cs="Courier New"/>
        </w:rPr>
        <w:t xml:space="preserve"> The offeror had no reason to believe that other potential offerors did not intend to submit an offer; and</w:t>
      </w:r>
    </w:p>
    <w:p w14:paraId="12236C74" w14:textId="440F32EB" w:rsidR="003B61D1" w:rsidRPr="003B61D1" w:rsidRDefault="003B61D1" w:rsidP="003B61D1">
      <w:pPr>
        <w:tabs>
          <w:tab w:val="left" w:pos="720"/>
          <w:tab w:val="left" w:pos="1080"/>
          <w:tab w:val="left" w:pos="1440"/>
          <w:tab w:val="left" w:pos="1800"/>
        </w:tabs>
        <w:spacing w:line="480" w:lineRule="auto"/>
        <w:rPr>
          <w:rFonts w:ascii="Courier New" w:hAnsi="Courier New" w:cs="Courier New"/>
        </w:rPr>
      </w:pP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t>(</w:t>
      </w:r>
      <w:r w:rsidRPr="00473F88">
        <w:rPr>
          <w:rFonts w:ascii="Courier New" w:hAnsi="Courier New" w:cs="Courier New"/>
          <w:u w:val="single"/>
        </w:rPr>
        <w:t>2</w:t>
      </w:r>
      <w:r w:rsidRPr="003B61D1">
        <w:rPr>
          <w:rFonts w:ascii="Courier New" w:hAnsi="Courier New" w:cs="Courier New"/>
        </w:rPr>
        <w:t xml:space="preserve">) </w:t>
      </w:r>
      <w:r w:rsidR="00BA4F61">
        <w:rPr>
          <w:rFonts w:ascii="Courier New" w:hAnsi="Courier New" w:cs="Courier New"/>
        </w:rPr>
        <w:t xml:space="preserve"> </w:t>
      </w:r>
      <w:r w:rsidRPr="003B61D1">
        <w:rPr>
          <w:rFonts w:ascii="Courier New" w:hAnsi="Courier New" w:cs="Courier New"/>
        </w:rPr>
        <w:t>The determination that the proposed price is based on adequate price competition and is reasonable has been approved at a level above the contracting officer; or</w:t>
      </w:r>
    </w:p>
    <w:p w14:paraId="74045343" w14:textId="175E6350" w:rsidR="003B61D1" w:rsidRPr="003B61D1" w:rsidRDefault="003B61D1" w:rsidP="003B61D1">
      <w:pPr>
        <w:tabs>
          <w:tab w:val="left" w:pos="720"/>
          <w:tab w:val="left" w:pos="1080"/>
          <w:tab w:val="left" w:pos="1440"/>
          <w:tab w:val="left" w:pos="1800"/>
        </w:tabs>
        <w:spacing w:line="480" w:lineRule="auto"/>
        <w:rPr>
          <w:rFonts w:ascii="Courier New" w:hAnsi="Courier New" w:cs="Courier New"/>
        </w:rPr>
      </w:pP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r>
      <w:r w:rsidRPr="003B61D1">
        <w:rPr>
          <w:rFonts w:ascii="Courier New" w:hAnsi="Courier New" w:cs="Courier New"/>
        </w:rPr>
        <w:tab/>
        <w:t>(B)</w:t>
      </w:r>
      <w:r w:rsidR="00BA4F61">
        <w:rPr>
          <w:rFonts w:ascii="Courier New" w:hAnsi="Courier New" w:cs="Courier New"/>
        </w:rPr>
        <w:t xml:space="preserve"> </w:t>
      </w:r>
      <w:r w:rsidRPr="003B61D1">
        <w:rPr>
          <w:rFonts w:ascii="Courier New" w:hAnsi="Courier New" w:cs="Courier New"/>
        </w:rPr>
        <w:t xml:space="preserve"> Price analysis clearly demonstrates that the proposed price is reasonable in comparison with current or recent prices for the same or similar items, adjusted to reflect changes in market conditions, economic conditions, quantities, or terms and conditions under contracts that resulted f</w:t>
      </w:r>
      <w:r w:rsidR="00473F88">
        <w:rPr>
          <w:rFonts w:ascii="Courier New" w:hAnsi="Courier New" w:cs="Courier New"/>
        </w:rPr>
        <w:t>rom adequate price competition.</w:t>
      </w:r>
    </w:p>
    <w:p w14:paraId="64FB2939" w14:textId="79300B19" w:rsidR="003B61D1" w:rsidRPr="003B61D1" w:rsidRDefault="003B61D1" w:rsidP="003B61D1">
      <w:pPr>
        <w:tabs>
          <w:tab w:val="left" w:pos="720"/>
          <w:tab w:val="left" w:pos="1080"/>
          <w:tab w:val="left" w:pos="1440"/>
          <w:tab w:val="left" w:pos="1800"/>
        </w:tabs>
        <w:spacing w:line="480" w:lineRule="auto"/>
        <w:rPr>
          <w:rFonts w:ascii="Courier New" w:hAnsi="Courier New" w:cs="Courier New"/>
        </w:rPr>
      </w:pPr>
      <w:r w:rsidRPr="003B61D1">
        <w:rPr>
          <w:rFonts w:ascii="Courier New" w:hAnsi="Courier New" w:cs="Courier New"/>
        </w:rPr>
        <w:t xml:space="preserve">* </w:t>
      </w:r>
      <w:r w:rsidR="00BA4F61">
        <w:rPr>
          <w:rFonts w:ascii="Courier New" w:hAnsi="Courier New" w:cs="Courier New"/>
        </w:rPr>
        <w:t xml:space="preserve"> </w:t>
      </w:r>
      <w:r w:rsidRPr="003B61D1">
        <w:rPr>
          <w:rFonts w:ascii="Courier New" w:hAnsi="Courier New" w:cs="Courier New"/>
        </w:rPr>
        <w:t xml:space="preserve"> * </w:t>
      </w:r>
      <w:r w:rsidR="00BA4F61">
        <w:rPr>
          <w:rFonts w:ascii="Courier New" w:hAnsi="Courier New" w:cs="Courier New"/>
        </w:rPr>
        <w:t xml:space="preserve"> </w:t>
      </w:r>
      <w:r w:rsidRPr="003B61D1">
        <w:rPr>
          <w:rFonts w:ascii="Courier New" w:hAnsi="Courier New" w:cs="Courier New"/>
        </w:rPr>
        <w:t xml:space="preserve"> * </w:t>
      </w:r>
      <w:r w:rsidR="00BA4F61">
        <w:rPr>
          <w:rFonts w:ascii="Courier New" w:hAnsi="Courier New" w:cs="Courier New"/>
        </w:rPr>
        <w:t xml:space="preserve"> </w:t>
      </w:r>
      <w:r w:rsidRPr="003B61D1">
        <w:rPr>
          <w:rFonts w:ascii="Courier New" w:hAnsi="Courier New" w:cs="Courier New"/>
        </w:rPr>
        <w:t xml:space="preserve"> * </w:t>
      </w:r>
      <w:r w:rsidR="00BA4F61">
        <w:rPr>
          <w:rFonts w:ascii="Courier New" w:hAnsi="Courier New" w:cs="Courier New"/>
        </w:rPr>
        <w:t xml:space="preserve"> </w:t>
      </w:r>
      <w:r w:rsidRPr="003B61D1">
        <w:rPr>
          <w:rFonts w:ascii="Courier New" w:hAnsi="Courier New" w:cs="Courier New"/>
        </w:rPr>
        <w:t xml:space="preserve"> *</w:t>
      </w:r>
    </w:p>
    <w:p w14:paraId="12696187" w14:textId="77777777" w:rsidR="003B61D1" w:rsidRPr="003B61D1" w:rsidRDefault="003B61D1" w:rsidP="003B61D1">
      <w:pPr>
        <w:tabs>
          <w:tab w:val="left" w:pos="720"/>
          <w:tab w:val="left" w:pos="1080"/>
          <w:tab w:val="left" w:pos="1440"/>
          <w:tab w:val="left" w:pos="1800"/>
        </w:tabs>
        <w:spacing w:line="480" w:lineRule="auto"/>
        <w:rPr>
          <w:rFonts w:ascii="Courier New" w:hAnsi="Courier New" w:cs="Courier New"/>
        </w:rPr>
      </w:pPr>
      <w:r w:rsidRPr="00BA4F61">
        <w:rPr>
          <w:rFonts w:ascii="Courier New" w:hAnsi="Courier New" w:cs="Courier New"/>
          <w:b/>
        </w:rPr>
        <w:t>15.404-</w:t>
      </w:r>
      <w:proofErr w:type="gramStart"/>
      <w:r w:rsidRPr="00BA4F61">
        <w:rPr>
          <w:rFonts w:ascii="Courier New" w:hAnsi="Courier New" w:cs="Courier New"/>
          <w:b/>
        </w:rPr>
        <w:t>1  [</w:t>
      </w:r>
      <w:proofErr w:type="gramEnd"/>
      <w:r w:rsidRPr="00BA4F61">
        <w:rPr>
          <w:rFonts w:ascii="Courier New" w:hAnsi="Courier New" w:cs="Courier New"/>
          <w:b/>
        </w:rPr>
        <w:t>Amended</w:t>
      </w:r>
      <w:r w:rsidRPr="003B61D1">
        <w:rPr>
          <w:rFonts w:ascii="Courier New" w:hAnsi="Courier New" w:cs="Courier New"/>
        </w:rPr>
        <w:t>]</w:t>
      </w:r>
    </w:p>
    <w:p w14:paraId="13C1E5E6" w14:textId="6FCF2825" w:rsidR="00472D59" w:rsidRDefault="003B61D1" w:rsidP="003B61D1">
      <w:pPr>
        <w:tabs>
          <w:tab w:val="left" w:pos="720"/>
          <w:tab w:val="left" w:pos="1080"/>
          <w:tab w:val="left" w:pos="1440"/>
          <w:tab w:val="left" w:pos="1800"/>
        </w:tabs>
        <w:spacing w:line="480" w:lineRule="auto"/>
        <w:rPr>
          <w:rFonts w:ascii="Courier New" w:hAnsi="Courier New" w:cs="Courier New"/>
          <w:b/>
          <w:color w:val="000000"/>
        </w:rPr>
      </w:pPr>
      <w:r w:rsidRPr="003B61D1">
        <w:rPr>
          <w:rFonts w:ascii="Courier New" w:hAnsi="Courier New" w:cs="Courier New"/>
        </w:rPr>
        <w:lastRenderedPageBreak/>
        <w:tab/>
        <w:t>4.  Amend section 15.404-1 by removing from paragraph (b</w:t>
      </w:r>
      <w:proofErr w:type="gramStart"/>
      <w:r w:rsidRPr="003B61D1">
        <w:rPr>
          <w:rFonts w:ascii="Courier New" w:hAnsi="Courier New" w:cs="Courier New"/>
        </w:rPr>
        <w:t>)(</w:t>
      </w:r>
      <w:proofErr w:type="gramEnd"/>
      <w:r w:rsidRPr="003B61D1">
        <w:rPr>
          <w:rFonts w:ascii="Courier New" w:hAnsi="Courier New" w:cs="Courier New"/>
        </w:rPr>
        <w:t>2)(</w:t>
      </w:r>
      <w:proofErr w:type="spellStart"/>
      <w:r w:rsidRPr="003B61D1">
        <w:rPr>
          <w:rFonts w:ascii="Courier New" w:hAnsi="Courier New" w:cs="Courier New"/>
        </w:rPr>
        <w:t>i</w:t>
      </w:r>
      <w:proofErr w:type="spellEnd"/>
      <w:r w:rsidRPr="003B61D1">
        <w:rPr>
          <w:rFonts w:ascii="Courier New" w:hAnsi="Courier New" w:cs="Courier New"/>
        </w:rPr>
        <w:t>) “(see 15.403-1(c)(1)(</w:t>
      </w:r>
      <w:proofErr w:type="spellStart"/>
      <w:r w:rsidRPr="003B61D1">
        <w:rPr>
          <w:rFonts w:ascii="Courier New" w:hAnsi="Courier New" w:cs="Courier New"/>
        </w:rPr>
        <w:t>i</w:t>
      </w:r>
      <w:proofErr w:type="spellEnd"/>
      <w:r w:rsidRPr="003B61D1">
        <w:rPr>
          <w:rFonts w:ascii="Courier New" w:hAnsi="Courier New" w:cs="Courier New"/>
        </w:rPr>
        <w:t>))” and adding “(see 15.403-1(c)(1))” in its place.</w:t>
      </w:r>
    </w:p>
    <w:p w14:paraId="109D6AA5" w14:textId="56755353" w:rsidR="00472D59" w:rsidRPr="004618D0" w:rsidRDefault="00472D59" w:rsidP="00472D59">
      <w:pPr>
        <w:tabs>
          <w:tab w:val="left" w:pos="720"/>
          <w:tab w:val="left" w:pos="1080"/>
          <w:tab w:val="left" w:pos="1440"/>
          <w:tab w:val="left" w:pos="1800"/>
        </w:tabs>
        <w:jc w:val="center"/>
        <w:rPr>
          <w:rFonts w:ascii="Courier New" w:hAnsi="Courier New" w:cs="Courier New"/>
          <w:b/>
        </w:rPr>
      </w:pPr>
      <w:r w:rsidRPr="00B31FF4">
        <w:rPr>
          <w:rFonts w:ascii="Courier New" w:hAnsi="Courier New" w:cs="Courier New"/>
          <w:b/>
        </w:rPr>
        <w:t>Billing Code</w:t>
      </w:r>
      <w:r>
        <w:rPr>
          <w:rFonts w:ascii="Courier New" w:hAnsi="Courier New" w:cs="Courier New"/>
          <w:b/>
        </w:rPr>
        <w:t>:</w:t>
      </w:r>
      <w:r w:rsidR="00B21065">
        <w:rPr>
          <w:rFonts w:ascii="Courier New" w:hAnsi="Courier New" w:cs="Courier New"/>
          <w:b/>
        </w:rPr>
        <w:t xml:space="preserve"> 6820-EP</w:t>
      </w:r>
    </w:p>
    <w:sectPr w:rsidR="00472D59" w:rsidRPr="004618D0" w:rsidSect="004936F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216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Author" w:initials="A">
    <w:p w14:paraId="1B7B4E66" w14:textId="7BA17E05" w:rsidR="007F4050" w:rsidRDefault="007F4050">
      <w:pPr>
        <w:pStyle w:val="CommentText"/>
      </w:pPr>
      <w:r>
        <w:rPr>
          <w:rStyle w:val="CommentReference"/>
        </w:rPr>
        <w:annotationRef/>
      </w:r>
      <w:r>
        <w:t xml:space="preserve">We can’t do the deleted instruction. It’s CFR style to use an </w:t>
      </w:r>
      <w:proofErr w:type="spellStart"/>
      <w:r>
        <w:t>em</w:t>
      </w:r>
      <w:proofErr w:type="spellEnd"/>
      <w:r>
        <w:t xml:space="preserve"> dash when two italic subject headings abut.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7B4E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EF4DB0" w16cid:durableId="1F9939F1"/>
  <w16cid:commentId w16cid:paraId="23479218" w16cid:durableId="1F993AB3"/>
  <w16cid:commentId w16cid:paraId="4D832B44" w16cid:durableId="1F994668"/>
  <w16cid:commentId w16cid:paraId="7D5D498F" w16cid:durableId="1F99460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EA3C2" w14:textId="77777777" w:rsidR="00285BD7" w:rsidRDefault="00285BD7" w:rsidP="00CE3621">
      <w:r>
        <w:separator/>
      </w:r>
    </w:p>
  </w:endnote>
  <w:endnote w:type="continuationSeparator" w:id="0">
    <w:p w14:paraId="76CE33CC" w14:textId="77777777" w:rsidR="00285BD7" w:rsidRDefault="00285BD7" w:rsidP="00CE3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44D5E" w14:textId="77777777" w:rsidR="005A50F3" w:rsidRDefault="005A50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7060066"/>
      <w:docPartObj>
        <w:docPartGallery w:val="Page Numbers (Bottom of Page)"/>
        <w:docPartUnique/>
      </w:docPartObj>
    </w:sdtPr>
    <w:sdtEndPr>
      <w:rPr>
        <w:noProof/>
      </w:rPr>
    </w:sdtEndPr>
    <w:sdtContent>
      <w:p w14:paraId="46D4F432" w14:textId="58513E9A" w:rsidR="00285BD7" w:rsidRDefault="00285BD7">
        <w:pPr>
          <w:pStyle w:val="Footer"/>
          <w:jc w:val="center"/>
        </w:pPr>
        <w:r>
          <w:fldChar w:fldCharType="begin"/>
        </w:r>
        <w:r>
          <w:instrText xml:space="preserve"> PAGE   \* MERGEFORMAT </w:instrText>
        </w:r>
        <w:r>
          <w:fldChar w:fldCharType="separate"/>
        </w:r>
        <w:r w:rsidR="00220CE7">
          <w:rPr>
            <w:noProof/>
          </w:rPr>
          <w:t>2</w:t>
        </w:r>
        <w:r>
          <w:rPr>
            <w:noProof/>
          </w:rPr>
          <w:fldChar w:fldCharType="end"/>
        </w:r>
      </w:p>
    </w:sdtContent>
  </w:sdt>
  <w:p w14:paraId="6370DF0F" w14:textId="1CC94F70" w:rsidR="00285BD7" w:rsidRPr="001F7779" w:rsidRDefault="00285BD7" w:rsidP="001F77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878D26" w14:textId="77777777" w:rsidR="005A50F3" w:rsidRDefault="005A50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51BA3" w14:textId="77777777" w:rsidR="00285BD7" w:rsidRDefault="00285BD7" w:rsidP="00CE3621">
      <w:r>
        <w:separator/>
      </w:r>
    </w:p>
  </w:footnote>
  <w:footnote w:type="continuationSeparator" w:id="0">
    <w:p w14:paraId="794B39AE" w14:textId="77777777" w:rsidR="00285BD7" w:rsidRDefault="00285BD7" w:rsidP="00CE36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26F00" w14:textId="77777777" w:rsidR="005A50F3" w:rsidRDefault="005A50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74B45" w14:textId="77777777" w:rsidR="005A50F3" w:rsidRPr="005A50F3" w:rsidRDefault="005A50F3" w:rsidP="005A50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DEFDF" w14:textId="77777777" w:rsidR="005A50F3" w:rsidRDefault="005A50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600AE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E302BCC"/>
    <w:multiLevelType w:val="hybridMultilevel"/>
    <w:tmpl w:val="F9C21496"/>
    <w:lvl w:ilvl="0" w:tplc="1096996A">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FE42F5"/>
    <w:multiLevelType w:val="hybridMultilevel"/>
    <w:tmpl w:val="159EC268"/>
    <w:lvl w:ilvl="0" w:tplc="79ECB8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9C64E3"/>
    <w:multiLevelType w:val="hybridMultilevel"/>
    <w:tmpl w:val="20B05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B74987"/>
    <w:multiLevelType w:val="hybridMultilevel"/>
    <w:tmpl w:val="084EFF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18123C6"/>
    <w:multiLevelType w:val="hybridMultilevel"/>
    <w:tmpl w:val="157A4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F64186"/>
    <w:multiLevelType w:val="hybridMultilevel"/>
    <w:tmpl w:val="FAF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DD2167"/>
    <w:multiLevelType w:val="hybridMultilevel"/>
    <w:tmpl w:val="636EE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revisionView w:markup="0"/>
  <w:trackRevisions/>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ED4"/>
    <w:rsid w:val="00001315"/>
    <w:rsid w:val="0000722E"/>
    <w:rsid w:val="00007997"/>
    <w:rsid w:val="00010621"/>
    <w:rsid w:val="00010E99"/>
    <w:rsid w:val="000231AA"/>
    <w:rsid w:val="00023B1B"/>
    <w:rsid w:val="000273BD"/>
    <w:rsid w:val="00027D10"/>
    <w:rsid w:val="000301AC"/>
    <w:rsid w:val="000304F5"/>
    <w:rsid w:val="00032056"/>
    <w:rsid w:val="00032679"/>
    <w:rsid w:val="00032B02"/>
    <w:rsid w:val="000348C3"/>
    <w:rsid w:val="00034B6A"/>
    <w:rsid w:val="000360C8"/>
    <w:rsid w:val="0003782D"/>
    <w:rsid w:val="00040ED4"/>
    <w:rsid w:val="00042FF9"/>
    <w:rsid w:val="0004607F"/>
    <w:rsid w:val="0004665C"/>
    <w:rsid w:val="00050CB4"/>
    <w:rsid w:val="00062140"/>
    <w:rsid w:val="00063C1B"/>
    <w:rsid w:val="00065465"/>
    <w:rsid w:val="00066575"/>
    <w:rsid w:val="00066D8F"/>
    <w:rsid w:val="000726E8"/>
    <w:rsid w:val="00073CB4"/>
    <w:rsid w:val="00077417"/>
    <w:rsid w:val="000812A4"/>
    <w:rsid w:val="00085DA9"/>
    <w:rsid w:val="00094A20"/>
    <w:rsid w:val="000A1FA5"/>
    <w:rsid w:val="000A22DC"/>
    <w:rsid w:val="000A29C1"/>
    <w:rsid w:val="000A6A57"/>
    <w:rsid w:val="000B0CE4"/>
    <w:rsid w:val="000B1CBB"/>
    <w:rsid w:val="000B216A"/>
    <w:rsid w:val="000B4674"/>
    <w:rsid w:val="000B4F56"/>
    <w:rsid w:val="000B50D1"/>
    <w:rsid w:val="000B67BB"/>
    <w:rsid w:val="000C1829"/>
    <w:rsid w:val="000C4859"/>
    <w:rsid w:val="000D0BF7"/>
    <w:rsid w:val="000D2CC7"/>
    <w:rsid w:val="000D2E3B"/>
    <w:rsid w:val="000D4B41"/>
    <w:rsid w:val="000D6876"/>
    <w:rsid w:val="000D7A55"/>
    <w:rsid w:val="000D7F37"/>
    <w:rsid w:val="000E0D82"/>
    <w:rsid w:val="000E41CB"/>
    <w:rsid w:val="000F1FA1"/>
    <w:rsid w:val="000F2636"/>
    <w:rsid w:val="000F4ADF"/>
    <w:rsid w:val="000F6F8A"/>
    <w:rsid w:val="001034C0"/>
    <w:rsid w:val="00105DCC"/>
    <w:rsid w:val="001072B0"/>
    <w:rsid w:val="00107D25"/>
    <w:rsid w:val="00110318"/>
    <w:rsid w:val="001119B0"/>
    <w:rsid w:val="001136C9"/>
    <w:rsid w:val="00114BC8"/>
    <w:rsid w:val="00115361"/>
    <w:rsid w:val="0011648B"/>
    <w:rsid w:val="001320BB"/>
    <w:rsid w:val="00134550"/>
    <w:rsid w:val="00136BE7"/>
    <w:rsid w:val="00140EC7"/>
    <w:rsid w:val="00141774"/>
    <w:rsid w:val="001429F8"/>
    <w:rsid w:val="00143722"/>
    <w:rsid w:val="0014383E"/>
    <w:rsid w:val="00146062"/>
    <w:rsid w:val="00150D5E"/>
    <w:rsid w:val="00150DF5"/>
    <w:rsid w:val="00156752"/>
    <w:rsid w:val="001577BF"/>
    <w:rsid w:val="00162F31"/>
    <w:rsid w:val="00163621"/>
    <w:rsid w:val="001671C3"/>
    <w:rsid w:val="001709E3"/>
    <w:rsid w:val="00175931"/>
    <w:rsid w:val="0017655E"/>
    <w:rsid w:val="0018218A"/>
    <w:rsid w:val="00182989"/>
    <w:rsid w:val="001849E6"/>
    <w:rsid w:val="00186B86"/>
    <w:rsid w:val="0019240E"/>
    <w:rsid w:val="00194CAC"/>
    <w:rsid w:val="00194D67"/>
    <w:rsid w:val="00195DB4"/>
    <w:rsid w:val="001A1C47"/>
    <w:rsid w:val="001A60ED"/>
    <w:rsid w:val="001A6A9F"/>
    <w:rsid w:val="001B0048"/>
    <w:rsid w:val="001B1C38"/>
    <w:rsid w:val="001B765D"/>
    <w:rsid w:val="001D2E7A"/>
    <w:rsid w:val="001D53DA"/>
    <w:rsid w:val="001D7005"/>
    <w:rsid w:val="001E0F6D"/>
    <w:rsid w:val="001E5591"/>
    <w:rsid w:val="001E5EEA"/>
    <w:rsid w:val="001E6136"/>
    <w:rsid w:val="001E7667"/>
    <w:rsid w:val="001E7800"/>
    <w:rsid w:val="001F6AE7"/>
    <w:rsid w:val="001F7779"/>
    <w:rsid w:val="00201458"/>
    <w:rsid w:val="00201E5D"/>
    <w:rsid w:val="00206250"/>
    <w:rsid w:val="00207416"/>
    <w:rsid w:val="0021167D"/>
    <w:rsid w:val="00213461"/>
    <w:rsid w:val="00213B2F"/>
    <w:rsid w:val="0021667A"/>
    <w:rsid w:val="00220CE7"/>
    <w:rsid w:val="00224F96"/>
    <w:rsid w:val="002309EC"/>
    <w:rsid w:val="0023337C"/>
    <w:rsid w:val="0024193A"/>
    <w:rsid w:val="002507A4"/>
    <w:rsid w:val="00253E99"/>
    <w:rsid w:val="00254431"/>
    <w:rsid w:val="00257229"/>
    <w:rsid w:val="0026338D"/>
    <w:rsid w:val="00263D18"/>
    <w:rsid w:val="0026545A"/>
    <w:rsid w:val="0027429E"/>
    <w:rsid w:val="00275128"/>
    <w:rsid w:val="00283CA9"/>
    <w:rsid w:val="00284061"/>
    <w:rsid w:val="00285BD7"/>
    <w:rsid w:val="00285F92"/>
    <w:rsid w:val="00287063"/>
    <w:rsid w:val="0028745C"/>
    <w:rsid w:val="00293B75"/>
    <w:rsid w:val="00296B64"/>
    <w:rsid w:val="00296DD6"/>
    <w:rsid w:val="002A4399"/>
    <w:rsid w:val="002A4BD7"/>
    <w:rsid w:val="002A6E62"/>
    <w:rsid w:val="002B136C"/>
    <w:rsid w:val="002B7DF6"/>
    <w:rsid w:val="002D0F56"/>
    <w:rsid w:val="002D1799"/>
    <w:rsid w:val="002D2CCD"/>
    <w:rsid w:val="002D540B"/>
    <w:rsid w:val="002D6E20"/>
    <w:rsid w:val="002D75BD"/>
    <w:rsid w:val="002E226A"/>
    <w:rsid w:val="00300A36"/>
    <w:rsid w:val="00302639"/>
    <w:rsid w:val="003047F3"/>
    <w:rsid w:val="0030573C"/>
    <w:rsid w:val="00310B8C"/>
    <w:rsid w:val="00324271"/>
    <w:rsid w:val="003245F3"/>
    <w:rsid w:val="003266F1"/>
    <w:rsid w:val="0033059E"/>
    <w:rsid w:val="0033253A"/>
    <w:rsid w:val="00335320"/>
    <w:rsid w:val="003363A7"/>
    <w:rsid w:val="003419E2"/>
    <w:rsid w:val="003439FC"/>
    <w:rsid w:val="00344506"/>
    <w:rsid w:val="00345DA6"/>
    <w:rsid w:val="00346A4D"/>
    <w:rsid w:val="0035581D"/>
    <w:rsid w:val="00355E32"/>
    <w:rsid w:val="00356799"/>
    <w:rsid w:val="003567F8"/>
    <w:rsid w:val="0035779E"/>
    <w:rsid w:val="0036011A"/>
    <w:rsid w:val="00372AC5"/>
    <w:rsid w:val="00372C85"/>
    <w:rsid w:val="00374D15"/>
    <w:rsid w:val="0038327D"/>
    <w:rsid w:val="00387283"/>
    <w:rsid w:val="00393803"/>
    <w:rsid w:val="0039385D"/>
    <w:rsid w:val="00396950"/>
    <w:rsid w:val="003A3E8A"/>
    <w:rsid w:val="003B18A6"/>
    <w:rsid w:val="003B3ADD"/>
    <w:rsid w:val="003B61D1"/>
    <w:rsid w:val="003C3BE4"/>
    <w:rsid w:val="003D09E2"/>
    <w:rsid w:val="003D0BA6"/>
    <w:rsid w:val="003D47D3"/>
    <w:rsid w:val="003D4F8F"/>
    <w:rsid w:val="003D7766"/>
    <w:rsid w:val="003E2A0B"/>
    <w:rsid w:val="003E2B74"/>
    <w:rsid w:val="003F0EB3"/>
    <w:rsid w:val="003F1B47"/>
    <w:rsid w:val="003F4DA3"/>
    <w:rsid w:val="003F5950"/>
    <w:rsid w:val="003F6526"/>
    <w:rsid w:val="00405101"/>
    <w:rsid w:val="0040536D"/>
    <w:rsid w:val="004064CF"/>
    <w:rsid w:val="00414050"/>
    <w:rsid w:val="00415D53"/>
    <w:rsid w:val="00415ED9"/>
    <w:rsid w:val="0041642D"/>
    <w:rsid w:val="004164CA"/>
    <w:rsid w:val="004207AB"/>
    <w:rsid w:val="0042091A"/>
    <w:rsid w:val="00422B4C"/>
    <w:rsid w:val="00427175"/>
    <w:rsid w:val="00431D3D"/>
    <w:rsid w:val="00432ABC"/>
    <w:rsid w:val="004346E4"/>
    <w:rsid w:val="00436589"/>
    <w:rsid w:val="004400AE"/>
    <w:rsid w:val="004400EB"/>
    <w:rsid w:val="00442763"/>
    <w:rsid w:val="00443FBB"/>
    <w:rsid w:val="00446554"/>
    <w:rsid w:val="0045548D"/>
    <w:rsid w:val="0046004A"/>
    <w:rsid w:val="00471EA6"/>
    <w:rsid w:val="00472D59"/>
    <w:rsid w:val="00473000"/>
    <w:rsid w:val="00473F88"/>
    <w:rsid w:val="00475467"/>
    <w:rsid w:val="00477ECA"/>
    <w:rsid w:val="004934A1"/>
    <w:rsid w:val="004936F3"/>
    <w:rsid w:val="00497398"/>
    <w:rsid w:val="004B0DB0"/>
    <w:rsid w:val="004B547B"/>
    <w:rsid w:val="004C1137"/>
    <w:rsid w:val="004C2308"/>
    <w:rsid w:val="004C66DC"/>
    <w:rsid w:val="004C74A3"/>
    <w:rsid w:val="004C7756"/>
    <w:rsid w:val="004D1A92"/>
    <w:rsid w:val="004D2D1B"/>
    <w:rsid w:val="004D5411"/>
    <w:rsid w:val="004D60AA"/>
    <w:rsid w:val="004D6874"/>
    <w:rsid w:val="004D6F3D"/>
    <w:rsid w:val="004E13BD"/>
    <w:rsid w:val="004E4703"/>
    <w:rsid w:val="004F154C"/>
    <w:rsid w:val="00503526"/>
    <w:rsid w:val="00503B8D"/>
    <w:rsid w:val="00503F3E"/>
    <w:rsid w:val="00515BB4"/>
    <w:rsid w:val="005163D3"/>
    <w:rsid w:val="0051678E"/>
    <w:rsid w:val="00524296"/>
    <w:rsid w:val="005243EF"/>
    <w:rsid w:val="0052644C"/>
    <w:rsid w:val="00531EAB"/>
    <w:rsid w:val="00531FC9"/>
    <w:rsid w:val="005323C0"/>
    <w:rsid w:val="005328AA"/>
    <w:rsid w:val="00534AAA"/>
    <w:rsid w:val="00534D20"/>
    <w:rsid w:val="00553953"/>
    <w:rsid w:val="00554CE3"/>
    <w:rsid w:val="00564093"/>
    <w:rsid w:val="00566828"/>
    <w:rsid w:val="005742DD"/>
    <w:rsid w:val="00575410"/>
    <w:rsid w:val="00576704"/>
    <w:rsid w:val="00576FF6"/>
    <w:rsid w:val="00581933"/>
    <w:rsid w:val="005831F3"/>
    <w:rsid w:val="00583DF8"/>
    <w:rsid w:val="00584ECE"/>
    <w:rsid w:val="005864DC"/>
    <w:rsid w:val="00586E0F"/>
    <w:rsid w:val="00590938"/>
    <w:rsid w:val="0059252F"/>
    <w:rsid w:val="0059403A"/>
    <w:rsid w:val="005971B4"/>
    <w:rsid w:val="005A191D"/>
    <w:rsid w:val="005A2CA7"/>
    <w:rsid w:val="005A50F3"/>
    <w:rsid w:val="005A52A2"/>
    <w:rsid w:val="005B0814"/>
    <w:rsid w:val="005B0974"/>
    <w:rsid w:val="005B17A3"/>
    <w:rsid w:val="005B2381"/>
    <w:rsid w:val="005B4336"/>
    <w:rsid w:val="005B57BE"/>
    <w:rsid w:val="005C2C12"/>
    <w:rsid w:val="005C3904"/>
    <w:rsid w:val="005C508A"/>
    <w:rsid w:val="005C75D2"/>
    <w:rsid w:val="005D44A9"/>
    <w:rsid w:val="005D53EF"/>
    <w:rsid w:val="005D58C8"/>
    <w:rsid w:val="005D6618"/>
    <w:rsid w:val="005E34E1"/>
    <w:rsid w:val="005E69B1"/>
    <w:rsid w:val="005E6DCC"/>
    <w:rsid w:val="005F6221"/>
    <w:rsid w:val="00600E0E"/>
    <w:rsid w:val="00602558"/>
    <w:rsid w:val="00603944"/>
    <w:rsid w:val="00603E36"/>
    <w:rsid w:val="006056A8"/>
    <w:rsid w:val="00605EB1"/>
    <w:rsid w:val="00606F5D"/>
    <w:rsid w:val="00607DB8"/>
    <w:rsid w:val="006106A6"/>
    <w:rsid w:val="0061315E"/>
    <w:rsid w:val="0061454D"/>
    <w:rsid w:val="006157B6"/>
    <w:rsid w:val="00615EF2"/>
    <w:rsid w:val="00624382"/>
    <w:rsid w:val="0062546F"/>
    <w:rsid w:val="00630610"/>
    <w:rsid w:val="0063587F"/>
    <w:rsid w:val="00645579"/>
    <w:rsid w:val="00650F5F"/>
    <w:rsid w:val="006557EC"/>
    <w:rsid w:val="00655D6A"/>
    <w:rsid w:val="00656E4F"/>
    <w:rsid w:val="00660FF6"/>
    <w:rsid w:val="00664CA6"/>
    <w:rsid w:val="00664CA8"/>
    <w:rsid w:val="00671048"/>
    <w:rsid w:val="00672242"/>
    <w:rsid w:val="00687A9B"/>
    <w:rsid w:val="006913FA"/>
    <w:rsid w:val="006933D2"/>
    <w:rsid w:val="00697066"/>
    <w:rsid w:val="006A5C2D"/>
    <w:rsid w:val="006A69E6"/>
    <w:rsid w:val="006A7ADC"/>
    <w:rsid w:val="006A7DF9"/>
    <w:rsid w:val="006B21BD"/>
    <w:rsid w:val="006C29E5"/>
    <w:rsid w:val="006C52DF"/>
    <w:rsid w:val="006C7157"/>
    <w:rsid w:val="006D0603"/>
    <w:rsid w:val="006D07D8"/>
    <w:rsid w:val="006D0F62"/>
    <w:rsid w:val="006D6458"/>
    <w:rsid w:val="006D6C95"/>
    <w:rsid w:val="006D717B"/>
    <w:rsid w:val="006D7793"/>
    <w:rsid w:val="006E00B6"/>
    <w:rsid w:val="006E0AF3"/>
    <w:rsid w:val="006E2B2C"/>
    <w:rsid w:val="006E53F0"/>
    <w:rsid w:val="006E799D"/>
    <w:rsid w:val="006F0741"/>
    <w:rsid w:val="006F1403"/>
    <w:rsid w:val="006F1D87"/>
    <w:rsid w:val="006F221B"/>
    <w:rsid w:val="006F2979"/>
    <w:rsid w:val="006F55F9"/>
    <w:rsid w:val="007013F5"/>
    <w:rsid w:val="007035D9"/>
    <w:rsid w:val="00703C93"/>
    <w:rsid w:val="00707B4E"/>
    <w:rsid w:val="0071136B"/>
    <w:rsid w:val="00713853"/>
    <w:rsid w:val="00724EC0"/>
    <w:rsid w:val="00726D8B"/>
    <w:rsid w:val="00727B1E"/>
    <w:rsid w:val="007327DA"/>
    <w:rsid w:val="007367EA"/>
    <w:rsid w:val="007372D4"/>
    <w:rsid w:val="007373D1"/>
    <w:rsid w:val="00741740"/>
    <w:rsid w:val="007455AC"/>
    <w:rsid w:val="0074772C"/>
    <w:rsid w:val="00750008"/>
    <w:rsid w:val="0075015E"/>
    <w:rsid w:val="00750DB7"/>
    <w:rsid w:val="007515B0"/>
    <w:rsid w:val="007525F1"/>
    <w:rsid w:val="007535E1"/>
    <w:rsid w:val="00753C4F"/>
    <w:rsid w:val="00754B4F"/>
    <w:rsid w:val="00757C1F"/>
    <w:rsid w:val="007601A8"/>
    <w:rsid w:val="007601B5"/>
    <w:rsid w:val="00762797"/>
    <w:rsid w:val="00767987"/>
    <w:rsid w:val="007721AD"/>
    <w:rsid w:val="007723D7"/>
    <w:rsid w:val="00773F9A"/>
    <w:rsid w:val="0077448E"/>
    <w:rsid w:val="007746CA"/>
    <w:rsid w:val="00775B15"/>
    <w:rsid w:val="00776269"/>
    <w:rsid w:val="00781332"/>
    <w:rsid w:val="00784CD7"/>
    <w:rsid w:val="007858F8"/>
    <w:rsid w:val="007979A7"/>
    <w:rsid w:val="007A38EF"/>
    <w:rsid w:val="007A421E"/>
    <w:rsid w:val="007B14C1"/>
    <w:rsid w:val="007B18F0"/>
    <w:rsid w:val="007B2E3C"/>
    <w:rsid w:val="007B599A"/>
    <w:rsid w:val="007B607C"/>
    <w:rsid w:val="007C030B"/>
    <w:rsid w:val="007C12D3"/>
    <w:rsid w:val="007C1653"/>
    <w:rsid w:val="007C402B"/>
    <w:rsid w:val="007C4CA1"/>
    <w:rsid w:val="007C528A"/>
    <w:rsid w:val="007D184A"/>
    <w:rsid w:val="007D1CF4"/>
    <w:rsid w:val="007D6BB4"/>
    <w:rsid w:val="007E14A1"/>
    <w:rsid w:val="007E3938"/>
    <w:rsid w:val="007E610F"/>
    <w:rsid w:val="007E7088"/>
    <w:rsid w:val="007F0C82"/>
    <w:rsid w:val="007F1BCD"/>
    <w:rsid w:val="007F371A"/>
    <w:rsid w:val="007F4050"/>
    <w:rsid w:val="007F4EE0"/>
    <w:rsid w:val="00801C50"/>
    <w:rsid w:val="0080480F"/>
    <w:rsid w:val="008064D8"/>
    <w:rsid w:val="00806734"/>
    <w:rsid w:val="008113AB"/>
    <w:rsid w:val="00814A0B"/>
    <w:rsid w:val="008162DA"/>
    <w:rsid w:val="00816E55"/>
    <w:rsid w:val="00820264"/>
    <w:rsid w:val="00827929"/>
    <w:rsid w:val="00831D9C"/>
    <w:rsid w:val="00835557"/>
    <w:rsid w:val="008373BE"/>
    <w:rsid w:val="00840D42"/>
    <w:rsid w:val="008422CE"/>
    <w:rsid w:val="00843403"/>
    <w:rsid w:val="00851330"/>
    <w:rsid w:val="008542B9"/>
    <w:rsid w:val="00854EFC"/>
    <w:rsid w:val="00860A6A"/>
    <w:rsid w:val="00865833"/>
    <w:rsid w:val="0087065A"/>
    <w:rsid w:val="00870B58"/>
    <w:rsid w:val="00875849"/>
    <w:rsid w:val="0088174D"/>
    <w:rsid w:val="008832C6"/>
    <w:rsid w:val="00883A78"/>
    <w:rsid w:val="008878A4"/>
    <w:rsid w:val="00891070"/>
    <w:rsid w:val="00891289"/>
    <w:rsid w:val="00894CF2"/>
    <w:rsid w:val="00897275"/>
    <w:rsid w:val="008972BE"/>
    <w:rsid w:val="008972E6"/>
    <w:rsid w:val="0089762F"/>
    <w:rsid w:val="008A4097"/>
    <w:rsid w:val="008B0483"/>
    <w:rsid w:val="008B4AF6"/>
    <w:rsid w:val="008C12E1"/>
    <w:rsid w:val="008C49F2"/>
    <w:rsid w:val="008C641C"/>
    <w:rsid w:val="008C724E"/>
    <w:rsid w:val="008D20A9"/>
    <w:rsid w:val="008D22CC"/>
    <w:rsid w:val="008D4A74"/>
    <w:rsid w:val="008D73E7"/>
    <w:rsid w:val="008E3FE1"/>
    <w:rsid w:val="008E6D7E"/>
    <w:rsid w:val="008E76D2"/>
    <w:rsid w:val="008E7F5E"/>
    <w:rsid w:val="008F0C84"/>
    <w:rsid w:val="008F390D"/>
    <w:rsid w:val="008F54A7"/>
    <w:rsid w:val="008F59FB"/>
    <w:rsid w:val="00900089"/>
    <w:rsid w:val="0090099B"/>
    <w:rsid w:val="00901744"/>
    <w:rsid w:val="00906089"/>
    <w:rsid w:val="009065F5"/>
    <w:rsid w:val="00907816"/>
    <w:rsid w:val="009113EA"/>
    <w:rsid w:val="00913225"/>
    <w:rsid w:val="00915B9D"/>
    <w:rsid w:val="00916C42"/>
    <w:rsid w:val="009175D3"/>
    <w:rsid w:val="009274FB"/>
    <w:rsid w:val="00927D8C"/>
    <w:rsid w:val="009313E6"/>
    <w:rsid w:val="0093266E"/>
    <w:rsid w:val="00934E60"/>
    <w:rsid w:val="00941206"/>
    <w:rsid w:val="00942654"/>
    <w:rsid w:val="00945855"/>
    <w:rsid w:val="00946926"/>
    <w:rsid w:val="00952545"/>
    <w:rsid w:val="00952ECC"/>
    <w:rsid w:val="0096003D"/>
    <w:rsid w:val="00960276"/>
    <w:rsid w:val="00962ACD"/>
    <w:rsid w:val="00962F40"/>
    <w:rsid w:val="00965CA5"/>
    <w:rsid w:val="00966DB6"/>
    <w:rsid w:val="009707CB"/>
    <w:rsid w:val="009724F4"/>
    <w:rsid w:val="00973062"/>
    <w:rsid w:val="00973136"/>
    <w:rsid w:val="009731DC"/>
    <w:rsid w:val="00974155"/>
    <w:rsid w:val="0097619A"/>
    <w:rsid w:val="00984FA6"/>
    <w:rsid w:val="009858A3"/>
    <w:rsid w:val="009913E3"/>
    <w:rsid w:val="00994978"/>
    <w:rsid w:val="009A27E4"/>
    <w:rsid w:val="009A5FD8"/>
    <w:rsid w:val="009A6C6F"/>
    <w:rsid w:val="009A6E64"/>
    <w:rsid w:val="009B0609"/>
    <w:rsid w:val="009B35D7"/>
    <w:rsid w:val="009B3896"/>
    <w:rsid w:val="009B6D8F"/>
    <w:rsid w:val="009B7395"/>
    <w:rsid w:val="009C24B6"/>
    <w:rsid w:val="009C3049"/>
    <w:rsid w:val="009C7CFA"/>
    <w:rsid w:val="009C7FBB"/>
    <w:rsid w:val="009D1DFE"/>
    <w:rsid w:val="009D260D"/>
    <w:rsid w:val="009D2FB3"/>
    <w:rsid w:val="009D319B"/>
    <w:rsid w:val="009D3F26"/>
    <w:rsid w:val="009D620B"/>
    <w:rsid w:val="009E4DBA"/>
    <w:rsid w:val="009E5552"/>
    <w:rsid w:val="009F2492"/>
    <w:rsid w:val="009F268D"/>
    <w:rsid w:val="009F362D"/>
    <w:rsid w:val="00A01728"/>
    <w:rsid w:val="00A0349B"/>
    <w:rsid w:val="00A04E0C"/>
    <w:rsid w:val="00A06932"/>
    <w:rsid w:val="00A13F62"/>
    <w:rsid w:val="00A1698D"/>
    <w:rsid w:val="00A2183A"/>
    <w:rsid w:val="00A22C10"/>
    <w:rsid w:val="00A2360E"/>
    <w:rsid w:val="00A304E9"/>
    <w:rsid w:val="00A31176"/>
    <w:rsid w:val="00A343FD"/>
    <w:rsid w:val="00A42FC5"/>
    <w:rsid w:val="00A43481"/>
    <w:rsid w:val="00A45792"/>
    <w:rsid w:val="00A45BBA"/>
    <w:rsid w:val="00A4699A"/>
    <w:rsid w:val="00A52A39"/>
    <w:rsid w:val="00A54765"/>
    <w:rsid w:val="00A54DB9"/>
    <w:rsid w:val="00A558C1"/>
    <w:rsid w:val="00A559A6"/>
    <w:rsid w:val="00A61CC7"/>
    <w:rsid w:val="00A64FED"/>
    <w:rsid w:val="00A66395"/>
    <w:rsid w:val="00A7415A"/>
    <w:rsid w:val="00A8353B"/>
    <w:rsid w:val="00A873AB"/>
    <w:rsid w:val="00A90341"/>
    <w:rsid w:val="00A933C6"/>
    <w:rsid w:val="00A972C3"/>
    <w:rsid w:val="00AA0756"/>
    <w:rsid w:val="00AA1616"/>
    <w:rsid w:val="00AB4446"/>
    <w:rsid w:val="00AB6A3C"/>
    <w:rsid w:val="00AC3220"/>
    <w:rsid w:val="00AC4667"/>
    <w:rsid w:val="00AC4F19"/>
    <w:rsid w:val="00AD40ED"/>
    <w:rsid w:val="00AD7713"/>
    <w:rsid w:val="00AF0E41"/>
    <w:rsid w:val="00AF1C7F"/>
    <w:rsid w:val="00AF26D9"/>
    <w:rsid w:val="00AF29B3"/>
    <w:rsid w:val="00B00A9B"/>
    <w:rsid w:val="00B00B08"/>
    <w:rsid w:val="00B02B33"/>
    <w:rsid w:val="00B04F9A"/>
    <w:rsid w:val="00B06A3E"/>
    <w:rsid w:val="00B07019"/>
    <w:rsid w:val="00B07161"/>
    <w:rsid w:val="00B0798D"/>
    <w:rsid w:val="00B105CD"/>
    <w:rsid w:val="00B152E7"/>
    <w:rsid w:val="00B20129"/>
    <w:rsid w:val="00B20D22"/>
    <w:rsid w:val="00B21065"/>
    <w:rsid w:val="00B214F1"/>
    <w:rsid w:val="00B240BD"/>
    <w:rsid w:val="00B3128A"/>
    <w:rsid w:val="00B35381"/>
    <w:rsid w:val="00B354AE"/>
    <w:rsid w:val="00B40DEA"/>
    <w:rsid w:val="00B4332B"/>
    <w:rsid w:val="00B43DB7"/>
    <w:rsid w:val="00B46E3E"/>
    <w:rsid w:val="00B51F75"/>
    <w:rsid w:val="00B53AA0"/>
    <w:rsid w:val="00B54F3E"/>
    <w:rsid w:val="00B60124"/>
    <w:rsid w:val="00B603C6"/>
    <w:rsid w:val="00B60CE5"/>
    <w:rsid w:val="00B63BCC"/>
    <w:rsid w:val="00B63EEB"/>
    <w:rsid w:val="00B6781A"/>
    <w:rsid w:val="00B67FB9"/>
    <w:rsid w:val="00B7239D"/>
    <w:rsid w:val="00B732F4"/>
    <w:rsid w:val="00B75E60"/>
    <w:rsid w:val="00B8622F"/>
    <w:rsid w:val="00B91440"/>
    <w:rsid w:val="00B931C9"/>
    <w:rsid w:val="00B96854"/>
    <w:rsid w:val="00B96958"/>
    <w:rsid w:val="00BA04F9"/>
    <w:rsid w:val="00BA11E9"/>
    <w:rsid w:val="00BA4F61"/>
    <w:rsid w:val="00BB4431"/>
    <w:rsid w:val="00BB4E36"/>
    <w:rsid w:val="00BB5E2F"/>
    <w:rsid w:val="00BB7722"/>
    <w:rsid w:val="00BC2408"/>
    <w:rsid w:val="00BC36C4"/>
    <w:rsid w:val="00BC5AAB"/>
    <w:rsid w:val="00BC6994"/>
    <w:rsid w:val="00BC6B77"/>
    <w:rsid w:val="00BD1641"/>
    <w:rsid w:val="00BD4A82"/>
    <w:rsid w:val="00BD7194"/>
    <w:rsid w:val="00BE70F0"/>
    <w:rsid w:val="00BF1B51"/>
    <w:rsid w:val="00BF3040"/>
    <w:rsid w:val="00BF40E9"/>
    <w:rsid w:val="00BF4977"/>
    <w:rsid w:val="00C02795"/>
    <w:rsid w:val="00C0323D"/>
    <w:rsid w:val="00C03B94"/>
    <w:rsid w:val="00C03F51"/>
    <w:rsid w:val="00C0614F"/>
    <w:rsid w:val="00C06FD7"/>
    <w:rsid w:val="00C1008C"/>
    <w:rsid w:val="00C13A0C"/>
    <w:rsid w:val="00C16C4B"/>
    <w:rsid w:val="00C17407"/>
    <w:rsid w:val="00C17593"/>
    <w:rsid w:val="00C2130D"/>
    <w:rsid w:val="00C24F36"/>
    <w:rsid w:val="00C274A3"/>
    <w:rsid w:val="00C308C4"/>
    <w:rsid w:val="00C30ED8"/>
    <w:rsid w:val="00C3638B"/>
    <w:rsid w:val="00C37491"/>
    <w:rsid w:val="00C422DA"/>
    <w:rsid w:val="00C42FED"/>
    <w:rsid w:val="00C4513A"/>
    <w:rsid w:val="00C5000D"/>
    <w:rsid w:val="00C5265B"/>
    <w:rsid w:val="00C53AC5"/>
    <w:rsid w:val="00C53B6A"/>
    <w:rsid w:val="00C54507"/>
    <w:rsid w:val="00C54AAC"/>
    <w:rsid w:val="00C605DF"/>
    <w:rsid w:val="00C65C9C"/>
    <w:rsid w:val="00C674D8"/>
    <w:rsid w:val="00C723BD"/>
    <w:rsid w:val="00C73E11"/>
    <w:rsid w:val="00C76265"/>
    <w:rsid w:val="00C7683B"/>
    <w:rsid w:val="00C77039"/>
    <w:rsid w:val="00C80238"/>
    <w:rsid w:val="00C85109"/>
    <w:rsid w:val="00C86C3B"/>
    <w:rsid w:val="00C95B32"/>
    <w:rsid w:val="00C97335"/>
    <w:rsid w:val="00CA10CA"/>
    <w:rsid w:val="00CA3094"/>
    <w:rsid w:val="00CA4A6B"/>
    <w:rsid w:val="00CA4C7E"/>
    <w:rsid w:val="00CA6757"/>
    <w:rsid w:val="00CB120D"/>
    <w:rsid w:val="00CB2E4E"/>
    <w:rsid w:val="00CB37A6"/>
    <w:rsid w:val="00CC023D"/>
    <w:rsid w:val="00CC143E"/>
    <w:rsid w:val="00CC5D25"/>
    <w:rsid w:val="00CD2124"/>
    <w:rsid w:val="00CD239A"/>
    <w:rsid w:val="00CE0A7F"/>
    <w:rsid w:val="00CE1DE8"/>
    <w:rsid w:val="00CE2E66"/>
    <w:rsid w:val="00CE3621"/>
    <w:rsid w:val="00CE5BB8"/>
    <w:rsid w:val="00CF2C92"/>
    <w:rsid w:val="00CF2DC6"/>
    <w:rsid w:val="00CF7531"/>
    <w:rsid w:val="00D045F1"/>
    <w:rsid w:val="00D04E28"/>
    <w:rsid w:val="00D07594"/>
    <w:rsid w:val="00D07AAB"/>
    <w:rsid w:val="00D10874"/>
    <w:rsid w:val="00D1281D"/>
    <w:rsid w:val="00D13C7C"/>
    <w:rsid w:val="00D16CDC"/>
    <w:rsid w:val="00D17149"/>
    <w:rsid w:val="00D23E5E"/>
    <w:rsid w:val="00D249B9"/>
    <w:rsid w:val="00D260B8"/>
    <w:rsid w:val="00D26CB6"/>
    <w:rsid w:val="00D276E9"/>
    <w:rsid w:val="00D3127B"/>
    <w:rsid w:val="00D35BAF"/>
    <w:rsid w:val="00D37500"/>
    <w:rsid w:val="00D40BAD"/>
    <w:rsid w:val="00D43422"/>
    <w:rsid w:val="00D43E2A"/>
    <w:rsid w:val="00D45EC8"/>
    <w:rsid w:val="00D502C8"/>
    <w:rsid w:val="00D51C61"/>
    <w:rsid w:val="00D536A7"/>
    <w:rsid w:val="00D57244"/>
    <w:rsid w:val="00D60FFE"/>
    <w:rsid w:val="00D619C4"/>
    <w:rsid w:val="00D64354"/>
    <w:rsid w:val="00D70F32"/>
    <w:rsid w:val="00D71962"/>
    <w:rsid w:val="00D7681B"/>
    <w:rsid w:val="00D76883"/>
    <w:rsid w:val="00D97A63"/>
    <w:rsid w:val="00DA058B"/>
    <w:rsid w:val="00DA466D"/>
    <w:rsid w:val="00DA6CDC"/>
    <w:rsid w:val="00DB450F"/>
    <w:rsid w:val="00DB6BDF"/>
    <w:rsid w:val="00DC03D4"/>
    <w:rsid w:val="00DC057C"/>
    <w:rsid w:val="00DC6EA7"/>
    <w:rsid w:val="00DD7459"/>
    <w:rsid w:val="00DD7C35"/>
    <w:rsid w:val="00DE237F"/>
    <w:rsid w:val="00DE6BBB"/>
    <w:rsid w:val="00DE6E2E"/>
    <w:rsid w:val="00DE7350"/>
    <w:rsid w:val="00DE780C"/>
    <w:rsid w:val="00DF3AFC"/>
    <w:rsid w:val="00DF793E"/>
    <w:rsid w:val="00DF7F79"/>
    <w:rsid w:val="00E05AA7"/>
    <w:rsid w:val="00E10514"/>
    <w:rsid w:val="00E12704"/>
    <w:rsid w:val="00E14629"/>
    <w:rsid w:val="00E16B96"/>
    <w:rsid w:val="00E17B26"/>
    <w:rsid w:val="00E22297"/>
    <w:rsid w:val="00E222B5"/>
    <w:rsid w:val="00E2397B"/>
    <w:rsid w:val="00E23F50"/>
    <w:rsid w:val="00E24764"/>
    <w:rsid w:val="00E2786C"/>
    <w:rsid w:val="00E27923"/>
    <w:rsid w:val="00E34BA8"/>
    <w:rsid w:val="00E36080"/>
    <w:rsid w:val="00E37253"/>
    <w:rsid w:val="00E410BA"/>
    <w:rsid w:val="00E438CE"/>
    <w:rsid w:val="00E4500C"/>
    <w:rsid w:val="00E451AE"/>
    <w:rsid w:val="00E459AA"/>
    <w:rsid w:val="00E502A0"/>
    <w:rsid w:val="00E569A0"/>
    <w:rsid w:val="00E64CE2"/>
    <w:rsid w:val="00E66265"/>
    <w:rsid w:val="00E663B5"/>
    <w:rsid w:val="00E70670"/>
    <w:rsid w:val="00E7304C"/>
    <w:rsid w:val="00E75D6C"/>
    <w:rsid w:val="00E76843"/>
    <w:rsid w:val="00E804E9"/>
    <w:rsid w:val="00E812C9"/>
    <w:rsid w:val="00E83044"/>
    <w:rsid w:val="00E853D6"/>
    <w:rsid w:val="00E87AD0"/>
    <w:rsid w:val="00E91D67"/>
    <w:rsid w:val="00E91FD8"/>
    <w:rsid w:val="00E9329B"/>
    <w:rsid w:val="00E93493"/>
    <w:rsid w:val="00E96F6F"/>
    <w:rsid w:val="00E977F7"/>
    <w:rsid w:val="00EA54E7"/>
    <w:rsid w:val="00EA592A"/>
    <w:rsid w:val="00EA67BA"/>
    <w:rsid w:val="00EA6CA1"/>
    <w:rsid w:val="00EA7B07"/>
    <w:rsid w:val="00EB0581"/>
    <w:rsid w:val="00EB0E35"/>
    <w:rsid w:val="00EB13A5"/>
    <w:rsid w:val="00EB62DE"/>
    <w:rsid w:val="00EB68C3"/>
    <w:rsid w:val="00EC0284"/>
    <w:rsid w:val="00EC18FA"/>
    <w:rsid w:val="00EC32C0"/>
    <w:rsid w:val="00EE1E9A"/>
    <w:rsid w:val="00EE2320"/>
    <w:rsid w:val="00EE5FD7"/>
    <w:rsid w:val="00EF1E16"/>
    <w:rsid w:val="00EF4048"/>
    <w:rsid w:val="00EF66C4"/>
    <w:rsid w:val="00F034DE"/>
    <w:rsid w:val="00F066FB"/>
    <w:rsid w:val="00F11FA6"/>
    <w:rsid w:val="00F1254B"/>
    <w:rsid w:val="00F17BCE"/>
    <w:rsid w:val="00F21E49"/>
    <w:rsid w:val="00F2300B"/>
    <w:rsid w:val="00F255C9"/>
    <w:rsid w:val="00F27617"/>
    <w:rsid w:val="00F27A36"/>
    <w:rsid w:val="00F27FB9"/>
    <w:rsid w:val="00F371B8"/>
    <w:rsid w:val="00F42995"/>
    <w:rsid w:val="00F43440"/>
    <w:rsid w:val="00F43E93"/>
    <w:rsid w:val="00F467C2"/>
    <w:rsid w:val="00F5152E"/>
    <w:rsid w:val="00F5672F"/>
    <w:rsid w:val="00F648F3"/>
    <w:rsid w:val="00F64D0F"/>
    <w:rsid w:val="00F71CCD"/>
    <w:rsid w:val="00F756E6"/>
    <w:rsid w:val="00F76D0F"/>
    <w:rsid w:val="00F7731F"/>
    <w:rsid w:val="00F832F7"/>
    <w:rsid w:val="00FA2316"/>
    <w:rsid w:val="00FA295F"/>
    <w:rsid w:val="00FA53BD"/>
    <w:rsid w:val="00FA5457"/>
    <w:rsid w:val="00FA74F5"/>
    <w:rsid w:val="00FB03EF"/>
    <w:rsid w:val="00FB22F2"/>
    <w:rsid w:val="00FB3621"/>
    <w:rsid w:val="00FB3BD0"/>
    <w:rsid w:val="00FB56D9"/>
    <w:rsid w:val="00FB5962"/>
    <w:rsid w:val="00FB5E1A"/>
    <w:rsid w:val="00FC7CFC"/>
    <w:rsid w:val="00FD0BAF"/>
    <w:rsid w:val="00FD0EAC"/>
    <w:rsid w:val="00FD3344"/>
    <w:rsid w:val="00FD3783"/>
    <w:rsid w:val="00FD59D9"/>
    <w:rsid w:val="00FD7CB5"/>
    <w:rsid w:val="00FE22EF"/>
    <w:rsid w:val="00FE46D0"/>
    <w:rsid w:val="00FE6681"/>
    <w:rsid w:val="00FE766A"/>
    <w:rsid w:val="00FF358F"/>
    <w:rsid w:val="00FF3863"/>
    <w:rsid w:val="00FF3CB9"/>
    <w:rsid w:val="00FF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11A7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ED4"/>
    <w:rPr>
      <w:rFonts w:ascii="Times New Roman" w:eastAsia="Times New Roman" w:hAnsi="Times New Roman"/>
      <w:sz w:val="24"/>
      <w:szCs w:val="24"/>
    </w:rPr>
  </w:style>
  <w:style w:type="paragraph" w:styleId="Heading2">
    <w:name w:val="heading 2"/>
    <w:basedOn w:val="Normal"/>
    <w:link w:val="Heading2Char"/>
    <w:uiPriority w:val="9"/>
    <w:qFormat/>
    <w:rsid w:val="00472D5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72D5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621"/>
    <w:pPr>
      <w:tabs>
        <w:tab w:val="center" w:pos="4680"/>
        <w:tab w:val="right" w:pos="9360"/>
      </w:tabs>
    </w:pPr>
  </w:style>
  <w:style w:type="character" w:customStyle="1" w:styleId="HeaderChar">
    <w:name w:val="Header Char"/>
    <w:link w:val="Header"/>
    <w:uiPriority w:val="99"/>
    <w:rsid w:val="00CE362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3621"/>
    <w:pPr>
      <w:tabs>
        <w:tab w:val="center" w:pos="4680"/>
        <w:tab w:val="right" w:pos="9360"/>
      </w:tabs>
    </w:pPr>
  </w:style>
  <w:style w:type="character" w:customStyle="1" w:styleId="FooterChar">
    <w:name w:val="Footer Char"/>
    <w:link w:val="Footer"/>
    <w:uiPriority w:val="99"/>
    <w:rsid w:val="00CE3621"/>
    <w:rPr>
      <w:rFonts w:ascii="Times New Roman" w:eastAsia="Times New Roman" w:hAnsi="Times New Roman" w:cs="Times New Roman"/>
      <w:sz w:val="24"/>
      <w:szCs w:val="24"/>
    </w:rPr>
  </w:style>
  <w:style w:type="paragraph" w:customStyle="1" w:styleId="Default">
    <w:name w:val="Default"/>
    <w:rsid w:val="00775B15"/>
    <w:pPr>
      <w:autoSpaceDE w:val="0"/>
      <w:autoSpaceDN w:val="0"/>
      <w:adjustRightInd w:val="0"/>
    </w:pPr>
    <w:rPr>
      <w:rFonts w:ascii="Arial" w:hAnsi="Arial" w:cs="Arial"/>
      <w:color w:val="000000"/>
      <w:sz w:val="24"/>
      <w:szCs w:val="24"/>
    </w:rPr>
  </w:style>
  <w:style w:type="paragraph" w:customStyle="1" w:styleId="MediumGrid1-Accent21">
    <w:name w:val="Medium Grid 1 - Accent 21"/>
    <w:basedOn w:val="Normal"/>
    <w:uiPriority w:val="34"/>
    <w:qFormat/>
    <w:rsid w:val="00775B15"/>
    <w:pPr>
      <w:ind w:left="720"/>
      <w:contextualSpacing/>
    </w:pPr>
    <w:rPr>
      <w:rFonts w:ascii="Calibri" w:hAnsi="Calibri"/>
    </w:rPr>
  </w:style>
  <w:style w:type="character" w:styleId="CommentReference">
    <w:name w:val="annotation reference"/>
    <w:uiPriority w:val="99"/>
    <w:semiHidden/>
    <w:unhideWhenUsed/>
    <w:rsid w:val="00775B15"/>
    <w:rPr>
      <w:sz w:val="18"/>
      <w:szCs w:val="18"/>
    </w:rPr>
  </w:style>
  <w:style w:type="paragraph" w:styleId="CommentText">
    <w:name w:val="annotation text"/>
    <w:basedOn w:val="Normal"/>
    <w:link w:val="CommentTextChar"/>
    <w:uiPriority w:val="99"/>
    <w:unhideWhenUsed/>
    <w:rsid w:val="00775B15"/>
    <w:rPr>
      <w:rFonts w:ascii="Calibri" w:hAnsi="Calibri"/>
    </w:rPr>
  </w:style>
  <w:style w:type="character" w:customStyle="1" w:styleId="CommentTextChar">
    <w:name w:val="Comment Text Char"/>
    <w:link w:val="CommentText"/>
    <w:uiPriority w:val="99"/>
    <w:rsid w:val="00775B15"/>
    <w:rPr>
      <w:rFonts w:eastAsia="Times New Roman"/>
      <w:sz w:val="24"/>
      <w:szCs w:val="24"/>
    </w:rPr>
  </w:style>
  <w:style w:type="paragraph" w:styleId="BalloonText">
    <w:name w:val="Balloon Text"/>
    <w:basedOn w:val="Normal"/>
    <w:link w:val="BalloonTextChar"/>
    <w:uiPriority w:val="99"/>
    <w:semiHidden/>
    <w:unhideWhenUsed/>
    <w:rsid w:val="00775B15"/>
    <w:rPr>
      <w:rFonts w:ascii="Tahoma" w:hAnsi="Tahoma" w:cs="Tahoma"/>
      <w:sz w:val="16"/>
      <w:szCs w:val="16"/>
    </w:rPr>
  </w:style>
  <w:style w:type="character" w:customStyle="1" w:styleId="BalloonTextChar">
    <w:name w:val="Balloon Text Char"/>
    <w:link w:val="BalloonText"/>
    <w:uiPriority w:val="99"/>
    <w:semiHidden/>
    <w:rsid w:val="00775B15"/>
    <w:rPr>
      <w:rFonts w:ascii="Tahoma" w:eastAsia="Times New Roman" w:hAnsi="Tahoma" w:cs="Tahoma"/>
      <w:sz w:val="16"/>
      <w:szCs w:val="16"/>
    </w:rPr>
  </w:style>
  <w:style w:type="paragraph" w:customStyle="1" w:styleId="CommentParagraph">
    <w:name w:val="Comment Paragraph"/>
    <w:next w:val="Normal"/>
    <w:qFormat/>
    <w:rsid w:val="0018218A"/>
    <w:pPr>
      <w:spacing w:before="240" w:after="240"/>
    </w:pPr>
    <w:rPr>
      <w:rFonts w:ascii="Times New Roman" w:eastAsia="Times New Roman" w:hAnsi="Times New Roman"/>
      <w:sz w:val="24"/>
      <w:szCs w:val="24"/>
    </w:rPr>
  </w:style>
  <w:style w:type="paragraph" w:customStyle="1" w:styleId="BoldParagraph">
    <w:name w:val="Bold Paragraph"/>
    <w:next w:val="CommentParagraph"/>
    <w:qFormat/>
    <w:rsid w:val="0018218A"/>
    <w:pPr>
      <w:spacing w:before="240" w:after="240"/>
    </w:pPr>
    <w:rPr>
      <w:rFonts w:ascii="Times New Roman" w:eastAsia="Times New Roman" w:hAnsi="Times New Roman"/>
      <w:b/>
      <w:sz w:val="24"/>
      <w:szCs w:val="24"/>
    </w:rPr>
  </w:style>
  <w:style w:type="paragraph" w:styleId="FootnoteText">
    <w:name w:val="footnote text"/>
    <w:basedOn w:val="Normal"/>
    <w:link w:val="FootnoteTextChar"/>
    <w:uiPriority w:val="99"/>
    <w:semiHidden/>
    <w:unhideWhenUsed/>
    <w:rsid w:val="00107D25"/>
    <w:rPr>
      <w:sz w:val="20"/>
      <w:szCs w:val="20"/>
    </w:rPr>
  </w:style>
  <w:style w:type="character" w:customStyle="1" w:styleId="FootnoteTextChar">
    <w:name w:val="Footnote Text Char"/>
    <w:link w:val="FootnoteText"/>
    <w:uiPriority w:val="99"/>
    <w:semiHidden/>
    <w:rsid w:val="00107D25"/>
    <w:rPr>
      <w:rFonts w:ascii="Times New Roman" w:eastAsia="Times New Roman" w:hAnsi="Times New Roman"/>
    </w:rPr>
  </w:style>
  <w:style w:type="character" w:styleId="FootnoteReference">
    <w:name w:val="footnote reference"/>
    <w:uiPriority w:val="99"/>
    <w:semiHidden/>
    <w:unhideWhenUsed/>
    <w:rsid w:val="00107D25"/>
    <w:rPr>
      <w:vertAlign w:val="superscript"/>
    </w:rPr>
  </w:style>
  <w:style w:type="paragraph" w:styleId="CommentSubject">
    <w:name w:val="annotation subject"/>
    <w:basedOn w:val="CommentText"/>
    <w:next w:val="CommentText"/>
    <w:link w:val="CommentSubjectChar"/>
    <w:uiPriority w:val="99"/>
    <w:semiHidden/>
    <w:unhideWhenUsed/>
    <w:rsid w:val="009C7FBB"/>
    <w:rPr>
      <w:rFonts w:ascii="Times New Roman" w:hAnsi="Times New Roman"/>
      <w:b/>
      <w:bCs/>
      <w:sz w:val="20"/>
      <w:szCs w:val="20"/>
    </w:rPr>
  </w:style>
  <w:style w:type="character" w:customStyle="1" w:styleId="CommentSubjectChar">
    <w:name w:val="Comment Subject Char"/>
    <w:link w:val="CommentSubject"/>
    <w:uiPriority w:val="99"/>
    <w:semiHidden/>
    <w:rsid w:val="009C7FBB"/>
    <w:rPr>
      <w:rFonts w:ascii="Times New Roman" w:eastAsia="Times New Roman" w:hAnsi="Times New Roman"/>
      <w:b/>
      <w:bCs/>
      <w:sz w:val="24"/>
      <w:szCs w:val="24"/>
    </w:rPr>
  </w:style>
  <w:style w:type="paragraph" w:customStyle="1" w:styleId="ColorfulShading-Accent11">
    <w:name w:val="Colorful Shading - Accent 11"/>
    <w:hidden/>
    <w:uiPriority w:val="71"/>
    <w:rsid w:val="008F0C84"/>
    <w:rPr>
      <w:rFonts w:ascii="Times New Roman" w:eastAsia="Times New Roman" w:hAnsi="Times New Roman"/>
      <w:sz w:val="24"/>
      <w:szCs w:val="24"/>
    </w:rPr>
  </w:style>
  <w:style w:type="paragraph" w:styleId="Revision">
    <w:name w:val="Revision"/>
    <w:hidden/>
    <w:uiPriority w:val="99"/>
    <w:semiHidden/>
    <w:rsid w:val="006933D2"/>
    <w:rPr>
      <w:rFonts w:ascii="Times New Roman" w:eastAsia="Times New Roman" w:hAnsi="Times New Roman"/>
      <w:sz w:val="24"/>
      <w:szCs w:val="24"/>
    </w:rPr>
  </w:style>
  <w:style w:type="character" w:styleId="LineNumber">
    <w:name w:val="line number"/>
    <w:uiPriority w:val="99"/>
    <w:semiHidden/>
    <w:unhideWhenUsed/>
    <w:rsid w:val="0004665C"/>
  </w:style>
  <w:style w:type="paragraph" w:styleId="PlainText">
    <w:name w:val="Plain Text"/>
    <w:basedOn w:val="Normal"/>
    <w:link w:val="PlainTextChar"/>
    <w:uiPriority w:val="99"/>
    <w:semiHidden/>
    <w:unhideWhenUsed/>
    <w:rsid w:val="007535E1"/>
    <w:rPr>
      <w:rFonts w:ascii="Courier New" w:hAnsi="Courier New" w:cs="Courier New"/>
      <w:sz w:val="20"/>
      <w:szCs w:val="20"/>
    </w:rPr>
  </w:style>
  <w:style w:type="character" w:customStyle="1" w:styleId="PlainTextChar">
    <w:name w:val="Plain Text Char"/>
    <w:link w:val="PlainText"/>
    <w:uiPriority w:val="99"/>
    <w:semiHidden/>
    <w:rsid w:val="007535E1"/>
    <w:rPr>
      <w:rFonts w:ascii="Courier New" w:eastAsia="Times New Roman" w:hAnsi="Courier New" w:cs="Courier New"/>
    </w:rPr>
  </w:style>
  <w:style w:type="character" w:customStyle="1" w:styleId="msoins0">
    <w:name w:val="msoins"/>
    <w:rsid w:val="00870B58"/>
  </w:style>
  <w:style w:type="paragraph" w:styleId="NormalWeb">
    <w:name w:val="Normal (Web)"/>
    <w:basedOn w:val="Normal"/>
    <w:unhideWhenUsed/>
    <w:rsid w:val="00B00A9B"/>
    <w:pPr>
      <w:spacing w:before="100" w:beforeAutospacing="1" w:after="100" w:afterAutospacing="1"/>
    </w:pPr>
  </w:style>
  <w:style w:type="table" w:styleId="TableGrid">
    <w:name w:val="Table Grid"/>
    <w:basedOn w:val="TableNormal"/>
    <w:uiPriority w:val="59"/>
    <w:rsid w:val="00703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72D59"/>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472D59"/>
    <w:rPr>
      <w:rFonts w:ascii="Times New Roman" w:eastAsia="Times New Roman" w:hAnsi="Times New Roman"/>
      <w:b/>
      <w:bCs/>
      <w:sz w:val="27"/>
      <w:szCs w:val="27"/>
    </w:rPr>
  </w:style>
  <w:style w:type="paragraph" w:customStyle="1" w:styleId="pbody">
    <w:name w:val="pbody"/>
    <w:basedOn w:val="Normal"/>
    <w:rsid w:val="00472D59"/>
    <w:pPr>
      <w:spacing w:line="288" w:lineRule="auto"/>
      <w:ind w:firstLine="240"/>
    </w:pPr>
    <w:rPr>
      <w:rFonts w:ascii="Arial" w:hAnsi="Arial" w:cs="Arial"/>
      <w:color w:val="000000"/>
      <w:sz w:val="20"/>
      <w:szCs w:val="20"/>
    </w:rPr>
  </w:style>
  <w:style w:type="paragraph" w:customStyle="1" w:styleId="pindented1">
    <w:name w:val="pindented1"/>
    <w:basedOn w:val="Normal"/>
    <w:rsid w:val="00472D59"/>
    <w:pPr>
      <w:spacing w:line="288" w:lineRule="auto"/>
      <w:ind w:firstLine="480"/>
    </w:pPr>
    <w:rPr>
      <w:rFonts w:ascii="Arial" w:hAnsi="Arial" w:cs="Arial"/>
      <w:color w:val="000000"/>
      <w:sz w:val="20"/>
      <w:szCs w:val="20"/>
    </w:rPr>
  </w:style>
  <w:style w:type="paragraph" w:customStyle="1" w:styleId="pindented2">
    <w:name w:val="pindented2"/>
    <w:basedOn w:val="Normal"/>
    <w:rsid w:val="00472D59"/>
    <w:pPr>
      <w:spacing w:line="288" w:lineRule="auto"/>
      <w:ind w:firstLine="720"/>
    </w:pPr>
    <w:rPr>
      <w:rFonts w:ascii="Arial" w:hAnsi="Arial" w:cs="Arial"/>
      <w:color w:val="000000"/>
      <w:sz w:val="20"/>
      <w:szCs w:val="20"/>
    </w:rPr>
  </w:style>
  <w:style w:type="paragraph" w:customStyle="1" w:styleId="pbodyctrsmcaps">
    <w:name w:val="pbodyctrsmcaps"/>
    <w:basedOn w:val="Normal"/>
    <w:rsid w:val="00472D59"/>
    <w:pPr>
      <w:spacing w:before="240" w:after="240" w:line="288" w:lineRule="auto"/>
      <w:jc w:val="center"/>
    </w:pPr>
    <w:rPr>
      <w:rFonts w:ascii="Arial" w:hAnsi="Arial" w:cs="Arial"/>
      <w:smallCaps/>
      <w:color w:val="000000"/>
      <w:sz w:val="20"/>
      <w:szCs w:val="20"/>
    </w:rPr>
  </w:style>
  <w:style w:type="paragraph" w:customStyle="1" w:styleId="pbodyalt">
    <w:name w:val="pbodyalt"/>
    <w:basedOn w:val="Normal"/>
    <w:rsid w:val="00472D59"/>
    <w:pPr>
      <w:spacing w:before="240" w:after="240" w:line="288" w:lineRule="auto"/>
      <w:ind w:left="240" w:right="240" w:firstLine="240"/>
    </w:pPr>
    <w:rPr>
      <w:rFonts w:ascii="Arial" w:hAnsi="Arial" w:cs="Arial"/>
      <w:color w:val="000000"/>
      <w:sz w:val="15"/>
      <w:szCs w:val="15"/>
    </w:rPr>
  </w:style>
  <w:style w:type="paragraph" w:customStyle="1" w:styleId="pbodyaltlist4">
    <w:name w:val="pbodyaltlist4"/>
    <w:basedOn w:val="Normal"/>
    <w:rsid w:val="00472D59"/>
    <w:pPr>
      <w:spacing w:line="288" w:lineRule="auto"/>
      <w:ind w:left="240" w:right="240" w:firstLine="960"/>
    </w:pPr>
    <w:rPr>
      <w:rFonts w:ascii="Arial" w:hAnsi="Arial" w:cs="Arial"/>
      <w:color w:val="000000"/>
      <w:sz w:val="15"/>
      <w:szCs w:val="15"/>
    </w:rPr>
  </w:style>
  <w:style w:type="character" w:styleId="Emphasis">
    <w:name w:val="Emphasis"/>
    <w:basedOn w:val="DefaultParagraphFont"/>
    <w:uiPriority w:val="20"/>
    <w:qFormat/>
    <w:rsid w:val="00472D59"/>
    <w:rPr>
      <w:i/>
      <w:iCs/>
    </w:rPr>
  </w:style>
  <w:style w:type="character" w:styleId="Hyperlink">
    <w:name w:val="Hyperlink"/>
    <w:basedOn w:val="DefaultParagraphFont"/>
    <w:uiPriority w:val="99"/>
    <w:unhideWhenUsed/>
    <w:rsid w:val="009F268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ED4"/>
    <w:rPr>
      <w:rFonts w:ascii="Times New Roman" w:eastAsia="Times New Roman" w:hAnsi="Times New Roman"/>
      <w:sz w:val="24"/>
      <w:szCs w:val="24"/>
    </w:rPr>
  </w:style>
  <w:style w:type="paragraph" w:styleId="Heading2">
    <w:name w:val="heading 2"/>
    <w:basedOn w:val="Normal"/>
    <w:link w:val="Heading2Char"/>
    <w:uiPriority w:val="9"/>
    <w:qFormat/>
    <w:rsid w:val="00472D5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72D5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621"/>
    <w:pPr>
      <w:tabs>
        <w:tab w:val="center" w:pos="4680"/>
        <w:tab w:val="right" w:pos="9360"/>
      </w:tabs>
    </w:pPr>
  </w:style>
  <w:style w:type="character" w:customStyle="1" w:styleId="HeaderChar">
    <w:name w:val="Header Char"/>
    <w:link w:val="Header"/>
    <w:uiPriority w:val="99"/>
    <w:rsid w:val="00CE362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3621"/>
    <w:pPr>
      <w:tabs>
        <w:tab w:val="center" w:pos="4680"/>
        <w:tab w:val="right" w:pos="9360"/>
      </w:tabs>
    </w:pPr>
  </w:style>
  <w:style w:type="character" w:customStyle="1" w:styleId="FooterChar">
    <w:name w:val="Footer Char"/>
    <w:link w:val="Footer"/>
    <w:uiPriority w:val="99"/>
    <w:rsid w:val="00CE3621"/>
    <w:rPr>
      <w:rFonts w:ascii="Times New Roman" w:eastAsia="Times New Roman" w:hAnsi="Times New Roman" w:cs="Times New Roman"/>
      <w:sz w:val="24"/>
      <w:szCs w:val="24"/>
    </w:rPr>
  </w:style>
  <w:style w:type="paragraph" w:customStyle="1" w:styleId="Default">
    <w:name w:val="Default"/>
    <w:rsid w:val="00775B15"/>
    <w:pPr>
      <w:autoSpaceDE w:val="0"/>
      <w:autoSpaceDN w:val="0"/>
      <w:adjustRightInd w:val="0"/>
    </w:pPr>
    <w:rPr>
      <w:rFonts w:ascii="Arial" w:hAnsi="Arial" w:cs="Arial"/>
      <w:color w:val="000000"/>
      <w:sz w:val="24"/>
      <w:szCs w:val="24"/>
    </w:rPr>
  </w:style>
  <w:style w:type="paragraph" w:customStyle="1" w:styleId="MediumGrid1-Accent21">
    <w:name w:val="Medium Grid 1 - Accent 21"/>
    <w:basedOn w:val="Normal"/>
    <w:uiPriority w:val="34"/>
    <w:qFormat/>
    <w:rsid w:val="00775B15"/>
    <w:pPr>
      <w:ind w:left="720"/>
      <w:contextualSpacing/>
    </w:pPr>
    <w:rPr>
      <w:rFonts w:ascii="Calibri" w:hAnsi="Calibri"/>
    </w:rPr>
  </w:style>
  <w:style w:type="character" w:styleId="CommentReference">
    <w:name w:val="annotation reference"/>
    <w:uiPriority w:val="99"/>
    <w:semiHidden/>
    <w:unhideWhenUsed/>
    <w:rsid w:val="00775B15"/>
    <w:rPr>
      <w:sz w:val="18"/>
      <w:szCs w:val="18"/>
    </w:rPr>
  </w:style>
  <w:style w:type="paragraph" w:styleId="CommentText">
    <w:name w:val="annotation text"/>
    <w:basedOn w:val="Normal"/>
    <w:link w:val="CommentTextChar"/>
    <w:uiPriority w:val="99"/>
    <w:unhideWhenUsed/>
    <w:rsid w:val="00775B15"/>
    <w:rPr>
      <w:rFonts w:ascii="Calibri" w:hAnsi="Calibri"/>
    </w:rPr>
  </w:style>
  <w:style w:type="character" w:customStyle="1" w:styleId="CommentTextChar">
    <w:name w:val="Comment Text Char"/>
    <w:link w:val="CommentText"/>
    <w:uiPriority w:val="99"/>
    <w:rsid w:val="00775B15"/>
    <w:rPr>
      <w:rFonts w:eastAsia="Times New Roman"/>
      <w:sz w:val="24"/>
      <w:szCs w:val="24"/>
    </w:rPr>
  </w:style>
  <w:style w:type="paragraph" w:styleId="BalloonText">
    <w:name w:val="Balloon Text"/>
    <w:basedOn w:val="Normal"/>
    <w:link w:val="BalloonTextChar"/>
    <w:uiPriority w:val="99"/>
    <w:semiHidden/>
    <w:unhideWhenUsed/>
    <w:rsid w:val="00775B15"/>
    <w:rPr>
      <w:rFonts w:ascii="Tahoma" w:hAnsi="Tahoma" w:cs="Tahoma"/>
      <w:sz w:val="16"/>
      <w:szCs w:val="16"/>
    </w:rPr>
  </w:style>
  <w:style w:type="character" w:customStyle="1" w:styleId="BalloonTextChar">
    <w:name w:val="Balloon Text Char"/>
    <w:link w:val="BalloonText"/>
    <w:uiPriority w:val="99"/>
    <w:semiHidden/>
    <w:rsid w:val="00775B15"/>
    <w:rPr>
      <w:rFonts w:ascii="Tahoma" w:eastAsia="Times New Roman" w:hAnsi="Tahoma" w:cs="Tahoma"/>
      <w:sz w:val="16"/>
      <w:szCs w:val="16"/>
    </w:rPr>
  </w:style>
  <w:style w:type="paragraph" w:customStyle="1" w:styleId="CommentParagraph">
    <w:name w:val="Comment Paragraph"/>
    <w:next w:val="Normal"/>
    <w:qFormat/>
    <w:rsid w:val="0018218A"/>
    <w:pPr>
      <w:spacing w:before="240" w:after="240"/>
    </w:pPr>
    <w:rPr>
      <w:rFonts w:ascii="Times New Roman" w:eastAsia="Times New Roman" w:hAnsi="Times New Roman"/>
      <w:sz w:val="24"/>
      <w:szCs w:val="24"/>
    </w:rPr>
  </w:style>
  <w:style w:type="paragraph" w:customStyle="1" w:styleId="BoldParagraph">
    <w:name w:val="Bold Paragraph"/>
    <w:next w:val="CommentParagraph"/>
    <w:qFormat/>
    <w:rsid w:val="0018218A"/>
    <w:pPr>
      <w:spacing w:before="240" w:after="240"/>
    </w:pPr>
    <w:rPr>
      <w:rFonts w:ascii="Times New Roman" w:eastAsia="Times New Roman" w:hAnsi="Times New Roman"/>
      <w:b/>
      <w:sz w:val="24"/>
      <w:szCs w:val="24"/>
    </w:rPr>
  </w:style>
  <w:style w:type="paragraph" w:styleId="FootnoteText">
    <w:name w:val="footnote text"/>
    <w:basedOn w:val="Normal"/>
    <w:link w:val="FootnoteTextChar"/>
    <w:uiPriority w:val="99"/>
    <w:semiHidden/>
    <w:unhideWhenUsed/>
    <w:rsid w:val="00107D25"/>
    <w:rPr>
      <w:sz w:val="20"/>
      <w:szCs w:val="20"/>
    </w:rPr>
  </w:style>
  <w:style w:type="character" w:customStyle="1" w:styleId="FootnoteTextChar">
    <w:name w:val="Footnote Text Char"/>
    <w:link w:val="FootnoteText"/>
    <w:uiPriority w:val="99"/>
    <w:semiHidden/>
    <w:rsid w:val="00107D25"/>
    <w:rPr>
      <w:rFonts w:ascii="Times New Roman" w:eastAsia="Times New Roman" w:hAnsi="Times New Roman"/>
    </w:rPr>
  </w:style>
  <w:style w:type="character" w:styleId="FootnoteReference">
    <w:name w:val="footnote reference"/>
    <w:uiPriority w:val="99"/>
    <w:semiHidden/>
    <w:unhideWhenUsed/>
    <w:rsid w:val="00107D25"/>
    <w:rPr>
      <w:vertAlign w:val="superscript"/>
    </w:rPr>
  </w:style>
  <w:style w:type="paragraph" w:styleId="CommentSubject">
    <w:name w:val="annotation subject"/>
    <w:basedOn w:val="CommentText"/>
    <w:next w:val="CommentText"/>
    <w:link w:val="CommentSubjectChar"/>
    <w:uiPriority w:val="99"/>
    <w:semiHidden/>
    <w:unhideWhenUsed/>
    <w:rsid w:val="009C7FBB"/>
    <w:rPr>
      <w:rFonts w:ascii="Times New Roman" w:hAnsi="Times New Roman"/>
      <w:b/>
      <w:bCs/>
      <w:sz w:val="20"/>
      <w:szCs w:val="20"/>
    </w:rPr>
  </w:style>
  <w:style w:type="character" w:customStyle="1" w:styleId="CommentSubjectChar">
    <w:name w:val="Comment Subject Char"/>
    <w:link w:val="CommentSubject"/>
    <w:uiPriority w:val="99"/>
    <w:semiHidden/>
    <w:rsid w:val="009C7FBB"/>
    <w:rPr>
      <w:rFonts w:ascii="Times New Roman" w:eastAsia="Times New Roman" w:hAnsi="Times New Roman"/>
      <w:b/>
      <w:bCs/>
      <w:sz w:val="24"/>
      <w:szCs w:val="24"/>
    </w:rPr>
  </w:style>
  <w:style w:type="paragraph" w:customStyle="1" w:styleId="ColorfulShading-Accent11">
    <w:name w:val="Colorful Shading - Accent 11"/>
    <w:hidden/>
    <w:uiPriority w:val="71"/>
    <w:rsid w:val="008F0C84"/>
    <w:rPr>
      <w:rFonts w:ascii="Times New Roman" w:eastAsia="Times New Roman" w:hAnsi="Times New Roman"/>
      <w:sz w:val="24"/>
      <w:szCs w:val="24"/>
    </w:rPr>
  </w:style>
  <w:style w:type="paragraph" w:styleId="Revision">
    <w:name w:val="Revision"/>
    <w:hidden/>
    <w:uiPriority w:val="99"/>
    <w:semiHidden/>
    <w:rsid w:val="006933D2"/>
    <w:rPr>
      <w:rFonts w:ascii="Times New Roman" w:eastAsia="Times New Roman" w:hAnsi="Times New Roman"/>
      <w:sz w:val="24"/>
      <w:szCs w:val="24"/>
    </w:rPr>
  </w:style>
  <w:style w:type="character" w:styleId="LineNumber">
    <w:name w:val="line number"/>
    <w:uiPriority w:val="99"/>
    <w:semiHidden/>
    <w:unhideWhenUsed/>
    <w:rsid w:val="0004665C"/>
  </w:style>
  <w:style w:type="paragraph" w:styleId="PlainText">
    <w:name w:val="Plain Text"/>
    <w:basedOn w:val="Normal"/>
    <w:link w:val="PlainTextChar"/>
    <w:uiPriority w:val="99"/>
    <w:semiHidden/>
    <w:unhideWhenUsed/>
    <w:rsid w:val="007535E1"/>
    <w:rPr>
      <w:rFonts w:ascii="Courier New" w:hAnsi="Courier New" w:cs="Courier New"/>
      <w:sz w:val="20"/>
      <w:szCs w:val="20"/>
    </w:rPr>
  </w:style>
  <w:style w:type="character" w:customStyle="1" w:styleId="PlainTextChar">
    <w:name w:val="Plain Text Char"/>
    <w:link w:val="PlainText"/>
    <w:uiPriority w:val="99"/>
    <w:semiHidden/>
    <w:rsid w:val="007535E1"/>
    <w:rPr>
      <w:rFonts w:ascii="Courier New" w:eastAsia="Times New Roman" w:hAnsi="Courier New" w:cs="Courier New"/>
    </w:rPr>
  </w:style>
  <w:style w:type="character" w:customStyle="1" w:styleId="msoins0">
    <w:name w:val="msoins"/>
    <w:rsid w:val="00870B58"/>
  </w:style>
  <w:style w:type="paragraph" w:styleId="NormalWeb">
    <w:name w:val="Normal (Web)"/>
    <w:basedOn w:val="Normal"/>
    <w:unhideWhenUsed/>
    <w:rsid w:val="00B00A9B"/>
    <w:pPr>
      <w:spacing w:before="100" w:beforeAutospacing="1" w:after="100" w:afterAutospacing="1"/>
    </w:pPr>
  </w:style>
  <w:style w:type="table" w:styleId="TableGrid">
    <w:name w:val="Table Grid"/>
    <w:basedOn w:val="TableNormal"/>
    <w:uiPriority w:val="59"/>
    <w:rsid w:val="00703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72D59"/>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472D59"/>
    <w:rPr>
      <w:rFonts w:ascii="Times New Roman" w:eastAsia="Times New Roman" w:hAnsi="Times New Roman"/>
      <w:b/>
      <w:bCs/>
      <w:sz w:val="27"/>
      <w:szCs w:val="27"/>
    </w:rPr>
  </w:style>
  <w:style w:type="paragraph" w:customStyle="1" w:styleId="pbody">
    <w:name w:val="pbody"/>
    <w:basedOn w:val="Normal"/>
    <w:rsid w:val="00472D59"/>
    <w:pPr>
      <w:spacing w:line="288" w:lineRule="auto"/>
      <w:ind w:firstLine="240"/>
    </w:pPr>
    <w:rPr>
      <w:rFonts w:ascii="Arial" w:hAnsi="Arial" w:cs="Arial"/>
      <w:color w:val="000000"/>
      <w:sz w:val="20"/>
      <w:szCs w:val="20"/>
    </w:rPr>
  </w:style>
  <w:style w:type="paragraph" w:customStyle="1" w:styleId="pindented1">
    <w:name w:val="pindented1"/>
    <w:basedOn w:val="Normal"/>
    <w:rsid w:val="00472D59"/>
    <w:pPr>
      <w:spacing w:line="288" w:lineRule="auto"/>
      <w:ind w:firstLine="480"/>
    </w:pPr>
    <w:rPr>
      <w:rFonts w:ascii="Arial" w:hAnsi="Arial" w:cs="Arial"/>
      <w:color w:val="000000"/>
      <w:sz w:val="20"/>
      <w:szCs w:val="20"/>
    </w:rPr>
  </w:style>
  <w:style w:type="paragraph" w:customStyle="1" w:styleId="pindented2">
    <w:name w:val="pindented2"/>
    <w:basedOn w:val="Normal"/>
    <w:rsid w:val="00472D59"/>
    <w:pPr>
      <w:spacing w:line="288" w:lineRule="auto"/>
      <w:ind w:firstLine="720"/>
    </w:pPr>
    <w:rPr>
      <w:rFonts w:ascii="Arial" w:hAnsi="Arial" w:cs="Arial"/>
      <w:color w:val="000000"/>
      <w:sz w:val="20"/>
      <w:szCs w:val="20"/>
    </w:rPr>
  </w:style>
  <w:style w:type="paragraph" w:customStyle="1" w:styleId="pbodyctrsmcaps">
    <w:name w:val="pbodyctrsmcaps"/>
    <w:basedOn w:val="Normal"/>
    <w:rsid w:val="00472D59"/>
    <w:pPr>
      <w:spacing w:before="240" w:after="240" w:line="288" w:lineRule="auto"/>
      <w:jc w:val="center"/>
    </w:pPr>
    <w:rPr>
      <w:rFonts w:ascii="Arial" w:hAnsi="Arial" w:cs="Arial"/>
      <w:smallCaps/>
      <w:color w:val="000000"/>
      <w:sz w:val="20"/>
      <w:szCs w:val="20"/>
    </w:rPr>
  </w:style>
  <w:style w:type="paragraph" w:customStyle="1" w:styleId="pbodyalt">
    <w:name w:val="pbodyalt"/>
    <w:basedOn w:val="Normal"/>
    <w:rsid w:val="00472D59"/>
    <w:pPr>
      <w:spacing w:before="240" w:after="240" w:line="288" w:lineRule="auto"/>
      <w:ind w:left="240" w:right="240" w:firstLine="240"/>
    </w:pPr>
    <w:rPr>
      <w:rFonts w:ascii="Arial" w:hAnsi="Arial" w:cs="Arial"/>
      <w:color w:val="000000"/>
      <w:sz w:val="15"/>
      <w:szCs w:val="15"/>
    </w:rPr>
  </w:style>
  <w:style w:type="paragraph" w:customStyle="1" w:styleId="pbodyaltlist4">
    <w:name w:val="pbodyaltlist4"/>
    <w:basedOn w:val="Normal"/>
    <w:rsid w:val="00472D59"/>
    <w:pPr>
      <w:spacing w:line="288" w:lineRule="auto"/>
      <w:ind w:left="240" w:right="240" w:firstLine="960"/>
    </w:pPr>
    <w:rPr>
      <w:rFonts w:ascii="Arial" w:hAnsi="Arial" w:cs="Arial"/>
      <w:color w:val="000000"/>
      <w:sz w:val="15"/>
      <w:szCs w:val="15"/>
    </w:rPr>
  </w:style>
  <w:style w:type="character" w:styleId="Emphasis">
    <w:name w:val="Emphasis"/>
    <w:basedOn w:val="DefaultParagraphFont"/>
    <w:uiPriority w:val="20"/>
    <w:qFormat/>
    <w:rsid w:val="00472D59"/>
    <w:rPr>
      <w:i/>
      <w:iCs/>
    </w:rPr>
  </w:style>
  <w:style w:type="character" w:styleId="Hyperlink">
    <w:name w:val="Hyperlink"/>
    <w:basedOn w:val="DefaultParagraphFont"/>
    <w:uiPriority w:val="99"/>
    <w:unhideWhenUsed/>
    <w:rsid w:val="009F26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42317">
      <w:bodyDiv w:val="1"/>
      <w:marLeft w:val="0"/>
      <w:marRight w:val="0"/>
      <w:marTop w:val="0"/>
      <w:marBottom w:val="0"/>
      <w:divBdr>
        <w:top w:val="none" w:sz="0" w:space="0" w:color="auto"/>
        <w:left w:val="none" w:sz="0" w:space="0" w:color="auto"/>
        <w:bottom w:val="none" w:sz="0" w:space="0" w:color="auto"/>
        <w:right w:val="none" w:sz="0" w:space="0" w:color="auto"/>
      </w:divBdr>
    </w:div>
    <w:div w:id="294795500">
      <w:bodyDiv w:val="1"/>
      <w:marLeft w:val="0"/>
      <w:marRight w:val="0"/>
      <w:marTop w:val="0"/>
      <w:marBottom w:val="0"/>
      <w:divBdr>
        <w:top w:val="none" w:sz="0" w:space="0" w:color="auto"/>
        <w:left w:val="none" w:sz="0" w:space="0" w:color="auto"/>
        <w:bottom w:val="none" w:sz="0" w:space="0" w:color="auto"/>
        <w:right w:val="none" w:sz="0" w:space="0" w:color="auto"/>
      </w:divBdr>
    </w:div>
    <w:div w:id="920137540">
      <w:bodyDiv w:val="1"/>
      <w:marLeft w:val="0"/>
      <w:marRight w:val="0"/>
      <w:marTop w:val="0"/>
      <w:marBottom w:val="0"/>
      <w:divBdr>
        <w:top w:val="none" w:sz="0" w:space="0" w:color="auto"/>
        <w:left w:val="none" w:sz="0" w:space="0" w:color="auto"/>
        <w:bottom w:val="none" w:sz="0" w:space="0" w:color="auto"/>
        <w:right w:val="none" w:sz="0" w:space="0" w:color="auto"/>
      </w:divBdr>
    </w:div>
    <w:div w:id="1003900925">
      <w:bodyDiv w:val="1"/>
      <w:marLeft w:val="0"/>
      <w:marRight w:val="0"/>
      <w:marTop w:val="0"/>
      <w:marBottom w:val="0"/>
      <w:divBdr>
        <w:top w:val="none" w:sz="0" w:space="0" w:color="auto"/>
        <w:left w:val="none" w:sz="0" w:space="0" w:color="auto"/>
        <w:bottom w:val="none" w:sz="0" w:space="0" w:color="auto"/>
        <w:right w:val="none" w:sz="0" w:space="0" w:color="auto"/>
      </w:divBdr>
    </w:div>
    <w:div w:id="124395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2563</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2019-06-10T18:52:00Z</dcterms:created>
  <dcterms:modified xsi:type="dcterms:W3CDTF">2019-06-10T18:52:00Z</dcterms:modified>
</cp:coreProperties>
</file>