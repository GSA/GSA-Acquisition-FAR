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1AF" w:rsidRPr="007A11AF" w:rsidRDefault="007A11AF" w:rsidP="007A11AF">
      <w:pPr>
        <w:spacing w:line="480" w:lineRule="auto"/>
        <w:jc w:val="right"/>
        <w:rPr>
          <w:rFonts w:ascii="Courier New" w:hAnsi="Courier New" w:cs="Courier New"/>
          <w:b/>
          <w:szCs w:val="24"/>
        </w:rPr>
      </w:pPr>
      <w:r w:rsidRPr="007A11AF">
        <w:rPr>
          <w:rFonts w:ascii="Courier New" w:hAnsi="Courier New" w:cs="Courier New"/>
          <w:b/>
          <w:szCs w:val="24"/>
        </w:rPr>
        <w:t>B</w:t>
      </w:r>
      <w:r>
        <w:rPr>
          <w:rFonts w:ascii="Courier New" w:hAnsi="Courier New" w:cs="Courier New"/>
          <w:b/>
          <w:szCs w:val="24"/>
        </w:rPr>
        <w:t>ILLING CODE</w:t>
      </w:r>
      <w:r w:rsidRPr="007A11AF">
        <w:rPr>
          <w:rFonts w:ascii="Courier New" w:hAnsi="Courier New" w:cs="Courier New"/>
          <w:b/>
          <w:szCs w:val="24"/>
        </w:rPr>
        <w:t xml:space="preserve"> 6820-EP</w:t>
      </w:r>
    </w:p>
    <w:p w:rsidR="00B006FA" w:rsidRPr="00AD3D66" w:rsidRDefault="00B006FA" w:rsidP="00AD3D66">
      <w:pPr>
        <w:spacing w:line="480" w:lineRule="auto"/>
        <w:rPr>
          <w:rFonts w:ascii="Courier New" w:hAnsi="Courier New" w:cs="Courier New"/>
          <w:b/>
          <w:szCs w:val="24"/>
        </w:rPr>
      </w:pPr>
      <w:r w:rsidRPr="00AD3D66">
        <w:rPr>
          <w:rFonts w:ascii="Courier New" w:hAnsi="Courier New" w:cs="Courier New"/>
          <w:b/>
          <w:szCs w:val="24"/>
        </w:rPr>
        <w:t>DEPARTMENT OF DEFENSE</w:t>
      </w:r>
    </w:p>
    <w:p w:rsidR="00B006FA" w:rsidRPr="00AD3D66" w:rsidRDefault="00B006FA" w:rsidP="00AD3D66">
      <w:pPr>
        <w:spacing w:line="480" w:lineRule="auto"/>
        <w:rPr>
          <w:rFonts w:ascii="Courier New" w:hAnsi="Courier New" w:cs="Courier New"/>
          <w:b/>
          <w:szCs w:val="24"/>
        </w:rPr>
      </w:pPr>
      <w:r w:rsidRPr="00AD3D66">
        <w:rPr>
          <w:rFonts w:ascii="Courier New" w:hAnsi="Courier New" w:cs="Courier New"/>
          <w:b/>
          <w:szCs w:val="24"/>
        </w:rPr>
        <w:t>GENERAL SERVICES ADMINISTRATION</w:t>
      </w:r>
    </w:p>
    <w:p w:rsidR="00B006FA" w:rsidRPr="00AD3D66" w:rsidRDefault="00B006FA" w:rsidP="00AD3D66">
      <w:pPr>
        <w:spacing w:line="480" w:lineRule="auto"/>
        <w:rPr>
          <w:rFonts w:ascii="Courier New" w:hAnsi="Courier New" w:cs="Courier New"/>
          <w:b/>
          <w:szCs w:val="24"/>
        </w:rPr>
      </w:pPr>
      <w:r w:rsidRPr="00AD3D66">
        <w:rPr>
          <w:rFonts w:ascii="Courier New" w:hAnsi="Courier New" w:cs="Courier New"/>
          <w:b/>
          <w:szCs w:val="24"/>
        </w:rPr>
        <w:t>NATIONAL AERONAUTICS AND SPACE ADMINISTRATION</w:t>
      </w:r>
    </w:p>
    <w:p w:rsidR="00B006FA" w:rsidRPr="00AD3D66" w:rsidRDefault="00B006FA" w:rsidP="00AD3D66">
      <w:pPr>
        <w:spacing w:line="480" w:lineRule="auto"/>
        <w:rPr>
          <w:rFonts w:ascii="Courier New" w:hAnsi="Courier New" w:cs="Courier New"/>
          <w:b/>
          <w:szCs w:val="24"/>
        </w:rPr>
      </w:pPr>
      <w:r w:rsidRPr="00AD3D66">
        <w:rPr>
          <w:rFonts w:ascii="Courier New" w:hAnsi="Courier New" w:cs="Courier New"/>
          <w:b/>
          <w:szCs w:val="24"/>
        </w:rPr>
        <w:t xml:space="preserve">48 CFR </w:t>
      </w:r>
      <w:bookmarkStart w:id="0" w:name="OLE_LINK23"/>
      <w:bookmarkStart w:id="1" w:name="OLE_LINK24"/>
      <w:bookmarkStart w:id="2" w:name="OLE_LINK34"/>
      <w:r w:rsidR="0031459B" w:rsidRPr="00AD3D66">
        <w:rPr>
          <w:rFonts w:ascii="Courier New" w:hAnsi="Courier New" w:cs="Courier New"/>
          <w:b/>
          <w:szCs w:val="24"/>
        </w:rPr>
        <w:t>P</w:t>
      </w:r>
      <w:r w:rsidR="0050172C" w:rsidRPr="00AD3D66">
        <w:rPr>
          <w:rFonts w:ascii="Courier New" w:hAnsi="Courier New" w:cs="Courier New"/>
          <w:b/>
          <w:szCs w:val="24"/>
        </w:rPr>
        <w:t>art</w:t>
      </w:r>
      <w:r w:rsidR="00E5428B">
        <w:rPr>
          <w:rFonts w:ascii="Courier New" w:hAnsi="Courier New" w:cs="Courier New"/>
          <w:b/>
          <w:szCs w:val="24"/>
        </w:rPr>
        <w:t xml:space="preserve">s </w:t>
      </w:r>
      <w:r w:rsidR="00AD4FE2">
        <w:rPr>
          <w:rFonts w:ascii="Courier New" w:hAnsi="Courier New" w:cs="Courier New"/>
          <w:b/>
          <w:szCs w:val="24"/>
        </w:rPr>
        <w:t xml:space="preserve">4, </w:t>
      </w:r>
      <w:r w:rsidR="004405CE">
        <w:rPr>
          <w:rFonts w:ascii="Courier New" w:hAnsi="Courier New" w:cs="Courier New"/>
          <w:b/>
          <w:szCs w:val="24"/>
        </w:rPr>
        <w:t xml:space="preserve">5, 9, </w:t>
      </w:r>
      <w:r w:rsidR="00AD4FE2">
        <w:rPr>
          <w:rFonts w:ascii="Courier New" w:hAnsi="Courier New" w:cs="Courier New"/>
          <w:b/>
          <w:szCs w:val="24"/>
        </w:rPr>
        <w:t xml:space="preserve">18, </w:t>
      </w:r>
      <w:r w:rsidR="004405CE">
        <w:rPr>
          <w:rFonts w:ascii="Courier New" w:hAnsi="Courier New" w:cs="Courier New"/>
          <w:b/>
          <w:szCs w:val="24"/>
        </w:rPr>
        <w:t>27,</w:t>
      </w:r>
      <w:r w:rsidR="00E5428B">
        <w:rPr>
          <w:rFonts w:ascii="Courier New" w:hAnsi="Courier New" w:cs="Courier New"/>
          <w:b/>
          <w:szCs w:val="24"/>
        </w:rPr>
        <w:t xml:space="preserve"> and</w:t>
      </w:r>
      <w:r w:rsidR="008776F5" w:rsidRPr="00AD3D66">
        <w:rPr>
          <w:rFonts w:ascii="Courier New" w:hAnsi="Courier New" w:cs="Courier New"/>
          <w:b/>
          <w:szCs w:val="24"/>
        </w:rPr>
        <w:t xml:space="preserve"> </w:t>
      </w:r>
      <w:r w:rsidR="00253DEF" w:rsidRPr="007A11AF">
        <w:rPr>
          <w:rFonts w:ascii="Courier New" w:hAnsi="Courier New" w:cs="Courier New"/>
          <w:b/>
          <w:szCs w:val="24"/>
        </w:rPr>
        <w:t>52</w:t>
      </w:r>
      <w:bookmarkEnd w:id="0"/>
      <w:bookmarkEnd w:id="1"/>
      <w:bookmarkEnd w:id="2"/>
    </w:p>
    <w:p w:rsidR="00B006FA" w:rsidRPr="00AD3D66" w:rsidRDefault="00B006FA" w:rsidP="00AD3D66">
      <w:pPr>
        <w:spacing w:line="480" w:lineRule="auto"/>
        <w:rPr>
          <w:rFonts w:ascii="Courier New" w:hAnsi="Courier New" w:cs="Courier New"/>
          <w:b/>
          <w:szCs w:val="24"/>
        </w:rPr>
      </w:pPr>
      <w:r w:rsidRPr="00AD3D66">
        <w:rPr>
          <w:rFonts w:ascii="Courier New" w:hAnsi="Courier New" w:cs="Courier New"/>
          <w:b/>
          <w:szCs w:val="24"/>
        </w:rPr>
        <w:t>[</w:t>
      </w:r>
      <w:r w:rsidR="00913778" w:rsidRPr="00AD3D66">
        <w:rPr>
          <w:rFonts w:ascii="Courier New" w:hAnsi="Courier New" w:cs="Courier New"/>
          <w:b/>
          <w:szCs w:val="24"/>
        </w:rPr>
        <w:t>FAC 20</w:t>
      </w:r>
      <w:r w:rsidR="00AD3D66" w:rsidRPr="00AD3D66">
        <w:rPr>
          <w:rFonts w:ascii="Courier New" w:hAnsi="Courier New" w:cs="Courier New"/>
          <w:b/>
          <w:szCs w:val="24"/>
        </w:rPr>
        <w:t>20</w:t>
      </w:r>
      <w:r w:rsidR="0017196D" w:rsidRPr="00AD3D66">
        <w:rPr>
          <w:rFonts w:ascii="Courier New" w:hAnsi="Courier New" w:cs="Courier New"/>
          <w:b/>
          <w:szCs w:val="24"/>
        </w:rPr>
        <w:t>-</w:t>
      </w:r>
      <w:r w:rsidR="006432B6">
        <w:rPr>
          <w:rFonts w:ascii="Courier New" w:hAnsi="Courier New" w:cs="Courier New"/>
          <w:b/>
          <w:szCs w:val="24"/>
        </w:rPr>
        <w:t>0</w:t>
      </w:r>
      <w:r w:rsidR="004922BE">
        <w:rPr>
          <w:rFonts w:ascii="Courier New" w:hAnsi="Courier New" w:cs="Courier New"/>
          <w:b/>
          <w:szCs w:val="24"/>
        </w:rPr>
        <w:t>7</w:t>
      </w:r>
      <w:r w:rsidRPr="00AD3D66">
        <w:rPr>
          <w:rFonts w:ascii="Courier New" w:hAnsi="Courier New" w:cs="Courier New"/>
          <w:b/>
          <w:szCs w:val="24"/>
        </w:rPr>
        <w:t xml:space="preserve">; </w:t>
      </w:r>
      <w:r w:rsidR="00F673AA" w:rsidRPr="00AD3D66">
        <w:rPr>
          <w:rFonts w:ascii="Courier New" w:hAnsi="Courier New" w:cs="Courier New"/>
          <w:b/>
          <w:szCs w:val="24"/>
        </w:rPr>
        <w:t xml:space="preserve">Item </w:t>
      </w:r>
      <w:r w:rsidR="00D8771B">
        <w:rPr>
          <w:rFonts w:ascii="Courier New" w:hAnsi="Courier New" w:cs="Courier New"/>
          <w:b/>
          <w:szCs w:val="24"/>
        </w:rPr>
        <w:t>V</w:t>
      </w:r>
      <w:r w:rsidR="004922BE">
        <w:rPr>
          <w:rFonts w:ascii="Courier New" w:hAnsi="Courier New" w:cs="Courier New"/>
          <w:b/>
          <w:szCs w:val="24"/>
        </w:rPr>
        <w:t>I</w:t>
      </w:r>
      <w:r w:rsidR="00F673AA" w:rsidRPr="00AD3D66">
        <w:rPr>
          <w:rFonts w:ascii="Courier New" w:hAnsi="Courier New" w:cs="Courier New"/>
          <w:b/>
          <w:szCs w:val="24"/>
        </w:rPr>
        <w:t xml:space="preserve">; </w:t>
      </w:r>
      <w:r w:rsidRPr="00AD3D66">
        <w:rPr>
          <w:rFonts w:ascii="Courier New" w:hAnsi="Courier New" w:cs="Courier New"/>
          <w:b/>
          <w:szCs w:val="24"/>
        </w:rPr>
        <w:t xml:space="preserve">Docket </w:t>
      </w:r>
      <w:r w:rsidR="009C2DC7" w:rsidRPr="00AD3D66">
        <w:rPr>
          <w:rFonts w:ascii="Courier New" w:hAnsi="Courier New" w:cs="Courier New"/>
          <w:b/>
          <w:szCs w:val="24"/>
        </w:rPr>
        <w:t xml:space="preserve">No. </w:t>
      </w:r>
      <w:r w:rsidR="00AD3D66" w:rsidRPr="00AD3D66">
        <w:rPr>
          <w:rFonts w:ascii="Courier New" w:hAnsi="Courier New" w:cs="Courier New"/>
          <w:b/>
          <w:szCs w:val="24"/>
        </w:rPr>
        <w:t>FAR-</w:t>
      </w:r>
      <w:r w:rsidR="005176BD" w:rsidRPr="00AD3D66">
        <w:rPr>
          <w:rFonts w:ascii="Courier New" w:hAnsi="Courier New" w:cs="Courier New"/>
          <w:b/>
          <w:szCs w:val="24"/>
        </w:rPr>
        <w:t>20</w:t>
      </w:r>
      <w:r w:rsidR="00AD3D66" w:rsidRPr="00AD3D66">
        <w:rPr>
          <w:rFonts w:ascii="Courier New" w:hAnsi="Courier New" w:cs="Courier New"/>
          <w:b/>
          <w:szCs w:val="24"/>
        </w:rPr>
        <w:t>20</w:t>
      </w:r>
      <w:r w:rsidR="005176BD" w:rsidRPr="00AD3D66">
        <w:rPr>
          <w:rFonts w:ascii="Courier New" w:hAnsi="Courier New" w:cs="Courier New"/>
          <w:b/>
          <w:szCs w:val="24"/>
        </w:rPr>
        <w:t>-00</w:t>
      </w:r>
      <w:r w:rsidR="00AD3D66" w:rsidRPr="00AD3D66">
        <w:rPr>
          <w:rFonts w:ascii="Courier New" w:hAnsi="Courier New" w:cs="Courier New"/>
          <w:b/>
          <w:szCs w:val="24"/>
        </w:rPr>
        <w:t>52</w:t>
      </w:r>
      <w:r w:rsidRPr="00AD3D66">
        <w:rPr>
          <w:rFonts w:ascii="Courier New" w:hAnsi="Courier New" w:cs="Courier New"/>
          <w:b/>
          <w:szCs w:val="24"/>
        </w:rPr>
        <w:t xml:space="preserve">; Sequence </w:t>
      </w:r>
      <w:r w:rsidR="009C2DC7" w:rsidRPr="00AD3D66">
        <w:rPr>
          <w:rFonts w:ascii="Courier New" w:hAnsi="Courier New" w:cs="Courier New"/>
          <w:b/>
          <w:szCs w:val="24"/>
        </w:rPr>
        <w:t xml:space="preserve">No. </w:t>
      </w:r>
      <w:r w:rsidR="004922BE">
        <w:rPr>
          <w:rFonts w:ascii="Courier New" w:hAnsi="Courier New" w:cs="Courier New"/>
          <w:b/>
          <w:szCs w:val="24"/>
        </w:rPr>
        <w:t>2</w:t>
      </w:r>
      <w:r w:rsidRPr="00AD3D66">
        <w:rPr>
          <w:rFonts w:ascii="Courier New" w:hAnsi="Courier New" w:cs="Courier New"/>
          <w:b/>
          <w:szCs w:val="24"/>
        </w:rPr>
        <w:t>]</w:t>
      </w:r>
    </w:p>
    <w:p w:rsidR="000533A4" w:rsidRPr="00AD3D66" w:rsidRDefault="00B006FA" w:rsidP="00AD3D66">
      <w:pPr>
        <w:spacing w:line="480" w:lineRule="auto"/>
        <w:rPr>
          <w:rFonts w:ascii="Courier New" w:hAnsi="Courier New" w:cs="Courier New"/>
          <w:szCs w:val="24"/>
        </w:rPr>
      </w:pPr>
      <w:r w:rsidRPr="00AD3D66">
        <w:rPr>
          <w:rFonts w:ascii="Courier New" w:hAnsi="Courier New" w:cs="Courier New"/>
          <w:b/>
          <w:szCs w:val="24"/>
        </w:rPr>
        <w:t>Federal Acquisition Regulation; Technical Amendment</w:t>
      </w:r>
      <w:r w:rsidR="004405CE">
        <w:rPr>
          <w:rFonts w:ascii="Courier New" w:hAnsi="Courier New" w:cs="Courier New"/>
          <w:b/>
          <w:szCs w:val="24"/>
        </w:rPr>
        <w:t>s</w:t>
      </w:r>
    </w:p>
    <w:p w:rsidR="000533A4" w:rsidRPr="0011154D" w:rsidRDefault="000533A4" w:rsidP="0011154D">
      <w:pPr>
        <w:tabs>
          <w:tab w:val="left" w:pos="1440"/>
        </w:tabs>
        <w:spacing w:line="48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b/>
          <w:szCs w:val="24"/>
        </w:rPr>
        <w:t>AGENC</w:t>
      </w:r>
      <w:r w:rsidR="006432B6">
        <w:rPr>
          <w:rFonts w:ascii="Courier New" w:hAnsi="Courier New" w:cs="Courier New"/>
          <w:b/>
          <w:szCs w:val="24"/>
        </w:rPr>
        <w:t>Y</w:t>
      </w:r>
      <w:r w:rsidRPr="0011154D">
        <w:rPr>
          <w:rFonts w:ascii="Courier New" w:hAnsi="Courier New" w:cs="Courier New"/>
          <w:szCs w:val="24"/>
        </w:rPr>
        <w:t>:  Department of Defense (</w:t>
      </w:r>
      <w:proofErr w:type="spellStart"/>
      <w:proofErr w:type="gramStart"/>
      <w:r w:rsidRPr="0011154D">
        <w:rPr>
          <w:rFonts w:ascii="Courier New" w:hAnsi="Courier New" w:cs="Courier New"/>
          <w:szCs w:val="24"/>
        </w:rPr>
        <w:t>DoD</w:t>
      </w:r>
      <w:proofErr w:type="spellEnd"/>
      <w:proofErr w:type="gramEnd"/>
      <w:r w:rsidRPr="0011154D">
        <w:rPr>
          <w:rFonts w:ascii="Courier New" w:hAnsi="Courier New" w:cs="Courier New"/>
          <w:szCs w:val="24"/>
        </w:rPr>
        <w:t>), General Services Administration (GSA), and National Aeronautics and Space Administration (NASA).</w:t>
      </w:r>
    </w:p>
    <w:p w:rsidR="000533A4" w:rsidRPr="0011154D" w:rsidRDefault="000533A4" w:rsidP="0011154D">
      <w:pPr>
        <w:tabs>
          <w:tab w:val="left" w:pos="1440"/>
        </w:tabs>
        <w:spacing w:line="48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b/>
          <w:szCs w:val="24"/>
        </w:rPr>
        <w:t>ACTION</w:t>
      </w:r>
      <w:r w:rsidRPr="0011154D">
        <w:rPr>
          <w:rFonts w:ascii="Courier New" w:hAnsi="Courier New" w:cs="Courier New"/>
          <w:szCs w:val="24"/>
        </w:rPr>
        <w:t>:  Final rule.</w:t>
      </w:r>
    </w:p>
    <w:p w:rsidR="000533A4" w:rsidRPr="0011154D" w:rsidRDefault="000533A4" w:rsidP="0011154D">
      <w:pPr>
        <w:tabs>
          <w:tab w:val="left" w:pos="1440"/>
        </w:tabs>
        <w:spacing w:line="48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b/>
          <w:szCs w:val="24"/>
        </w:rPr>
        <w:t>SUMMARY</w:t>
      </w:r>
      <w:r w:rsidRPr="0011154D">
        <w:rPr>
          <w:rFonts w:ascii="Courier New" w:hAnsi="Courier New" w:cs="Courier New"/>
          <w:szCs w:val="24"/>
        </w:rPr>
        <w:t>:  This document makes amendment</w:t>
      </w:r>
      <w:r w:rsidR="00BB2195" w:rsidRPr="0011154D">
        <w:rPr>
          <w:rFonts w:ascii="Courier New" w:hAnsi="Courier New" w:cs="Courier New"/>
          <w:szCs w:val="24"/>
        </w:rPr>
        <w:t>s</w:t>
      </w:r>
      <w:r w:rsidRPr="0011154D">
        <w:rPr>
          <w:rFonts w:ascii="Courier New" w:hAnsi="Courier New" w:cs="Courier New"/>
          <w:szCs w:val="24"/>
        </w:rPr>
        <w:t xml:space="preserve"> to the Federal Acquisition Regulation </w:t>
      </w:r>
      <w:r w:rsidR="00716900" w:rsidRPr="0011154D">
        <w:rPr>
          <w:rFonts w:ascii="Courier New" w:hAnsi="Courier New" w:cs="Courier New"/>
          <w:szCs w:val="24"/>
        </w:rPr>
        <w:t xml:space="preserve">(FAR) </w:t>
      </w:r>
      <w:r w:rsidRPr="0011154D">
        <w:rPr>
          <w:rFonts w:ascii="Courier New" w:hAnsi="Courier New" w:cs="Courier New"/>
          <w:szCs w:val="24"/>
        </w:rPr>
        <w:t>in order to make</w:t>
      </w:r>
      <w:r w:rsidR="00CE35E2" w:rsidRPr="0011154D">
        <w:rPr>
          <w:rFonts w:ascii="Courier New" w:hAnsi="Courier New" w:cs="Courier New"/>
          <w:szCs w:val="24"/>
        </w:rPr>
        <w:t xml:space="preserve"> </w:t>
      </w:r>
      <w:r w:rsidR="00297874">
        <w:rPr>
          <w:rFonts w:ascii="Courier New" w:hAnsi="Courier New" w:cs="Courier New"/>
          <w:szCs w:val="24"/>
        </w:rPr>
        <w:t xml:space="preserve">needed </w:t>
      </w:r>
      <w:r w:rsidR="0031459B" w:rsidRPr="0011154D">
        <w:rPr>
          <w:rFonts w:ascii="Courier New" w:hAnsi="Courier New" w:cs="Courier New"/>
          <w:szCs w:val="24"/>
        </w:rPr>
        <w:t>editorial</w:t>
      </w:r>
      <w:r w:rsidRPr="0011154D">
        <w:rPr>
          <w:rFonts w:ascii="Courier New" w:hAnsi="Courier New" w:cs="Courier New"/>
          <w:szCs w:val="24"/>
        </w:rPr>
        <w:t xml:space="preserve"> change</w:t>
      </w:r>
      <w:r w:rsidR="00BB2195" w:rsidRPr="0011154D">
        <w:rPr>
          <w:rFonts w:ascii="Courier New" w:hAnsi="Courier New" w:cs="Courier New"/>
          <w:szCs w:val="24"/>
        </w:rPr>
        <w:t>s</w:t>
      </w:r>
      <w:r w:rsidRPr="0011154D">
        <w:rPr>
          <w:rFonts w:ascii="Courier New" w:hAnsi="Courier New" w:cs="Courier New"/>
          <w:szCs w:val="24"/>
        </w:rPr>
        <w:t>.</w:t>
      </w:r>
    </w:p>
    <w:p w:rsidR="000533A4" w:rsidRPr="0011154D" w:rsidRDefault="000533A4" w:rsidP="0011154D">
      <w:pPr>
        <w:tabs>
          <w:tab w:val="left" w:pos="1170"/>
        </w:tabs>
        <w:spacing w:line="48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b/>
          <w:szCs w:val="24"/>
        </w:rPr>
        <w:t>DATES</w:t>
      </w:r>
      <w:r w:rsidRPr="0011154D">
        <w:rPr>
          <w:rFonts w:ascii="Courier New" w:hAnsi="Courier New" w:cs="Courier New"/>
          <w:szCs w:val="24"/>
        </w:rPr>
        <w:t>:</w:t>
      </w:r>
      <w:r w:rsidR="007E6A0B" w:rsidRPr="0011154D">
        <w:rPr>
          <w:rFonts w:ascii="Courier New" w:hAnsi="Courier New" w:cs="Courier New"/>
          <w:szCs w:val="24"/>
        </w:rPr>
        <w:t xml:space="preserve">  </w:t>
      </w:r>
      <w:r w:rsidRPr="007E2FAF">
        <w:rPr>
          <w:rFonts w:ascii="Courier New" w:hAnsi="Courier New" w:cs="Courier New"/>
          <w:szCs w:val="24"/>
        </w:rPr>
        <w:t>Effective</w:t>
      </w:r>
      <w:r w:rsidRPr="0011154D">
        <w:rPr>
          <w:rFonts w:ascii="Courier New" w:hAnsi="Courier New" w:cs="Courier New"/>
          <w:szCs w:val="24"/>
        </w:rPr>
        <w:t>:</w:t>
      </w:r>
      <w:r w:rsidR="007E6A0B" w:rsidRPr="0011154D">
        <w:rPr>
          <w:rFonts w:ascii="Courier New" w:hAnsi="Courier New" w:cs="Courier New"/>
          <w:szCs w:val="24"/>
        </w:rPr>
        <w:t xml:space="preserve"> </w:t>
      </w:r>
      <w:r w:rsidRPr="0011154D">
        <w:rPr>
          <w:rFonts w:ascii="Courier New" w:hAnsi="Courier New" w:cs="Courier New"/>
          <w:szCs w:val="24"/>
        </w:rPr>
        <w:t xml:space="preserve"> </w:t>
      </w:r>
      <w:r w:rsidRPr="0011154D">
        <w:rPr>
          <w:rFonts w:ascii="Courier New" w:hAnsi="Courier New" w:cs="Courier New"/>
          <w:b/>
          <w:szCs w:val="24"/>
        </w:rPr>
        <w:t>[</w:t>
      </w:r>
      <w:r w:rsidR="00F319E7" w:rsidRPr="0011154D">
        <w:rPr>
          <w:rFonts w:ascii="Courier New" w:hAnsi="Courier New" w:cs="Courier New"/>
          <w:b/>
          <w:szCs w:val="24"/>
        </w:rPr>
        <w:t xml:space="preserve">INSERT DATE OF PUBLICATION IN THE </w:t>
      </w:r>
      <w:r w:rsidR="00F319E7" w:rsidRPr="004922BE">
        <w:rPr>
          <w:rFonts w:ascii="Courier New" w:hAnsi="Courier New" w:cs="Courier New"/>
          <w:b/>
          <w:i/>
          <w:szCs w:val="24"/>
        </w:rPr>
        <w:t>FEDERAL REGISTER</w:t>
      </w:r>
      <w:r w:rsidRPr="0011154D">
        <w:rPr>
          <w:rFonts w:ascii="Courier New" w:hAnsi="Courier New" w:cs="Courier New"/>
          <w:b/>
          <w:szCs w:val="24"/>
        </w:rPr>
        <w:t>]</w:t>
      </w:r>
      <w:r w:rsidR="007E2FAF">
        <w:rPr>
          <w:rFonts w:ascii="Courier New" w:hAnsi="Courier New" w:cs="Courier New"/>
          <w:b/>
          <w:szCs w:val="24"/>
        </w:rPr>
        <w:t>.</w:t>
      </w:r>
    </w:p>
    <w:p w:rsidR="000533A4" w:rsidRPr="0011154D" w:rsidRDefault="000533A4" w:rsidP="0011154D">
      <w:pPr>
        <w:tabs>
          <w:tab w:val="left" w:pos="1440"/>
        </w:tabs>
        <w:spacing w:line="48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b/>
          <w:szCs w:val="24"/>
        </w:rPr>
        <w:t>FOR FURTHER INFORMATION CONTACT</w:t>
      </w:r>
      <w:r w:rsidRPr="0011154D">
        <w:rPr>
          <w:rFonts w:ascii="Courier New" w:hAnsi="Courier New" w:cs="Courier New"/>
          <w:szCs w:val="24"/>
        </w:rPr>
        <w:t xml:space="preserve">:  </w:t>
      </w:r>
      <w:r w:rsidR="00DD44D3" w:rsidRPr="0011154D">
        <w:rPr>
          <w:rFonts w:ascii="Courier New" w:hAnsi="Courier New" w:cs="Courier New"/>
          <w:szCs w:val="24"/>
        </w:rPr>
        <w:t xml:space="preserve">Ms. </w:t>
      </w:r>
      <w:r w:rsidR="00DB43CF">
        <w:rPr>
          <w:rFonts w:ascii="Courier New" w:hAnsi="Courier New" w:cs="Courier New"/>
          <w:szCs w:val="24"/>
        </w:rPr>
        <w:t>Lois Mandell</w:t>
      </w:r>
      <w:r w:rsidR="00DD44D3" w:rsidRPr="0011154D">
        <w:rPr>
          <w:rFonts w:ascii="Courier New" w:hAnsi="Courier New" w:cs="Courier New"/>
          <w:szCs w:val="24"/>
        </w:rPr>
        <w:t xml:space="preserve">, </w:t>
      </w:r>
      <w:r w:rsidR="00B006FA" w:rsidRPr="0011154D">
        <w:rPr>
          <w:rFonts w:ascii="Courier New" w:hAnsi="Courier New" w:cs="Courier New"/>
          <w:szCs w:val="24"/>
        </w:rPr>
        <w:t>Regulatory Secretariat</w:t>
      </w:r>
      <w:r w:rsidR="00E940FE" w:rsidRPr="0011154D">
        <w:rPr>
          <w:rFonts w:ascii="Courier New" w:hAnsi="Courier New" w:cs="Courier New"/>
          <w:szCs w:val="24"/>
        </w:rPr>
        <w:t xml:space="preserve"> Division (MVCB)</w:t>
      </w:r>
      <w:r w:rsidR="00B006FA" w:rsidRPr="0011154D">
        <w:rPr>
          <w:rFonts w:ascii="Courier New" w:hAnsi="Courier New" w:cs="Courier New"/>
          <w:szCs w:val="24"/>
        </w:rPr>
        <w:t xml:space="preserve">, </w:t>
      </w:r>
      <w:r w:rsidR="004405CE">
        <w:rPr>
          <w:rFonts w:ascii="Courier New" w:hAnsi="Courier New" w:cs="Courier New"/>
          <w:szCs w:val="24"/>
        </w:rPr>
        <w:t xml:space="preserve">at </w:t>
      </w:r>
      <w:r w:rsidR="00340204" w:rsidRPr="0011154D">
        <w:rPr>
          <w:rFonts w:ascii="Courier New" w:hAnsi="Courier New" w:cs="Courier New"/>
          <w:szCs w:val="24"/>
        </w:rPr>
        <w:t>202</w:t>
      </w:r>
      <w:r w:rsidR="00DA69D1" w:rsidRPr="0011154D">
        <w:rPr>
          <w:rFonts w:ascii="Courier New" w:hAnsi="Courier New" w:cs="Courier New"/>
          <w:szCs w:val="24"/>
        </w:rPr>
        <w:t>-</w:t>
      </w:r>
      <w:r w:rsidR="00B006FA" w:rsidRPr="0011154D">
        <w:rPr>
          <w:rFonts w:ascii="Courier New" w:hAnsi="Courier New" w:cs="Courier New"/>
          <w:szCs w:val="24"/>
        </w:rPr>
        <w:t>501-4755</w:t>
      </w:r>
      <w:r w:rsidR="004405CE">
        <w:rPr>
          <w:rFonts w:ascii="Courier New" w:hAnsi="Courier New" w:cs="Courier New"/>
          <w:szCs w:val="24"/>
        </w:rPr>
        <w:t xml:space="preserve"> or GSARegSec@gsa.gov</w:t>
      </w:r>
      <w:r w:rsidR="00DD44D3" w:rsidRPr="0011154D">
        <w:rPr>
          <w:rFonts w:ascii="Courier New" w:hAnsi="Courier New" w:cs="Courier New"/>
          <w:szCs w:val="24"/>
        </w:rPr>
        <w:t xml:space="preserve">.  </w:t>
      </w:r>
      <w:r w:rsidR="00B006FA" w:rsidRPr="0011154D">
        <w:rPr>
          <w:rFonts w:ascii="Courier New" w:hAnsi="Courier New" w:cs="Courier New"/>
          <w:szCs w:val="24"/>
        </w:rPr>
        <w:t>Please cite</w:t>
      </w:r>
      <w:r w:rsidR="0011154D" w:rsidRPr="0011154D">
        <w:rPr>
          <w:rFonts w:ascii="Courier New" w:hAnsi="Courier New" w:cs="Courier New"/>
          <w:szCs w:val="24"/>
        </w:rPr>
        <w:t xml:space="preserve"> </w:t>
      </w:r>
      <w:r w:rsidR="008415FA">
        <w:rPr>
          <w:rFonts w:ascii="Courier New" w:hAnsi="Courier New" w:cs="Courier New"/>
          <w:szCs w:val="24"/>
        </w:rPr>
        <w:t xml:space="preserve">FAC </w:t>
      </w:r>
      <w:r w:rsidR="00C87740">
        <w:rPr>
          <w:rFonts w:ascii="Courier New" w:hAnsi="Courier New" w:cs="Courier New"/>
          <w:szCs w:val="24"/>
        </w:rPr>
        <w:t>20</w:t>
      </w:r>
      <w:r w:rsidR="00AC1F31">
        <w:rPr>
          <w:rFonts w:ascii="Courier New" w:hAnsi="Courier New" w:cs="Courier New"/>
          <w:szCs w:val="24"/>
        </w:rPr>
        <w:t>20</w:t>
      </w:r>
      <w:r w:rsidR="00C87740">
        <w:rPr>
          <w:rFonts w:ascii="Courier New" w:hAnsi="Courier New" w:cs="Courier New"/>
          <w:szCs w:val="24"/>
        </w:rPr>
        <w:t>-</w:t>
      </w:r>
      <w:r w:rsidR="006432B6">
        <w:rPr>
          <w:rFonts w:ascii="Courier New" w:hAnsi="Courier New" w:cs="Courier New"/>
          <w:szCs w:val="24"/>
        </w:rPr>
        <w:t>0</w:t>
      </w:r>
      <w:r w:rsidR="004922BE">
        <w:rPr>
          <w:rFonts w:ascii="Courier New" w:hAnsi="Courier New" w:cs="Courier New"/>
          <w:szCs w:val="24"/>
        </w:rPr>
        <w:t>7</w:t>
      </w:r>
      <w:r w:rsidR="008415FA">
        <w:rPr>
          <w:rFonts w:ascii="Courier New" w:hAnsi="Courier New" w:cs="Courier New"/>
          <w:szCs w:val="24"/>
        </w:rPr>
        <w:t xml:space="preserve">, </w:t>
      </w:r>
      <w:r w:rsidR="00B006FA" w:rsidRPr="0011154D">
        <w:rPr>
          <w:rFonts w:ascii="Courier New" w:hAnsi="Courier New" w:cs="Courier New"/>
          <w:szCs w:val="24"/>
        </w:rPr>
        <w:t>Technical Amendment</w:t>
      </w:r>
      <w:r w:rsidR="003D6CB3" w:rsidRPr="0011154D">
        <w:rPr>
          <w:rFonts w:ascii="Courier New" w:hAnsi="Courier New" w:cs="Courier New"/>
          <w:szCs w:val="24"/>
        </w:rPr>
        <w:t>s</w:t>
      </w:r>
      <w:r w:rsidR="00B006FA" w:rsidRPr="0011154D">
        <w:rPr>
          <w:rFonts w:ascii="Courier New" w:hAnsi="Courier New" w:cs="Courier New"/>
          <w:szCs w:val="24"/>
        </w:rPr>
        <w:t>.</w:t>
      </w:r>
    </w:p>
    <w:p w:rsidR="00193C6F" w:rsidRPr="0011154D" w:rsidRDefault="00193C6F" w:rsidP="0011154D">
      <w:pPr>
        <w:tabs>
          <w:tab w:val="left" w:pos="1440"/>
        </w:tabs>
        <w:spacing w:line="480" w:lineRule="auto"/>
        <w:rPr>
          <w:rFonts w:ascii="Courier New" w:hAnsi="Courier New" w:cs="Courier New"/>
          <w:b/>
          <w:szCs w:val="24"/>
        </w:rPr>
      </w:pPr>
      <w:r w:rsidRPr="0011154D">
        <w:rPr>
          <w:rFonts w:ascii="Courier New" w:hAnsi="Courier New" w:cs="Courier New"/>
          <w:b/>
          <w:szCs w:val="24"/>
        </w:rPr>
        <w:t>SUPPLEMENTARY INFORMATION:</w:t>
      </w:r>
    </w:p>
    <w:p w:rsidR="00193C6F" w:rsidRPr="0011154D" w:rsidRDefault="00BB2195" w:rsidP="00DB43CF">
      <w:pPr>
        <w:spacing w:line="480" w:lineRule="auto"/>
        <w:ind w:firstLine="720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szCs w:val="24"/>
        </w:rPr>
        <w:lastRenderedPageBreak/>
        <w:t>In order to update</w:t>
      </w:r>
      <w:r w:rsidR="00CE35E2" w:rsidRPr="0011154D">
        <w:rPr>
          <w:rFonts w:ascii="Courier New" w:hAnsi="Courier New" w:cs="Courier New"/>
          <w:szCs w:val="24"/>
        </w:rPr>
        <w:t xml:space="preserve"> </w:t>
      </w:r>
      <w:r w:rsidR="003D6CB3" w:rsidRPr="0011154D">
        <w:rPr>
          <w:rFonts w:ascii="Courier New" w:hAnsi="Courier New" w:cs="Courier New"/>
          <w:szCs w:val="24"/>
        </w:rPr>
        <w:t>certain</w:t>
      </w:r>
      <w:r w:rsidR="00EB6945" w:rsidRPr="0011154D">
        <w:rPr>
          <w:rFonts w:ascii="Courier New" w:hAnsi="Courier New" w:cs="Courier New"/>
          <w:szCs w:val="24"/>
        </w:rPr>
        <w:t xml:space="preserve"> </w:t>
      </w:r>
      <w:r w:rsidR="00B45984" w:rsidRPr="0011154D">
        <w:rPr>
          <w:rFonts w:ascii="Courier New" w:hAnsi="Courier New" w:cs="Courier New"/>
          <w:szCs w:val="24"/>
        </w:rPr>
        <w:t>element</w:t>
      </w:r>
      <w:r w:rsidRPr="0011154D">
        <w:rPr>
          <w:rFonts w:ascii="Courier New" w:hAnsi="Courier New" w:cs="Courier New"/>
          <w:szCs w:val="24"/>
        </w:rPr>
        <w:t>s</w:t>
      </w:r>
      <w:r w:rsidR="00193C6F" w:rsidRPr="0011154D">
        <w:rPr>
          <w:rFonts w:ascii="Courier New" w:hAnsi="Courier New" w:cs="Courier New"/>
          <w:szCs w:val="24"/>
        </w:rPr>
        <w:t xml:space="preserve"> in 48 CFR </w:t>
      </w:r>
      <w:r w:rsidR="00714910" w:rsidRPr="0011154D">
        <w:rPr>
          <w:rFonts w:ascii="Courier New" w:hAnsi="Courier New" w:cs="Courier New"/>
          <w:szCs w:val="24"/>
        </w:rPr>
        <w:t>part</w:t>
      </w:r>
      <w:r w:rsidR="00E5428B">
        <w:rPr>
          <w:rFonts w:ascii="Courier New" w:hAnsi="Courier New" w:cs="Courier New"/>
          <w:szCs w:val="24"/>
        </w:rPr>
        <w:t xml:space="preserve">s </w:t>
      </w:r>
      <w:r w:rsidR="004405CE">
        <w:rPr>
          <w:rFonts w:ascii="Courier New" w:hAnsi="Courier New" w:cs="Courier New"/>
          <w:szCs w:val="24"/>
        </w:rPr>
        <w:t xml:space="preserve">5, 9, </w:t>
      </w:r>
      <w:r w:rsidR="00E5428B">
        <w:rPr>
          <w:rFonts w:ascii="Courier New" w:hAnsi="Courier New" w:cs="Courier New"/>
          <w:szCs w:val="24"/>
        </w:rPr>
        <w:t>27</w:t>
      </w:r>
      <w:r w:rsidR="004405CE">
        <w:rPr>
          <w:rFonts w:ascii="Courier New" w:hAnsi="Courier New" w:cs="Courier New"/>
          <w:szCs w:val="24"/>
        </w:rPr>
        <w:t>,</w:t>
      </w:r>
      <w:r w:rsidR="00E5428B">
        <w:rPr>
          <w:rFonts w:ascii="Courier New" w:hAnsi="Courier New" w:cs="Courier New"/>
          <w:szCs w:val="24"/>
        </w:rPr>
        <w:t xml:space="preserve"> and</w:t>
      </w:r>
      <w:r w:rsidR="0017196D" w:rsidRPr="0011154D">
        <w:rPr>
          <w:rFonts w:ascii="Courier New" w:hAnsi="Courier New" w:cs="Courier New"/>
          <w:szCs w:val="24"/>
        </w:rPr>
        <w:t xml:space="preserve"> </w:t>
      </w:r>
      <w:r w:rsidR="007A11AF">
        <w:rPr>
          <w:rFonts w:ascii="Courier New" w:hAnsi="Courier New" w:cs="Courier New"/>
          <w:szCs w:val="24"/>
        </w:rPr>
        <w:t>52</w:t>
      </w:r>
      <w:r w:rsidR="008D3EC1" w:rsidRPr="0011154D">
        <w:rPr>
          <w:rFonts w:ascii="Courier New" w:hAnsi="Courier New" w:cs="Courier New"/>
          <w:szCs w:val="24"/>
        </w:rPr>
        <w:t xml:space="preserve"> </w:t>
      </w:r>
      <w:r w:rsidR="00193C6F" w:rsidRPr="0011154D">
        <w:rPr>
          <w:rFonts w:ascii="Courier New" w:hAnsi="Courier New" w:cs="Courier New"/>
          <w:szCs w:val="24"/>
        </w:rPr>
        <w:t xml:space="preserve">this document makes </w:t>
      </w:r>
      <w:r w:rsidRPr="0011154D">
        <w:rPr>
          <w:rFonts w:ascii="Courier New" w:hAnsi="Courier New" w:cs="Courier New"/>
          <w:szCs w:val="24"/>
        </w:rPr>
        <w:t>e</w:t>
      </w:r>
      <w:r w:rsidR="00DD44D3" w:rsidRPr="0011154D">
        <w:rPr>
          <w:rFonts w:ascii="Courier New" w:hAnsi="Courier New" w:cs="Courier New"/>
          <w:szCs w:val="24"/>
        </w:rPr>
        <w:t>ditorial</w:t>
      </w:r>
      <w:r w:rsidR="00193C6F" w:rsidRPr="0011154D">
        <w:rPr>
          <w:rFonts w:ascii="Courier New" w:hAnsi="Courier New" w:cs="Courier New"/>
          <w:szCs w:val="24"/>
        </w:rPr>
        <w:t xml:space="preserve"> change</w:t>
      </w:r>
      <w:r w:rsidRPr="0011154D">
        <w:rPr>
          <w:rFonts w:ascii="Courier New" w:hAnsi="Courier New" w:cs="Courier New"/>
          <w:szCs w:val="24"/>
        </w:rPr>
        <w:t>s</w:t>
      </w:r>
      <w:r w:rsidR="00193C6F" w:rsidRPr="0011154D">
        <w:rPr>
          <w:rFonts w:ascii="Courier New" w:hAnsi="Courier New" w:cs="Courier New"/>
          <w:szCs w:val="24"/>
        </w:rPr>
        <w:t xml:space="preserve"> to </w:t>
      </w:r>
      <w:r w:rsidR="00BB26C7" w:rsidRPr="0011154D">
        <w:rPr>
          <w:rFonts w:ascii="Courier New" w:hAnsi="Courier New" w:cs="Courier New"/>
          <w:szCs w:val="24"/>
        </w:rPr>
        <w:t>the</w:t>
      </w:r>
      <w:r w:rsidR="00716900" w:rsidRPr="0011154D">
        <w:rPr>
          <w:rFonts w:ascii="Courier New" w:hAnsi="Courier New" w:cs="Courier New"/>
          <w:szCs w:val="24"/>
        </w:rPr>
        <w:t xml:space="preserve"> FAR</w:t>
      </w:r>
      <w:r w:rsidR="00193C6F" w:rsidRPr="0011154D">
        <w:rPr>
          <w:rFonts w:ascii="Courier New" w:hAnsi="Courier New" w:cs="Courier New"/>
          <w:szCs w:val="24"/>
        </w:rPr>
        <w:t>.</w:t>
      </w:r>
    </w:p>
    <w:p w:rsidR="000533A4" w:rsidRPr="00DB43CF" w:rsidRDefault="000533A4" w:rsidP="0011154D">
      <w:pPr>
        <w:tabs>
          <w:tab w:val="left" w:pos="620"/>
          <w:tab w:val="left" w:pos="1440"/>
        </w:tabs>
        <w:spacing w:line="480" w:lineRule="auto"/>
        <w:rPr>
          <w:rFonts w:ascii="Courier New" w:hAnsi="Courier New" w:cs="Courier New"/>
          <w:b/>
          <w:szCs w:val="24"/>
        </w:rPr>
      </w:pPr>
      <w:r w:rsidRPr="0011154D">
        <w:rPr>
          <w:rFonts w:ascii="Courier New" w:hAnsi="Courier New" w:cs="Courier New"/>
          <w:b/>
          <w:szCs w:val="24"/>
        </w:rPr>
        <w:t>List of Subject</w:t>
      </w:r>
      <w:r w:rsidR="00D25BF3" w:rsidRPr="0011154D">
        <w:rPr>
          <w:rFonts w:ascii="Courier New" w:hAnsi="Courier New" w:cs="Courier New"/>
          <w:b/>
          <w:szCs w:val="24"/>
        </w:rPr>
        <w:t>s</w:t>
      </w:r>
      <w:r w:rsidRPr="0011154D">
        <w:rPr>
          <w:rFonts w:ascii="Courier New" w:hAnsi="Courier New" w:cs="Courier New"/>
          <w:b/>
          <w:szCs w:val="24"/>
        </w:rPr>
        <w:t xml:space="preserve"> in </w:t>
      </w:r>
      <w:r w:rsidR="003D6CB3" w:rsidRPr="0011154D">
        <w:rPr>
          <w:rFonts w:ascii="Courier New" w:hAnsi="Courier New" w:cs="Courier New"/>
          <w:b/>
          <w:szCs w:val="24"/>
        </w:rPr>
        <w:t xml:space="preserve">48 CFR </w:t>
      </w:r>
      <w:r w:rsidR="008776F5" w:rsidRPr="0011154D">
        <w:rPr>
          <w:rFonts w:ascii="Courier New" w:hAnsi="Courier New" w:cs="Courier New"/>
          <w:b/>
          <w:szCs w:val="24"/>
        </w:rPr>
        <w:t>p</w:t>
      </w:r>
      <w:r w:rsidR="003D6CB3" w:rsidRPr="0011154D">
        <w:rPr>
          <w:rFonts w:ascii="Courier New" w:hAnsi="Courier New" w:cs="Courier New"/>
          <w:b/>
          <w:szCs w:val="24"/>
        </w:rPr>
        <w:t>art</w:t>
      </w:r>
      <w:r w:rsidR="00E5428B">
        <w:rPr>
          <w:rFonts w:ascii="Courier New" w:hAnsi="Courier New" w:cs="Courier New"/>
          <w:b/>
          <w:szCs w:val="24"/>
        </w:rPr>
        <w:t xml:space="preserve">s </w:t>
      </w:r>
      <w:r w:rsidR="00AD4FE2">
        <w:rPr>
          <w:rFonts w:ascii="Courier New" w:hAnsi="Courier New" w:cs="Courier New"/>
          <w:b/>
          <w:szCs w:val="24"/>
        </w:rPr>
        <w:t xml:space="preserve">4, </w:t>
      </w:r>
      <w:r w:rsidR="004405CE">
        <w:rPr>
          <w:rFonts w:ascii="Courier New" w:hAnsi="Courier New" w:cs="Courier New"/>
          <w:b/>
          <w:szCs w:val="24"/>
        </w:rPr>
        <w:t xml:space="preserve">5, 9, </w:t>
      </w:r>
      <w:r w:rsidR="00AD4FE2">
        <w:rPr>
          <w:rFonts w:ascii="Courier New" w:hAnsi="Courier New" w:cs="Courier New"/>
          <w:b/>
          <w:szCs w:val="24"/>
        </w:rPr>
        <w:t xml:space="preserve">18, </w:t>
      </w:r>
      <w:r w:rsidR="00E5428B">
        <w:rPr>
          <w:rFonts w:ascii="Courier New" w:hAnsi="Courier New" w:cs="Courier New"/>
          <w:b/>
          <w:szCs w:val="24"/>
        </w:rPr>
        <w:t>27</w:t>
      </w:r>
      <w:r w:rsidR="004405CE">
        <w:rPr>
          <w:rFonts w:ascii="Courier New" w:hAnsi="Courier New" w:cs="Courier New"/>
          <w:b/>
          <w:szCs w:val="24"/>
        </w:rPr>
        <w:t>,</w:t>
      </w:r>
      <w:r w:rsidR="00E5428B">
        <w:rPr>
          <w:rFonts w:ascii="Courier New" w:hAnsi="Courier New" w:cs="Courier New"/>
          <w:b/>
          <w:szCs w:val="24"/>
        </w:rPr>
        <w:t xml:space="preserve"> and</w:t>
      </w:r>
      <w:r w:rsidR="004922BE">
        <w:rPr>
          <w:rFonts w:ascii="Courier New" w:hAnsi="Courier New" w:cs="Courier New"/>
          <w:b/>
          <w:szCs w:val="24"/>
        </w:rPr>
        <w:t xml:space="preserve"> </w:t>
      </w:r>
      <w:r w:rsidR="007A11AF">
        <w:rPr>
          <w:rFonts w:ascii="Courier New" w:hAnsi="Courier New" w:cs="Courier New"/>
          <w:b/>
          <w:szCs w:val="24"/>
        </w:rPr>
        <w:t>52</w:t>
      </w:r>
    </w:p>
    <w:p w:rsidR="000533A4" w:rsidRPr="0011154D" w:rsidRDefault="000533A4" w:rsidP="00DB43CF">
      <w:pPr>
        <w:spacing w:line="480" w:lineRule="auto"/>
        <w:ind w:firstLine="720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szCs w:val="24"/>
        </w:rPr>
        <w:t>Government procurement.</w:t>
      </w:r>
    </w:p>
    <w:p w:rsidR="00196159" w:rsidRPr="0011154D" w:rsidRDefault="00196159" w:rsidP="0011154D">
      <w:pPr>
        <w:spacing w:line="240" w:lineRule="auto"/>
        <w:rPr>
          <w:rFonts w:ascii="Courier New" w:hAnsi="Courier New" w:cs="Courier New"/>
          <w:szCs w:val="24"/>
        </w:rPr>
      </w:pPr>
    </w:p>
    <w:p w:rsidR="00196159" w:rsidRPr="0011154D" w:rsidRDefault="00196159" w:rsidP="0011154D">
      <w:pPr>
        <w:spacing w:line="240" w:lineRule="auto"/>
        <w:rPr>
          <w:rFonts w:ascii="Courier New" w:hAnsi="Courier New" w:cs="Courier New"/>
          <w:szCs w:val="24"/>
        </w:rPr>
      </w:pPr>
    </w:p>
    <w:p w:rsidR="00D300EB" w:rsidRPr="0011154D" w:rsidRDefault="00D300EB" w:rsidP="0011154D">
      <w:pPr>
        <w:spacing w:line="24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szCs w:val="24"/>
        </w:rPr>
        <w:t xml:space="preserve">William </w:t>
      </w:r>
      <w:r w:rsidR="0060553A" w:rsidRPr="0011154D">
        <w:rPr>
          <w:rFonts w:ascii="Courier New" w:hAnsi="Courier New" w:cs="Courier New"/>
          <w:szCs w:val="24"/>
        </w:rPr>
        <w:t xml:space="preserve">F. </w:t>
      </w:r>
      <w:r w:rsidRPr="0011154D">
        <w:rPr>
          <w:rFonts w:ascii="Courier New" w:hAnsi="Courier New" w:cs="Courier New"/>
          <w:szCs w:val="24"/>
        </w:rPr>
        <w:t>Clark,</w:t>
      </w:r>
    </w:p>
    <w:p w:rsidR="00D300EB" w:rsidRPr="0011154D" w:rsidRDefault="00D300EB" w:rsidP="0011154D">
      <w:pPr>
        <w:spacing w:line="24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szCs w:val="24"/>
        </w:rPr>
        <w:t>Director,</w:t>
      </w:r>
    </w:p>
    <w:p w:rsidR="00D300EB" w:rsidRPr="0011154D" w:rsidRDefault="00D300EB" w:rsidP="0011154D">
      <w:pPr>
        <w:spacing w:line="24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szCs w:val="24"/>
        </w:rPr>
        <w:t>Office of Government</w:t>
      </w:r>
      <w:r w:rsidR="00412A7F" w:rsidRPr="0011154D">
        <w:rPr>
          <w:rFonts w:ascii="Courier New" w:hAnsi="Courier New" w:cs="Courier New"/>
          <w:szCs w:val="24"/>
        </w:rPr>
        <w:t>-</w:t>
      </w:r>
      <w:r w:rsidRPr="0011154D">
        <w:rPr>
          <w:rFonts w:ascii="Courier New" w:hAnsi="Courier New" w:cs="Courier New"/>
          <w:szCs w:val="24"/>
        </w:rPr>
        <w:t>wide</w:t>
      </w:r>
    </w:p>
    <w:p w:rsidR="00D300EB" w:rsidRPr="0011154D" w:rsidRDefault="00D300EB" w:rsidP="0011154D">
      <w:pPr>
        <w:spacing w:line="24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szCs w:val="24"/>
        </w:rPr>
        <w:t xml:space="preserve">  Acquisition Policy,</w:t>
      </w:r>
    </w:p>
    <w:p w:rsidR="00D300EB" w:rsidRPr="0011154D" w:rsidRDefault="00D300EB" w:rsidP="0011154D">
      <w:pPr>
        <w:spacing w:line="24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szCs w:val="24"/>
        </w:rPr>
        <w:t>Office of Acquisition Policy,</w:t>
      </w:r>
    </w:p>
    <w:p w:rsidR="00D300EB" w:rsidRPr="0011154D" w:rsidRDefault="00D300EB" w:rsidP="0011154D">
      <w:pPr>
        <w:spacing w:line="24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szCs w:val="24"/>
        </w:rPr>
        <w:t>Office of Government</w:t>
      </w:r>
      <w:r w:rsidR="00412A7F" w:rsidRPr="0011154D">
        <w:rPr>
          <w:rFonts w:ascii="Courier New" w:hAnsi="Courier New" w:cs="Courier New"/>
          <w:szCs w:val="24"/>
        </w:rPr>
        <w:t>-</w:t>
      </w:r>
      <w:r w:rsidRPr="0011154D">
        <w:rPr>
          <w:rFonts w:ascii="Courier New" w:hAnsi="Courier New" w:cs="Courier New"/>
          <w:szCs w:val="24"/>
        </w:rPr>
        <w:t>wide Policy.</w:t>
      </w:r>
    </w:p>
    <w:p w:rsidR="00AD5779" w:rsidRPr="0011154D" w:rsidRDefault="00AD5779" w:rsidP="0011154D">
      <w:pPr>
        <w:spacing w:line="480" w:lineRule="auto"/>
        <w:rPr>
          <w:rFonts w:ascii="Courier New" w:hAnsi="Courier New" w:cs="Courier New"/>
          <w:szCs w:val="24"/>
        </w:rPr>
      </w:pPr>
    </w:p>
    <w:p w:rsidR="00DD44D3" w:rsidRPr="0011154D" w:rsidRDefault="003A23F4" w:rsidP="0011154D">
      <w:pPr>
        <w:spacing w:line="48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szCs w:val="24"/>
        </w:rPr>
        <w:br w:type="page"/>
      </w:r>
    </w:p>
    <w:p w:rsidR="00DD44D3" w:rsidRPr="0011154D" w:rsidRDefault="00DD44D3" w:rsidP="0011154D">
      <w:pPr>
        <w:spacing w:line="480" w:lineRule="auto"/>
        <w:ind w:firstLine="576"/>
        <w:rPr>
          <w:rFonts w:ascii="Courier New" w:hAnsi="Courier New" w:cs="Courier New"/>
          <w:color w:val="000000" w:themeColor="text1"/>
          <w:szCs w:val="24"/>
        </w:rPr>
      </w:pPr>
      <w:r w:rsidRPr="0011154D">
        <w:rPr>
          <w:rFonts w:ascii="Courier New" w:hAnsi="Courier New" w:cs="Courier New"/>
          <w:szCs w:val="24"/>
        </w:rPr>
        <w:lastRenderedPageBreak/>
        <w:t xml:space="preserve">Therefore, </w:t>
      </w:r>
      <w:proofErr w:type="spellStart"/>
      <w:proofErr w:type="gramStart"/>
      <w:r w:rsidRPr="0011154D">
        <w:rPr>
          <w:rFonts w:ascii="Courier New" w:hAnsi="Courier New" w:cs="Courier New"/>
          <w:color w:val="000000" w:themeColor="text1"/>
          <w:szCs w:val="24"/>
        </w:rPr>
        <w:t>DoD</w:t>
      </w:r>
      <w:proofErr w:type="spellEnd"/>
      <w:proofErr w:type="gramEnd"/>
      <w:r w:rsidRPr="0011154D">
        <w:rPr>
          <w:rFonts w:ascii="Courier New" w:hAnsi="Courier New" w:cs="Courier New"/>
          <w:color w:val="000000" w:themeColor="text1"/>
          <w:szCs w:val="24"/>
        </w:rPr>
        <w:t>, GSA, and NASA amend 48 CFR part</w:t>
      </w:r>
      <w:r w:rsidR="00E5428B">
        <w:rPr>
          <w:rFonts w:ascii="Courier New" w:hAnsi="Courier New" w:cs="Courier New"/>
          <w:color w:val="000000" w:themeColor="text1"/>
          <w:szCs w:val="24"/>
        </w:rPr>
        <w:t xml:space="preserve">s </w:t>
      </w:r>
      <w:r w:rsidR="00AD4FE2">
        <w:rPr>
          <w:rFonts w:ascii="Courier New" w:hAnsi="Courier New" w:cs="Courier New"/>
          <w:color w:val="000000" w:themeColor="text1"/>
          <w:szCs w:val="24"/>
        </w:rPr>
        <w:t xml:space="preserve">4, </w:t>
      </w:r>
      <w:r w:rsidR="004405CE">
        <w:rPr>
          <w:rFonts w:ascii="Courier New" w:hAnsi="Courier New" w:cs="Courier New"/>
          <w:color w:val="000000" w:themeColor="text1"/>
          <w:szCs w:val="24"/>
        </w:rPr>
        <w:t xml:space="preserve">5, 9, </w:t>
      </w:r>
      <w:r w:rsidR="00AD4FE2">
        <w:rPr>
          <w:rFonts w:ascii="Courier New" w:hAnsi="Courier New" w:cs="Courier New"/>
          <w:color w:val="000000" w:themeColor="text1"/>
          <w:szCs w:val="24"/>
        </w:rPr>
        <w:t xml:space="preserve">18, </w:t>
      </w:r>
      <w:r w:rsidR="00E5428B">
        <w:rPr>
          <w:rFonts w:ascii="Courier New" w:hAnsi="Courier New" w:cs="Courier New"/>
          <w:color w:val="000000" w:themeColor="text1"/>
          <w:szCs w:val="24"/>
        </w:rPr>
        <w:t>27</w:t>
      </w:r>
      <w:r w:rsidR="004405CE">
        <w:rPr>
          <w:rFonts w:ascii="Courier New" w:hAnsi="Courier New" w:cs="Courier New"/>
          <w:color w:val="000000" w:themeColor="text1"/>
          <w:szCs w:val="24"/>
        </w:rPr>
        <w:t>,</w:t>
      </w:r>
      <w:r w:rsidR="00E5428B">
        <w:rPr>
          <w:rFonts w:ascii="Courier New" w:hAnsi="Courier New" w:cs="Courier New"/>
          <w:color w:val="000000" w:themeColor="text1"/>
          <w:szCs w:val="24"/>
        </w:rPr>
        <w:t xml:space="preserve"> and</w:t>
      </w:r>
      <w:r w:rsidR="004922BE">
        <w:rPr>
          <w:rFonts w:ascii="Courier New" w:hAnsi="Courier New" w:cs="Courier New"/>
          <w:color w:val="000000" w:themeColor="text1"/>
          <w:szCs w:val="24"/>
        </w:rPr>
        <w:t xml:space="preserve"> </w:t>
      </w:r>
      <w:r w:rsidR="00B4093D">
        <w:rPr>
          <w:rFonts w:ascii="Courier New" w:hAnsi="Courier New" w:cs="Courier New"/>
          <w:color w:val="000000" w:themeColor="text1"/>
          <w:szCs w:val="24"/>
        </w:rPr>
        <w:t>52</w:t>
      </w:r>
      <w:r w:rsidRPr="0011154D">
        <w:rPr>
          <w:rFonts w:ascii="Courier New" w:hAnsi="Courier New" w:cs="Courier New"/>
          <w:color w:val="000000" w:themeColor="text1"/>
          <w:szCs w:val="24"/>
        </w:rPr>
        <w:t xml:space="preserve"> as set forth below:</w:t>
      </w:r>
    </w:p>
    <w:p w:rsidR="00700927" w:rsidRPr="0011154D" w:rsidRDefault="00700927" w:rsidP="0011154D">
      <w:pPr>
        <w:spacing w:line="480" w:lineRule="auto"/>
        <w:ind w:firstLine="576"/>
        <w:rPr>
          <w:rFonts w:ascii="Courier New" w:hAnsi="Courier New" w:cs="Courier New"/>
          <w:color w:val="000000" w:themeColor="text1"/>
          <w:szCs w:val="24"/>
        </w:rPr>
      </w:pPr>
      <w:r w:rsidRPr="0011154D">
        <w:rPr>
          <w:rFonts w:ascii="Courier New" w:hAnsi="Courier New" w:cs="Courier New"/>
          <w:color w:val="000000" w:themeColor="text1"/>
          <w:szCs w:val="24"/>
        </w:rPr>
        <w:t>1.  The authority citation for 48 CFR part</w:t>
      </w:r>
      <w:r w:rsidR="00E5428B">
        <w:rPr>
          <w:rFonts w:ascii="Courier New" w:hAnsi="Courier New" w:cs="Courier New"/>
          <w:color w:val="000000" w:themeColor="text1"/>
          <w:szCs w:val="24"/>
        </w:rPr>
        <w:t xml:space="preserve">s </w:t>
      </w:r>
      <w:r w:rsidR="00AD4FE2">
        <w:rPr>
          <w:rFonts w:ascii="Courier New" w:hAnsi="Courier New" w:cs="Courier New"/>
          <w:color w:val="000000" w:themeColor="text1"/>
          <w:szCs w:val="24"/>
        </w:rPr>
        <w:t xml:space="preserve">4, </w:t>
      </w:r>
      <w:r w:rsidR="004405CE">
        <w:rPr>
          <w:rFonts w:ascii="Courier New" w:hAnsi="Courier New" w:cs="Courier New"/>
          <w:color w:val="000000" w:themeColor="text1"/>
          <w:szCs w:val="24"/>
        </w:rPr>
        <w:t xml:space="preserve">5, 9, </w:t>
      </w:r>
      <w:r w:rsidR="00AD4FE2">
        <w:rPr>
          <w:rFonts w:ascii="Courier New" w:hAnsi="Courier New" w:cs="Courier New"/>
          <w:color w:val="000000" w:themeColor="text1"/>
          <w:szCs w:val="24"/>
        </w:rPr>
        <w:t xml:space="preserve">18, </w:t>
      </w:r>
      <w:r w:rsidR="00E5428B">
        <w:rPr>
          <w:rFonts w:ascii="Courier New" w:hAnsi="Courier New" w:cs="Courier New"/>
          <w:color w:val="000000" w:themeColor="text1"/>
          <w:szCs w:val="24"/>
        </w:rPr>
        <w:t>27</w:t>
      </w:r>
      <w:r w:rsidR="004405CE">
        <w:rPr>
          <w:rFonts w:ascii="Courier New" w:hAnsi="Courier New" w:cs="Courier New"/>
          <w:color w:val="000000" w:themeColor="text1"/>
          <w:szCs w:val="24"/>
        </w:rPr>
        <w:t>,</w:t>
      </w:r>
      <w:r w:rsidR="00E5428B">
        <w:rPr>
          <w:rFonts w:ascii="Courier New" w:hAnsi="Courier New" w:cs="Courier New"/>
          <w:color w:val="000000" w:themeColor="text1"/>
          <w:szCs w:val="24"/>
        </w:rPr>
        <w:t xml:space="preserve"> and</w:t>
      </w:r>
      <w:r w:rsidR="004922BE">
        <w:rPr>
          <w:rFonts w:ascii="Courier New" w:hAnsi="Courier New" w:cs="Courier New"/>
          <w:color w:val="000000" w:themeColor="text1"/>
          <w:szCs w:val="24"/>
        </w:rPr>
        <w:t xml:space="preserve"> </w:t>
      </w:r>
      <w:r w:rsidR="00B4093D">
        <w:rPr>
          <w:rFonts w:ascii="Courier New" w:hAnsi="Courier New" w:cs="Courier New"/>
          <w:color w:val="000000" w:themeColor="text1"/>
          <w:szCs w:val="24"/>
        </w:rPr>
        <w:t>52</w:t>
      </w:r>
      <w:r w:rsidR="0041177B" w:rsidRPr="0011154D">
        <w:rPr>
          <w:rFonts w:ascii="Courier New" w:hAnsi="Courier New" w:cs="Courier New"/>
          <w:color w:val="000000" w:themeColor="text1"/>
          <w:szCs w:val="24"/>
        </w:rPr>
        <w:t xml:space="preserve"> </w:t>
      </w:r>
      <w:r w:rsidRPr="0011154D">
        <w:rPr>
          <w:rFonts w:ascii="Courier New" w:hAnsi="Courier New" w:cs="Courier New"/>
          <w:color w:val="000000" w:themeColor="text1"/>
          <w:szCs w:val="24"/>
        </w:rPr>
        <w:t>continues to read as follow</w:t>
      </w:r>
      <w:r w:rsidR="00352578" w:rsidRPr="0011154D">
        <w:rPr>
          <w:rFonts w:ascii="Courier New" w:hAnsi="Courier New" w:cs="Courier New"/>
          <w:color w:val="000000" w:themeColor="text1"/>
          <w:szCs w:val="24"/>
        </w:rPr>
        <w:t>s</w:t>
      </w:r>
      <w:r w:rsidRPr="0011154D">
        <w:rPr>
          <w:rFonts w:ascii="Courier New" w:hAnsi="Courier New" w:cs="Courier New"/>
          <w:color w:val="000000" w:themeColor="text1"/>
          <w:szCs w:val="24"/>
        </w:rPr>
        <w:t>:</w:t>
      </w:r>
    </w:p>
    <w:p w:rsidR="00700927" w:rsidRDefault="00700927" w:rsidP="0011154D">
      <w:pPr>
        <w:spacing w:line="480" w:lineRule="auto"/>
        <w:ind w:firstLine="576"/>
        <w:rPr>
          <w:rFonts w:ascii="Courier New" w:hAnsi="Courier New" w:cs="Courier New"/>
          <w:color w:val="000000" w:themeColor="text1"/>
          <w:szCs w:val="24"/>
        </w:rPr>
      </w:pPr>
      <w:r w:rsidRPr="0011154D">
        <w:rPr>
          <w:rFonts w:ascii="Courier New" w:hAnsi="Courier New" w:cs="Courier New"/>
          <w:b/>
          <w:color w:val="000000" w:themeColor="text1"/>
          <w:szCs w:val="24"/>
        </w:rPr>
        <w:t>Authority:</w:t>
      </w:r>
      <w:r w:rsidRPr="0011154D">
        <w:rPr>
          <w:rFonts w:ascii="Courier New" w:hAnsi="Courier New" w:cs="Courier New"/>
          <w:color w:val="000000" w:themeColor="text1"/>
          <w:szCs w:val="24"/>
        </w:rPr>
        <w:t xml:space="preserve">  40 U.S.C. 121(c); 10 U.S.C. chapter 137; and 51 U.S.C. 20113.</w:t>
      </w:r>
    </w:p>
    <w:p w:rsidR="0031704F" w:rsidRDefault="00A0738B" w:rsidP="00A0738B">
      <w:pPr>
        <w:spacing w:line="480" w:lineRule="auto"/>
        <w:rPr>
          <w:rFonts w:ascii="Courier New" w:hAnsi="Courier New" w:cs="Courier New"/>
          <w:b/>
          <w:color w:val="000000" w:themeColor="text1"/>
          <w:szCs w:val="24"/>
        </w:rPr>
      </w:pPr>
      <w:r w:rsidRPr="00A0738B">
        <w:rPr>
          <w:rFonts w:ascii="Courier New" w:hAnsi="Courier New" w:cs="Courier New"/>
          <w:b/>
          <w:color w:val="000000" w:themeColor="text1"/>
          <w:szCs w:val="24"/>
        </w:rPr>
        <w:t>PART 4—ADMINISTRATIVE AND INFORMATION MATTERS</w:t>
      </w:r>
    </w:p>
    <w:p w:rsidR="00A0738B" w:rsidRPr="00A0738B" w:rsidRDefault="00A0738B" w:rsidP="00A0738B">
      <w:pPr>
        <w:spacing w:line="480" w:lineRule="auto"/>
        <w:rPr>
          <w:rFonts w:ascii="Courier New" w:hAnsi="Courier New" w:cs="Courier New"/>
          <w:b/>
          <w:color w:val="000000" w:themeColor="text1"/>
          <w:szCs w:val="24"/>
        </w:rPr>
      </w:pPr>
      <w:proofErr w:type="gramStart"/>
      <w:r>
        <w:rPr>
          <w:rFonts w:ascii="Courier New" w:hAnsi="Courier New" w:cs="Courier New"/>
          <w:b/>
          <w:color w:val="000000" w:themeColor="text1"/>
          <w:szCs w:val="24"/>
        </w:rPr>
        <w:t>4.1603  [</w:t>
      </w:r>
      <w:proofErr w:type="gramEnd"/>
      <w:r>
        <w:rPr>
          <w:rFonts w:ascii="Courier New" w:hAnsi="Courier New" w:cs="Courier New"/>
          <w:b/>
          <w:color w:val="000000" w:themeColor="text1"/>
          <w:szCs w:val="24"/>
        </w:rPr>
        <w:t>Amended]</w:t>
      </w:r>
    </w:p>
    <w:p w:rsidR="0031704F" w:rsidRDefault="00120FB8" w:rsidP="0011154D">
      <w:pPr>
        <w:spacing w:line="480" w:lineRule="auto"/>
        <w:ind w:firstLine="576"/>
        <w:rPr>
          <w:rFonts w:ascii="Courier New" w:hAnsi="Courier New" w:cs="Courier New"/>
          <w:color w:val="000000" w:themeColor="text1"/>
          <w:szCs w:val="24"/>
        </w:rPr>
      </w:pPr>
      <w:r>
        <w:rPr>
          <w:rFonts w:ascii="Courier New" w:hAnsi="Courier New" w:cs="Courier New"/>
          <w:color w:val="000000" w:themeColor="text1"/>
          <w:szCs w:val="24"/>
        </w:rPr>
        <w:t>2</w:t>
      </w:r>
      <w:r w:rsidR="0031704F">
        <w:rPr>
          <w:rFonts w:ascii="Courier New" w:hAnsi="Courier New" w:cs="Courier New"/>
          <w:color w:val="000000" w:themeColor="text1"/>
          <w:szCs w:val="24"/>
        </w:rPr>
        <w:t xml:space="preserve">.  </w:t>
      </w:r>
      <w:del w:id="3" w:author="Reid, Chipp (OFR)" w:date="2020-06-26T12:56:00Z">
        <w:r w:rsidR="0031704F" w:rsidDel="00BE6ACE">
          <w:rPr>
            <w:rFonts w:ascii="Courier New" w:hAnsi="Courier New" w:cs="Courier New"/>
            <w:color w:val="000000" w:themeColor="text1"/>
            <w:szCs w:val="24"/>
          </w:rPr>
          <w:delText xml:space="preserve">Amend </w:delText>
        </w:r>
      </w:del>
      <w:ins w:id="4" w:author="Reid, Chipp (OFR)" w:date="2020-06-26T12:56:00Z">
        <w:r w:rsidR="00BE6ACE">
          <w:rPr>
            <w:rFonts w:ascii="Courier New" w:hAnsi="Courier New" w:cs="Courier New"/>
            <w:color w:val="000000" w:themeColor="text1"/>
            <w:szCs w:val="24"/>
          </w:rPr>
          <w:t>In</w:t>
        </w:r>
        <w:r w:rsidR="00BE6ACE">
          <w:rPr>
            <w:rFonts w:ascii="Courier New" w:hAnsi="Courier New" w:cs="Courier New"/>
            <w:color w:val="000000" w:themeColor="text1"/>
            <w:szCs w:val="24"/>
          </w:rPr>
          <w:t xml:space="preserve"> </w:t>
        </w:r>
      </w:ins>
      <w:r w:rsidR="0031704F">
        <w:rPr>
          <w:rFonts w:ascii="Courier New" w:hAnsi="Courier New" w:cs="Courier New"/>
          <w:color w:val="000000" w:themeColor="text1"/>
          <w:szCs w:val="24"/>
        </w:rPr>
        <w:t xml:space="preserve">section 4.1603 </w:t>
      </w:r>
      <w:del w:id="5" w:author="Reid, Chipp (OFR)" w:date="2020-06-26T12:56:00Z">
        <w:r w:rsidR="0031704F" w:rsidDel="00BE6ACE">
          <w:rPr>
            <w:rFonts w:ascii="Courier New" w:hAnsi="Courier New" w:cs="Courier New"/>
            <w:color w:val="000000" w:themeColor="text1"/>
            <w:szCs w:val="24"/>
          </w:rPr>
          <w:delText xml:space="preserve">in </w:delText>
        </w:r>
      </w:del>
      <w:ins w:id="6" w:author="Reid, Chipp (OFR)" w:date="2020-06-26T12:56:00Z">
        <w:r w:rsidR="00BE6ACE">
          <w:rPr>
            <w:rFonts w:ascii="Courier New" w:hAnsi="Courier New" w:cs="Courier New"/>
            <w:color w:val="000000" w:themeColor="text1"/>
            <w:szCs w:val="24"/>
          </w:rPr>
          <w:t>amend</w:t>
        </w:r>
        <w:r w:rsidR="00BE6ACE">
          <w:rPr>
            <w:rFonts w:ascii="Courier New" w:hAnsi="Courier New" w:cs="Courier New"/>
            <w:color w:val="000000" w:themeColor="text1"/>
            <w:szCs w:val="24"/>
          </w:rPr>
          <w:t xml:space="preserve"> </w:t>
        </w:r>
      </w:ins>
      <w:r w:rsidR="0031704F">
        <w:rPr>
          <w:rFonts w:ascii="Courier New" w:hAnsi="Courier New" w:cs="Courier New"/>
          <w:color w:val="000000" w:themeColor="text1"/>
          <w:szCs w:val="24"/>
        </w:rPr>
        <w:t>paragraph (a</w:t>
      </w:r>
      <w:proofErr w:type="gramStart"/>
      <w:r w:rsidR="0031704F">
        <w:rPr>
          <w:rFonts w:ascii="Courier New" w:hAnsi="Courier New" w:cs="Courier New"/>
          <w:color w:val="000000" w:themeColor="text1"/>
          <w:szCs w:val="24"/>
        </w:rPr>
        <w:t>)(</w:t>
      </w:r>
      <w:proofErr w:type="gramEnd"/>
      <w:r w:rsidR="0031704F">
        <w:rPr>
          <w:rFonts w:ascii="Courier New" w:hAnsi="Courier New" w:cs="Courier New"/>
          <w:color w:val="000000" w:themeColor="text1"/>
          <w:szCs w:val="24"/>
        </w:rPr>
        <w:t>1) by removing “</w:t>
      </w:r>
      <w:r w:rsidR="0031704F" w:rsidRPr="0031704F">
        <w:rPr>
          <w:rFonts w:ascii="Courier New" w:hAnsi="Courier New" w:cs="Courier New"/>
          <w:i/>
          <w:color w:val="000000" w:themeColor="text1"/>
          <w:szCs w:val="24"/>
        </w:rPr>
        <w:t>http://www.gsa.gov/graphics/</w:t>
      </w:r>
      <w:proofErr w:type="spellStart"/>
      <w:r w:rsidR="0031704F" w:rsidRPr="0031704F">
        <w:rPr>
          <w:rFonts w:ascii="Courier New" w:hAnsi="Courier New" w:cs="Courier New"/>
          <w:i/>
          <w:color w:val="000000" w:themeColor="text1"/>
          <w:szCs w:val="24"/>
        </w:rPr>
        <w:t>fas</w:t>
      </w:r>
      <w:proofErr w:type="spellEnd"/>
      <w:r w:rsidR="0031704F" w:rsidRPr="0031704F">
        <w:rPr>
          <w:rFonts w:ascii="Courier New" w:hAnsi="Courier New" w:cs="Courier New"/>
          <w:i/>
          <w:color w:val="000000" w:themeColor="text1"/>
          <w:szCs w:val="24"/>
        </w:rPr>
        <w:t>/Civilian__contacts.pdf</w:t>
      </w:r>
      <w:r w:rsidR="0031704F">
        <w:rPr>
          <w:rFonts w:ascii="Courier New" w:hAnsi="Courier New" w:cs="Courier New"/>
          <w:color w:val="000000" w:themeColor="text1"/>
          <w:szCs w:val="24"/>
        </w:rPr>
        <w:t xml:space="preserve">” and adding </w:t>
      </w:r>
      <w:r w:rsidR="008E446A">
        <w:rPr>
          <w:rFonts w:ascii="Courier New" w:hAnsi="Courier New" w:cs="Courier New"/>
          <w:color w:val="000000" w:themeColor="text1"/>
          <w:szCs w:val="24"/>
        </w:rPr>
        <w:t>“</w:t>
      </w:r>
      <w:r w:rsidR="00AE7FAF" w:rsidRPr="00AE7FAF">
        <w:rPr>
          <w:rFonts w:ascii="Courier New" w:hAnsi="Courier New" w:cs="Courier New"/>
          <w:color w:val="000000" w:themeColor="text1"/>
          <w:szCs w:val="24"/>
        </w:rPr>
        <w:t>https://community.max.g</w:t>
      </w:r>
      <w:r w:rsidR="00F2351F">
        <w:rPr>
          <w:rFonts w:ascii="Courier New" w:hAnsi="Courier New" w:cs="Courier New"/>
          <w:color w:val="000000" w:themeColor="text1"/>
          <w:szCs w:val="24"/>
        </w:rPr>
        <w:t>ov/x/24foL</w:t>
      </w:r>
      <w:r w:rsidR="008E446A">
        <w:rPr>
          <w:rFonts w:ascii="Courier New" w:hAnsi="Courier New" w:cs="Courier New"/>
          <w:color w:val="000000" w:themeColor="text1"/>
          <w:szCs w:val="24"/>
        </w:rPr>
        <w:t xml:space="preserve">” </w:t>
      </w:r>
      <w:r w:rsidR="00A0738B">
        <w:rPr>
          <w:rFonts w:ascii="Courier New" w:hAnsi="Courier New" w:cs="Courier New"/>
          <w:color w:val="000000" w:themeColor="text1"/>
          <w:szCs w:val="24"/>
        </w:rPr>
        <w:t>in its place.</w:t>
      </w:r>
    </w:p>
    <w:p w:rsidR="00FA73D6" w:rsidRPr="00FA73D6" w:rsidRDefault="00FA73D6" w:rsidP="00FA73D6">
      <w:pPr>
        <w:spacing w:line="480" w:lineRule="auto"/>
        <w:rPr>
          <w:rFonts w:ascii="Courier New" w:hAnsi="Courier New" w:cs="Courier New"/>
          <w:b/>
          <w:color w:val="000000" w:themeColor="text1"/>
          <w:szCs w:val="24"/>
        </w:rPr>
      </w:pPr>
      <w:r w:rsidRPr="00FA73D6">
        <w:rPr>
          <w:rFonts w:ascii="Courier New" w:hAnsi="Courier New" w:cs="Courier New"/>
          <w:b/>
          <w:color w:val="000000" w:themeColor="text1"/>
          <w:szCs w:val="24"/>
        </w:rPr>
        <w:t>PART 5—PUBLICIZING CONTRACT ACTIONS</w:t>
      </w:r>
    </w:p>
    <w:p w:rsidR="00FA73D6" w:rsidRPr="00FA73D6" w:rsidRDefault="00FA73D6" w:rsidP="00FA73D6">
      <w:pPr>
        <w:spacing w:line="480" w:lineRule="auto"/>
        <w:rPr>
          <w:rFonts w:ascii="Courier New" w:hAnsi="Courier New" w:cs="Courier New"/>
          <w:b/>
          <w:color w:val="000000" w:themeColor="text1"/>
          <w:szCs w:val="24"/>
        </w:rPr>
      </w:pPr>
      <w:proofErr w:type="gramStart"/>
      <w:r w:rsidRPr="00FA73D6">
        <w:rPr>
          <w:rFonts w:ascii="Courier New" w:hAnsi="Courier New" w:cs="Courier New"/>
          <w:b/>
          <w:color w:val="000000" w:themeColor="text1"/>
          <w:szCs w:val="24"/>
        </w:rPr>
        <w:t>5.205  [</w:t>
      </w:r>
      <w:proofErr w:type="gramEnd"/>
      <w:r w:rsidRPr="00FA73D6">
        <w:rPr>
          <w:rFonts w:ascii="Courier New" w:hAnsi="Courier New" w:cs="Courier New"/>
          <w:b/>
          <w:color w:val="000000" w:themeColor="text1"/>
          <w:szCs w:val="24"/>
        </w:rPr>
        <w:t>Amended]</w:t>
      </w:r>
    </w:p>
    <w:p w:rsidR="00FA73D6" w:rsidRDefault="00120FB8" w:rsidP="00FA73D6">
      <w:pPr>
        <w:spacing w:line="480" w:lineRule="auto"/>
        <w:ind w:firstLine="720"/>
        <w:rPr>
          <w:rFonts w:ascii="Courier New" w:hAnsi="Courier New" w:cs="Courier New"/>
          <w:color w:val="000000" w:themeColor="text1"/>
          <w:szCs w:val="24"/>
        </w:rPr>
      </w:pPr>
      <w:r>
        <w:rPr>
          <w:rFonts w:ascii="Courier New" w:hAnsi="Courier New" w:cs="Courier New"/>
          <w:color w:val="000000" w:themeColor="text1"/>
          <w:szCs w:val="24"/>
        </w:rPr>
        <w:t>3</w:t>
      </w:r>
      <w:r w:rsidR="00FA73D6">
        <w:rPr>
          <w:rFonts w:ascii="Courier New" w:hAnsi="Courier New" w:cs="Courier New"/>
          <w:color w:val="000000" w:themeColor="text1"/>
          <w:szCs w:val="24"/>
        </w:rPr>
        <w:t xml:space="preserve">.  </w:t>
      </w:r>
      <w:del w:id="7" w:author="Reid, Chipp (OFR)" w:date="2020-06-26T12:56:00Z">
        <w:r w:rsidR="00FA73D6" w:rsidDel="00BE6ACE">
          <w:rPr>
            <w:rFonts w:ascii="Courier New" w:hAnsi="Courier New" w:cs="Courier New"/>
            <w:color w:val="000000" w:themeColor="text1"/>
            <w:szCs w:val="24"/>
          </w:rPr>
          <w:delText xml:space="preserve">Amend </w:delText>
        </w:r>
      </w:del>
      <w:ins w:id="8" w:author="Reid, Chipp (OFR)" w:date="2020-06-26T12:56:00Z">
        <w:r w:rsidR="00BE6ACE">
          <w:rPr>
            <w:rFonts w:ascii="Courier New" w:hAnsi="Courier New" w:cs="Courier New"/>
            <w:color w:val="000000" w:themeColor="text1"/>
            <w:szCs w:val="24"/>
          </w:rPr>
          <w:t>In</w:t>
        </w:r>
        <w:r w:rsidR="00BE6ACE">
          <w:rPr>
            <w:rFonts w:ascii="Courier New" w:hAnsi="Courier New" w:cs="Courier New"/>
            <w:color w:val="000000" w:themeColor="text1"/>
            <w:szCs w:val="24"/>
          </w:rPr>
          <w:t xml:space="preserve"> </w:t>
        </w:r>
      </w:ins>
      <w:r w:rsidR="00FA73D6">
        <w:rPr>
          <w:rFonts w:ascii="Courier New" w:hAnsi="Courier New" w:cs="Courier New"/>
          <w:color w:val="000000" w:themeColor="text1"/>
          <w:szCs w:val="24"/>
        </w:rPr>
        <w:t xml:space="preserve">section 5.205 </w:t>
      </w:r>
      <w:del w:id="9" w:author="Reid, Chipp (OFR)" w:date="2020-06-26T12:56:00Z">
        <w:r w:rsidR="00FA73D6" w:rsidDel="00BE6ACE">
          <w:rPr>
            <w:rFonts w:ascii="Courier New" w:hAnsi="Courier New" w:cs="Courier New"/>
            <w:color w:val="000000" w:themeColor="text1"/>
            <w:szCs w:val="24"/>
          </w:rPr>
          <w:delText xml:space="preserve">in </w:delText>
        </w:r>
      </w:del>
      <w:ins w:id="10" w:author="Reid, Chipp (OFR)" w:date="2020-06-26T12:56:00Z">
        <w:r w:rsidR="00BE6ACE">
          <w:rPr>
            <w:rFonts w:ascii="Courier New" w:hAnsi="Courier New" w:cs="Courier New"/>
            <w:color w:val="000000" w:themeColor="text1"/>
            <w:szCs w:val="24"/>
          </w:rPr>
          <w:t>amend</w:t>
        </w:r>
        <w:r w:rsidR="00BE6ACE">
          <w:rPr>
            <w:rFonts w:ascii="Courier New" w:hAnsi="Courier New" w:cs="Courier New"/>
            <w:color w:val="000000" w:themeColor="text1"/>
            <w:szCs w:val="24"/>
          </w:rPr>
          <w:t xml:space="preserve"> </w:t>
        </w:r>
      </w:ins>
      <w:r w:rsidR="00FA73D6">
        <w:rPr>
          <w:rFonts w:ascii="Courier New" w:hAnsi="Courier New" w:cs="Courier New"/>
          <w:color w:val="000000" w:themeColor="text1"/>
          <w:szCs w:val="24"/>
        </w:rPr>
        <w:t xml:space="preserve">paragraph </w:t>
      </w:r>
      <w:r w:rsidR="00FA73D6" w:rsidRPr="00FA73D6">
        <w:rPr>
          <w:rFonts w:ascii="Courier New" w:hAnsi="Courier New" w:cs="Courier New"/>
          <w:color w:val="000000" w:themeColor="text1"/>
          <w:szCs w:val="24"/>
        </w:rPr>
        <w:t>(f)</w:t>
      </w:r>
      <w:r w:rsidR="00FA73D6">
        <w:rPr>
          <w:rFonts w:ascii="Courier New" w:hAnsi="Courier New" w:cs="Courier New"/>
          <w:color w:val="000000" w:themeColor="text1"/>
          <w:szCs w:val="24"/>
        </w:rPr>
        <w:t xml:space="preserve"> by removing “</w:t>
      </w:r>
      <w:r w:rsidR="00FA73D6" w:rsidRPr="00FA73D6">
        <w:rPr>
          <w:rFonts w:ascii="Courier New" w:hAnsi="Courier New" w:cs="Courier New"/>
          <w:color w:val="000000" w:themeColor="text1"/>
          <w:szCs w:val="24"/>
        </w:rPr>
        <w:t>national buy</w:t>
      </w:r>
      <w:r w:rsidR="00FA73D6">
        <w:rPr>
          <w:rFonts w:ascii="Courier New" w:hAnsi="Courier New" w:cs="Courier New"/>
          <w:color w:val="000000" w:themeColor="text1"/>
          <w:szCs w:val="24"/>
        </w:rPr>
        <w:t>”.</w:t>
      </w:r>
    </w:p>
    <w:p w:rsidR="00FA73D6" w:rsidRPr="00FA73D6" w:rsidRDefault="00FA73D6" w:rsidP="00FA73D6">
      <w:pPr>
        <w:spacing w:line="480" w:lineRule="auto"/>
        <w:rPr>
          <w:rFonts w:ascii="Courier New" w:hAnsi="Courier New" w:cs="Courier New"/>
          <w:b/>
          <w:color w:val="000000" w:themeColor="text1"/>
          <w:szCs w:val="24"/>
        </w:rPr>
      </w:pPr>
      <w:r w:rsidRPr="00FA73D6">
        <w:rPr>
          <w:rFonts w:ascii="Courier New" w:hAnsi="Courier New" w:cs="Courier New"/>
          <w:b/>
          <w:color w:val="000000" w:themeColor="text1"/>
          <w:szCs w:val="24"/>
        </w:rPr>
        <w:t>PART 9—CONTRACTOR QUALIFICATIONS</w:t>
      </w:r>
    </w:p>
    <w:p w:rsidR="00FA73D6" w:rsidRPr="00FA73D6" w:rsidRDefault="00FA73D6" w:rsidP="00FA73D6">
      <w:pPr>
        <w:spacing w:line="480" w:lineRule="auto"/>
        <w:rPr>
          <w:rFonts w:ascii="Courier New" w:hAnsi="Courier New" w:cs="Courier New"/>
          <w:b/>
          <w:color w:val="000000" w:themeColor="text1"/>
          <w:szCs w:val="24"/>
        </w:rPr>
      </w:pPr>
      <w:r w:rsidRPr="00FA73D6">
        <w:rPr>
          <w:rFonts w:ascii="Courier New" w:hAnsi="Courier New" w:cs="Courier New"/>
          <w:b/>
          <w:color w:val="000000" w:themeColor="text1"/>
          <w:szCs w:val="24"/>
        </w:rPr>
        <w:t>9.109-</w:t>
      </w:r>
      <w:proofErr w:type="gramStart"/>
      <w:r w:rsidRPr="00FA73D6">
        <w:rPr>
          <w:rFonts w:ascii="Courier New" w:hAnsi="Courier New" w:cs="Courier New"/>
          <w:b/>
          <w:color w:val="000000" w:themeColor="text1"/>
          <w:szCs w:val="24"/>
        </w:rPr>
        <w:t>4  [</w:t>
      </w:r>
      <w:proofErr w:type="gramEnd"/>
      <w:r w:rsidRPr="00FA73D6">
        <w:rPr>
          <w:rFonts w:ascii="Courier New" w:hAnsi="Courier New" w:cs="Courier New"/>
          <w:b/>
          <w:color w:val="000000" w:themeColor="text1"/>
          <w:szCs w:val="24"/>
        </w:rPr>
        <w:t>Amended]</w:t>
      </w:r>
    </w:p>
    <w:p w:rsidR="00FA73D6" w:rsidRDefault="00FA73D6" w:rsidP="00FA73D6">
      <w:pPr>
        <w:spacing w:line="480" w:lineRule="auto"/>
        <w:rPr>
          <w:rFonts w:ascii="Courier New" w:hAnsi="Courier New" w:cs="Courier New"/>
          <w:color w:val="000000" w:themeColor="text1"/>
          <w:szCs w:val="24"/>
        </w:rPr>
      </w:pPr>
      <w:r>
        <w:rPr>
          <w:rFonts w:ascii="Courier New" w:hAnsi="Courier New" w:cs="Courier New"/>
          <w:color w:val="000000" w:themeColor="text1"/>
          <w:szCs w:val="24"/>
        </w:rPr>
        <w:tab/>
      </w:r>
      <w:r w:rsidR="00120FB8">
        <w:rPr>
          <w:rFonts w:ascii="Courier New" w:hAnsi="Courier New" w:cs="Courier New"/>
          <w:color w:val="000000" w:themeColor="text1"/>
          <w:szCs w:val="24"/>
        </w:rPr>
        <w:t>4</w:t>
      </w:r>
      <w:r>
        <w:rPr>
          <w:rFonts w:ascii="Courier New" w:hAnsi="Courier New" w:cs="Courier New"/>
          <w:color w:val="000000" w:themeColor="text1"/>
          <w:szCs w:val="24"/>
        </w:rPr>
        <w:t>.  Amend section 9.109-4 in paragraph (a</w:t>
      </w:r>
      <w:proofErr w:type="gramStart"/>
      <w:r>
        <w:rPr>
          <w:rFonts w:ascii="Courier New" w:hAnsi="Courier New" w:cs="Courier New"/>
          <w:color w:val="000000" w:themeColor="text1"/>
          <w:szCs w:val="24"/>
        </w:rPr>
        <w:t>)(</w:t>
      </w:r>
      <w:proofErr w:type="gramEnd"/>
      <w:r>
        <w:rPr>
          <w:rFonts w:ascii="Courier New" w:hAnsi="Courier New" w:cs="Courier New"/>
          <w:color w:val="000000" w:themeColor="text1"/>
          <w:szCs w:val="24"/>
        </w:rPr>
        <w:t>1)(</w:t>
      </w:r>
      <w:proofErr w:type="spellStart"/>
      <w:r>
        <w:rPr>
          <w:rFonts w:ascii="Courier New" w:hAnsi="Courier New" w:cs="Courier New"/>
          <w:color w:val="000000" w:themeColor="text1"/>
          <w:szCs w:val="24"/>
        </w:rPr>
        <w:t>i</w:t>
      </w:r>
      <w:proofErr w:type="spellEnd"/>
      <w:r>
        <w:rPr>
          <w:rFonts w:ascii="Courier New" w:hAnsi="Courier New" w:cs="Courier New"/>
          <w:color w:val="000000" w:themeColor="text1"/>
          <w:szCs w:val="24"/>
        </w:rPr>
        <w:t>) by removing “</w:t>
      </w:r>
      <w:r w:rsidRPr="00FA73D6">
        <w:rPr>
          <w:rFonts w:ascii="Courier New" w:hAnsi="Courier New" w:cs="Courier New"/>
          <w:i/>
          <w:color w:val="000000" w:themeColor="text1"/>
          <w:szCs w:val="24"/>
        </w:rPr>
        <w:t>https://www.state.gov/t/</w:t>
      </w:r>
      <w:proofErr w:type="spellStart"/>
      <w:r w:rsidRPr="00FA73D6">
        <w:rPr>
          <w:rFonts w:ascii="Courier New" w:hAnsi="Courier New" w:cs="Courier New"/>
          <w:i/>
          <w:color w:val="000000" w:themeColor="text1"/>
          <w:szCs w:val="24"/>
        </w:rPr>
        <w:t>avc</w:t>
      </w:r>
      <w:proofErr w:type="spellEnd"/>
      <w:r w:rsidRPr="00FA73D6">
        <w:rPr>
          <w:rFonts w:ascii="Courier New" w:hAnsi="Courier New" w:cs="Courier New"/>
          <w:i/>
          <w:color w:val="000000" w:themeColor="text1"/>
          <w:szCs w:val="24"/>
        </w:rPr>
        <w:t>/</w:t>
      </w:r>
      <w:proofErr w:type="spellStart"/>
      <w:r w:rsidRPr="00FA73D6">
        <w:rPr>
          <w:rFonts w:ascii="Courier New" w:hAnsi="Courier New" w:cs="Courier New"/>
          <w:i/>
          <w:color w:val="000000" w:themeColor="text1"/>
          <w:szCs w:val="24"/>
        </w:rPr>
        <w:t>rls</w:t>
      </w:r>
      <w:proofErr w:type="spellEnd"/>
      <w:r w:rsidRPr="00FA73D6">
        <w:rPr>
          <w:rFonts w:ascii="Courier New" w:hAnsi="Courier New" w:cs="Courier New"/>
          <w:i/>
          <w:color w:val="000000" w:themeColor="text1"/>
          <w:szCs w:val="24"/>
        </w:rPr>
        <w:t>/</w:t>
      </w:r>
      <w:proofErr w:type="spellStart"/>
      <w:r w:rsidRPr="00FA73D6">
        <w:rPr>
          <w:rFonts w:ascii="Courier New" w:hAnsi="Courier New" w:cs="Courier New"/>
          <w:i/>
          <w:color w:val="000000" w:themeColor="text1"/>
          <w:szCs w:val="24"/>
        </w:rPr>
        <w:t>rpt</w:t>
      </w:r>
      <w:proofErr w:type="spellEnd"/>
      <w:r w:rsidRPr="00FA73D6">
        <w:rPr>
          <w:rFonts w:ascii="Courier New" w:hAnsi="Courier New" w:cs="Courier New"/>
          <w:i/>
          <w:color w:val="000000" w:themeColor="text1"/>
          <w:szCs w:val="24"/>
        </w:rPr>
        <w:t>/</w:t>
      </w:r>
      <w:r>
        <w:rPr>
          <w:rFonts w:ascii="Courier New" w:hAnsi="Courier New" w:cs="Courier New"/>
          <w:color w:val="000000" w:themeColor="text1"/>
          <w:szCs w:val="24"/>
        </w:rPr>
        <w:t>” and adding “</w:t>
      </w:r>
      <w:r w:rsidRPr="00334F4B">
        <w:rPr>
          <w:rFonts w:ascii="Courier New" w:hAnsi="Courier New" w:cs="Courier New"/>
          <w:i/>
          <w:color w:val="000000" w:themeColor="text1"/>
          <w:szCs w:val="24"/>
        </w:rPr>
        <w:t>https://www.state.gov/bureaus-offices/under-secretary-for-arms-control-and-international-security-affairs/bureau-of-arms-control-verification-and-compliance/</w:t>
      </w:r>
      <w:r>
        <w:rPr>
          <w:rFonts w:ascii="Courier New" w:hAnsi="Courier New" w:cs="Courier New"/>
          <w:color w:val="000000" w:themeColor="text1"/>
          <w:szCs w:val="24"/>
        </w:rPr>
        <w:t>” in its place.</w:t>
      </w:r>
    </w:p>
    <w:p w:rsidR="00A0738B" w:rsidRDefault="00A0738B" w:rsidP="00FA73D6">
      <w:pPr>
        <w:spacing w:line="480" w:lineRule="auto"/>
        <w:rPr>
          <w:rFonts w:ascii="Courier New" w:hAnsi="Courier New" w:cs="Courier New"/>
          <w:b/>
          <w:color w:val="000000" w:themeColor="text1"/>
          <w:szCs w:val="24"/>
        </w:rPr>
      </w:pPr>
      <w:r w:rsidRPr="00A0738B">
        <w:rPr>
          <w:rFonts w:ascii="Courier New" w:hAnsi="Courier New" w:cs="Courier New"/>
          <w:b/>
          <w:color w:val="000000" w:themeColor="text1"/>
          <w:szCs w:val="24"/>
        </w:rPr>
        <w:lastRenderedPageBreak/>
        <w:t>PART 18—EMERGENCY ACQUISITIONS</w:t>
      </w:r>
    </w:p>
    <w:p w:rsidR="00A0738B" w:rsidRDefault="00A0738B" w:rsidP="00FA73D6">
      <w:pPr>
        <w:spacing w:line="480" w:lineRule="auto"/>
        <w:rPr>
          <w:rFonts w:ascii="Courier New" w:hAnsi="Courier New" w:cs="Courier New"/>
          <w:b/>
          <w:color w:val="000000" w:themeColor="text1"/>
          <w:szCs w:val="24"/>
        </w:rPr>
      </w:pPr>
      <w:proofErr w:type="gramStart"/>
      <w:r>
        <w:rPr>
          <w:rFonts w:ascii="Courier New" w:hAnsi="Courier New" w:cs="Courier New"/>
          <w:b/>
          <w:color w:val="000000" w:themeColor="text1"/>
          <w:szCs w:val="24"/>
        </w:rPr>
        <w:t>18.205  [</w:t>
      </w:r>
      <w:proofErr w:type="gramEnd"/>
      <w:r>
        <w:rPr>
          <w:rFonts w:ascii="Courier New" w:hAnsi="Courier New" w:cs="Courier New"/>
          <w:b/>
          <w:color w:val="000000" w:themeColor="text1"/>
          <w:szCs w:val="24"/>
        </w:rPr>
        <w:t>Amended]</w:t>
      </w:r>
    </w:p>
    <w:p w:rsidR="00A0738B" w:rsidRPr="00A0738B" w:rsidRDefault="00A0738B" w:rsidP="00FA73D6">
      <w:pPr>
        <w:spacing w:line="480" w:lineRule="auto"/>
        <w:rPr>
          <w:rFonts w:ascii="Courier New" w:hAnsi="Courier New" w:cs="Courier New"/>
          <w:color w:val="000000" w:themeColor="text1"/>
          <w:szCs w:val="24"/>
        </w:rPr>
      </w:pPr>
      <w:r>
        <w:rPr>
          <w:rFonts w:ascii="Courier New" w:hAnsi="Courier New" w:cs="Courier New"/>
          <w:color w:val="000000" w:themeColor="text1"/>
          <w:szCs w:val="24"/>
        </w:rPr>
        <w:tab/>
      </w:r>
      <w:r w:rsidR="00120FB8">
        <w:rPr>
          <w:rFonts w:ascii="Courier New" w:hAnsi="Courier New" w:cs="Courier New"/>
          <w:color w:val="000000" w:themeColor="text1"/>
          <w:szCs w:val="24"/>
        </w:rPr>
        <w:t>5</w:t>
      </w:r>
      <w:r>
        <w:rPr>
          <w:rFonts w:ascii="Courier New" w:hAnsi="Courier New" w:cs="Courier New"/>
          <w:color w:val="000000" w:themeColor="text1"/>
          <w:szCs w:val="24"/>
        </w:rPr>
        <w:t xml:space="preserve">.  </w:t>
      </w:r>
      <w:del w:id="11" w:author="Reid, Chipp (OFR)" w:date="2020-06-26T12:57:00Z">
        <w:r w:rsidDel="00BE6ACE">
          <w:rPr>
            <w:rFonts w:ascii="Courier New" w:hAnsi="Courier New" w:cs="Courier New"/>
            <w:color w:val="000000" w:themeColor="text1"/>
            <w:szCs w:val="24"/>
          </w:rPr>
          <w:delText xml:space="preserve">Amend </w:delText>
        </w:r>
      </w:del>
      <w:ins w:id="12" w:author="Reid, Chipp (OFR)" w:date="2020-06-26T12:57:00Z">
        <w:r w:rsidR="00BE6ACE">
          <w:rPr>
            <w:rFonts w:ascii="Courier New" w:hAnsi="Courier New" w:cs="Courier New"/>
            <w:color w:val="000000" w:themeColor="text1"/>
            <w:szCs w:val="24"/>
          </w:rPr>
          <w:t>In</w:t>
        </w:r>
        <w:r w:rsidR="00BE6ACE">
          <w:rPr>
            <w:rFonts w:ascii="Courier New" w:hAnsi="Courier New" w:cs="Courier New"/>
            <w:color w:val="000000" w:themeColor="text1"/>
            <w:szCs w:val="24"/>
          </w:rPr>
          <w:t xml:space="preserve"> </w:t>
        </w:r>
      </w:ins>
      <w:r>
        <w:rPr>
          <w:rFonts w:ascii="Courier New" w:hAnsi="Courier New" w:cs="Courier New"/>
          <w:color w:val="000000" w:themeColor="text1"/>
          <w:szCs w:val="24"/>
        </w:rPr>
        <w:t xml:space="preserve">section 18.205 </w:t>
      </w:r>
      <w:del w:id="13" w:author="Reid, Chipp (OFR)" w:date="2020-06-26T12:57:00Z">
        <w:r w:rsidDel="00BE6ACE">
          <w:rPr>
            <w:rFonts w:ascii="Courier New" w:hAnsi="Courier New" w:cs="Courier New"/>
            <w:color w:val="000000" w:themeColor="text1"/>
            <w:szCs w:val="24"/>
          </w:rPr>
          <w:delText xml:space="preserve">in </w:delText>
        </w:r>
      </w:del>
      <w:ins w:id="14" w:author="Reid, Chipp (OFR)" w:date="2020-06-26T12:57:00Z">
        <w:r w:rsidR="00BE6ACE">
          <w:rPr>
            <w:rFonts w:ascii="Courier New" w:hAnsi="Courier New" w:cs="Courier New"/>
            <w:color w:val="000000" w:themeColor="text1"/>
            <w:szCs w:val="24"/>
          </w:rPr>
          <w:t>amend</w:t>
        </w:r>
        <w:r w:rsidR="00BE6ACE">
          <w:rPr>
            <w:rFonts w:ascii="Courier New" w:hAnsi="Courier New" w:cs="Courier New"/>
            <w:color w:val="000000" w:themeColor="text1"/>
            <w:szCs w:val="24"/>
          </w:rPr>
          <w:t xml:space="preserve"> </w:t>
        </w:r>
      </w:ins>
      <w:r>
        <w:rPr>
          <w:rFonts w:ascii="Courier New" w:hAnsi="Courier New" w:cs="Courier New"/>
          <w:color w:val="000000" w:themeColor="text1"/>
          <w:szCs w:val="24"/>
        </w:rPr>
        <w:t>paragraph (a) by removing “</w:t>
      </w:r>
      <w:r w:rsidRPr="00373DCE">
        <w:rPr>
          <w:rFonts w:ascii="Courier New" w:hAnsi="Courier New" w:cs="Courier New"/>
          <w:i/>
          <w:color w:val="000000" w:themeColor="text1"/>
          <w:szCs w:val="24"/>
        </w:rPr>
        <w:t>http://www.fema.gov/emergency/</w:t>
      </w:r>
      <w:proofErr w:type="spellStart"/>
      <w:r w:rsidRPr="00373DCE">
        <w:rPr>
          <w:rFonts w:ascii="Courier New" w:hAnsi="Courier New" w:cs="Courier New"/>
          <w:i/>
          <w:color w:val="000000" w:themeColor="text1"/>
          <w:szCs w:val="24"/>
        </w:rPr>
        <w:t>nrf</w:t>
      </w:r>
      <w:proofErr w:type="spellEnd"/>
      <w:r w:rsidRPr="00373DCE">
        <w:rPr>
          <w:rFonts w:ascii="Courier New" w:hAnsi="Courier New" w:cs="Courier New"/>
          <w:i/>
          <w:color w:val="000000" w:themeColor="text1"/>
          <w:szCs w:val="24"/>
        </w:rPr>
        <w:t>/</w:t>
      </w:r>
      <w:r w:rsidR="00373DCE">
        <w:rPr>
          <w:rFonts w:ascii="Courier New" w:hAnsi="Courier New" w:cs="Courier New"/>
          <w:color w:val="000000" w:themeColor="text1"/>
          <w:szCs w:val="24"/>
        </w:rPr>
        <w:t>” and adding “</w:t>
      </w:r>
      <w:r w:rsidR="00373DCE" w:rsidRPr="00373DCE">
        <w:rPr>
          <w:rFonts w:ascii="Courier New" w:hAnsi="Courier New" w:cs="Courier New"/>
          <w:i/>
          <w:color w:val="000000" w:themeColor="text1"/>
          <w:szCs w:val="24"/>
        </w:rPr>
        <w:t>https://www.fema.gov/media-library/assets/documents/117791</w:t>
      </w:r>
      <w:r w:rsidR="00373DCE">
        <w:rPr>
          <w:rFonts w:ascii="Courier New" w:hAnsi="Courier New" w:cs="Courier New"/>
          <w:color w:val="000000" w:themeColor="text1"/>
          <w:szCs w:val="24"/>
        </w:rPr>
        <w:t>” in its place.</w:t>
      </w:r>
    </w:p>
    <w:p w:rsidR="00E5428B" w:rsidRDefault="00E5428B" w:rsidP="00E5428B">
      <w:pPr>
        <w:spacing w:line="480" w:lineRule="auto"/>
        <w:rPr>
          <w:rFonts w:ascii="Courier New" w:hAnsi="Courier New" w:cs="Courier New"/>
          <w:b/>
          <w:color w:val="000000" w:themeColor="text1"/>
          <w:szCs w:val="24"/>
        </w:rPr>
      </w:pPr>
      <w:r w:rsidRPr="00E5428B">
        <w:rPr>
          <w:rFonts w:ascii="Courier New" w:hAnsi="Courier New" w:cs="Courier New"/>
          <w:b/>
          <w:color w:val="000000" w:themeColor="text1"/>
          <w:szCs w:val="24"/>
        </w:rPr>
        <w:t>PART 27—PATENTS, DATA, AND COPYRIGHTS</w:t>
      </w:r>
    </w:p>
    <w:p w:rsidR="00E5428B" w:rsidRPr="00E5428B" w:rsidRDefault="00E5428B" w:rsidP="00E5428B">
      <w:pPr>
        <w:spacing w:line="480" w:lineRule="auto"/>
        <w:rPr>
          <w:rFonts w:ascii="Courier New" w:hAnsi="Courier New" w:cs="Courier New"/>
          <w:b/>
          <w:color w:val="000000" w:themeColor="text1"/>
          <w:szCs w:val="24"/>
        </w:rPr>
      </w:pPr>
      <w:r>
        <w:rPr>
          <w:rFonts w:ascii="Courier New" w:hAnsi="Courier New" w:cs="Courier New"/>
          <w:b/>
          <w:color w:val="000000" w:themeColor="text1"/>
          <w:szCs w:val="24"/>
        </w:rPr>
        <w:t>27.405-</w:t>
      </w:r>
      <w:proofErr w:type="gramStart"/>
      <w:r>
        <w:rPr>
          <w:rFonts w:ascii="Courier New" w:hAnsi="Courier New" w:cs="Courier New"/>
          <w:b/>
          <w:color w:val="000000" w:themeColor="text1"/>
          <w:szCs w:val="24"/>
        </w:rPr>
        <w:t>3  [</w:t>
      </w:r>
      <w:proofErr w:type="gramEnd"/>
      <w:r>
        <w:rPr>
          <w:rFonts w:ascii="Courier New" w:hAnsi="Courier New" w:cs="Courier New"/>
          <w:b/>
          <w:color w:val="000000" w:themeColor="text1"/>
          <w:szCs w:val="24"/>
        </w:rPr>
        <w:t>Amended]</w:t>
      </w:r>
    </w:p>
    <w:p w:rsidR="00E5428B" w:rsidRDefault="00120FB8" w:rsidP="00E5428B">
      <w:pPr>
        <w:spacing w:line="480" w:lineRule="auto"/>
        <w:ind w:firstLine="720"/>
        <w:rPr>
          <w:rFonts w:ascii="Courier New" w:hAnsi="Courier New" w:cs="Courier New"/>
          <w:color w:val="000000" w:themeColor="text1"/>
          <w:szCs w:val="24"/>
        </w:rPr>
      </w:pPr>
      <w:r>
        <w:rPr>
          <w:rFonts w:ascii="Courier New" w:hAnsi="Courier New" w:cs="Courier New"/>
          <w:color w:val="000000" w:themeColor="text1"/>
          <w:szCs w:val="24"/>
        </w:rPr>
        <w:t>6</w:t>
      </w:r>
      <w:r w:rsidR="00E5428B">
        <w:rPr>
          <w:rFonts w:ascii="Courier New" w:hAnsi="Courier New" w:cs="Courier New"/>
          <w:color w:val="000000" w:themeColor="text1"/>
          <w:szCs w:val="24"/>
        </w:rPr>
        <w:t xml:space="preserve">.  </w:t>
      </w:r>
      <w:del w:id="15" w:author="Reid, Chipp (OFR)" w:date="2020-06-26T12:58:00Z">
        <w:r w:rsidR="00E5428B" w:rsidDel="00BE6ACE">
          <w:rPr>
            <w:rFonts w:ascii="Courier New" w:hAnsi="Courier New" w:cs="Courier New"/>
            <w:color w:val="000000" w:themeColor="text1"/>
            <w:szCs w:val="24"/>
          </w:rPr>
          <w:delText xml:space="preserve">Amend </w:delText>
        </w:r>
      </w:del>
      <w:ins w:id="16" w:author="Reid, Chipp (OFR)" w:date="2020-06-26T12:58:00Z">
        <w:r w:rsidR="00BE6ACE">
          <w:rPr>
            <w:rFonts w:ascii="Courier New" w:hAnsi="Courier New" w:cs="Courier New"/>
            <w:color w:val="000000" w:themeColor="text1"/>
            <w:szCs w:val="24"/>
          </w:rPr>
          <w:t>In</w:t>
        </w:r>
        <w:r w:rsidR="00BE6ACE">
          <w:rPr>
            <w:rFonts w:ascii="Courier New" w:hAnsi="Courier New" w:cs="Courier New"/>
            <w:color w:val="000000" w:themeColor="text1"/>
            <w:szCs w:val="24"/>
          </w:rPr>
          <w:t xml:space="preserve"> </w:t>
        </w:r>
      </w:ins>
      <w:r w:rsidR="00E5428B">
        <w:rPr>
          <w:rFonts w:ascii="Courier New" w:hAnsi="Courier New" w:cs="Courier New"/>
          <w:color w:val="000000" w:themeColor="text1"/>
          <w:szCs w:val="24"/>
        </w:rPr>
        <w:t xml:space="preserve">section 27.405-3 </w:t>
      </w:r>
      <w:del w:id="17" w:author="Reid, Chipp (OFR)" w:date="2020-06-26T12:58:00Z">
        <w:r w:rsidR="00E5428B" w:rsidDel="00BE6ACE">
          <w:rPr>
            <w:rFonts w:ascii="Courier New" w:hAnsi="Courier New" w:cs="Courier New"/>
            <w:color w:val="000000" w:themeColor="text1"/>
            <w:szCs w:val="24"/>
          </w:rPr>
          <w:delText xml:space="preserve">in </w:delText>
        </w:r>
      </w:del>
      <w:ins w:id="18" w:author="Reid, Chipp (OFR)" w:date="2020-06-26T12:58:00Z">
        <w:r w:rsidR="00BE6ACE">
          <w:rPr>
            <w:rFonts w:ascii="Courier New" w:hAnsi="Courier New" w:cs="Courier New"/>
            <w:color w:val="000000" w:themeColor="text1"/>
            <w:szCs w:val="24"/>
          </w:rPr>
          <w:t>amend</w:t>
        </w:r>
        <w:r w:rsidR="00BE6ACE">
          <w:rPr>
            <w:rFonts w:ascii="Courier New" w:hAnsi="Courier New" w:cs="Courier New"/>
            <w:color w:val="000000" w:themeColor="text1"/>
            <w:szCs w:val="24"/>
          </w:rPr>
          <w:t xml:space="preserve"> </w:t>
        </w:r>
      </w:ins>
      <w:r w:rsidR="00E5428B">
        <w:rPr>
          <w:rFonts w:ascii="Courier New" w:hAnsi="Courier New" w:cs="Courier New"/>
          <w:color w:val="000000" w:themeColor="text1"/>
          <w:szCs w:val="24"/>
        </w:rPr>
        <w:t>paragraph (b) by removing “</w:t>
      </w:r>
      <w:r w:rsidR="00E5428B" w:rsidRPr="00E5428B">
        <w:rPr>
          <w:rFonts w:ascii="Courier New" w:hAnsi="Courier New" w:cs="Courier New"/>
          <w:color w:val="000000" w:themeColor="text1"/>
          <w:szCs w:val="24"/>
        </w:rPr>
        <w:t>with paragraph (a</w:t>
      </w:r>
      <w:proofErr w:type="gramStart"/>
      <w:r w:rsidR="00E5428B" w:rsidRPr="00E5428B">
        <w:rPr>
          <w:rFonts w:ascii="Courier New" w:hAnsi="Courier New" w:cs="Courier New"/>
          <w:color w:val="000000" w:themeColor="text1"/>
          <w:szCs w:val="24"/>
        </w:rPr>
        <w:t>)(</w:t>
      </w:r>
      <w:proofErr w:type="gramEnd"/>
      <w:r w:rsidR="00E5428B" w:rsidRPr="00E5428B">
        <w:rPr>
          <w:rFonts w:ascii="Courier New" w:hAnsi="Courier New" w:cs="Courier New"/>
          <w:color w:val="000000" w:themeColor="text1"/>
          <w:szCs w:val="24"/>
        </w:rPr>
        <w:t>1) of</w:t>
      </w:r>
      <w:r w:rsidR="00E5428B">
        <w:rPr>
          <w:rFonts w:ascii="Courier New" w:hAnsi="Courier New" w:cs="Courier New"/>
          <w:color w:val="000000" w:themeColor="text1"/>
          <w:szCs w:val="24"/>
        </w:rPr>
        <w:t>” and adding “with paragraph (a) of” in its place.</w:t>
      </w:r>
    </w:p>
    <w:p w:rsidR="00C70B06" w:rsidRDefault="00C70B06" w:rsidP="0007370B">
      <w:pPr>
        <w:spacing w:line="480" w:lineRule="auto"/>
        <w:rPr>
          <w:rFonts w:ascii="Courier New" w:hAnsi="Courier New" w:cs="Courier New"/>
          <w:b/>
          <w:color w:val="000000" w:themeColor="text1"/>
          <w:szCs w:val="24"/>
        </w:rPr>
      </w:pPr>
      <w:r w:rsidRPr="00C70B06">
        <w:rPr>
          <w:rFonts w:ascii="Courier New" w:hAnsi="Courier New" w:cs="Courier New"/>
          <w:b/>
          <w:color w:val="000000" w:themeColor="text1"/>
          <w:szCs w:val="24"/>
        </w:rPr>
        <w:t>PART 52—SOLICITATION PROVISIONS AND CONTRACT CLAUSES</w:t>
      </w:r>
    </w:p>
    <w:p w:rsidR="00BE6ACE" w:rsidRDefault="00334F4B" w:rsidP="00A16A66">
      <w:pPr>
        <w:spacing w:line="480" w:lineRule="auto"/>
        <w:rPr>
          <w:ins w:id="19" w:author="Reid, Chipp (OFR)" w:date="2020-06-26T12:58:00Z"/>
          <w:rFonts w:ascii="Courier New" w:hAnsi="Courier New" w:cs="Courier New"/>
          <w:color w:val="000000" w:themeColor="text1"/>
          <w:szCs w:val="24"/>
        </w:rPr>
      </w:pPr>
      <w:r>
        <w:rPr>
          <w:rFonts w:ascii="Courier New" w:hAnsi="Courier New" w:cs="Courier New"/>
          <w:color w:val="000000" w:themeColor="text1"/>
          <w:szCs w:val="24"/>
        </w:rPr>
        <w:tab/>
      </w:r>
      <w:r w:rsidR="00120FB8">
        <w:rPr>
          <w:rFonts w:ascii="Courier New" w:hAnsi="Courier New" w:cs="Courier New"/>
          <w:color w:val="000000" w:themeColor="text1"/>
          <w:szCs w:val="24"/>
        </w:rPr>
        <w:t>7</w:t>
      </w:r>
      <w:r>
        <w:rPr>
          <w:rFonts w:ascii="Courier New" w:hAnsi="Courier New" w:cs="Courier New"/>
          <w:color w:val="000000" w:themeColor="text1"/>
          <w:szCs w:val="24"/>
        </w:rPr>
        <w:t>.  Amend section 52.209-13 by</w:t>
      </w:r>
      <w:ins w:id="20" w:author="Reid, Chipp (OFR)" w:date="2020-06-26T12:58:00Z">
        <w:r w:rsidR="00BE6ACE">
          <w:rPr>
            <w:rFonts w:ascii="Courier New" w:hAnsi="Courier New" w:cs="Courier New"/>
            <w:color w:val="000000" w:themeColor="text1"/>
            <w:szCs w:val="24"/>
          </w:rPr>
          <w:t>:</w:t>
        </w:r>
      </w:ins>
    </w:p>
    <w:p w:rsidR="00BE6ACE" w:rsidRDefault="00BE6ACE" w:rsidP="00A16A66">
      <w:pPr>
        <w:spacing w:line="480" w:lineRule="auto"/>
        <w:rPr>
          <w:ins w:id="21" w:author="Reid, Chipp (OFR)" w:date="2020-06-26T12:58:00Z"/>
          <w:rFonts w:ascii="Courier New" w:hAnsi="Courier New" w:cs="Courier New"/>
          <w:color w:val="000000" w:themeColor="text1"/>
          <w:szCs w:val="24"/>
        </w:rPr>
      </w:pPr>
      <w:proofErr w:type="gramStart"/>
      <w:ins w:id="22" w:author="Reid, Chipp (OFR)" w:date="2020-06-26T12:58:00Z">
        <w:r>
          <w:rPr>
            <w:rFonts w:ascii="Courier New" w:hAnsi="Courier New" w:cs="Courier New"/>
            <w:color w:val="000000" w:themeColor="text1"/>
            <w:szCs w:val="24"/>
          </w:rPr>
          <w:t>a</w:t>
        </w:r>
        <w:proofErr w:type="gramEnd"/>
        <w:r>
          <w:rPr>
            <w:rFonts w:ascii="Courier New" w:hAnsi="Courier New" w:cs="Courier New"/>
            <w:color w:val="000000" w:themeColor="text1"/>
            <w:szCs w:val="24"/>
          </w:rPr>
          <w:t>.</w:t>
        </w:r>
      </w:ins>
      <w:r w:rsidR="00A16A66">
        <w:rPr>
          <w:rFonts w:ascii="Courier New" w:hAnsi="Courier New" w:cs="Courier New"/>
          <w:color w:val="000000" w:themeColor="text1"/>
          <w:szCs w:val="24"/>
        </w:rPr>
        <w:t xml:space="preserve"> </w:t>
      </w:r>
      <w:del w:id="23" w:author="Reid, Chipp (OFR)" w:date="2020-06-26T12:58:00Z">
        <w:r w:rsidR="00A16A66" w:rsidDel="00BE6ACE">
          <w:rPr>
            <w:rFonts w:ascii="Courier New" w:hAnsi="Courier New" w:cs="Courier New"/>
            <w:color w:val="000000" w:themeColor="text1"/>
            <w:szCs w:val="24"/>
          </w:rPr>
          <w:delText>r</w:delText>
        </w:r>
      </w:del>
      <w:ins w:id="24" w:author="Reid, Chipp (OFR)" w:date="2020-06-26T12:58:00Z">
        <w:r>
          <w:rPr>
            <w:rFonts w:ascii="Courier New" w:hAnsi="Courier New" w:cs="Courier New"/>
            <w:color w:val="000000" w:themeColor="text1"/>
            <w:szCs w:val="24"/>
          </w:rPr>
          <w:t>R</w:t>
        </w:r>
      </w:ins>
      <w:r w:rsidR="00334F4B">
        <w:rPr>
          <w:rFonts w:ascii="Courier New" w:hAnsi="Courier New" w:cs="Courier New"/>
          <w:color w:val="000000" w:themeColor="text1"/>
          <w:szCs w:val="24"/>
        </w:rPr>
        <w:t>evising the date of the provision</w:t>
      </w:r>
      <w:ins w:id="25" w:author="Reid, Chipp (OFR)" w:date="2020-06-26T12:58:00Z">
        <w:r>
          <w:rPr>
            <w:rFonts w:ascii="Courier New" w:hAnsi="Courier New" w:cs="Courier New"/>
            <w:color w:val="000000" w:themeColor="text1"/>
            <w:szCs w:val="24"/>
          </w:rPr>
          <w:t>;</w:t>
        </w:r>
      </w:ins>
      <w:r w:rsidR="00A16A66">
        <w:rPr>
          <w:rFonts w:ascii="Courier New" w:hAnsi="Courier New" w:cs="Courier New"/>
          <w:color w:val="000000" w:themeColor="text1"/>
          <w:szCs w:val="24"/>
        </w:rPr>
        <w:t xml:space="preserve"> and </w:t>
      </w:r>
    </w:p>
    <w:p w:rsidR="00A16A66" w:rsidRPr="00FA73D6" w:rsidRDefault="00BE6ACE" w:rsidP="00A16A66">
      <w:pPr>
        <w:spacing w:line="480" w:lineRule="auto"/>
        <w:rPr>
          <w:rFonts w:ascii="Courier New" w:hAnsi="Courier New" w:cs="Courier New"/>
          <w:color w:val="000000" w:themeColor="text1"/>
          <w:szCs w:val="24"/>
        </w:rPr>
      </w:pPr>
      <w:proofErr w:type="gramStart"/>
      <w:ins w:id="26" w:author="Reid, Chipp (OFR)" w:date="2020-06-26T12:58:00Z">
        <w:r>
          <w:rPr>
            <w:rFonts w:ascii="Courier New" w:hAnsi="Courier New" w:cs="Courier New"/>
            <w:color w:val="000000" w:themeColor="text1"/>
            <w:szCs w:val="24"/>
          </w:rPr>
          <w:t>b</w:t>
        </w:r>
        <w:proofErr w:type="gramEnd"/>
        <w:r>
          <w:rPr>
            <w:rFonts w:ascii="Courier New" w:hAnsi="Courier New" w:cs="Courier New"/>
            <w:color w:val="000000" w:themeColor="text1"/>
            <w:szCs w:val="24"/>
          </w:rPr>
          <w:t xml:space="preserve">. </w:t>
        </w:r>
      </w:ins>
      <w:del w:id="27" w:author="Reid, Chipp (OFR)" w:date="2020-06-26T12:58:00Z">
        <w:r w:rsidR="00A16A66" w:rsidDel="00BE6ACE">
          <w:rPr>
            <w:rFonts w:ascii="Courier New" w:hAnsi="Courier New" w:cs="Courier New"/>
            <w:color w:val="000000" w:themeColor="text1"/>
            <w:szCs w:val="24"/>
          </w:rPr>
          <w:delText>r</w:delText>
        </w:r>
      </w:del>
      <w:ins w:id="28" w:author="Reid, Chipp (OFR)" w:date="2020-06-26T12:58:00Z">
        <w:r>
          <w:rPr>
            <w:rFonts w:ascii="Courier New" w:hAnsi="Courier New" w:cs="Courier New"/>
            <w:color w:val="000000" w:themeColor="text1"/>
            <w:szCs w:val="24"/>
          </w:rPr>
          <w:t>R</w:t>
        </w:r>
      </w:ins>
      <w:r w:rsidR="00334F4B">
        <w:rPr>
          <w:rFonts w:ascii="Courier New" w:hAnsi="Courier New" w:cs="Courier New"/>
          <w:color w:val="000000" w:themeColor="text1"/>
          <w:szCs w:val="24"/>
        </w:rPr>
        <w:t>emoving from paragraphs (b)</w:t>
      </w:r>
      <w:r w:rsidR="00A16A66">
        <w:rPr>
          <w:rFonts w:ascii="Courier New" w:hAnsi="Courier New" w:cs="Courier New"/>
          <w:color w:val="000000" w:themeColor="text1"/>
          <w:szCs w:val="24"/>
        </w:rPr>
        <w:t>(1)(</w:t>
      </w:r>
      <w:proofErr w:type="spellStart"/>
      <w:r w:rsidR="00A16A66">
        <w:rPr>
          <w:rFonts w:ascii="Courier New" w:hAnsi="Courier New" w:cs="Courier New"/>
          <w:color w:val="000000" w:themeColor="text1"/>
          <w:szCs w:val="24"/>
        </w:rPr>
        <w:t>i</w:t>
      </w:r>
      <w:proofErr w:type="spellEnd"/>
      <w:r w:rsidR="00A16A66">
        <w:rPr>
          <w:rFonts w:ascii="Courier New" w:hAnsi="Courier New" w:cs="Courier New"/>
          <w:color w:val="000000" w:themeColor="text1"/>
          <w:szCs w:val="24"/>
        </w:rPr>
        <w:t>) and (ii) “</w:t>
      </w:r>
      <w:r w:rsidR="00A16A66" w:rsidRPr="00FA73D6">
        <w:rPr>
          <w:rFonts w:ascii="Courier New" w:hAnsi="Courier New" w:cs="Courier New"/>
          <w:i/>
          <w:color w:val="000000" w:themeColor="text1"/>
          <w:szCs w:val="24"/>
        </w:rPr>
        <w:t>https://www.state.gov/t/</w:t>
      </w:r>
      <w:proofErr w:type="spellStart"/>
      <w:r w:rsidR="00A16A66" w:rsidRPr="00FA73D6">
        <w:rPr>
          <w:rFonts w:ascii="Courier New" w:hAnsi="Courier New" w:cs="Courier New"/>
          <w:i/>
          <w:color w:val="000000" w:themeColor="text1"/>
          <w:szCs w:val="24"/>
        </w:rPr>
        <w:t>avc</w:t>
      </w:r>
      <w:proofErr w:type="spellEnd"/>
      <w:r w:rsidR="00A16A66" w:rsidRPr="00FA73D6">
        <w:rPr>
          <w:rFonts w:ascii="Courier New" w:hAnsi="Courier New" w:cs="Courier New"/>
          <w:i/>
          <w:color w:val="000000" w:themeColor="text1"/>
          <w:szCs w:val="24"/>
        </w:rPr>
        <w:t>/</w:t>
      </w:r>
      <w:proofErr w:type="spellStart"/>
      <w:r w:rsidR="00A16A66" w:rsidRPr="00FA73D6">
        <w:rPr>
          <w:rFonts w:ascii="Courier New" w:hAnsi="Courier New" w:cs="Courier New"/>
          <w:i/>
          <w:color w:val="000000" w:themeColor="text1"/>
          <w:szCs w:val="24"/>
        </w:rPr>
        <w:t>rls</w:t>
      </w:r>
      <w:proofErr w:type="spellEnd"/>
      <w:r w:rsidR="00A16A66" w:rsidRPr="00FA73D6">
        <w:rPr>
          <w:rFonts w:ascii="Courier New" w:hAnsi="Courier New" w:cs="Courier New"/>
          <w:i/>
          <w:color w:val="000000" w:themeColor="text1"/>
          <w:szCs w:val="24"/>
        </w:rPr>
        <w:t>/</w:t>
      </w:r>
      <w:proofErr w:type="spellStart"/>
      <w:r w:rsidR="00A16A66" w:rsidRPr="00FA73D6">
        <w:rPr>
          <w:rFonts w:ascii="Courier New" w:hAnsi="Courier New" w:cs="Courier New"/>
          <w:i/>
          <w:color w:val="000000" w:themeColor="text1"/>
          <w:szCs w:val="24"/>
        </w:rPr>
        <w:t>rpt</w:t>
      </w:r>
      <w:proofErr w:type="spellEnd"/>
      <w:r w:rsidR="00A16A66" w:rsidRPr="00FA73D6">
        <w:rPr>
          <w:rFonts w:ascii="Courier New" w:hAnsi="Courier New" w:cs="Courier New"/>
          <w:i/>
          <w:color w:val="000000" w:themeColor="text1"/>
          <w:szCs w:val="24"/>
        </w:rPr>
        <w:t>/</w:t>
      </w:r>
      <w:r w:rsidR="00A16A66">
        <w:rPr>
          <w:rFonts w:ascii="Courier New" w:hAnsi="Courier New" w:cs="Courier New"/>
          <w:color w:val="000000" w:themeColor="text1"/>
          <w:szCs w:val="24"/>
        </w:rPr>
        <w:t>” and adding “</w:t>
      </w:r>
      <w:r w:rsidR="00A16A66" w:rsidRPr="00334F4B">
        <w:rPr>
          <w:rFonts w:ascii="Courier New" w:hAnsi="Courier New" w:cs="Courier New"/>
          <w:i/>
          <w:color w:val="000000" w:themeColor="text1"/>
          <w:szCs w:val="24"/>
        </w:rPr>
        <w:t>https://www.state.gov/bureaus-offices/under-secretary-for-arms-control-and-international-security-affairs/bureau-of-arms-control-verification-and-compliance/</w:t>
      </w:r>
      <w:r w:rsidR="00A16A66">
        <w:rPr>
          <w:rFonts w:ascii="Courier New" w:hAnsi="Courier New" w:cs="Courier New"/>
          <w:color w:val="000000" w:themeColor="text1"/>
          <w:szCs w:val="24"/>
        </w:rPr>
        <w:t xml:space="preserve">” in </w:t>
      </w:r>
      <w:del w:id="29" w:author="Reid, Chipp (OFR)" w:date="2020-06-26T12:59:00Z">
        <w:r w:rsidR="00A16A66" w:rsidDel="00BE6ACE">
          <w:rPr>
            <w:rFonts w:ascii="Courier New" w:hAnsi="Courier New" w:cs="Courier New"/>
            <w:color w:val="000000" w:themeColor="text1"/>
            <w:szCs w:val="24"/>
          </w:rPr>
          <w:delText xml:space="preserve">their </w:delText>
        </w:r>
      </w:del>
      <w:ins w:id="30" w:author="Reid, Chipp (OFR)" w:date="2020-06-26T12:59:00Z">
        <w:r>
          <w:rPr>
            <w:rFonts w:ascii="Courier New" w:hAnsi="Courier New" w:cs="Courier New"/>
            <w:color w:val="000000" w:themeColor="text1"/>
            <w:szCs w:val="24"/>
          </w:rPr>
          <w:t>its</w:t>
        </w:r>
        <w:r>
          <w:rPr>
            <w:rFonts w:ascii="Courier New" w:hAnsi="Courier New" w:cs="Courier New"/>
            <w:color w:val="000000" w:themeColor="text1"/>
            <w:szCs w:val="24"/>
          </w:rPr>
          <w:t xml:space="preserve"> </w:t>
        </w:r>
      </w:ins>
      <w:r w:rsidR="00A16A66">
        <w:rPr>
          <w:rFonts w:ascii="Courier New" w:hAnsi="Courier New" w:cs="Courier New"/>
          <w:color w:val="000000" w:themeColor="text1"/>
          <w:szCs w:val="24"/>
        </w:rPr>
        <w:t>place</w:t>
      </w:r>
      <w:del w:id="31" w:author="Reid, Chipp (OFR)" w:date="2020-06-26T12:59:00Z">
        <w:r w:rsidR="00A16A66" w:rsidDel="00BE6ACE">
          <w:rPr>
            <w:rFonts w:ascii="Courier New" w:hAnsi="Courier New" w:cs="Courier New"/>
            <w:color w:val="000000" w:themeColor="text1"/>
            <w:szCs w:val="24"/>
          </w:rPr>
          <w:delText>s, respectively</w:delText>
        </w:r>
      </w:del>
      <w:r w:rsidR="00A16A66">
        <w:rPr>
          <w:rFonts w:ascii="Courier New" w:hAnsi="Courier New" w:cs="Courier New"/>
          <w:color w:val="000000" w:themeColor="text1"/>
          <w:szCs w:val="24"/>
        </w:rPr>
        <w:t>.</w:t>
      </w:r>
    </w:p>
    <w:p w:rsidR="00334F4B" w:rsidRDefault="00A16A66" w:rsidP="0007370B">
      <w:pPr>
        <w:spacing w:line="480" w:lineRule="auto"/>
        <w:rPr>
          <w:rFonts w:ascii="Courier New" w:hAnsi="Courier New" w:cs="Courier New"/>
          <w:color w:val="000000" w:themeColor="text1"/>
          <w:szCs w:val="24"/>
        </w:rPr>
      </w:pPr>
      <w:r>
        <w:rPr>
          <w:rFonts w:ascii="Courier New" w:hAnsi="Courier New" w:cs="Courier New"/>
          <w:color w:val="000000" w:themeColor="text1"/>
          <w:szCs w:val="24"/>
        </w:rPr>
        <w:tab/>
        <w:t>The revision reads as follows:</w:t>
      </w:r>
    </w:p>
    <w:p w:rsidR="00A16A66" w:rsidRPr="002C2792" w:rsidRDefault="00A16A66" w:rsidP="0007370B">
      <w:pPr>
        <w:spacing w:line="480" w:lineRule="auto"/>
        <w:rPr>
          <w:rFonts w:ascii="Courier New" w:hAnsi="Courier New" w:cs="Courier New"/>
          <w:b/>
          <w:color w:val="000000" w:themeColor="text1"/>
          <w:szCs w:val="24"/>
        </w:rPr>
      </w:pPr>
      <w:r w:rsidRPr="002C2792">
        <w:rPr>
          <w:rFonts w:ascii="Courier New" w:hAnsi="Courier New" w:cs="Courier New"/>
          <w:b/>
          <w:color w:val="000000" w:themeColor="text1"/>
          <w:szCs w:val="24"/>
        </w:rPr>
        <w:t>Violation of Arms Control Treaties or Agreements—Certification.</w:t>
      </w:r>
    </w:p>
    <w:p w:rsidR="00A16A66" w:rsidRDefault="002C2792" w:rsidP="002C2792">
      <w:pPr>
        <w:spacing w:line="480" w:lineRule="auto"/>
        <w:jc w:val="center"/>
        <w:rPr>
          <w:rFonts w:ascii="Courier New" w:hAnsi="Courier New" w:cs="Courier New"/>
          <w:color w:val="000000" w:themeColor="text1"/>
          <w:szCs w:val="24"/>
        </w:rPr>
      </w:pPr>
      <w:r w:rsidRPr="002C2792">
        <w:rPr>
          <w:rFonts w:ascii="Courier New" w:hAnsi="Courier New" w:cs="Courier New"/>
          <w:smallCaps/>
          <w:color w:val="000000" w:themeColor="text1"/>
          <w:szCs w:val="24"/>
        </w:rPr>
        <w:lastRenderedPageBreak/>
        <w:t>Violation of Arms Control Treaties or Agreements—Certification</w:t>
      </w:r>
      <w:r w:rsidR="00A16A66">
        <w:rPr>
          <w:rFonts w:ascii="Courier New" w:hAnsi="Courier New" w:cs="Courier New"/>
          <w:color w:val="000000" w:themeColor="text1"/>
          <w:szCs w:val="24"/>
        </w:rPr>
        <w:t xml:space="preserve"> </w:t>
      </w:r>
      <w:r w:rsidR="00A16A66" w:rsidRPr="00AB4E2F">
        <w:rPr>
          <w:rFonts w:ascii="Courier New" w:hAnsi="Courier New" w:cs="Courier New"/>
          <w:szCs w:val="24"/>
        </w:rPr>
        <w:t>(</w:t>
      </w:r>
      <w:r w:rsidR="00A16A66">
        <w:rPr>
          <w:rFonts w:ascii="Courier New" w:hAnsi="Courier New" w:cs="Courier New"/>
          <w:b/>
          <w:szCs w:val="24"/>
        </w:rPr>
        <w:t>[</w:t>
      </w:r>
      <w:r w:rsidR="00A16A66">
        <w:rPr>
          <w:rFonts w:ascii="Courier New" w:hAnsi="Courier New" w:cs="Courier New"/>
          <w:b/>
          <w:smallCaps/>
          <w:szCs w:val="24"/>
        </w:rPr>
        <w:t xml:space="preserve">Insert Abbreviated Month and Year of Date of Publication in the </w:t>
      </w:r>
      <w:r w:rsidR="00A16A66" w:rsidRPr="00784C17">
        <w:rPr>
          <w:rFonts w:ascii="Courier New" w:hAnsi="Courier New" w:cs="Courier New"/>
          <w:b/>
          <w:i/>
          <w:smallCaps/>
          <w:szCs w:val="24"/>
        </w:rPr>
        <w:t>Federal Register</w:t>
      </w:r>
      <w:r w:rsidR="00A16A66">
        <w:rPr>
          <w:rFonts w:ascii="Courier New" w:hAnsi="Courier New" w:cs="Courier New"/>
          <w:b/>
          <w:smallCaps/>
          <w:szCs w:val="24"/>
        </w:rPr>
        <w:t>]</w:t>
      </w:r>
      <w:r w:rsidR="00A16A66" w:rsidRPr="00AB4E2F">
        <w:rPr>
          <w:rFonts w:ascii="Courier New" w:hAnsi="Courier New" w:cs="Courier New"/>
          <w:szCs w:val="24"/>
        </w:rPr>
        <w:t>)</w:t>
      </w:r>
    </w:p>
    <w:p w:rsidR="00A16A66" w:rsidRDefault="00A16A66" w:rsidP="0007370B">
      <w:pPr>
        <w:spacing w:line="480" w:lineRule="auto"/>
        <w:rPr>
          <w:rFonts w:ascii="Courier New" w:hAnsi="Courier New" w:cs="Courier New"/>
          <w:color w:val="000000" w:themeColor="text1"/>
          <w:szCs w:val="24"/>
        </w:rPr>
      </w:pPr>
      <w:r>
        <w:rPr>
          <w:rFonts w:ascii="Courier New" w:hAnsi="Courier New" w:cs="Courier New"/>
          <w:color w:val="000000" w:themeColor="text1"/>
          <w:szCs w:val="24"/>
        </w:rPr>
        <w:t>*  *  *  *  *</w:t>
      </w:r>
    </w:p>
    <w:p w:rsidR="00027AC6" w:rsidRDefault="00120FB8" w:rsidP="006048A3">
      <w:pPr>
        <w:spacing w:line="480" w:lineRule="auto"/>
        <w:ind w:firstLine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8</w:t>
      </w:r>
      <w:r w:rsidR="00B4093D" w:rsidRPr="007A11AF">
        <w:rPr>
          <w:rFonts w:ascii="Courier New" w:hAnsi="Courier New" w:cs="Courier New"/>
          <w:szCs w:val="24"/>
        </w:rPr>
        <w:t xml:space="preserve">.  Amend section </w:t>
      </w:r>
      <w:r w:rsidR="004922BE">
        <w:rPr>
          <w:rFonts w:ascii="Courier New" w:hAnsi="Courier New" w:cs="Courier New"/>
          <w:szCs w:val="24"/>
        </w:rPr>
        <w:t>52.212-5</w:t>
      </w:r>
      <w:r w:rsidR="00027AC6">
        <w:rPr>
          <w:rFonts w:ascii="Courier New" w:hAnsi="Courier New" w:cs="Courier New"/>
          <w:szCs w:val="24"/>
        </w:rPr>
        <w:t xml:space="preserve"> by—</w:t>
      </w:r>
    </w:p>
    <w:p w:rsidR="00CE3E2B" w:rsidRDefault="00027AC6" w:rsidP="00471729">
      <w:pPr>
        <w:spacing w:line="480" w:lineRule="auto"/>
        <w:ind w:firstLine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proofErr w:type="gramStart"/>
      <w:r>
        <w:rPr>
          <w:rFonts w:ascii="Courier New" w:hAnsi="Courier New" w:cs="Courier New"/>
          <w:szCs w:val="24"/>
        </w:rPr>
        <w:t xml:space="preserve">a.  </w:t>
      </w:r>
      <w:r w:rsidR="00CE3E2B">
        <w:rPr>
          <w:rFonts w:ascii="Courier New" w:hAnsi="Courier New" w:cs="Courier New"/>
          <w:szCs w:val="24"/>
        </w:rPr>
        <w:t>Revising</w:t>
      </w:r>
      <w:proofErr w:type="gramEnd"/>
      <w:r w:rsidR="00CE3E2B">
        <w:rPr>
          <w:rFonts w:ascii="Courier New" w:hAnsi="Courier New" w:cs="Courier New"/>
          <w:szCs w:val="24"/>
        </w:rPr>
        <w:t xml:space="preserve"> the date of the clause;</w:t>
      </w:r>
    </w:p>
    <w:p w:rsidR="00027AC6" w:rsidRDefault="00CE3E2B" w:rsidP="00471729">
      <w:pPr>
        <w:spacing w:line="480" w:lineRule="auto"/>
        <w:ind w:firstLine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proofErr w:type="gramStart"/>
      <w:r>
        <w:rPr>
          <w:rFonts w:ascii="Courier New" w:hAnsi="Courier New" w:cs="Courier New"/>
          <w:szCs w:val="24"/>
        </w:rPr>
        <w:t xml:space="preserve">b.  </w:t>
      </w:r>
      <w:r w:rsidR="00281B56">
        <w:rPr>
          <w:rFonts w:ascii="Courier New" w:hAnsi="Courier New" w:cs="Courier New"/>
          <w:szCs w:val="24"/>
        </w:rPr>
        <w:t>Removing</w:t>
      </w:r>
      <w:proofErr w:type="gramEnd"/>
      <w:r w:rsidR="00281B56">
        <w:rPr>
          <w:rFonts w:ascii="Courier New" w:hAnsi="Courier New" w:cs="Courier New"/>
          <w:szCs w:val="24"/>
        </w:rPr>
        <w:t xml:space="preserve"> from paragraph (b)(14)(ii) “(MAR 2020)” and adding “(MAR 2020) of 52.219-6” in its place;</w:t>
      </w:r>
    </w:p>
    <w:p w:rsidR="0017361B" w:rsidRDefault="00027AC6" w:rsidP="006048A3">
      <w:pPr>
        <w:spacing w:line="480" w:lineRule="auto"/>
        <w:ind w:firstLine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proofErr w:type="gramStart"/>
      <w:r w:rsidR="00471729">
        <w:rPr>
          <w:rFonts w:ascii="Courier New" w:hAnsi="Courier New" w:cs="Courier New"/>
          <w:szCs w:val="24"/>
        </w:rPr>
        <w:t>c</w:t>
      </w:r>
      <w:r>
        <w:rPr>
          <w:rFonts w:ascii="Courier New" w:hAnsi="Courier New" w:cs="Courier New"/>
          <w:szCs w:val="24"/>
        </w:rPr>
        <w:t xml:space="preserve">.  </w:t>
      </w:r>
      <w:proofErr w:type="spellStart"/>
      <w:r>
        <w:rPr>
          <w:rFonts w:ascii="Courier New" w:hAnsi="Courier New" w:cs="Courier New"/>
          <w:szCs w:val="24"/>
        </w:rPr>
        <w:t>Redesignating</w:t>
      </w:r>
      <w:proofErr w:type="spellEnd"/>
      <w:proofErr w:type="gramEnd"/>
      <w:r>
        <w:rPr>
          <w:rFonts w:ascii="Courier New" w:hAnsi="Courier New" w:cs="Courier New"/>
          <w:szCs w:val="24"/>
        </w:rPr>
        <w:t xml:space="preserve"> paragraph </w:t>
      </w:r>
      <w:r w:rsidR="006048A3">
        <w:rPr>
          <w:rFonts w:ascii="Courier New" w:hAnsi="Courier New" w:cs="Courier New"/>
          <w:szCs w:val="24"/>
        </w:rPr>
        <w:t>(</w:t>
      </w:r>
      <w:r w:rsidR="00A003A5">
        <w:rPr>
          <w:rFonts w:ascii="Courier New" w:hAnsi="Courier New" w:cs="Courier New"/>
          <w:szCs w:val="24"/>
        </w:rPr>
        <w:t>b)</w:t>
      </w:r>
      <w:r w:rsidR="006048A3" w:rsidRPr="006048A3">
        <w:rPr>
          <w:rFonts w:ascii="Courier New" w:hAnsi="Courier New" w:cs="Courier New"/>
          <w:szCs w:val="24"/>
        </w:rPr>
        <w:t>(18)</w:t>
      </w:r>
      <w:r>
        <w:rPr>
          <w:rFonts w:ascii="Courier New" w:hAnsi="Courier New" w:cs="Courier New"/>
          <w:szCs w:val="24"/>
        </w:rPr>
        <w:t xml:space="preserve"> as (b)(18)(</w:t>
      </w:r>
      <w:proofErr w:type="spellStart"/>
      <w:r>
        <w:rPr>
          <w:rFonts w:ascii="Courier New" w:hAnsi="Courier New" w:cs="Courier New"/>
          <w:szCs w:val="24"/>
        </w:rPr>
        <w:t>i</w:t>
      </w:r>
      <w:proofErr w:type="spellEnd"/>
      <w:r>
        <w:rPr>
          <w:rFonts w:ascii="Courier New" w:hAnsi="Courier New" w:cs="Courier New"/>
          <w:szCs w:val="24"/>
        </w:rPr>
        <w:t xml:space="preserve">) and adding </w:t>
      </w:r>
      <w:del w:id="32" w:author="Reid, Chipp (OFR)" w:date="2020-06-26T13:06:00Z">
        <w:r w:rsidDel="0043747C">
          <w:rPr>
            <w:rFonts w:ascii="Courier New" w:hAnsi="Courier New" w:cs="Courier New"/>
            <w:szCs w:val="24"/>
          </w:rPr>
          <w:delText xml:space="preserve">a new </w:delText>
        </w:r>
      </w:del>
      <w:r>
        <w:rPr>
          <w:rFonts w:ascii="Courier New" w:hAnsi="Courier New" w:cs="Courier New"/>
          <w:szCs w:val="24"/>
        </w:rPr>
        <w:t>(b)(18)(ii)</w:t>
      </w:r>
      <w:r w:rsidR="0017361B">
        <w:rPr>
          <w:rFonts w:ascii="Courier New" w:hAnsi="Courier New" w:cs="Courier New"/>
          <w:szCs w:val="24"/>
        </w:rPr>
        <w:t>;</w:t>
      </w:r>
    </w:p>
    <w:p w:rsidR="0017361B" w:rsidRDefault="0017361B" w:rsidP="006048A3">
      <w:pPr>
        <w:spacing w:line="480" w:lineRule="auto"/>
        <w:ind w:firstLine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proofErr w:type="gramStart"/>
      <w:r>
        <w:rPr>
          <w:rFonts w:ascii="Courier New" w:hAnsi="Courier New" w:cs="Courier New"/>
          <w:szCs w:val="24"/>
        </w:rPr>
        <w:t>d.  Removing</w:t>
      </w:r>
      <w:proofErr w:type="gramEnd"/>
      <w:r>
        <w:rPr>
          <w:rFonts w:ascii="Courier New" w:hAnsi="Courier New" w:cs="Courier New"/>
          <w:szCs w:val="24"/>
        </w:rPr>
        <w:t xml:space="preserve"> from paragraph (b)(22)(</w:t>
      </w:r>
      <w:proofErr w:type="spellStart"/>
      <w:r>
        <w:rPr>
          <w:rFonts w:ascii="Courier New" w:hAnsi="Courier New" w:cs="Courier New"/>
          <w:szCs w:val="24"/>
        </w:rPr>
        <w:t>i</w:t>
      </w:r>
      <w:proofErr w:type="spellEnd"/>
      <w:r>
        <w:rPr>
          <w:rFonts w:ascii="Courier New" w:hAnsi="Courier New" w:cs="Courier New"/>
          <w:szCs w:val="24"/>
        </w:rPr>
        <w:t>)</w:t>
      </w:r>
      <w:r w:rsidR="0031704F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 xml:space="preserve">“(MAR 2020)” and adding “(MAY 2020)” in </w:t>
      </w:r>
      <w:r w:rsidR="00DB14DD">
        <w:rPr>
          <w:rFonts w:ascii="Courier New" w:hAnsi="Courier New" w:cs="Courier New"/>
          <w:szCs w:val="24"/>
        </w:rPr>
        <w:t xml:space="preserve">its </w:t>
      </w:r>
      <w:r>
        <w:rPr>
          <w:rFonts w:ascii="Courier New" w:hAnsi="Courier New" w:cs="Courier New"/>
          <w:szCs w:val="24"/>
        </w:rPr>
        <w:t>place;</w:t>
      </w:r>
      <w:r w:rsidR="0029212D">
        <w:rPr>
          <w:rFonts w:ascii="Courier New" w:hAnsi="Courier New" w:cs="Courier New"/>
          <w:szCs w:val="24"/>
        </w:rPr>
        <w:t xml:space="preserve"> and</w:t>
      </w:r>
    </w:p>
    <w:p w:rsidR="00C019DB" w:rsidRDefault="00C019DB" w:rsidP="006048A3">
      <w:pPr>
        <w:spacing w:line="480" w:lineRule="auto"/>
        <w:ind w:firstLine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proofErr w:type="gramStart"/>
      <w:r>
        <w:rPr>
          <w:rFonts w:ascii="Courier New" w:hAnsi="Courier New" w:cs="Courier New"/>
          <w:szCs w:val="24"/>
        </w:rPr>
        <w:t>e.  Removing</w:t>
      </w:r>
      <w:proofErr w:type="gramEnd"/>
      <w:r>
        <w:rPr>
          <w:rFonts w:ascii="Courier New" w:hAnsi="Courier New" w:cs="Courier New"/>
          <w:szCs w:val="24"/>
        </w:rPr>
        <w:t xml:space="preserve"> from paragraph (b)(42) “(DEC 2007)” and adding “(MAY 2020)” in its place</w:t>
      </w:r>
      <w:r w:rsidR="0029212D">
        <w:rPr>
          <w:rFonts w:ascii="Courier New" w:hAnsi="Courier New" w:cs="Courier New"/>
          <w:szCs w:val="24"/>
        </w:rPr>
        <w:t>.</w:t>
      </w:r>
    </w:p>
    <w:p w:rsidR="00A003A5" w:rsidRDefault="0029212D" w:rsidP="006048A3">
      <w:pPr>
        <w:spacing w:line="480" w:lineRule="auto"/>
        <w:ind w:firstLine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The addition </w:t>
      </w:r>
      <w:r w:rsidR="00A003A5">
        <w:rPr>
          <w:rFonts w:ascii="Courier New" w:hAnsi="Courier New" w:cs="Courier New"/>
          <w:szCs w:val="24"/>
        </w:rPr>
        <w:t>read</w:t>
      </w:r>
      <w:r>
        <w:rPr>
          <w:rFonts w:ascii="Courier New" w:hAnsi="Courier New" w:cs="Courier New"/>
          <w:szCs w:val="24"/>
        </w:rPr>
        <w:t>s</w:t>
      </w:r>
      <w:r w:rsidR="00A003A5">
        <w:rPr>
          <w:rFonts w:ascii="Courier New" w:hAnsi="Courier New" w:cs="Courier New"/>
          <w:szCs w:val="24"/>
        </w:rPr>
        <w:t xml:space="preserve"> as follows:</w:t>
      </w:r>
    </w:p>
    <w:p w:rsidR="00AB4E2F" w:rsidRDefault="00A003A5" w:rsidP="00C70B06">
      <w:pPr>
        <w:spacing w:line="480" w:lineRule="auto"/>
        <w:rPr>
          <w:rFonts w:ascii="Courier New" w:hAnsi="Courier New" w:cs="Courier New"/>
          <w:b/>
          <w:szCs w:val="24"/>
        </w:rPr>
      </w:pPr>
      <w:r w:rsidRPr="00A003A5">
        <w:rPr>
          <w:rFonts w:ascii="Courier New" w:hAnsi="Courier New" w:cs="Courier New"/>
          <w:b/>
          <w:szCs w:val="24"/>
        </w:rPr>
        <w:t>52.212-</w:t>
      </w:r>
      <w:proofErr w:type="gramStart"/>
      <w:r w:rsidRPr="00A003A5">
        <w:rPr>
          <w:rFonts w:ascii="Courier New" w:hAnsi="Courier New" w:cs="Courier New"/>
          <w:b/>
          <w:szCs w:val="24"/>
        </w:rPr>
        <w:t>5  Contract</w:t>
      </w:r>
      <w:proofErr w:type="gramEnd"/>
      <w:r w:rsidRPr="00A003A5">
        <w:rPr>
          <w:rFonts w:ascii="Courier New" w:hAnsi="Courier New" w:cs="Courier New"/>
          <w:b/>
          <w:szCs w:val="24"/>
        </w:rPr>
        <w:t xml:space="preserve"> Terms and Conditions Required To Implement Statutes or Executive Orders—Commercial Items</w:t>
      </w:r>
      <w:r w:rsidR="00AB4E2F" w:rsidRPr="00FF1F03">
        <w:rPr>
          <w:rFonts w:ascii="Courier New" w:hAnsi="Courier New" w:cs="Courier New"/>
          <w:b/>
          <w:szCs w:val="24"/>
        </w:rPr>
        <w:t>.</w:t>
      </w:r>
    </w:p>
    <w:p w:rsidR="004B5218" w:rsidRDefault="004B5218" w:rsidP="00C70B06">
      <w:pPr>
        <w:spacing w:line="48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*  *  *  *  *</w:t>
      </w:r>
    </w:p>
    <w:p w:rsidR="004B5218" w:rsidRPr="004B5218" w:rsidRDefault="004B5218" w:rsidP="004B5218">
      <w:pPr>
        <w:spacing w:line="480" w:lineRule="auto"/>
        <w:jc w:val="center"/>
        <w:rPr>
          <w:rFonts w:ascii="Courier New" w:hAnsi="Courier New" w:cs="Courier New"/>
          <w:smallCaps/>
          <w:szCs w:val="24"/>
        </w:rPr>
      </w:pPr>
      <w:r w:rsidRPr="004B5218">
        <w:rPr>
          <w:rFonts w:ascii="Courier New" w:hAnsi="Courier New" w:cs="Courier New"/>
          <w:smallCaps/>
          <w:szCs w:val="24"/>
        </w:rPr>
        <w:t xml:space="preserve">Contract Terms and Conditions Required to Implement Statutes or Executive Orders—Commercial Items </w:t>
      </w:r>
      <w:r w:rsidRPr="00AB4E2F">
        <w:rPr>
          <w:rFonts w:ascii="Courier New" w:hAnsi="Courier New" w:cs="Courier New"/>
          <w:szCs w:val="24"/>
        </w:rPr>
        <w:t>(</w:t>
      </w:r>
      <w:r>
        <w:rPr>
          <w:rFonts w:ascii="Courier New" w:hAnsi="Courier New" w:cs="Courier New"/>
          <w:b/>
          <w:szCs w:val="24"/>
        </w:rPr>
        <w:t>[</w:t>
      </w:r>
      <w:r>
        <w:rPr>
          <w:rFonts w:ascii="Courier New" w:hAnsi="Courier New" w:cs="Courier New"/>
          <w:b/>
          <w:smallCaps/>
          <w:szCs w:val="24"/>
        </w:rPr>
        <w:t xml:space="preserve">Insert Abbreviated Month and Year of Date of Publication in the </w:t>
      </w:r>
      <w:r w:rsidRPr="00784C17">
        <w:rPr>
          <w:rFonts w:ascii="Courier New" w:hAnsi="Courier New" w:cs="Courier New"/>
          <w:b/>
          <w:i/>
          <w:smallCaps/>
          <w:szCs w:val="24"/>
        </w:rPr>
        <w:t>Federal Register</w:t>
      </w:r>
      <w:r>
        <w:rPr>
          <w:rFonts w:ascii="Courier New" w:hAnsi="Courier New" w:cs="Courier New"/>
          <w:b/>
          <w:smallCaps/>
          <w:szCs w:val="24"/>
        </w:rPr>
        <w:t>]</w:t>
      </w:r>
      <w:r w:rsidRPr="00AB4E2F">
        <w:rPr>
          <w:rFonts w:ascii="Courier New" w:hAnsi="Courier New" w:cs="Courier New"/>
          <w:szCs w:val="24"/>
        </w:rPr>
        <w:t>)</w:t>
      </w:r>
    </w:p>
    <w:p w:rsidR="00AB4E2F" w:rsidRDefault="00AB4E2F" w:rsidP="00C70B06">
      <w:pPr>
        <w:spacing w:line="48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*  *  *  *  *</w:t>
      </w:r>
    </w:p>
    <w:p w:rsidR="00A16745" w:rsidRDefault="00A16745" w:rsidP="00784C17">
      <w:pPr>
        <w:spacing w:line="48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  <w:t xml:space="preserve">(b)  </w:t>
      </w:r>
      <w:proofErr w:type="gramStart"/>
      <w:r>
        <w:rPr>
          <w:rFonts w:ascii="Courier New" w:hAnsi="Courier New" w:cs="Courier New"/>
          <w:szCs w:val="24"/>
        </w:rPr>
        <w:t>*  *</w:t>
      </w:r>
      <w:proofErr w:type="gramEnd"/>
      <w:r>
        <w:rPr>
          <w:rFonts w:ascii="Courier New" w:hAnsi="Courier New" w:cs="Courier New"/>
          <w:szCs w:val="24"/>
        </w:rPr>
        <w:t xml:space="preserve">  *</w:t>
      </w:r>
    </w:p>
    <w:p w:rsidR="00A16745" w:rsidRPr="00A16745" w:rsidRDefault="001C5972" w:rsidP="00A16745">
      <w:pPr>
        <w:spacing w:line="480" w:lineRule="auto"/>
        <w:ind w:firstLine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r w:rsidR="00A16745" w:rsidRPr="00A16745">
        <w:rPr>
          <w:rFonts w:ascii="Courier New" w:hAnsi="Courier New" w:cs="Courier New"/>
          <w:szCs w:val="24"/>
        </w:rPr>
        <w:t>__ (18)</w:t>
      </w:r>
      <w:del w:id="33" w:author="Reid, Chipp (OFR)" w:date="2020-06-26T13:06:00Z">
        <w:r w:rsidR="00A16745" w:rsidRPr="00A16745" w:rsidDel="0043747C">
          <w:rPr>
            <w:rFonts w:ascii="Courier New" w:hAnsi="Courier New" w:cs="Courier New"/>
            <w:szCs w:val="24"/>
          </w:rPr>
          <w:delText>(i</w:delText>
        </w:r>
      </w:del>
      <w:del w:id="34" w:author="Reid, Chipp (OFR)" w:date="2020-06-26T13:07:00Z">
        <w:r w:rsidR="00A16745" w:rsidRPr="00A16745" w:rsidDel="0043747C">
          <w:rPr>
            <w:rFonts w:ascii="Courier New" w:hAnsi="Courier New" w:cs="Courier New"/>
            <w:szCs w:val="24"/>
          </w:rPr>
          <w:delText>)</w:delText>
        </w:r>
      </w:del>
      <w:bookmarkStart w:id="35" w:name="_GoBack"/>
      <w:bookmarkEnd w:id="35"/>
      <w:r w:rsidR="00A16745" w:rsidRPr="00A16745">
        <w:rPr>
          <w:rFonts w:ascii="Courier New" w:hAnsi="Courier New" w:cs="Courier New"/>
          <w:szCs w:val="24"/>
        </w:rPr>
        <w:t xml:space="preserve"> </w:t>
      </w:r>
      <w:r w:rsidR="00027AC6">
        <w:rPr>
          <w:rFonts w:ascii="Courier New" w:hAnsi="Courier New" w:cs="Courier New"/>
          <w:szCs w:val="24"/>
        </w:rPr>
        <w:t>*  *  *</w:t>
      </w:r>
    </w:p>
    <w:p w:rsidR="00BF7D87" w:rsidRDefault="00A16745" w:rsidP="00A16745">
      <w:pPr>
        <w:spacing w:line="480" w:lineRule="auto"/>
        <w:ind w:firstLine="720"/>
        <w:rPr>
          <w:rFonts w:ascii="Courier New" w:hAnsi="Courier New" w:cs="Courier New"/>
          <w:szCs w:val="24"/>
        </w:rPr>
      </w:pPr>
      <w:r w:rsidRPr="00A16745">
        <w:rPr>
          <w:rFonts w:ascii="Courier New" w:hAnsi="Courier New" w:cs="Courier New"/>
          <w:szCs w:val="24"/>
        </w:rPr>
        <w:lastRenderedPageBreak/>
        <w:t xml:space="preserve">  __ (ii) Alternate I (MAR 2020) of 52.219-13.</w:t>
      </w:r>
    </w:p>
    <w:p w:rsidR="00594ACB" w:rsidRDefault="00594ACB" w:rsidP="00594ACB">
      <w:pPr>
        <w:spacing w:line="48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*  *  *  *  *</w:t>
      </w:r>
    </w:p>
    <w:p w:rsidR="00594ACB" w:rsidRPr="0011154D" w:rsidRDefault="00594ACB" w:rsidP="00594ACB">
      <w:pPr>
        <w:spacing w:line="480" w:lineRule="auto"/>
        <w:rPr>
          <w:rFonts w:ascii="Courier New" w:hAnsi="Courier New" w:cs="Courier New"/>
          <w:b/>
          <w:szCs w:val="24"/>
        </w:rPr>
      </w:pPr>
    </w:p>
    <w:sectPr w:rsidR="00594ACB" w:rsidRPr="0011154D" w:rsidSect="003145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Fmt w:val="lowerRoman"/>
      </w:footnotePr>
      <w:endnotePr>
        <w:numFmt w:val="decimal"/>
        <w:numRestart w:val="eachSect"/>
      </w:endnotePr>
      <w:pgSz w:w="12240" w:h="15840"/>
      <w:pgMar w:top="1440" w:right="1440" w:bottom="1440" w:left="2160" w:header="720" w:footer="720" w:gutter="0"/>
      <w:pgNumType w:start="1"/>
      <w:cols w:space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196" w:rsidRDefault="00C12196">
      <w:r>
        <w:separator/>
      </w:r>
    </w:p>
  </w:endnote>
  <w:endnote w:type="continuationSeparator" w:id="0">
    <w:p w:rsidR="00C12196" w:rsidRDefault="00C1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398" w:rsidRDefault="00CC23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F31" w:rsidRDefault="00AC1F31">
    <w:pPr>
      <w:pStyle w:val="Footer"/>
      <w:framePr w:w="576" w:wrap="auto" w:vAnchor="page" w:hAnchor="page" w:x="5545" w:y="14761"/>
      <w:widowControl w:val="0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747C">
      <w:rPr>
        <w:rStyle w:val="PageNumber"/>
        <w:noProof/>
      </w:rPr>
      <w:t>6</w:t>
    </w:r>
    <w:r>
      <w:rPr>
        <w:rStyle w:val="PageNumber"/>
      </w:rPr>
      <w:fldChar w:fldCharType="end"/>
    </w:r>
  </w:p>
  <w:p w:rsidR="00AC1F31" w:rsidRPr="0031459B" w:rsidRDefault="00AC1F31" w:rsidP="00593E4D">
    <w:pPr>
      <w:widowControl w:val="0"/>
      <w:tabs>
        <w:tab w:val="left" w:pos="6480"/>
        <w:tab w:val="left" w:pos="9539"/>
      </w:tabs>
      <w:spacing w:line="240" w:lineRule="auto"/>
      <w:ind w:left="180" w:right="60"/>
      <w:jc w:val="right"/>
      <w:rPr>
        <w:rFonts w:ascii="Courier New" w:hAnsi="Courier New" w:cs="Courier New"/>
        <w:sz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398" w:rsidRDefault="00CC23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196" w:rsidRDefault="00C12196">
      <w:r>
        <w:separator/>
      </w:r>
    </w:p>
  </w:footnote>
  <w:footnote w:type="continuationSeparator" w:id="0">
    <w:p w:rsidR="00C12196" w:rsidRDefault="00C12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398" w:rsidRDefault="00CC23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F31" w:rsidRPr="00CC2398" w:rsidRDefault="00AC1F31" w:rsidP="00CC23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398" w:rsidRDefault="00CC23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224F"/>
    <w:multiLevelType w:val="hybridMultilevel"/>
    <w:tmpl w:val="2CF2892E"/>
    <w:lvl w:ilvl="0" w:tplc="91DAEABE">
      <w:start w:val="52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347EA"/>
    <w:multiLevelType w:val="hybridMultilevel"/>
    <w:tmpl w:val="00702806"/>
    <w:lvl w:ilvl="0" w:tplc="FD72A6A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36A89"/>
    <w:multiLevelType w:val="hybridMultilevel"/>
    <w:tmpl w:val="E25C6E3A"/>
    <w:lvl w:ilvl="0" w:tplc="A4DAC5DA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665CC"/>
    <w:multiLevelType w:val="hybridMultilevel"/>
    <w:tmpl w:val="C00AB800"/>
    <w:lvl w:ilvl="0" w:tplc="A0A69D9A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26970"/>
    <w:multiLevelType w:val="hybridMultilevel"/>
    <w:tmpl w:val="8D8C975A"/>
    <w:lvl w:ilvl="0" w:tplc="24AE878C">
      <w:start w:val="8"/>
      <w:numFmt w:val="bullet"/>
      <w:lvlText w:val=""/>
      <w:lvlJc w:val="left"/>
      <w:pPr>
        <w:ind w:left="36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7154DC"/>
    <w:multiLevelType w:val="hybridMultilevel"/>
    <w:tmpl w:val="E1F655CE"/>
    <w:lvl w:ilvl="0" w:tplc="BF86047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277B9"/>
    <w:multiLevelType w:val="hybridMultilevel"/>
    <w:tmpl w:val="C0A061E4"/>
    <w:lvl w:ilvl="0" w:tplc="8D36F1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id, Chipp (OFR)">
    <w15:presenceInfo w15:providerId="AD" w15:userId="S-1-5-21-4877312-847146757-1427260136-184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Fmt w:val="lowerRoman"/>
    <w:footnote w:id="-1"/>
    <w:footnote w:id="0"/>
  </w:footnotePr>
  <w:endnotePr>
    <w:pos w:val="sectEnd"/>
    <w:numFmt w:val="decimal"/>
    <w:numRestart w:val="eachSect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249"/>
    <w:rsid w:val="00000C3F"/>
    <w:rsid w:val="00003AAA"/>
    <w:rsid w:val="000049D4"/>
    <w:rsid w:val="00005501"/>
    <w:rsid w:val="00005951"/>
    <w:rsid w:val="00005EEA"/>
    <w:rsid w:val="000075D1"/>
    <w:rsid w:val="0001027E"/>
    <w:rsid w:val="00011586"/>
    <w:rsid w:val="00011A42"/>
    <w:rsid w:val="000144A6"/>
    <w:rsid w:val="00014ADD"/>
    <w:rsid w:val="00017A1D"/>
    <w:rsid w:val="00021804"/>
    <w:rsid w:val="00026413"/>
    <w:rsid w:val="0002746F"/>
    <w:rsid w:val="00027AC6"/>
    <w:rsid w:val="00031164"/>
    <w:rsid w:val="00032A06"/>
    <w:rsid w:val="000351B7"/>
    <w:rsid w:val="0004203E"/>
    <w:rsid w:val="00044B9F"/>
    <w:rsid w:val="0004682A"/>
    <w:rsid w:val="00046C4E"/>
    <w:rsid w:val="0005108C"/>
    <w:rsid w:val="00051ABD"/>
    <w:rsid w:val="000533A4"/>
    <w:rsid w:val="000561A7"/>
    <w:rsid w:val="00060FBF"/>
    <w:rsid w:val="000640CB"/>
    <w:rsid w:val="00064E60"/>
    <w:rsid w:val="00065732"/>
    <w:rsid w:val="00067227"/>
    <w:rsid w:val="00067C14"/>
    <w:rsid w:val="000703CE"/>
    <w:rsid w:val="0007067D"/>
    <w:rsid w:val="00071100"/>
    <w:rsid w:val="0007370B"/>
    <w:rsid w:val="00076E69"/>
    <w:rsid w:val="000843FC"/>
    <w:rsid w:val="00085090"/>
    <w:rsid w:val="00087EB2"/>
    <w:rsid w:val="00090ECB"/>
    <w:rsid w:val="00092299"/>
    <w:rsid w:val="00096884"/>
    <w:rsid w:val="000968D3"/>
    <w:rsid w:val="000A2B7C"/>
    <w:rsid w:val="000A39F5"/>
    <w:rsid w:val="000A555D"/>
    <w:rsid w:val="000B165C"/>
    <w:rsid w:val="000B1AD3"/>
    <w:rsid w:val="000B1C74"/>
    <w:rsid w:val="000B40A4"/>
    <w:rsid w:val="000B497E"/>
    <w:rsid w:val="000B53B3"/>
    <w:rsid w:val="000B73DF"/>
    <w:rsid w:val="000B7456"/>
    <w:rsid w:val="000C085C"/>
    <w:rsid w:val="000C30D3"/>
    <w:rsid w:val="000C4A9B"/>
    <w:rsid w:val="000C4BE5"/>
    <w:rsid w:val="000C4E22"/>
    <w:rsid w:val="000D014C"/>
    <w:rsid w:val="000D0733"/>
    <w:rsid w:val="000D20D4"/>
    <w:rsid w:val="000D2194"/>
    <w:rsid w:val="000D4A74"/>
    <w:rsid w:val="000D52E6"/>
    <w:rsid w:val="000D541E"/>
    <w:rsid w:val="000D5470"/>
    <w:rsid w:val="000D5A14"/>
    <w:rsid w:val="000D5F0F"/>
    <w:rsid w:val="000E120D"/>
    <w:rsid w:val="000E2EC4"/>
    <w:rsid w:val="000E37BA"/>
    <w:rsid w:val="000E3BFE"/>
    <w:rsid w:val="000E3E1A"/>
    <w:rsid w:val="000F01EC"/>
    <w:rsid w:val="000F05EE"/>
    <w:rsid w:val="000F1BED"/>
    <w:rsid w:val="000F1F23"/>
    <w:rsid w:val="000F222C"/>
    <w:rsid w:val="000F52FC"/>
    <w:rsid w:val="000F69C4"/>
    <w:rsid w:val="000F7899"/>
    <w:rsid w:val="000F7AD7"/>
    <w:rsid w:val="00103668"/>
    <w:rsid w:val="001065A0"/>
    <w:rsid w:val="0011154D"/>
    <w:rsid w:val="0011179F"/>
    <w:rsid w:val="00111FF9"/>
    <w:rsid w:val="001124E6"/>
    <w:rsid w:val="00116BE6"/>
    <w:rsid w:val="00117322"/>
    <w:rsid w:val="00120FB8"/>
    <w:rsid w:val="00121C72"/>
    <w:rsid w:val="001242DE"/>
    <w:rsid w:val="001255BB"/>
    <w:rsid w:val="0012567B"/>
    <w:rsid w:val="0013143A"/>
    <w:rsid w:val="00131845"/>
    <w:rsid w:val="00132284"/>
    <w:rsid w:val="00132C03"/>
    <w:rsid w:val="001341A5"/>
    <w:rsid w:val="00136971"/>
    <w:rsid w:val="00137635"/>
    <w:rsid w:val="00137E1F"/>
    <w:rsid w:val="00140036"/>
    <w:rsid w:val="00140DE2"/>
    <w:rsid w:val="00145942"/>
    <w:rsid w:val="0014685F"/>
    <w:rsid w:val="00147BB3"/>
    <w:rsid w:val="00151516"/>
    <w:rsid w:val="00152C91"/>
    <w:rsid w:val="00162610"/>
    <w:rsid w:val="0016288F"/>
    <w:rsid w:val="00166CF8"/>
    <w:rsid w:val="00166E83"/>
    <w:rsid w:val="00166EED"/>
    <w:rsid w:val="0017196D"/>
    <w:rsid w:val="00172F57"/>
    <w:rsid w:val="00173121"/>
    <w:rsid w:val="0017361B"/>
    <w:rsid w:val="00175DA4"/>
    <w:rsid w:val="00176107"/>
    <w:rsid w:val="001823FA"/>
    <w:rsid w:val="00182545"/>
    <w:rsid w:val="00185D77"/>
    <w:rsid w:val="00192685"/>
    <w:rsid w:val="001938D0"/>
    <w:rsid w:val="00193C6F"/>
    <w:rsid w:val="00194DEE"/>
    <w:rsid w:val="0019606C"/>
    <w:rsid w:val="00196159"/>
    <w:rsid w:val="00197856"/>
    <w:rsid w:val="001A02B5"/>
    <w:rsid w:val="001A4402"/>
    <w:rsid w:val="001A6403"/>
    <w:rsid w:val="001A666A"/>
    <w:rsid w:val="001B51AF"/>
    <w:rsid w:val="001B52D0"/>
    <w:rsid w:val="001B6022"/>
    <w:rsid w:val="001B786C"/>
    <w:rsid w:val="001C1C9E"/>
    <w:rsid w:val="001C38A3"/>
    <w:rsid w:val="001C5279"/>
    <w:rsid w:val="001C5972"/>
    <w:rsid w:val="001C5AD9"/>
    <w:rsid w:val="001C6AAA"/>
    <w:rsid w:val="001C7CCC"/>
    <w:rsid w:val="001D0A34"/>
    <w:rsid w:val="001D2253"/>
    <w:rsid w:val="001D34F0"/>
    <w:rsid w:val="001D3ACA"/>
    <w:rsid w:val="001D7B56"/>
    <w:rsid w:val="001E00B0"/>
    <w:rsid w:val="001E1F50"/>
    <w:rsid w:val="001E4CD0"/>
    <w:rsid w:val="001E5180"/>
    <w:rsid w:val="001E5C90"/>
    <w:rsid w:val="001E625C"/>
    <w:rsid w:val="001E6E0C"/>
    <w:rsid w:val="001F063A"/>
    <w:rsid w:val="001F12BE"/>
    <w:rsid w:val="001F4AC6"/>
    <w:rsid w:val="001F620B"/>
    <w:rsid w:val="001F692F"/>
    <w:rsid w:val="002038C5"/>
    <w:rsid w:val="00206F37"/>
    <w:rsid w:val="00207DA3"/>
    <w:rsid w:val="00207EEB"/>
    <w:rsid w:val="002126B3"/>
    <w:rsid w:val="002135EB"/>
    <w:rsid w:val="00213B1E"/>
    <w:rsid w:val="00213B38"/>
    <w:rsid w:val="002142F5"/>
    <w:rsid w:val="00215171"/>
    <w:rsid w:val="00216C9D"/>
    <w:rsid w:val="00217578"/>
    <w:rsid w:val="00217A09"/>
    <w:rsid w:val="00220228"/>
    <w:rsid w:val="0022180D"/>
    <w:rsid w:val="0022322B"/>
    <w:rsid w:val="00223ABB"/>
    <w:rsid w:val="00225D43"/>
    <w:rsid w:val="00232DC3"/>
    <w:rsid w:val="00232F56"/>
    <w:rsid w:val="002339DF"/>
    <w:rsid w:val="00233BF8"/>
    <w:rsid w:val="0023559D"/>
    <w:rsid w:val="00236147"/>
    <w:rsid w:val="00241EF2"/>
    <w:rsid w:val="002420AF"/>
    <w:rsid w:val="00246393"/>
    <w:rsid w:val="002479D2"/>
    <w:rsid w:val="002538B9"/>
    <w:rsid w:val="00253DEF"/>
    <w:rsid w:val="002542AB"/>
    <w:rsid w:val="00254BDD"/>
    <w:rsid w:val="00255D06"/>
    <w:rsid w:val="00256080"/>
    <w:rsid w:val="00262131"/>
    <w:rsid w:val="002636AF"/>
    <w:rsid w:val="00263B66"/>
    <w:rsid w:val="0026403F"/>
    <w:rsid w:val="002658EA"/>
    <w:rsid w:val="00274FBC"/>
    <w:rsid w:val="002758CB"/>
    <w:rsid w:val="002764A5"/>
    <w:rsid w:val="00277000"/>
    <w:rsid w:val="00281B56"/>
    <w:rsid w:val="00283177"/>
    <w:rsid w:val="002855C9"/>
    <w:rsid w:val="002858A1"/>
    <w:rsid w:val="00286A3A"/>
    <w:rsid w:val="002872EF"/>
    <w:rsid w:val="002879BC"/>
    <w:rsid w:val="00290875"/>
    <w:rsid w:val="0029212D"/>
    <w:rsid w:val="00292EAD"/>
    <w:rsid w:val="00293B4C"/>
    <w:rsid w:val="002955D8"/>
    <w:rsid w:val="00295A31"/>
    <w:rsid w:val="00296267"/>
    <w:rsid w:val="002964BC"/>
    <w:rsid w:val="00296993"/>
    <w:rsid w:val="00297874"/>
    <w:rsid w:val="00297EE8"/>
    <w:rsid w:val="002A19BE"/>
    <w:rsid w:val="002A3331"/>
    <w:rsid w:val="002A3837"/>
    <w:rsid w:val="002A41D5"/>
    <w:rsid w:val="002A46A3"/>
    <w:rsid w:val="002A4701"/>
    <w:rsid w:val="002A77CC"/>
    <w:rsid w:val="002B0FB1"/>
    <w:rsid w:val="002C2792"/>
    <w:rsid w:val="002C4B3E"/>
    <w:rsid w:val="002C4FE5"/>
    <w:rsid w:val="002D4648"/>
    <w:rsid w:val="002D7354"/>
    <w:rsid w:val="002E4175"/>
    <w:rsid w:val="002E5994"/>
    <w:rsid w:val="002E7C8A"/>
    <w:rsid w:val="002F658D"/>
    <w:rsid w:val="002F66F2"/>
    <w:rsid w:val="002F722C"/>
    <w:rsid w:val="0030100F"/>
    <w:rsid w:val="00303EFE"/>
    <w:rsid w:val="003068FA"/>
    <w:rsid w:val="00310026"/>
    <w:rsid w:val="00313DD5"/>
    <w:rsid w:val="0031459B"/>
    <w:rsid w:val="00316872"/>
    <w:rsid w:val="0031704F"/>
    <w:rsid w:val="003209E5"/>
    <w:rsid w:val="003220F3"/>
    <w:rsid w:val="00323246"/>
    <w:rsid w:val="003246AF"/>
    <w:rsid w:val="00324763"/>
    <w:rsid w:val="003253B7"/>
    <w:rsid w:val="00325454"/>
    <w:rsid w:val="00326D3E"/>
    <w:rsid w:val="003307E5"/>
    <w:rsid w:val="003321B6"/>
    <w:rsid w:val="003330C5"/>
    <w:rsid w:val="00333458"/>
    <w:rsid w:val="003342D1"/>
    <w:rsid w:val="00334DB4"/>
    <w:rsid w:val="00334F4B"/>
    <w:rsid w:val="0033633E"/>
    <w:rsid w:val="00336D3D"/>
    <w:rsid w:val="00340204"/>
    <w:rsid w:val="003414B6"/>
    <w:rsid w:val="003433C6"/>
    <w:rsid w:val="00346BD4"/>
    <w:rsid w:val="0034711D"/>
    <w:rsid w:val="0035088C"/>
    <w:rsid w:val="00351F88"/>
    <w:rsid w:val="00352578"/>
    <w:rsid w:val="00354271"/>
    <w:rsid w:val="00354B0B"/>
    <w:rsid w:val="003557E2"/>
    <w:rsid w:val="00356A97"/>
    <w:rsid w:val="0035796F"/>
    <w:rsid w:val="00360B80"/>
    <w:rsid w:val="00361BBF"/>
    <w:rsid w:val="00363EAB"/>
    <w:rsid w:val="00364251"/>
    <w:rsid w:val="003642A5"/>
    <w:rsid w:val="003660E6"/>
    <w:rsid w:val="00366F37"/>
    <w:rsid w:val="003705BB"/>
    <w:rsid w:val="003706EB"/>
    <w:rsid w:val="00371460"/>
    <w:rsid w:val="00373DCE"/>
    <w:rsid w:val="00373DDF"/>
    <w:rsid w:val="00375CA7"/>
    <w:rsid w:val="00376A26"/>
    <w:rsid w:val="00377A11"/>
    <w:rsid w:val="00377B06"/>
    <w:rsid w:val="0038242F"/>
    <w:rsid w:val="00382CCD"/>
    <w:rsid w:val="003836F6"/>
    <w:rsid w:val="00383FDA"/>
    <w:rsid w:val="003855AA"/>
    <w:rsid w:val="003900F4"/>
    <w:rsid w:val="00390EBA"/>
    <w:rsid w:val="0039138E"/>
    <w:rsid w:val="0039187B"/>
    <w:rsid w:val="003918B1"/>
    <w:rsid w:val="0039267D"/>
    <w:rsid w:val="00393A81"/>
    <w:rsid w:val="0039415C"/>
    <w:rsid w:val="00394A76"/>
    <w:rsid w:val="0039642E"/>
    <w:rsid w:val="003A1E5E"/>
    <w:rsid w:val="003A23F4"/>
    <w:rsid w:val="003A34CB"/>
    <w:rsid w:val="003A401F"/>
    <w:rsid w:val="003A5569"/>
    <w:rsid w:val="003A7868"/>
    <w:rsid w:val="003B340C"/>
    <w:rsid w:val="003B5BA7"/>
    <w:rsid w:val="003C086B"/>
    <w:rsid w:val="003C28DA"/>
    <w:rsid w:val="003C4734"/>
    <w:rsid w:val="003C539B"/>
    <w:rsid w:val="003C7BAB"/>
    <w:rsid w:val="003D26A3"/>
    <w:rsid w:val="003D3DBD"/>
    <w:rsid w:val="003D5103"/>
    <w:rsid w:val="003D6CB3"/>
    <w:rsid w:val="003D6CCB"/>
    <w:rsid w:val="003D7004"/>
    <w:rsid w:val="003D7678"/>
    <w:rsid w:val="003E07F0"/>
    <w:rsid w:val="003E7C3E"/>
    <w:rsid w:val="003F0A40"/>
    <w:rsid w:val="003F163E"/>
    <w:rsid w:val="003F1835"/>
    <w:rsid w:val="003F3751"/>
    <w:rsid w:val="003F38DA"/>
    <w:rsid w:val="003F3F6F"/>
    <w:rsid w:val="003F7CA3"/>
    <w:rsid w:val="003F7CE6"/>
    <w:rsid w:val="00401C33"/>
    <w:rsid w:val="00402017"/>
    <w:rsid w:val="0040256A"/>
    <w:rsid w:val="00405B2F"/>
    <w:rsid w:val="00410220"/>
    <w:rsid w:val="0041085C"/>
    <w:rsid w:val="0041177B"/>
    <w:rsid w:val="00412518"/>
    <w:rsid w:val="00412A7F"/>
    <w:rsid w:val="004155CD"/>
    <w:rsid w:val="0041647A"/>
    <w:rsid w:val="00417430"/>
    <w:rsid w:val="0041788B"/>
    <w:rsid w:val="00422162"/>
    <w:rsid w:val="00422378"/>
    <w:rsid w:val="004243E3"/>
    <w:rsid w:val="004247CB"/>
    <w:rsid w:val="00427B86"/>
    <w:rsid w:val="00430D80"/>
    <w:rsid w:val="004328E7"/>
    <w:rsid w:val="00432C7C"/>
    <w:rsid w:val="004336E7"/>
    <w:rsid w:val="00435608"/>
    <w:rsid w:val="0043747C"/>
    <w:rsid w:val="004405CE"/>
    <w:rsid w:val="00442907"/>
    <w:rsid w:val="00445F91"/>
    <w:rsid w:val="00446194"/>
    <w:rsid w:val="004479CE"/>
    <w:rsid w:val="00452CFF"/>
    <w:rsid w:val="00453129"/>
    <w:rsid w:val="0045314F"/>
    <w:rsid w:val="004566C7"/>
    <w:rsid w:val="00456861"/>
    <w:rsid w:val="00457126"/>
    <w:rsid w:val="0045712B"/>
    <w:rsid w:val="004575F4"/>
    <w:rsid w:val="004576A4"/>
    <w:rsid w:val="00461109"/>
    <w:rsid w:val="00461D20"/>
    <w:rsid w:val="00463375"/>
    <w:rsid w:val="004639EF"/>
    <w:rsid w:val="00466CA5"/>
    <w:rsid w:val="00467203"/>
    <w:rsid w:val="004679B8"/>
    <w:rsid w:val="00471729"/>
    <w:rsid w:val="00472A1A"/>
    <w:rsid w:val="004763A6"/>
    <w:rsid w:val="00477255"/>
    <w:rsid w:val="0047746F"/>
    <w:rsid w:val="004774C8"/>
    <w:rsid w:val="00480860"/>
    <w:rsid w:val="00480EFF"/>
    <w:rsid w:val="0048137D"/>
    <w:rsid w:val="0048355E"/>
    <w:rsid w:val="00485059"/>
    <w:rsid w:val="00486C66"/>
    <w:rsid w:val="00486DC7"/>
    <w:rsid w:val="0048718C"/>
    <w:rsid w:val="004922BE"/>
    <w:rsid w:val="00492DBB"/>
    <w:rsid w:val="004930DC"/>
    <w:rsid w:val="00495609"/>
    <w:rsid w:val="004A089B"/>
    <w:rsid w:val="004A21E8"/>
    <w:rsid w:val="004A5168"/>
    <w:rsid w:val="004A5C73"/>
    <w:rsid w:val="004A5EED"/>
    <w:rsid w:val="004B1438"/>
    <w:rsid w:val="004B29C6"/>
    <w:rsid w:val="004B5218"/>
    <w:rsid w:val="004B7779"/>
    <w:rsid w:val="004C12A2"/>
    <w:rsid w:val="004C24C1"/>
    <w:rsid w:val="004C3B3B"/>
    <w:rsid w:val="004C3DEE"/>
    <w:rsid w:val="004C3EBC"/>
    <w:rsid w:val="004C6915"/>
    <w:rsid w:val="004D0C97"/>
    <w:rsid w:val="004D15B8"/>
    <w:rsid w:val="004D17F6"/>
    <w:rsid w:val="004D3556"/>
    <w:rsid w:val="004D3FB3"/>
    <w:rsid w:val="004D4F96"/>
    <w:rsid w:val="004D5306"/>
    <w:rsid w:val="004D5743"/>
    <w:rsid w:val="004E0894"/>
    <w:rsid w:val="004E1BB2"/>
    <w:rsid w:val="004E37D1"/>
    <w:rsid w:val="004E61C2"/>
    <w:rsid w:val="004F0712"/>
    <w:rsid w:val="004F2914"/>
    <w:rsid w:val="004F2AC9"/>
    <w:rsid w:val="0050151F"/>
    <w:rsid w:val="0050172C"/>
    <w:rsid w:val="005032B7"/>
    <w:rsid w:val="005057FE"/>
    <w:rsid w:val="005068D0"/>
    <w:rsid w:val="00510148"/>
    <w:rsid w:val="00510327"/>
    <w:rsid w:val="00510794"/>
    <w:rsid w:val="00515161"/>
    <w:rsid w:val="00516260"/>
    <w:rsid w:val="005176BD"/>
    <w:rsid w:val="00517F50"/>
    <w:rsid w:val="00520D73"/>
    <w:rsid w:val="00521713"/>
    <w:rsid w:val="00521BE9"/>
    <w:rsid w:val="00524022"/>
    <w:rsid w:val="00525C9B"/>
    <w:rsid w:val="00525D58"/>
    <w:rsid w:val="00527AC9"/>
    <w:rsid w:val="005322F4"/>
    <w:rsid w:val="00534543"/>
    <w:rsid w:val="00535856"/>
    <w:rsid w:val="0054002A"/>
    <w:rsid w:val="00540DFF"/>
    <w:rsid w:val="00542912"/>
    <w:rsid w:val="00542FFD"/>
    <w:rsid w:val="00543035"/>
    <w:rsid w:val="005444C1"/>
    <w:rsid w:val="00547751"/>
    <w:rsid w:val="00550E6F"/>
    <w:rsid w:val="00552DEF"/>
    <w:rsid w:val="0056022C"/>
    <w:rsid w:val="00560A2B"/>
    <w:rsid w:val="0056246F"/>
    <w:rsid w:val="005634C7"/>
    <w:rsid w:val="00563623"/>
    <w:rsid w:val="00563659"/>
    <w:rsid w:val="0056458A"/>
    <w:rsid w:val="00565325"/>
    <w:rsid w:val="00565888"/>
    <w:rsid w:val="00565A11"/>
    <w:rsid w:val="00566218"/>
    <w:rsid w:val="005722C2"/>
    <w:rsid w:val="005736D6"/>
    <w:rsid w:val="005748A2"/>
    <w:rsid w:val="00574B50"/>
    <w:rsid w:val="005776D5"/>
    <w:rsid w:val="00577D20"/>
    <w:rsid w:val="00577E10"/>
    <w:rsid w:val="00584CFD"/>
    <w:rsid w:val="00584F2B"/>
    <w:rsid w:val="00585328"/>
    <w:rsid w:val="00586A54"/>
    <w:rsid w:val="0059202E"/>
    <w:rsid w:val="00593E4D"/>
    <w:rsid w:val="00594ACB"/>
    <w:rsid w:val="005A07C8"/>
    <w:rsid w:val="005A0ABE"/>
    <w:rsid w:val="005A2238"/>
    <w:rsid w:val="005A2A9C"/>
    <w:rsid w:val="005A5527"/>
    <w:rsid w:val="005A7C50"/>
    <w:rsid w:val="005B22AE"/>
    <w:rsid w:val="005B2799"/>
    <w:rsid w:val="005B3046"/>
    <w:rsid w:val="005B5365"/>
    <w:rsid w:val="005B5619"/>
    <w:rsid w:val="005B5ED3"/>
    <w:rsid w:val="005B7602"/>
    <w:rsid w:val="005C1095"/>
    <w:rsid w:val="005C286B"/>
    <w:rsid w:val="005C34A9"/>
    <w:rsid w:val="005C3CC3"/>
    <w:rsid w:val="005C582C"/>
    <w:rsid w:val="005C6A21"/>
    <w:rsid w:val="005C7662"/>
    <w:rsid w:val="005D0AFC"/>
    <w:rsid w:val="005D0B70"/>
    <w:rsid w:val="005D0BA4"/>
    <w:rsid w:val="005D0D20"/>
    <w:rsid w:val="005D7278"/>
    <w:rsid w:val="005D7398"/>
    <w:rsid w:val="005E35F5"/>
    <w:rsid w:val="005E55A9"/>
    <w:rsid w:val="005E638A"/>
    <w:rsid w:val="005F245B"/>
    <w:rsid w:val="005F54C8"/>
    <w:rsid w:val="005F6594"/>
    <w:rsid w:val="006048A3"/>
    <w:rsid w:val="0060553A"/>
    <w:rsid w:val="0060664F"/>
    <w:rsid w:val="00607747"/>
    <w:rsid w:val="006148D7"/>
    <w:rsid w:val="006150EF"/>
    <w:rsid w:val="00615471"/>
    <w:rsid w:val="006171B6"/>
    <w:rsid w:val="00621EA2"/>
    <w:rsid w:val="00624138"/>
    <w:rsid w:val="00630169"/>
    <w:rsid w:val="00630545"/>
    <w:rsid w:val="00630744"/>
    <w:rsid w:val="006322BC"/>
    <w:rsid w:val="00634202"/>
    <w:rsid w:val="006347EB"/>
    <w:rsid w:val="006355F8"/>
    <w:rsid w:val="006361BA"/>
    <w:rsid w:val="00636CFA"/>
    <w:rsid w:val="006373E4"/>
    <w:rsid w:val="006428AF"/>
    <w:rsid w:val="006432B6"/>
    <w:rsid w:val="0064739D"/>
    <w:rsid w:val="006473E7"/>
    <w:rsid w:val="00647B09"/>
    <w:rsid w:val="00647E15"/>
    <w:rsid w:val="00650DE1"/>
    <w:rsid w:val="00655A76"/>
    <w:rsid w:val="00655EFA"/>
    <w:rsid w:val="00656F5F"/>
    <w:rsid w:val="00660A63"/>
    <w:rsid w:val="00661773"/>
    <w:rsid w:val="006629D4"/>
    <w:rsid w:val="00672BB3"/>
    <w:rsid w:val="00675AAA"/>
    <w:rsid w:val="00680D13"/>
    <w:rsid w:val="00681E51"/>
    <w:rsid w:val="00681FBD"/>
    <w:rsid w:val="006908C9"/>
    <w:rsid w:val="00692FBE"/>
    <w:rsid w:val="00697DFB"/>
    <w:rsid w:val="006B4184"/>
    <w:rsid w:val="006B4C2B"/>
    <w:rsid w:val="006B4E60"/>
    <w:rsid w:val="006C069E"/>
    <w:rsid w:val="006C1501"/>
    <w:rsid w:val="006C429F"/>
    <w:rsid w:val="006C60CD"/>
    <w:rsid w:val="006C6136"/>
    <w:rsid w:val="006C7FEE"/>
    <w:rsid w:val="006D057B"/>
    <w:rsid w:val="006D7F8B"/>
    <w:rsid w:val="006E0497"/>
    <w:rsid w:val="006E1AAF"/>
    <w:rsid w:val="006E25CF"/>
    <w:rsid w:val="006E393D"/>
    <w:rsid w:val="006E44B6"/>
    <w:rsid w:val="006E7FE7"/>
    <w:rsid w:val="006F2C79"/>
    <w:rsid w:val="006F4DB0"/>
    <w:rsid w:val="006F6431"/>
    <w:rsid w:val="00700927"/>
    <w:rsid w:val="00702D43"/>
    <w:rsid w:val="007123D7"/>
    <w:rsid w:val="00714910"/>
    <w:rsid w:val="007151B9"/>
    <w:rsid w:val="007162AD"/>
    <w:rsid w:val="00716900"/>
    <w:rsid w:val="00722114"/>
    <w:rsid w:val="00722CC9"/>
    <w:rsid w:val="0072398F"/>
    <w:rsid w:val="007250AB"/>
    <w:rsid w:val="00725E3B"/>
    <w:rsid w:val="007314DD"/>
    <w:rsid w:val="0073322F"/>
    <w:rsid w:val="00734091"/>
    <w:rsid w:val="00734CE5"/>
    <w:rsid w:val="00734DB4"/>
    <w:rsid w:val="00737844"/>
    <w:rsid w:val="00737D5F"/>
    <w:rsid w:val="007418DF"/>
    <w:rsid w:val="007422F6"/>
    <w:rsid w:val="00742B02"/>
    <w:rsid w:val="00745875"/>
    <w:rsid w:val="00751E3E"/>
    <w:rsid w:val="007548C0"/>
    <w:rsid w:val="007603F6"/>
    <w:rsid w:val="00760F9C"/>
    <w:rsid w:val="007624CE"/>
    <w:rsid w:val="00763CE6"/>
    <w:rsid w:val="00764E3B"/>
    <w:rsid w:val="007731B7"/>
    <w:rsid w:val="007744FF"/>
    <w:rsid w:val="007749FD"/>
    <w:rsid w:val="007805E6"/>
    <w:rsid w:val="007831B9"/>
    <w:rsid w:val="00784C17"/>
    <w:rsid w:val="00787670"/>
    <w:rsid w:val="0079235A"/>
    <w:rsid w:val="00793FB0"/>
    <w:rsid w:val="00794CAC"/>
    <w:rsid w:val="00794F00"/>
    <w:rsid w:val="00795DAA"/>
    <w:rsid w:val="00797E90"/>
    <w:rsid w:val="007A11AF"/>
    <w:rsid w:val="007A25B7"/>
    <w:rsid w:val="007A51BA"/>
    <w:rsid w:val="007A5D44"/>
    <w:rsid w:val="007B0D14"/>
    <w:rsid w:val="007B1483"/>
    <w:rsid w:val="007B25CA"/>
    <w:rsid w:val="007B4DD8"/>
    <w:rsid w:val="007B75A8"/>
    <w:rsid w:val="007C10F7"/>
    <w:rsid w:val="007C18AE"/>
    <w:rsid w:val="007C1C28"/>
    <w:rsid w:val="007C2FB6"/>
    <w:rsid w:val="007C6902"/>
    <w:rsid w:val="007D6536"/>
    <w:rsid w:val="007D7742"/>
    <w:rsid w:val="007E1611"/>
    <w:rsid w:val="007E2FAF"/>
    <w:rsid w:val="007E6174"/>
    <w:rsid w:val="007E6A0B"/>
    <w:rsid w:val="007E6EAF"/>
    <w:rsid w:val="007E7E13"/>
    <w:rsid w:val="007F04A1"/>
    <w:rsid w:val="007F08EF"/>
    <w:rsid w:val="007F582C"/>
    <w:rsid w:val="007F5B2C"/>
    <w:rsid w:val="007F6E23"/>
    <w:rsid w:val="007F774F"/>
    <w:rsid w:val="007F7A29"/>
    <w:rsid w:val="00800494"/>
    <w:rsid w:val="00800E83"/>
    <w:rsid w:val="008017E3"/>
    <w:rsid w:val="00802F7F"/>
    <w:rsid w:val="00804AAF"/>
    <w:rsid w:val="00807CB5"/>
    <w:rsid w:val="00810E13"/>
    <w:rsid w:val="00812B59"/>
    <w:rsid w:val="00814E5A"/>
    <w:rsid w:val="00817EE7"/>
    <w:rsid w:val="008203F5"/>
    <w:rsid w:val="00822E2B"/>
    <w:rsid w:val="00830907"/>
    <w:rsid w:val="008370C1"/>
    <w:rsid w:val="008415FA"/>
    <w:rsid w:val="00841DF8"/>
    <w:rsid w:val="008427D9"/>
    <w:rsid w:val="00844B9F"/>
    <w:rsid w:val="00847E28"/>
    <w:rsid w:val="00850392"/>
    <w:rsid w:val="00851655"/>
    <w:rsid w:val="00861380"/>
    <w:rsid w:val="00862AEB"/>
    <w:rsid w:val="00863344"/>
    <w:rsid w:val="00864AEA"/>
    <w:rsid w:val="0087058D"/>
    <w:rsid w:val="00870BAC"/>
    <w:rsid w:val="00872A58"/>
    <w:rsid w:val="0087504F"/>
    <w:rsid w:val="0087713B"/>
    <w:rsid w:val="008776F5"/>
    <w:rsid w:val="008819CF"/>
    <w:rsid w:val="0088408D"/>
    <w:rsid w:val="0088410F"/>
    <w:rsid w:val="00886D5B"/>
    <w:rsid w:val="00886D91"/>
    <w:rsid w:val="00886FA3"/>
    <w:rsid w:val="00887D7C"/>
    <w:rsid w:val="00890A69"/>
    <w:rsid w:val="0089240B"/>
    <w:rsid w:val="00892740"/>
    <w:rsid w:val="00895C54"/>
    <w:rsid w:val="00897DC6"/>
    <w:rsid w:val="008A4176"/>
    <w:rsid w:val="008A4A4B"/>
    <w:rsid w:val="008A4B7C"/>
    <w:rsid w:val="008A5CE8"/>
    <w:rsid w:val="008B085D"/>
    <w:rsid w:val="008B2B9D"/>
    <w:rsid w:val="008B7082"/>
    <w:rsid w:val="008C1040"/>
    <w:rsid w:val="008C20A7"/>
    <w:rsid w:val="008C4AE9"/>
    <w:rsid w:val="008C5158"/>
    <w:rsid w:val="008C67A4"/>
    <w:rsid w:val="008D3396"/>
    <w:rsid w:val="008D3EC1"/>
    <w:rsid w:val="008D47F5"/>
    <w:rsid w:val="008E032D"/>
    <w:rsid w:val="008E16D3"/>
    <w:rsid w:val="008E19AE"/>
    <w:rsid w:val="008E27C8"/>
    <w:rsid w:val="008E446A"/>
    <w:rsid w:val="008F17A3"/>
    <w:rsid w:val="008F4249"/>
    <w:rsid w:val="008F5CB9"/>
    <w:rsid w:val="008F62E4"/>
    <w:rsid w:val="008F63FA"/>
    <w:rsid w:val="008F6465"/>
    <w:rsid w:val="008F742F"/>
    <w:rsid w:val="008F7504"/>
    <w:rsid w:val="008F7AB7"/>
    <w:rsid w:val="00902DD2"/>
    <w:rsid w:val="009100AE"/>
    <w:rsid w:val="0091136C"/>
    <w:rsid w:val="00913633"/>
    <w:rsid w:val="00913778"/>
    <w:rsid w:val="00913824"/>
    <w:rsid w:val="00914EA5"/>
    <w:rsid w:val="00915156"/>
    <w:rsid w:val="0091588A"/>
    <w:rsid w:val="009171EB"/>
    <w:rsid w:val="00917A95"/>
    <w:rsid w:val="009205FD"/>
    <w:rsid w:val="00920D07"/>
    <w:rsid w:val="009214C3"/>
    <w:rsid w:val="00921712"/>
    <w:rsid w:val="00922A63"/>
    <w:rsid w:val="00925191"/>
    <w:rsid w:val="00925836"/>
    <w:rsid w:val="00925AB0"/>
    <w:rsid w:val="009273D5"/>
    <w:rsid w:val="009279F1"/>
    <w:rsid w:val="00931A2F"/>
    <w:rsid w:val="00934A45"/>
    <w:rsid w:val="00934F2F"/>
    <w:rsid w:val="009351A6"/>
    <w:rsid w:val="009357F9"/>
    <w:rsid w:val="009359B2"/>
    <w:rsid w:val="00936C6F"/>
    <w:rsid w:val="00937263"/>
    <w:rsid w:val="009406F8"/>
    <w:rsid w:val="00942570"/>
    <w:rsid w:val="0094296A"/>
    <w:rsid w:val="00943777"/>
    <w:rsid w:val="00944BF3"/>
    <w:rsid w:val="009505B4"/>
    <w:rsid w:val="00953C6B"/>
    <w:rsid w:val="00955F83"/>
    <w:rsid w:val="00956884"/>
    <w:rsid w:val="0095773B"/>
    <w:rsid w:val="00962983"/>
    <w:rsid w:val="0096403E"/>
    <w:rsid w:val="00964753"/>
    <w:rsid w:val="009711DA"/>
    <w:rsid w:val="00971534"/>
    <w:rsid w:val="00972068"/>
    <w:rsid w:val="0097398C"/>
    <w:rsid w:val="0097419E"/>
    <w:rsid w:val="00975398"/>
    <w:rsid w:val="009755D7"/>
    <w:rsid w:val="00976D4E"/>
    <w:rsid w:val="00977FB5"/>
    <w:rsid w:val="00981352"/>
    <w:rsid w:val="0098358C"/>
    <w:rsid w:val="0098521F"/>
    <w:rsid w:val="00985D1E"/>
    <w:rsid w:val="00993B78"/>
    <w:rsid w:val="0099562F"/>
    <w:rsid w:val="00995F25"/>
    <w:rsid w:val="009A0125"/>
    <w:rsid w:val="009A2114"/>
    <w:rsid w:val="009A2133"/>
    <w:rsid w:val="009A3B48"/>
    <w:rsid w:val="009A4418"/>
    <w:rsid w:val="009A5DAF"/>
    <w:rsid w:val="009B172D"/>
    <w:rsid w:val="009B2AD1"/>
    <w:rsid w:val="009B58BF"/>
    <w:rsid w:val="009B5B12"/>
    <w:rsid w:val="009B60FC"/>
    <w:rsid w:val="009C0610"/>
    <w:rsid w:val="009C0CB6"/>
    <w:rsid w:val="009C2DC7"/>
    <w:rsid w:val="009C58B7"/>
    <w:rsid w:val="009C6227"/>
    <w:rsid w:val="009C6A85"/>
    <w:rsid w:val="009D0EB2"/>
    <w:rsid w:val="009D1B7E"/>
    <w:rsid w:val="009D3EFD"/>
    <w:rsid w:val="009D457C"/>
    <w:rsid w:val="009D594E"/>
    <w:rsid w:val="009D6A55"/>
    <w:rsid w:val="009D7952"/>
    <w:rsid w:val="009E15CA"/>
    <w:rsid w:val="009E16D4"/>
    <w:rsid w:val="009E1B7A"/>
    <w:rsid w:val="009E3695"/>
    <w:rsid w:val="009E4F45"/>
    <w:rsid w:val="009F0BE8"/>
    <w:rsid w:val="009F16F8"/>
    <w:rsid w:val="009F2245"/>
    <w:rsid w:val="009F24F1"/>
    <w:rsid w:val="009F25E5"/>
    <w:rsid w:val="009F2BF2"/>
    <w:rsid w:val="009F3285"/>
    <w:rsid w:val="009F33CA"/>
    <w:rsid w:val="009F45D4"/>
    <w:rsid w:val="009F4889"/>
    <w:rsid w:val="009F620C"/>
    <w:rsid w:val="009F6C4A"/>
    <w:rsid w:val="009F71EB"/>
    <w:rsid w:val="009F76E4"/>
    <w:rsid w:val="00A003A5"/>
    <w:rsid w:val="00A01BCA"/>
    <w:rsid w:val="00A02CD0"/>
    <w:rsid w:val="00A03284"/>
    <w:rsid w:val="00A033DE"/>
    <w:rsid w:val="00A03915"/>
    <w:rsid w:val="00A06158"/>
    <w:rsid w:val="00A0738B"/>
    <w:rsid w:val="00A10D9D"/>
    <w:rsid w:val="00A114B6"/>
    <w:rsid w:val="00A11D6D"/>
    <w:rsid w:val="00A14961"/>
    <w:rsid w:val="00A16745"/>
    <w:rsid w:val="00A16A66"/>
    <w:rsid w:val="00A209A6"/>
    <w:rsid w:val="00A22602"/>
    <w:rsid w:val="00A22DE9"/>
    <w:rsid w:val="00A230FC"/>
    <w:rsid w:val="00A23217"/>
    <w:rsid w:val="00A234BC"/>
    <w:rsid w:val="00A234EE"/>
    <w:rsid w:val="00A31C01"/>
    <w:rsid w:val="00A32185"/>
    <w:rsid w:val="00A32826"/>
    <w:rsid w:val="00A32A22"/>
    <w:rsid w:val="00A40E63"/>
    <w:rsid w:val="00A46972"/>
    <w:rsid w:val="00A51E00"/>
    <w:rsid w:val="00A5211D"/>
    <w:rsid w:val="00A5436E"/>
    <w:rsid w:val="00A564F7"/>
    <w:rsid w:val="00A6250E"/>
    <w:rsid w:val="00A63F63"/>
    <w:rsid w:val="00A6424B"/>
    <w:rsid w:val="00A6756D"/>
    <w:rsid w:val="00A707B0"/>
    <w:rsid w:val="00A726B2"/>
    <w:rsid w:val="00A72B9C"/>
    <w:rsid w:val="00A74B8B"/>
    <w:rsid w:val="00A762AB"/>
    <w:rsid w:val="00A764F4"/>
    <w:rsid w:val="00A779B4"/>
    <w:rsid w:val="00A831D4"/>
    <w:rsid w:val="00A83FE4"/>
    <w:rsid w:val="00A87BC6"/>
    <w:rsid w:val="00A91931"/>
    <w:rsid w:val="00A928A0"/>
    <w:rsid w:val="00A94068"/>
    <w:rsid w:val="00A95498"/>
    <w:rsid w:val="00A95734"/>
    <w:rsid w:val="00A96B6B"/>
    <w:rsid w:val="00A96CC4"/>
    <w:rsid w:val="00A97846"/>
    <w:rsid w:val="00AA0952"/>
    <w:rsid w:val="00AA1A2E"/>
    <w:rsid w:val="00AA790A"/>
    <w:rsid w:val="00AB20F2"/>
    <w:rsid w:val="00AB4E2F"/>
    <w:rsid w:val="00AB5B44"/>
    <w:rsid w:val="00AB5EA9"/>
    <w:rsid w:val="00AB6DE3"/>
    <w:rsid w:val="00AC0B3E"/>
    <w:rsid w:val="00AC1F31"/>
    <w:rsid w:val="00AC4881"/>
    <w:rsid w:val="00AD1281"/>
    <w:rsid w:val="00AD1379"/>
    <w:rsid w:val="00AD1975"/>
    <w:rsid w:val="00AD3D66"/>
    <w:rsid w:val="00AD3E1D"/>
    <w:rsid w:val="00AD4FE2"/>
    <w:rsid w:val="00AD5779"/>
    <w:rsid w:val="00AD6457"/>
    <w:rsid w:val="00AE2C6E"/>
    <w:rsid w:val="00AE4A0A"/>
    <w:rsid w:val="00AE545A"/>
    <w:rsid w:val="00AE5C3A"/>
    <w:rsid w:val="00AE7FAF"/>
    <w:rsid w:val="00AF22DD"/>
    <w:rsid w:val="00AF2587"/>
    <w:rsid w:val="00AF7ED2"/>
    <w:rsid w:val="00B006FA"/>
    <w:rsid w:val="00B034E1"/>
    <w:rsid w:val="00B04F98"/>
    <w:rsid w:val="00B079CC"/>
    <w:rsid w:val="00B1069A"/>
    <w:rsid w:val="00B120B6"/>
    <w:rsid w:val="00B164C4"/>
    <w:rsid w:val="00B23D80"/>
    <w:rsid w:val="00B247ED"/>
    <w:rsid w:val="00B24877"/>
    <w:rsid w:val="00B24C98"/>
    <w:rsid w:val="00B256BC"/>
    <w:rsid w:val="00B26B7D"/>
    <w:rsid w:val="00B27640"/>
    <w:rsid w:val="00B321A4"/>
    <w:rsid w:val="00B32EB4"/>
    <w:rsid w:val="00B33104"/>
    <w:rsid w:val="00B335A6"/>
    <w:rsid w:val="00B35CA3"/>
    <w:rsid w:val="00B37097"/>
    <w:rsid w:val="00B371EF"/>
    <w:rsid w:val="00B4093D"/>
    <w:rsid w:val="00B417F5"/>
    <w:rsid w:val="00B4191B"/>
    <w:rsid w:val="00B428A4"/>
    <w:rsid w:val="00B42FF7"/>
    <w:rsid w:val="00B43E5A"/>
    <w:rsid w:val="00B4571E"/>
    <w:rsid w:val="00B45984"/>
    <w:rsid w:val="00B50607"/>
    <w:rsid w:val="00B51AF8"/>
    <w:rsid w:val="00B523F4"/>
    <w:rsid w:val="00B540FB"/>
    <w:rsid w:val="00B542D4"/>
    <w:rsid w:val="00B6066C"/>
    <w:rsid w:val="00B62FB0"/>
    <w:rsid w:val="00B634DD"/>
    <w:rsid w:val="00B6428C"/>
    <w:rsid w:val="00B7029D"/>
    <w:rsid w:val="00B716FE"/>
    <w:rsid w:val="00B723C5"/>
    <w:rsid w:val="00B745AB"/>
    <w:rsid w:val="00B75217"/>
    <w:rsid w:val="00B76644"/>
    <w:rsid w:val="00B77470"/>
    <w:rsid w:val="00B80BDA"/>
    <w:rsid w:val="00B82647"/>
    <w:rsid w:val="00B8385F"/>
    <w:rsid w:val="00B84B86"/>
    <w:rsid w:val="00B86911"/>
    <w:rsid w:val="00B86BF3"/>
    <w:rsid w:val="00B91ACE"/>
    <w:rsid w:val="00B91FF0"/>
    <w:rsid w:val="00B966D2"/>
    <w:rsid w:val="00B97998"/>
    <w:rsid w:val="00B97DEB"/>
    <w:rsid w:val="00BA292B"/>
    <w:rsid w:val="00BA3F01"/>
    <w:rsid w:val="00BA5401"/>
    <w:rsid w:val="00BA7B71"/>
    <w:rsid w:val="00BB0831"/>
    <w:rsid w:val="00BB172A"/>
    <w:rsid w:val="00BB208D"/>
    <w:rsid w:val="00BB2195"/>
    <w:rsid w:val="00BB26C7"/>
    <w:rsid w:val="00BB412C"/>
    <w:rsid w:val="00BB42CC"/>
    <w:rsid w:val="00BB46F3"/>
    <w:rsid w:val="00BB4DB6"/>
    <w:rsid w:val="00BC2B11"/>
    <w:rsid w:val="00BD2060"/>
    <w:rsid w:val="00BD27C0"/>
    <w:rsid w:val="00BD3A6C"/>
    <w:rsid w:val="00BD4AF4"/>
    <w:rsid w:val="00BD758A"/>
    <w:rsid w:val="00BE28F5"/>
    <w:rsid w:val="00BE2C3F"/>
    <w:rsid w:val="00BE3973"/>
    <w:rsid w:val="00BE4398"/>
    <w:rsid w:val="00BE4C2F"/>
    <w:rsid w:val="00BE6ACE"/>
    <w:rsid w:val="00BE6F3D"/>
    <w:rsid w:val="00BE767C"/>
    <w:rsid w:val="00BE7EEA"/>
    <w:rsid w:val="00BF021C"/>
    <w:rsid w:val="00BF28C6"/>
    <w:rsid w:val="00BF3F1A"/>
    <w:rsid w:val="00BF504F"/>
    <w:rsid w:val="00BF5A32"/>
    <w:rsid w:val="00BF7243"/>
    <w:rsid w:val="00BF7D87"/>
    <w:rsid w:val="00C00079"/>
    <w:rsid w:val="00C00283"/>
    <w:rsid w:val="00C0080C"/>
    <w:rsid w:val="00C00DFD"/>
    <w:rsid w:val="00C019DB"/>
    <w:rsid w:val="00C02AF1"/>
    <w:rsid w:val="00C05189"/>
    <w:rsid w:val="00C06091"/>
    <w:rsid w:val="00C065CC"/>
    <w:rsid w:val="00C07031"/>
    <w:rsid w:val="00C07FDF"/>
    <w:rsid w:val="00C12196"/>
    <w:rsid w:val="00C125EE"/>
    <w:rsid w:val="00C1278C"/>
    <w:rsid w:val="00C12868"/>
    <w:rsid w:val="00C152E6"/>
    <w:rsid w:val="00C1690D"/>
    <w:rsid w:val="00C22E8E"/>
    <w:rsid w:val="00C249DC"/>
    <w:rsid w:val="00C24A38"/>
    <w:rsid w:val="00C271BE"/>
    <w:rsid w:val="00C30FAA"/>
    <w:rsid w:val="00C32D27"/>
    <w:rsid w:val="00C349A9"/>
    <w:rsid w:val="00C357C4"/>
    <w:rsid w:val="00C36D87"/>
    <w:rsid w:val="00C40FF4"/>
    <w:rsid w:val="00C45B15"/>
    <w:rsid w:val="00C467B2"/>
    <w:rsid w:val="00C46A55"/>
    <w:rsid w:val="00C5042B"/>
    <w:rsid w:val="00C510F5"/>
    <w:rsid w:val="00C53CEA"/>
    <w:rsid w:val="00C5769E"/>
    <w:rsid w:val="00C57764"/>
    <w:rsid w:val="00C60C58"/>
    <w:rsid w:val="00C65BDB"/>
    <w:rsid w:val="00C70B06"/>
    <w:rsid w:val="00C71B87"/>
    <w:rsid w:val="00C73A05"/>
    <w:rsid w:val="00C7400E"/>
    <w:rsid w:val="00C77162"/>
    <w:rsid w:val="00C81DA4"/>
    <w:rsid w:val="00C87740"/>
    <w:rsid w:val="00C87BE3"/>
    <w:rsid w:val="00C95774"/>
    <w:rsid w:val="00C96B66"/>
    <w:rsid w:val="00C974F0"/>
    <w:rsid w:val="00CA1077"/>
    <w:rsid w:val="00CA1519"/>
    <w:rsid w:val="00CA230E"/>
    <w:rsid w:val="00CA2F36"/>
    <w:rsid w:val="00CA43B4"/>
    <w:rsid w:val="00CA472A"/>
    <w:rsid w:val="00CA53B3"/>
    <w:rsid w:val="00CA6593"/>
    <w:rsid w:val="00CA6E1D"/>
    <w:rsid w:val="00CB146E"/>
    <w:rsid w:val="00CB540E"/>
    <w:rsid w:val="00CB72C2"/>
    <w:rsid w:val="00CC2398"/>
    <w:rsid w:val="00CC3530"/>
    <w:rsid w:val="00CC3A2F"/>
    <w:rsid w:val="00CC63DB"/>
    <w:rsid w:val="00CC6568"/>
    <w:rsid w:val="00CC686D"/>
    <w:rsid w:val="00CC7E57"/>
    <w:rsid w:val="00CD05F2"/>
    <w:rsid w:val="00CD0E52"/>
    <w:rsid w:val="00CD2DCD"/>
    <w:rsid w:val="00CD5BED"/>
    <w:rsid w:val="00CD6356"/>
    <w:rsid w:val="00CD7044"/>
    <w:rsid w:val="00CD7212"/>
    <w:rsid w:val="00CD7757"/>
    <w:rsid w:val="00CE31AD"/>
    <w:rsid w:val="00CE35E2"/>
    <w:rsid w:val="00CE3E2B"/>
    <w:rsid w:val="00CE6338"/>
    <w:rsid w:val="00CF0B0A"/>
    <w:rsid w:val="00CF39C3"/>
    <w:rsid w:val="00CF4202"/>
    <w:rsid w:val="00CF5248"/>
    <w:rsid w:val="00CF7139"/>
    <w:rsid w:val="00CF71A3"/>
    <w:rsid w:val="00D0080C"/>
    <w:rsid w:val="00D038F8"/>
    <w:rsid w:val="00D03AC8"/>
    <w:rsid w:val="00D05465"/>
    <w:rsid w:val="00D064BB"/>
    <w:rsid w:val="00D0653E"/>
    <w:rsid w:val="00D075D3"/>
    <w:rsid w:val="00D13AA7"/>
    <w:rsid w:val="00D168CC"/>
    <w:rsid w:val="00D175FF"/>
    <w:rsid w:val="00D2022D"/>
    <w:rsid w:val="00D24F11"/>
    <w:rsid w:val="00D25BF3"/>
    <w:rsid w:val="00D265BF"/>
    <w:rsid w:val="00D300EB"/>
    <w:rsid w:val="00D3116E"/>
    <w:rsid w:val="00D327D3"/>
    <w:rsid w:val="00D33BDB"/>
    <w:rsid w:val="00D355CB"/>
    <w:rsid w:val="00D35E7A"/>
    <w:rsid w:val="00D36A50"/>
    <w:rsid w:val="00D41754"/>
    <w:rsid w:val="00D4184E"/>
    <w:rsid w:val="00D41F63"/>
    <w:rsid w:val="00D42593"/>
    <w:rsid w:val="00D43CB1"/>
    <w:rsid w:val="00D46D37"/>
    <w:rsid w:val="00D506C6"/>
    <w:rsid w:val="00D50EF9"/>
    <w:rsid w:val="00D560EC"/>
    <w:rsid w:val="00D56618"/>
    <w:rsid w:val="00D5706A"/>
    <w:rsid w:val="00D60DF7"/>
    <w:rsid w:val="00D616F1"/>
    <w:rsid w:val="00D6264F"/>
    <w:rsid w:val="00D62949"/>
    <w:rsid w:val="00D64B17"/>
    <w:rsid w:val="00D6553B"/>
    <w:rsid w:val="00D664D2"/>
    <w:rsid w:val="00D7167A"/>
    <w:rsid w:val="00D7221D"/>
    <w:rsid w:val="00D73EDC"/>
    <w:rsid w:val="00D749F2"/>
    <w:rsid w:val="00D75C86"/>
    <w:rsid w:val="00D770D3"/>
    <w:rsid w:val="00D8265C"/>
    <w:rsid w:val="00D82CDC"/>
    <w:rsid w:val="00D85E1D"/>
    <w:rsid w:val="00D860BE"/>
    <w:rsid w:val="00D86540"/>
    <w:rsid w:val="00D87631"/>
    <w:rsid w:val="00D876CB"/>
    <w:rsid w:val="00D8771B"/>
    <w:rsid w:val="00D95610"/>
    <w:rsid w:val="00DA41D3"/>
    <w:rsid w:val="00DA5009"/>
    <w:rsid w:val="00DA509E"/>
    <w:rsid w:val="00DA69D1"/>
    <w:rsid w:val="00DA7145"/>
    <w:rsid w:val="00DA7A89"/>
    <w:rsid w:val="00DB14DD"/>
    <w:rsid w:val="00DB215A"/>
    <w:rsid w:val="00DB43CF"/>
    <w:rsid w:val="00DB4413"/>
    <w:rsid w:val="00DB59B9"/>
    <w:rsid w:val="00DB6589"/>
    <w:rsid w:val="00DB7C8B"/>
    <w:rsid w:val="00DC06D9"/>
    <w:rsid w:val="00DC0ABA"/>
    <w:rsid w:val="00DC0BA9"/>
    <w:rsid w:val="00DC36A3"/>
    <w:rsid w:val="00DC5030"/>
    <w:rsid w:val="00DC7594"/>
    <w:rsid w:val="00DC7A1F"/>
    <w:rsid w:val="00DD1A83"/>
    <w:rsid w:val="00DD2B72"/>
    <w:rsid w:val="00DD3747"/>
    <w:rsid w:val="00DD44D3"/>
    <w:rsid w:val="00DD544B"/>
    <w:rsid w:val="00DD5B01"/>
    <w:rsid w:val="00DF088D"/>
    <w:rsid w:val="00DF153C"/>
    <w:rsid w:val="00DF3C71"/>
    <w:rsid w:val="00DF3EBB"/>
    <w:rsid w:val="00DF50B2"/>
    <w:rsid w:val="00E02801"/>
    <w:rsid w:val="00E02D10"/>
    <w:rsid w:val="00E033E1"/>
    <w:rsid w:val="00E05E10"/>
    <w:rsid w:val="00E06472"/>
    <w:rsid w:val="00E07586"/>
    <w:rsid w:val="00E15976"/>
    <w:rsid w:val="00E15CA8"/>
    <w:rsid w:val="00E2178A"/>
    <w:rsid w:val="00E231CD"/>
    <w:rsid w:val="00E23400"/>
    <w:rsid w:val="00E24A4B"/>
    <w:rsid w:val="00E2509F"/>
    <w:rsid w:val="00E254E5"/>
    <w:rsid w:val="00E26818"/>
    <w:rsid w:val="00E27582"/>
    <w:rsid w:val="00E3122D"/>
    <w:rsid w:val="00E31E95"/>
    <w:rsid w:val="00E336BE"/>
    <w:rsid w:val="00E36DFF"/>
    <w:rsid w:val="00E407F2"/>
    <w:rsid w:val="00E40CAD"/>
    <w:rsid w:val="00E41918"/>
    <w:rsid w:val="00E50906"/>
    <w:rsid w:val="00E52778"/>
    <w:rsid w:val="00E53E46"/>
    <w:rsid w:val="00E5428B"/>
    <w:rsid w:val="00E54300"/>
    <w:rsid w:val="00E54FB0"/>
    <w:rsid w:val="00E55A09"/>
    <w:rsid w:val="00E6163E"/>
    <w:rsid w:val="00E61B35"/>
    <w:rsid w:val="00E74841"/>
    <w:rsid w:val="00E75C0F"/>
    <w:rsid w:val="00E82009"/>
    <w:rsid w:val="00E82670"/>
    <w:rsid w:val="00E82EDC"/>
    <w:rsid w:val="00E85967"/>
    <w:rsid w:val="00E85AA7"/>
    <w:rsid w:val="00E861E2"/>
    <w:rsid w:val="00E86D9A"/>
    <w:rsid w:val="00E91828"/>
    <w:rsid w:val="00E931D2"/>
    <w:rsid w:val="00E940FE"/>
    <w:rsid w:val="00E9748E"/>
    <w:rsid w:val="00EA10A6"/>
    <w:rsid w:val="00EA34D1"/>
    <w:rsid w:val="00EA4315"/>
    <w:rsid w:val="00EA4D0B"/>
    <w:rsid w:val="00EA504B"/>
    <w:rsid w:val="00EB2714"/>
    <w:rsid w:val="00EB36CE"/>
    <w:rsid w:val="00EB43D6"/>
    <w:rsid w:val="00EB6945"/>
    <w:rsid w:val="00EB7595"/>
    <w:rsid w:val="00EC0007"/>
    <w:rsid w:val="00EC079D"/>
    <w:rsid w:val="00EC124B"/>
    <w:rsid w:val="00EC202A"/>
    <w:rsid w:val="00EC2DFE"/>
    <w:rsid w:val="00EC2E15"/>
    <w:rsid w:val="00EC3692"/>
    <w:rsid w:val="00EC5BF1"/>
    <w:rsid w:val="00EC6D00"/>
    <w:rsid w:val="00EC7BBB"/>
    <w:rsid w:val="00ED0B6C"/>
    <w:rsid w:val="00ED2F9E"/>
    <w:rsid w:val="00ED4AFC"/>
    <w:rsid w:val="00ED7966"/>
    <w:rsid w:val="00ED7FD4"/>
    <w:rsid w:val="00EE2A43"/>
    <w:rsid w:val="00EE2C9E"/>
    <w:rsid w:val="00EE4F7F"/>
    <w:rsid w:val="00EE5F2D"/>
    <w:rsid w:val="00EE635D"/>
    <w:rsid w:val="00EF2BA3"/>
    <w:rsid w:val="00EF303F"/>
    <w:rsid w:val="00EF380F"/>
    <w:rsid w:val="00EF4E9B"/>
    <w:rsid w:val="00EF626F"/>
    <w:rsid w:val="00EF69AF"/>
    <w:rsid w:val="00F02E0E"/>
    <w:rsid w:val="00F10554"/>
    <w:rsid w:val="00F125CD"/>
    <w:rsid w:val="00F13D6F"/>
    <w:rsid w:val="00F13FFD"/>
    <w:rsid w:val="00F15197"/>
    <w:rsid w:val="00F163E4"/>
    <w:rsid w:val="00F1720C"/>
    <w:rsid w:val="00F17684"/>
    <w:rsid w:val="00F2130F"/>
    <w:rsid w:val="00F21CEA"/>
    <w:rsid w:val="00F2351F"/>
    <w:rsid w:val="00F24EE1"/>
    <w:rsid w:val="00F30919"/>
    <w:rsid w:val="00F310A5"/>
    <w:rsid w:val="00F31211"/>
    <w:rsid w:val="00F319E7"/>
    <w:rsid w:val="00F322C5"/>
    <w:rsid w:val="00F34CE0"/>
    <w:rsid w:val="00F379E0"/>
    <w:rsid w:val="00F415BF"/>
    <w:rsid w:val="00F42AE2"/>
    <w:rsid w:val="00F433CD"/>
    <w:rsid w:val="00F47924"/>
    <w:rsid w:val="00F50C39"/>
    <w:rsid w:val="00F54896"/>
    <w:rsid w:val="00F54AA4"/>
    <w:rsid w:val="00F57695"/>
    <w:rsid w:val="00F576F4"/>
    <w:rsid w:val="00F579EA"/>
    <w:rsid w:val="00F606A3"/>
    <w:rsid w:val="00F61097"/>
    <w:rsid w:val="00F6278F"/>
    <w:rsid w:val="00F629F7"/>
    <w:rsid w:val="00F673AA"/>
    <w:rsid w:val="00F7102A"/>
    <w:rsid w:val="00F71E8B"/>
    <w:rsid w:val="00F73F2B"/>
    <w:rsid w:val="00F742F0"/>
    <w:rsid w:val="00F764FC"/>
    <w:rsid w:val="00F81EC7"/>
    <w:rsid w:val="00F83C46"/>
    <w:rsid w:val="00F9678C"/>
    <w:rsid w:val="00F96D27"/>
    <w:rsid w:val="00FA0177"/>
    <w:rsid w:val="00FA12D8"/>
    <w:rsid w:val="00FA1BE6"/>
    <w:rsid w:val="00FA41F6"/>
    <w:rsid w:val="00FA4216"/>
    <w:rsid w:val="00FA73D6"/>
    <w:rsid w:val="00FB1489"/>
    <w:rsid w:val="00FB15EA"/>
    <w:rsid w:val="00FB5221"/>
    <w:rsid w:val="00FB543A"/>
    <w:rsid w:val="00FB5BE9"/>
    <w:rsid w:val="00FB6D24"/>
    <w:rsid w:val="00FC1C75"/>
    <w:rsid w:val="00FC270A"/>
    <w:rsid w:val="00FC7E71"/>
    <w:rsid w:val="00FD30CB"/>
    <w:rsid w:val="00FD36F1"/>
    <w:rsid w:val="00FD7175"/>
    <w:rsid w:val="00FE00F8"/>
    <w:rsid w:val="00FE1008"/>
    <w:rsid w:val="00FE1A04"/>
    <w:rsid w:val="00FE481C"/>
    <w:rsid w:val="00FE56CC"/>
    <w:rsid w:val="00FE57B0"/>
    <w:rsid w:val="00FE5E37"/>
    <w:rsid w:val="00FF02CF"/>
    <w:rsid w:val="00FF1690"/>
    <w:rsid w:val="00FF1F03"/>
    <w:rsid w:val="00FF3E23"/>
    <w:rsid w:val="00FF5FCF"/>
    <w:rsid w:val="00FF71E0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D308D47-6092-4156-AD5F-73CF8505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CE6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Courier" w:hAnsi="Courier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440"/>
      </w:tabs>
      <w:spacing w:line="480" w:lineRule="atLeas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525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AR">
    <w:name w:val="FAR"/>
    <w:basedOn w:val="Normal"/>
    <w:pPr>
      <w:tabs>
        <w:tab w:val="left" w:pos="240"/>
        <w:tab w:val="left" w:pos="480"/>
        <w:tab w:val="left" w:pos="720"/>
        <w:tab w:val="left" w:pos="960"/>
      </w:tabs>
    </w:pPr>
    <w:rPr>
      <w:rFonts w:ascii="Times" w:hAnsi="Times"/>
      <w:sz w:val="20"/>
    </w:rPr>
  </w:style>
  <w:style w:type="paragraph" w:customStyle="1" w:styleId="FRi">
    <w:name w:val="FR(i)"/>
    <w:basedOn w:val="Normal"/>
    <w:pPr>
      <w:tabs>
        <w:tab w:val="left" w:pos="1680"/>
        <w:tab w:val="left" w:pos="2240"/>
      </w:tabs>
    </w:pPr>
  </w:style>
  <w:style w:type="paragraph" w:customStyle="1" w:styleId="FRA">
    <w:name w:val="FR(A)"/>
    <w:basedOn w:val="Normal"/>
    <w:pPr>
      <w:tabs>
        <w:tab w:val="left" w:pos="2240"/>
      </w:tabs>
    </w:pPr>
  </w:style>
  <w:style w:type="paragraph" w:customStyle="1" w:styleId="FR1">
    <w:name w:val="FR(1)"/>
    <w:basedOn w:val="Normal"/>
    <w:pPr>
      <w:tabs>
        <w:tab w:val="left" w:pos="1120"/>
        <w:tab w:val="left" w:pos="1680"/>
        <w:tab w:val="left" w:pos="22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line="480" w:lineRule="auto"/>
      <w:ind w:right="-360"/>
    </w:pPr>
  </w:style>
  <w:style w:type="paragraph" w:styleId="BalloonText">
    <w:name w:val="Balloon Text"/>
    <w:basedOn w:val="Normal"/>
    <w:link w:val="BalloonTextChar"/>
    <w:rsid w:val="00B006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006FA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1B6022"/>
    <w:rPr>
      <w:color w:val="800080"/>
      <w:u w:val="single"/>
    </w:rPr>
  </w:style>
  <w:style w:type="character" w:styleId="CommentReference">
    <w:name w:val="annotation reference"/>
    <w:rsid w:val="00193C6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3C6F"/>
    <w:rPr>
      <w:sz w:val="20"/>
    </w:rPr>
  </w:style>
  <w:style w:type="character" w:customStyle="1" w:styleId="CommentTextChar">
    <w:name w:val="Comment Text Char"/>
    <w:link w:val="CommentText"/>
    <w:rsid w:val="00193C6F"/>
    <w:rPr>
      <w:rFonts w:ascii="Courier" w:hAnsi="Courier"/>
    </w:rPr>
  </w:style>
  <w:style w:type="paragraph" w:styleId="NormalWeb">
    <w:name w:val="Normal (Web)"/>
    <w:basedOn w:val="Normal"/>
    <w:uiPriority w:val="99"/>
    <w:rsid w:val="009E15CA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/>
      <w:szCs w:val="24"/>
    </w:rPr>
  </w:style>
  <w:style w:type="character" w:customStyle="1" w:styleId="apple-style-span">
    <w:name w:val="apple-style-span"/>
    <w:basedOn w:val="DefaultParagraphFont"/>
    <w:rsid w:val="00515161"/>
  </w:style>
  <w:style w:type="table" w:styleId="TableGrid">
    <w:name w:val="Table Grid"/>
    <w:basedOn w:val="TableNormal"/>
    <w:rsid w:val="00D36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079CC"/>
  </w:style>
  <w:style w:type="paragraph" w:styleId="ListParagraph">
    <w:name w:val="List Paragraph"/>
    <w:basedOn w:val="Normal"/>
    <w:uiPriority w:val="34"/>
    <w:qFormat/>
    <w:rsid w:val="003342D1"/>
    <w:pPr>
      <w:ind w:left="720"/>
    </w:pPr>
  </w:style>
  <w:style w:type="paragraph" w:customStyle="1" w:styleId="pbody">
    <w:name w:val="pbody"/>
    <w:basedOn w:val="Normal"/>
    <w:rsid w:val="0023559D"/>
    <w:pPr>
      <w:overflowPunct/>
      <w:autoSpaceDE/>
      <w:autoSpaceDN/>
      <w:adjustRightInd/>
      <w:spacing w:line="288" w:lineRule="auto"/>
      <w:ind w:firstLine="240"/>
      <w:textAlignment w:val="auto"/>
    </w:pPr>
    <w:rPr>
      <w:rFonts w:ascii="Times New Roman" w:hAnsi="Times New Roman"/>
      <w:color w:val="000000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3525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inktoamn">
    <w:name w:val="linktoamn"/>
    <w:basedOn w:val="Normal"/>
    <w:rsid w:val="00AE545A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/>
      <w:szCs w:val="24"/>
    </w:rPr>
  </w:style>
  <w:style w:type="paragraph" w:customStyle="1" w:styleId="note">
    <w:name w:val="note"/>
    <w:basedOn w:val="Normal"/>
    <w:rsid w:val="0087504F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/>
      <w:szCs w:val="24"/>
    </w:rPr>
  </w:style>
  <w:style w:type="character" w:customStyle="1" w:styleId="SC252519">
    <w:name w:val="SC.25.2519"/>
    <w:uiPriority w:val="99"/>
    <w:rsid w:val="002858A1"/>
    <w:rPr>
      <w:b/>
      <w:bCs/>
      <w:color w:val="000000"/>
    </w:rPr>
  </w:style>
  <w:style w:type="paragraph" w:customStyle="1" w:styleId="gpotbltitle">
    <w:name w:val="gpotbl_title"/>
    <w:basedOn w:val="Normal"/>
    <w:rsid w:val="009100AE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/>
      <w:szCs w:val="24"/>
    </w:rPr>
  </w:style>
  <w:style w:type="paragraph" w:customStyle="1" w:styleId="cita">
    <w:name w:val="cita"/>
    <w:basedOn w:val="Normal"/>
    <w:rsid w:val="009100AE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257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divBdr>
        </w:div>
      </w:divsChild>
    </w:div>
    <w:div w:id="29819355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677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GSA</Company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HelenCHeinrich</dc:creator>
  <cp:lastModifiedBy>Reid, Chipp (OFR)</cp:lastModifiedBy>
  <cp:revision>3</cp:revision>
  <cp:lastPrinted>2019-03-11T13:47:00Z</cp:lastPrinted>
  <dcterms:created xsi:type="dcterms:W3CDTF">2020-06-09T16:01:00Z</dcterms:created>
  <dcterms:modified xsi:type="dcterms:W3CDTF">2020-06-26T17:07:00Z</dcterms:modified>
</cp:coreProperties>
</file>