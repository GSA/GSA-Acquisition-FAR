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026E8" w14:textId="77777777" w:rsidR="000172C8" w:rsidRPr="000172C8" w:rsidRDefault="000172C8" w:rsidP="000172C8">
      <w:pPr>
        <w:tabs>
          <w:tab w:val="left" w:pos="720"/>
          <w:tab w:val="left" w:pos="1080"/>
          <w:tab w:val="left" w:pos="1440"/>
          <w:tab w:val="left" w:pos="1800"/>
        </w:tabs>
        <w:spacing w:line="480" w:lineRule="auto"/>
        <w:contextualSpacing/>
        <w:jc w:val="right"/>
        <w:rPr>
          <w:rFonts w:ascii="Courier New" w:eastAsia="Calibri" w:hAnsi="Courier New" w:cs="Courier New"/>
          <w:b/>
          <w:sz w:val="24"/>
          <w:szCs w:val="24"/>
          <w:lang w:eastAsia="en-US"/>
        </w:rPr>
      </w:pPr>
      <w:r w:rsidRPr="000172C8">
        <w:rPr>
          <w:rFonts w:ascii="Courier New" w:eastAsia="Calibri" w:hAnsi="Courier New" w:cs="Courier New"/>
          <w:b/>
          <w:sz w:val="24"/>
          <w:szCs w:val="24"/>
          <w:lang w:eastAsia="en-US"/>
        </w:rPr>
        <w:t>Billing Code: 6820-EP</w:t>
      </w:r>
    </w:p>
    <w:p w14:paraId="34F1453C" w14:textId="77777777" w:rsidR="00DB3273" w:rsidRPr="000172C8" w:rsidRDefault="00B2634D" w:rsidP="000172C8">
      <w:pPr>
        <w:tabs>
          <w:tab w:val="left" w:pos="4320"/>
        </w:tabs>
        <w:spacing w:line="480" w:lineRule="auto"/>
        <w:jc w:val="both"/>
        <w:rPr>
          <w:rFonts w:ascii="Courier New" w:hAnsi="Courier New" w:cs="Courier New"/>
          <w:b/>
          <w:sz w:val="24"/>
          <w:szCs w:val="24"/>
        </w:rPr>
      </w:pPr>
      <w:r w:rsidRPr="000172C8">
        <w:rPr>
          <w:rFonts w:ascii="Courier New" w:hAnsi="Courier New" w:cs="Courier New"/>
          <w:b/>
          <w:sz w:val="24"/>
          <w:szCs w:val="24"/>
        </w:rPr>
        <w:t>DEPARTMENT</w:t>
      </w:r>
      <w:r w:rsidR="00DB3273" w:rsidRPr="000172C8">
        <w:rPr>
          <w:rFonts w:ascii="Courier New" w:hAnsi="Courier New" w:cs="Courier New"/>
          <w:b/>
          <w:sz w:val="24"/>
          <w:szCs w:val="24"/>
        </w:rPr>
        <w:t xml:space="preserve"> OF DEFENSE</w:t>
      </w:r>
    </w:p>
    <w:p w14:paraId="26F9D60F" w14:textId="77777777" w:rsidR="00DB3273" w:rsidRPr="000172C8" w:rsidRDefault="00DB3273" w:rsidP="000172C8">
      <w:pPr>
        <w:spacing w:line="480" w:lineRule="auto"/>
        <w:jc w:val="both"/>
        <w:rPr>
          <w:rFonts w:ascii="Courier New" w:hAnsi="Courier New" w:cs="Courier New"/>
          <w:b/>
          <w:sz w:val="24"/>
          <w:szCs w:val="24"/>
        </w:rPr>
      </w:pPr>
      <w:r w:rsidRPr="000172C8">
        <w:rPr>
          <w:rFonts w:ascii="Courier New" w:hAnsi="Courier New" w:cs="Courier New"/>
          <w:b/>
          <w:sz w:val="24"/>
          <w:szCs w:val="24"/>
        </w:rPr>
        <w:t>GENERAL SERVICES ADMINISTRATION</w:t>
      </w:r>
    </w:p>
    <w:p w14:paraId="5995BDF6" w14:textId="77777777" w:rsidR="00DB3273" w:rsidRPr="000172C8" w:rsidRDefault="00DB3273" w:rsidP="000172C8">
      <w:pPr>
        <w:spacing w:line="480" w:lineRule="auto"/>
        <w:jc w:val="both"/>
        <w:rPr>
          <w:rFonts w:ascii="Courier New" w:hAnsi="Courier New" w:cs="Courier New"/>
          <w:b/>
          <w:sz w:val="24"/>
          <w:szCs w:val="24"/>
        </w:rPr>
      </w:pPr>
      <w:r w:rsidRPr="000172C8">
        <w:rPr>
          <w:rFonts w:ascii="Courier New" w:hAnsi="Courier New" w:cs="Courier New"/>
          <w:b/>
          <w:sz w:val="24"/>
          <w:szCs w:val="24"/>
        </w:rPr>
        <w:t>NATIONAL AERONAUTICS AND SPACE ADMINISTRATION</w:t>
      </w:r>
    </w:p>
    <w:p w14:paraId="60A56F44" w14:textId="77777777" w:rsidR="00DB3273" w:rsidRPr="000172C8" w:rsidRDefault="00DB3273" w:rsidP="000172C8">
      <w:pPr>
        <w:spacing w:line="480" w:lineRule="auto"/>
        <w:jc w:val="both"/>
        <w:rPr>
          <w:rFonts w:ascii="Courier New" w:hAnsi="Courier New" w:cs="Courier New"/>
          <w:b/>
          <w:sz w:val="24"/>
          <w:szCs w:val="24"/>
        </w:rPr>
      </w:pPr>
      <w:r w:rsidRPr="000172C8">
        <w:rPr>
          <w:rFonts w:ascii="Courier New" w:hAnsi="Courier New" w:cs="Courier New"/>
          <w:b/>
          <w:sz w:val="24"/>
          <w:szCs w:val="24"/>
        </w:rPr>
        <w:t>48 CFR Part</w:t>
      </w:r>
      <w:r w:rsidR="006679A0" w:rsidRPr="000172C8">
        <w:rPr>
          <w:rFonts w:ascii="Courier New" w:hAnsi="Courier New" w:cs="Courier New"/>
          <w:b/>
          <w:sz w:val="24"/>
          <w:szCs w:val="24"/>
        </w:rPr>
        <w:t>s</w:t>
      </w:r>
      <w:r w:rsidRPr="000172C8">
        <w:rPr>
          <w:rFonts w:ascii="Courier New" w:hAnsi="Courier New" w:cs="Courier New"/>
          <w:b/>
          <w:sz w:val="24"/>
          <w:szCs w:val="24"/>
        </w:rPr>
        <w:t xml:space="preserve"> </w:t>
      </w:r>
      <w:r w:rsidR="006679A0" w:rsidRPr="000172C8">
        <w:rPr>
          <w:rFonts w:ascii="Courier New" w:hAnsi="Courier New" w:cs="Courier New"/>
          <w:b/>
          <w:sz w:val="24"/>
          <w:szCs w:val="24"/>
        </w:rPr>
        <w:t>2, 4, 7, 8, 9, 10, 13, 15, 16, 19, 42, and 52</w:t>
      </w:r>
    </w:p>
    <w:p w14:paraId="45AA68EE" w14:textId="77777777" w:rsidR="007B007A" w:rsidRPr="000172C8" w:rsidRDefault="00484104" w:rsidP="000172C8">
      <w:pPr>
        <w:spacing w:line="480" w:lineRule="auto"/>
        <w:jc w:val="both"/>
        <w:rPr>
          <w:rFonts w:ascii="Courier New" w:hAnsi="Courier New" w:cs="Courier New"/>
          <w:b/>
          <w:sz w:val="24"/>
          <w:szCs w:val="24"/>
        </w:rPr>
      </w:pPr>
      <w:proofErr w:type="gramStart"/>
      <w:r w:rsidRPr="000172C8">
        <w:rPr>
          <w:rFonts w:ascii="Courier New" w:hAnsi="Courier New" w:cs="Courier New"/>
          <w:b/>
          <w:sz w:val="24"/>
          <w:szCs w:val="24"/>
        </w:rPr>
        <w:t xml:space="preserve">[FAC </w:t>
      </w:r>
      <w:r w:rsidR="002F002B">
        <w:rPr>
          <w:rFonts w:ascii="Courier New" w:hAnsi="Courier New" w:cs="Courier New"/>
          <w:b/>
          <w:sz w:val="24"/>
          <w:szCs w:val="24"/>
        </w:rPr>
        <w:t>2020-05</w:t>
      </w:r>
      <w:r w:rsidR="001F2E72" w:rsidRPr="000172C8">
        <w:rPr>
          <w:rFonts w:ascii="Courier New" w:hAnsi="Courier New" w:cs="Courier New"/>
          <w:b/>
          <w:sz w:val="24"/>
          <w:szCs w:val="24"/>
        </w:rPr>
        <w:t xml:space="preserve">; </w:t>
      </w:r>
      <w:r w:rsidR="00DB3273" w:rsidRPr="000172C8">
        <w:rPr>
          <w:rFonts w:ascii="Courier New" w:hAnsi="Courier New" w:cs="Courier New"/>
          <w:b/>
          <w:sz w:val="24"/>
          <w:szCs w:val="24"/>
        </w:rPr>
        <w:t>FAR Case 20</w:t>
      </w:r>
      <w:r w:rsidR="00C475F8" w:rsidRPr="000172C8">
        <w:rPr>
          <w:rFonts w:ascii="Courier New" w:hAnsi="Courier New" w:cs="Courier New"/>
          <w:b/>
          <w:sz w:val="24"/>
          <w:szCs w:val="24"/>
        </w:rPr>
        <w:t>1</w:t>
      </w:r>
      <w:r w:rsidR="00364ECC" w:rsidRPr="000172C8">
        <w:rPr>
          <w:rFonts w:ascii="Courier New" w:hAnsi="Courier New" w:cs="Courier New"/>
          <w:b/>
          <w:sz w:val="24"/>
          <w:szCs w:val="24"/>
        </w:rPr>
        <w:t>4</w:t>
      </w:r>
      <w:r w:rsidR="00C475F8" w:rsidRPr="000172C8">
        <w:rPr>
          <w:rFonts w:ascii="Courier New" w:hAnsi="Courier New" w:cs="Courier New"/>
          <w:b/>
          <w:sz w:val="24"/>
          <w:szCs w:val="24"/>
        </w:rPr>
        <w:t>-</w:t>
      </w:r>
      <w:r w:rsidR="009D4F7D" w:rsidRPr="000172C8">
        <w:rPr>
          <w:rFonts w:ascii="Courier New" w:hAnsi="Courier New" w:cs="Courier New"/>
          <w:b/>
          <w:sz w:val="24"/>
          <w:szCs w:val="24"/>
        </w:rPr>
        <w:t>00</w:t>
      </w:r>
      <w:r w:rsidR="00364ECC" w:rsidRPr="000172C8">
        <w:rPr>
          <w:rFonts w:ascii="Courier New" w:hAnsi="Courier New" w:cs="Courier New"/>
          <w:b/>
          <w:sz w:val="24"/>
          <w:szCs w:val="24"/>
        </w:rPr>
        <w:t>2</w:t>
      </w:r>
      <w:r w:rsidR="001F2E72" w:rsidRPr="000172C8">
        <w:rPr>
          <w:rFonts w:ascii="Courier New" w:hAnsi="Courier New" w:cs="Courier New"/>
          <w:b/>
          <w:sz w:val="24"/>
          <w:szCs w:val="24"/>
        </w:rPr>
        <w:t xml:space="preserve">; </w:t>
      </w:r>
      <w:r w:rsidR="007B007A" w:rsidRPr="000172C8">
        <w:rPr>
          <w:rFonts w:ascii="Courier New" w:hAnsi="Courier New" w:cs="Courier New"/>
          <w:b/>
          <w:sz w:val="24"/>
          <w:szCs w:val="24"/>
        </w:rPr>
        <w:t>Docket</w:t>
      </w:r>
      <w:r w:rsidR="00FB33A7" w:rsidRPr="000172C8">
        <w:rPr>
          <w:rFonts w:ascii="Courier New" w:hAnsi="Courier New" w:cs="Courier New"/>
          <w:b/>
          <w:sz w:val="24"/>
          <w:szCs w:val="24"/>
        </w:rPr>
        <w:t xml:space="preserve"> No.</w:t>
      </w:r>
      <w:proofErr w:type="gramEnd"/>
      <w:r w:rsidR="007B007A" w:rsidRPr="000172C8">
        <w:rPr>
          <w:rFonts w:ascii="Courier New" w:hAnsi="Courier New" w:cs="Courier New"/>
          <w:b/>
          <w:sz w:val="24"/>
          <w:szCs w:val="24"/>
        </w:rPr>
        <w:t xml:space="preserve"> </w:t>
      </w:r>
      <w:r w:rsidR="006C61C2" w:rsidRPr="000172C8">
        <w:rPr>
          <w:rFonts w:ascii="Courier New" w:hAnsi="Courier New" w:cs="Courier New"/>
          <w:b/>
          <w:sz w:val="24"/>
          <w:szCs w:val="24"/>
        </w:rPr>
        <w:t>FAR-</w:t>
      </w:r>
      <w:r w:rsidR="007C2FD4" w:rsidRPr="000172C8">
        <w:rPr>
          <w:rFonts w:ascii="Courier New" w:hAnsi="Courier New" w:cs="Courier New"/>
          <w:b/>
          <w:sz w:val="24"/>
          <w:szCs w:val="24"/>
        </w:rPr>
        <w:t>20</w:t>
      </w:r>
      <w:r w:rsidR="006679A0" w:rsidRPr="000172C8">
        <w:rPr>
          <w:rFonts w:ascii="Courier New" w:hAnsi="Courier New" w:cs="Courier New"/>
          <w:b/>
          <w:sz w:val="24"/>
          <w:szCs w:val="24"/>
        </w:rPr>
        <w:t>14</w:t>
      </w:r>
      <w:r w:rsidR="007C2FD4" w:rsidRPr="000172C8">
        <w:rPr>
          <w:rFonts w:ascii="Courier New" w:hAnsi="Courier New" w:cs="Courier New"/>
          <w:b/>
          <w:sz w:val="24"/>
          <w:szCs w:val="24"/>
        </w:rPr>
        <w:t>-000</w:t>
      </w:r>
      <w:r w:rsidR="006679A0" w:rsidRPr="000172C8">
        <w:rPr>
          <w:rFonts w:ascii="Courier New" w:hAnsi="Courier New" w:cs="Courier New"/>
          <w:b/>
          <w:sz w:val="24"/>
          <w:szCs w:val="24"/>
        </w:rPr>
        <w:t>2</w:t>
      </w:r>
      <w:r w:rsidR="001F2E72" w:rsidRPr="000172C8">
        <w:rPr>
          <w:rFonts w:ascii="Courier New" w:hAnsi="Courier New" w:cs="Courier New"/>
          <w:b/>
          <w:sz w:val="24"/>
          <w:szCs w:val="24"/>
        </w:rPr>
        <w:t xml:space="preserve">; </w:t>
      </w:r>
      <w:r w:rsidR="007B007A" w:rsidRPr="000172C8">
        <w:rPr>
          <w:rFonts w:ascii="Courier New" w:hAnsi="Courier New" w:cs="Courier New"/>
          <w:b/>
          <w:sz w:val="24"/>
          <w:szCs w:val="24"/>
        </w:rPr>
        <w:t xml:space="preserve">Sequence </w:t>
      </w:r>
      <w:r w:rsidR="001F2E72" w:rsidRPr="000172C8">
        <w:rPr>
          <w:rFonts w:ascii="Courier New" w:hAnsi="Courier New" w:cs="Courier New"/>
          <w:b/>
          <w:sz w:val="24"/>
          <w:szCs w:val="24"/>
        </w:rPr>
        <w:t xml:space="preserve">No. </w:t>
      </w:r>
      <w:r w:rsidR="00097309" w:rsidRPr="000172C8">
        <w:rPr>
          <w:rFonts w:ascii="Courier New" w:hAnsi="Courier New" w:cs="Courier New"/>
          <w:b/>
          <w:sz w:val="24"/>
          <w:szCs w:val="24"/>
        </w:rPr>
        <w:t>1</w:t>
      </w:r>
      <w:r w:rsidR="001F2E72" w:rsidRPr="000172C8">
        <w:rPr>
          <w:rFonts w:ascii="Courier New" w:hAnsi="Courier New" w:cs="Courier New"/>
          <w:b/>
          <w:sz w:val="24"/>
          <w:szCs w:val="24"/>
        </w:rPr>
        <w:t>]</w:t>
      </w:r>
    </w:p>
    <w:p w14:paraId="35885B83" w14:textId="77777777" w:rsidR="00DB3273" w:rsidRPr="000172C8" w:rsidRDefault="007B007A" w:rsidP="000172C8">
      <w:pPr>
        <w:spacing w:line="480" w:lineRule="auto"/>
        <w:jc w:val="both"/>
        <w:rPr>
          <w:rFonts w:ascii="Courier New" w:hAnsi="Courier New" w:cs="Courier New"/>
          <w:b/>
          <w:sz w:val="24"/>
          <w:szCs w:val="24"/>
        </w:rPr>
      </w:pPr>
      <w:r w:rsidRPr="000172C8">
        <w:rPr>
          <w:rFonts w:ascii="Courier New" w:hAnsi="Courier New" w:cs="Courier New"/>
          <w:b/>
          <w:sz w:val="24"/>
          <w:szCs w:val="24"/>
        </w:rPr>
        <w:t>RIN 9000</w:t>
      </w:r>
      <w:r w:rsidR="003D2507" w:rsidRPr="000172C8">
        <w:rPr>
          <w:rFonts w:ascii="Courier New" w:hAnsi="Courier New" w:cs="Courier New"/>
          <w:b/>
          <w:sz w:val="24"/>
          <w:szCs w:val="24"/>
        </w:rPr>
        <w:t>-</w:t>
      </w:r>
      <w:r w:rsidR="001F2E72" w:rsidRPr="000172C8">
        <w:rPr>
          <w:rFonts w:ascii="Courier New" w:hAnsi="Courier New" w:cs="Courier New"/>
          <w:b/>
          <w:sz w:val="24"/>
          <w:szCs w:val="24"/>
        </w:rPr>
        <w:t>A</w:t>
      </w:r>
      <w:r w:rsidR="006679A0" w:rsidRPr="000172C8">
        <w:rPr>
          <w:rFonts w:ascii="Courier New" w:hAnsi="Courier New" w:cs="Courier New"/>
          <w:b/>
          <w:sz w:val="24"/>
          <w:szCs w:val="24"/>
        </w:rPr>
        <w:t>M93</w:t>
      </w:r>
    </w:p>
    <w:p w14:paraId="4B2B7D64" w14:textId="77777777" w:rsidR="00DB3273" w:rsidRPr="000172C8" w:rsidRDefault="00DB3273" w:rsidP="000172C8">
      <w:pPr>
        <w:spacing w:line="480" w:lineRule="auto"/>
        <w:jc w:val="both"/>
        <w:rPr>
          <w:rFonts w:ascii="Courier New" w:hAnsi="Courier New" w:cs="Courier New"/>
          <w:b/>
          <w:sz w:val="24"/>
          <w:szCs w:val="24"/>
        </w:rPr>
      </w:pPr>
      <w:r w:rsidRPr="000172C8">
        <w:rPr>
          <w:rFonts w:ascii="Courier New" w:hAnsi="Courier New" w:cs="Courier New"/>
          <w:b/>
          <w:sz w:val="24"/>
          <w:szCs w:val="24"/>
        </w:rPr>
        <w:t>Federal Acquisition Regulation;</w:t>
      </w:r>
      <w:r w:rsidR="00B2644A" w:rsidRPr="000172C8">
        <w:rPr>
          <w:rFonts w:ascii="Courier New" w:hAnsi="Courier New" w:cs="Courier New"/>
          <w:b/>
          <w:sz w:val="24"/>
          <w:szCs w:val="24"/>
        </w:rPr>
        <w:t xml:space="preserve"> </w:t>
      </w:r>
      <w:r w:rsidR="006679A0" w:rsidRPr="000172C8">
        <w:rPr>
          <w:rFonts w:ascii="Courier New" w:hAnsi="Courier New" w:cs="Courier New"/>
          <w:b/>
          <w:sz w:val="24"/>
          <w:szCs w:val="24"/>
        </w:rPr>
        <w:t>Set-Asides under Multiple-Award Contracts</w:t>
      </w:r>
    </w:p>
    <w:p w14:paraId="5E764622" w14:textId="77777777" w:rsidR="00DB3273" w:rsidRPr="0008356E" w:rsidRDefault="00DB3273" w:rsidP="00B20E0F">
      <w:pPr>
        <w:spacing w:line="480" w:lineRule="auto"/>
        <w:rPr>
          <w:rFonts w:ascii="Courier New" w:hAnsi="Courier New" w:cs="Courier New"/>
          <w:sz w:val="24"/>
          <w:szCs w:val="24"/>
        </w:rPr>
      </w:pPr>
      <w:r w:rsidRPr="0008356E">
        <w:rPr>
          <w:rFonts w:ascii="Courier New" w:hAnsi="Courier New" w:cs="Courier New"/>
          <w:b/>
          <w:sz w:val="24"/>
          <w:szCs w:val="24"/>
        </w:rPr>
        <w:t>AGENC</w:t>
      </w:r>
      <w:r w:rsidR="006C61C2">
        <w:rPr>
          <w:rFonts w:ascii="Courier New" w:hAnsi="Courier New" w:cs="Courier New"/>
          <w:b/>
          <w:sz w:val="24"/>
          <w:szCs w:val="24"/>
        </w:rPr>
        <w:t>Y</w:t>
      </w:r>
      <w:r w:rsidRPr="0008356E">
        <w:rPr>
          <w:rFonts w:ascii="Courier New" w:hAnsi="Courier New" w:cs="Courier New"/>
          <w:sz w:val="24"/>
          <w:szCs w:val="24"/>
        </w:rPr>
        <w:t>:  Department of Defense (</w:t>
      </w:r>
      <w:proofErr w:type="gramStart"/>
      <w:r w:rsidRPr="0008356E">
        <w:rPr>
          <w:rFonts w:ascii="Courier New" w:hAnsi="Courier New" w:cs="Courier New"/>
          <w:sz w:val="24"/>
          <w:szCs w:val="24"/>
        </w:rPr>
        <w:t>DoD</w:t>
      </w:r>
      <w:proofErr w:type="gramEnd"/>
      <w:r w:rsidRPr="0008356E">
        <w:rPr>
          <w:rFonts w:ascii="Courier New" w:hAnsi="Courier New" w:cs="Courier New"/>
          <w:sz w:val="24"/>
          <w:szCs w:val="24"/>
        </w:rPr>
        <w:t>), General Services</w:t>
      </w:r>
      <w:r w:rsidR="00B20E0F">
        <w:rPr>
          <w:rFonts w:ascii="Courier New" w:hAnsi="Courier New" w:cs="Courier New"/>
          <w:sz w:val="24"/>
          <w:szCs w:val="24"/>
        </w:rPr>
        <w:t xml:space="preserve"> </w:t>
      </w:r>
      <w:r w:rsidRPr="0008356E">
        <w:rPr>
          <w:rFonts w:ascii="Courier New" w:hAnsi="Courier New" w:cs="Courier New"/>
          <w:sz w:val="24"/>
          <w:szCs w:val="24"/>
        </w:rPr>
        <w:t>Administration (GSA), and National Aeronautics and Space Administration (NASA).</w:t>
      </w:r>
    </w:p>
    <w:p w14:paraId="7A6D7A43" w14:textId="77777777" w:rsidR="00DB3273" w:rsidRPr="0008356E" w:rsidRDefault="00DB3273" w:rsidP="00B20E0F">
      <w:pPr>
        <w:spacing w:line="480" w:lineRule="auto"/>
        <w:rPr>
          <w:rFonts w:ascii="Courier New" w:hAnsi="Courier New" w:cs="Courier New"/>
          <w:sz w:val="24"/>
          <w:szCs w:val="24"/>
        </w:rPr>
      </w:pPr>
      <w:r w:rsidRPr="0008356E">
        <w:rPr>
          <w:rFonts w:ascii="Courier New" w:hAnsi="Courier New" w:cs="Courier New"/>
          <w:b/>
          <w:sz w:val="24"/>
          <w:szCs w:val="24"/>
        </w:rPr>
        <w:t>ACTION</w:t>
      </w:r>
      <w:r w:rsidRPr="0008356E">
        <w:rPr>
          <w:rFonts w:ascii="Courier New" w:hAnsi="Courier New" w:cs="Courier New"/>
          <w:sz w:val="24"/>
          <w:szCs w:val="24"/>
        </w:rPr>
        <w:t>:  Final rule.</w:t>
      </w:r>
    </w:p>
    <w:p w14:paraId="54F85C77" w14:textId="77777777" w:rsidR="00DB3273" w:rsidRPr="0008356E" w:rsidRDefault="00DB3273" w:rsidP="00B57385">
      <w:pPr>
        <w:spacing w:line="480" w:lineRule="auto"/>
        <w:rPr>
          <w:rFonts w:ascii="Courier New" w:hAnsi="Courier New" w:cs="Courier New"/>
          <w:sz w:val="24"/>
          <w:szCs w:val="24"/>
        </w:rPr>
      </w:pPr>
      <w:r w:rsidRPr="0008356E">
        <w:rPr>
          <w:rFonts w:ascii="Courier New" w:hAnsi="Courier New" w:cs="Courier New"/>
          <w:b/>
          <w:sz w:val="24"/>
          <w:szCs w:val="24"/>
        </w:rPr>
        <w:t>SUMMARY</w:t>
      </w:r>
      <w:r w:rsidRPr="0008356E">
        <w:rPr>
          <w:rFonts w:ascii="Courier New" w:hAnsi="Courier New" w:cs="Courier New"/>
          <w:sz w:val="24"/>
          <w:szCs w:val="24"/>
        </w:rPr>
        <w:t xml:space="preserve">:  </w:t>
      </w:r>
      <w:proofErr w:type="gramStart"/>
      <w:r w:rsidR="00A27763" w:rsidRPr="00A27763">
        <w:rPr>
          <w:rFonts w:ascii="Courier New" w:hAnsi="Courier New" w:cs="Courier New"/>
          <w:sz w:val="24"/>
          <w:szCs w:val="24"/>
        </w:rPr>
        <w:t>DoD</w:t>
      </w:r>
      <w:proofErr w:type="gramEnd"/>
      <w:r w:rsidR="00A27763" w:rsidRPr="00A27763">
        <w:rPr>
          <w:rFonts w:ascii="Courier New" w:hAnsi="Courier New" w:cs="Courier New"/>
          <w:sz w:val="24"/>
          <w:szCs w:val="24"/>
        </w:rPr>
        <w:t xml:space="preserve">, GSA, and NASA are issuing a final rule amending the Federal Acquisition Regulation (FAR) to implement regulatory changes made by the Small Business Administration, which provide </w:t>
      </w:r>
      <w:proofErr w:type="spellStart"/>
      <w:r w:rsidR="00A27763" w:rsidRPr="00A27763">
        <w:rPr>
          <w:rFonts w:ascii="Courier New" w:hAnsi="Courier New" w:cs="Courier New"/>
          <w:sz w:val="24"/>
          <w:szCs w:val="24"/>
        </w:rPr>
        <w:t>Governmentwide</w:t>
      </w:r>
      <w:proofErr w:type="spellEnd"/>
      <w:r w:rsidR="00A27763" w:rsidRPr="00A27763">
        <w:rPr>
          <w:rFonts w:ascii="Courier New" w:hAnsi="Courier New" w:cs="Courier New"/>
          <w:sz w:val="24"/>
          <w:szCs w:val="24"/>
        </w:rPr>
        <w:t xml:space="preserve"> policy for partial set-asides and reserves, and for set-asides of orders for small business concerns under multiple-award contracts.</w:t>
      </w:r>
    </w:p>
    <w:p w14:paraId="57003272" w14:textId="77777777" w:rsidR="00DB3273" w:rsidRPr="0008356E" w:rsidRDefault="00DB3273" w:rsidP="0008356E">
      <w:pPr>
        <w:tabs>
          <w:tab w:val="left" w:pos="3270"/>
        </w:tabs>
        <w:spacing w:line="480" w:lineRule="auto"/>
        <w:rPr>
          <w:rFonts w:ascii="Courier New" w:hAnsi="Courier New" w:cs="Courier New"/>
          <w:b/>
          <w:sz w:val="24"/>
          <w:szCs w:val="24"/>
        </w:rPr>
      </w:pPr>
      <w:r w:rsidRPr="0008356E">
        <w:rPr>
          <w:rFonts w:ascii="Courier New" w:hAnsi="Courier New" w:cs="Courier New"/>
          <w:b/>
          <w:sz w:val="24"/>
          <w:szCs w:val="24"/>
        </w:rPr>
        <w:t>DATES</w:t>
      </w:r>
      <w:r w:rsidRPr="0008356E">
        <w:rPr>
          <w:rFonts w:ascii="Courier New" w:hAnsi="Courier New" w:cs="Courier New"/>
          <w:sz w:val="24"/>
          <w:szCs w:val="24"/>
        </w:rPr>
        <w:t xml:space="preserve">:  </w:t>
      </w:r>
      <w:r w:rsidRPr="003673CD">
        <w:rPr>
          <w:rFonts w:ascii="Courier New" w:hAnsi="Courier New" w:cs="Courier New"/>
          <w:sz w:val="24"/>
          <w:szCs w:val="24"/>
          <w:rPrChange w:id="0" w:author="Brooks, E. Brad (OFR)" w:date="2020-02-07T10:27:00Z">
            <w:rPr>
              <w:rFonts w:ascii="Courier New" w:hAnsi="Courier New" w:cs="Courier New"/>
              <w:sz w:val="24"/>
              <w:szCs w:val="24"/>
              <w:u w:val="single"/>
            </w:rPr>
          </w:rPrChange>
        </w:rPr>
        <w:t>E</w:t>
      </w:r>
      <w:r w:rsidR="008D5DFF" w:rsidRPr="003673CD">
        <w:rPr>
          <w:rFonts w:ascii="Courier New" w:hAnsi="Courier New" w:cs="Courier New"/>
          <w:sz w:val="24"/>
          <w:szCs w:val="24"/>
          <w:rPrChange w:id="1" w:author="Brooks, E. Brad (OFR)" w:date="2020-02-07T10:27:00Z">
            <w:rPr>
              <w:rFonts w:ascii="Courier New" w:hAnsi="Courier New" w:cs="Courier New"/>
              <w:sz w:val="24"/>
              <w:szCs w:val="24"/>
              <w:u w:val="single"/>
            </w:rPr>
          </w:rPrChange>
        </w:rPr>
        <w:t xml:space="preserve">ffective </w:t>
      </w:r>
      <w:del w:id="2" w:author="Brooks, E. Brad (OFR)" w:date="2020-02-07T10:27:00Z">
        <w:r w:rsidR="008D5DFF" w:rsidRPr="0008356E" w:rsidDel="003673CD">
          <w:rPr>
            <w:rFonts w:ascii="Courier New" w:hAnsi="Courier New" w:cs="Courier New"/>
            <w:sz w:val="24"/>
            <w:szCs w:val="24"/>
            <w:u w:val="single"/>
          </w:rPr>
          <w:delText>Date</w:delText>
        </w:r>
        <w:r w:rsidRPr="0008356E" w:rsidDel="003673CD">
          <w:rPr>
            <w:rFonts w:ascii="Courier New" w:hAnsi="Courier New" w:cs="Courier New"/>
            <w:sz w:val="24"/>
            <w:szCs w:val="24"/>
            <w:u w:val="single"/>
          </w:rPr>
          <w:delText>:</w:delText>
        </w:r>
        <w:r w:rsidRPr="00926C85" w:rsidDel="003673CD">
          <w:rPr>
            <w:rFonts w:ascii="Courier New" w:hAnsi="Courier New" w:cs="Courier New"/>
            <w:sz w:val="24"/>
            <w:szCs w:val="24"/>
          </w:rPr>
          <w:delText xml:space="preserve">  </w:delText>
        </w:r>
      </w:del>
      <w:r w:rsidR="00B20E0F">
        <w:rPr>
          <w:rFonts w:ascii="Courier New" w:hAnsi="Courier New" w:cs="Courier New"/>
          <w:sz w:val="24"/>
          <w:szCs w:val="24"/>
        </w:rPr>
        <w:t>[</w:t>
      </w:r>
      <w:r w:rsidR="006679A0" w:rsidRPr="006679A0">
        <w:rPr>
          <w:rFonts w:ascii="Courier New" w:hAnsi="Courier New" w:cs="Courier New"/>
          <w:b/>
          <w:sz w:val="24"/>
          <w:szCs w:val="24"/>
        </w:rPr>
        <w:t xml:space="preserve">Insert date 30 days after publication in the </w:t>
      </w:r>
      <w:r w:rsidR="006679A0" w:rsidRPr="006679A0">
        <w:rPr>
          <w:rFonts w:ascii="Courier New" w:hAnsi="Courier New" w:cs="Courier New"/>
          <w:b/>
          <w:sz w:val="24"/>
          <w:szCs w:val="24"/>
          <w:u w:val="single"/>
        </w:rPr>
        <w:t>FEDERAL</w:t>
      </w:r>
      <w:r w:rsidR="006679A0" w:rsidRPr="006679A0">
        <w:rPr>
          <w:rFonts w:ascii="Courier New" w:hAnsi="Courier New" w:cs="Courier New"/>
          <w:b/>
          <w:sz w:val="24"/>
          <w:szCs w:val="24"/>
        </w:rPr>
        <w:t xml:space="preserve"> </w:t>
      </w:r>
      <w:r w:rsidR="006679A0" w:rsidRPr="006679A0">
        <w:rPr>
          <w:rFonts w:ascii="Courier New" w:hAnsi="Courier New" w:cs="Courier New"/>
          <w:b/>
          <w:sz w:val="24"/>
          <w:szCs w:val="24"/>
          <w:u w:val="single"/>
        </w:rPr>
        <w:t>REGISTER</w:t>
      </w:r>
      <w:r w:rsidR="00B20E0F">
        <w:rPr>
          <w:rFonts w:ascii="Courier New" w:hAnsi="Courier New" w:cs="Courier New"/>
          <w:sz w:val="24"/>
          <w:szCs w:val="24"/>
        </w:rPr>
        <w:t>].</w:t>
      </w:r>
    </w:p>
    <w:p w14:paraId="3D9C2ADD" w14:textId="77777777" w:rsidR="00DB3273" w:rsidRPr="0008356E" w:rsidRDefault="00DB3273" w:rsidP="00B57385">
      <w:pPr>
        <w:tabs>
          <w:tab w:val="left" w:pos="1710"/>
        </w:tabs>
        <w:spacing w:line="480" w:lineRule="auto"/>
        <w:rPr>
          <w:rFonts w:ascii="Courier New" w:hAnsi="Courier New" w:cs="Courier New"/>
          <w:strike/>
          <w:sz w:val="24"/>
          <w:szCs w:val="24"/>
        </w:rPr>
      </w:pPr>
      <w:r w:rsidRPr="0008356E">
        <w:rPr>
          <w:rFonts w:ascii="Courier New" w:hAnsi="Courier New" w:cs="Courier New"/>
          <w:b/>
          <w:sz w:val="24"/>
          <w:szCs w:val="24"/>
        </w:rPr>
        <w:lastRenderedPageBreak/>
        <w:t>FOR FURTHER INFORMATION CONTACT</w:t>
      </w:r>
      <w:r w:rsidRPr="0008356E">
        <w:rPr>
          <w:rFonts w:ascii="Courier New" w:hAnsi="Courier New" w:cs="Courier New"/>
          <w:sz w:val="24"/>
          <w:szCs w:val="24"/>
        </w:rPr>
        <w:t xml:space="preserve">:  </w:t>
      </w:r>
      <w:r w:rsidR="006679A0" w:rsidRPr="006679A0">
        <w:rPr>
          <w:rFonts w:ascii="Courier New" w:hAnsi="Courier New" w:cs="Courier New"/>
          <w:sz w:val="24"/>
          <w:szCs w:val="24"/>
        </w:rPr>
        <w:t xml:space="preserve">Ms. </w:t>
      </w:r>
      <w:proofErr w:type="spellStart"/>
      <w:r w:rsidR="006679A0" w:rsidRPr="006679A0">
        <w:rPr>
          <w:rFonts w:ascii="Courier New" w:hAnsi="Courier New" w:cs="Courier New"/>
          <w:sz w:val="24"/>
          <w:szCs w:val="24"/>
        </w:rPr>
        <w:t>Mahruba</w:t>
      </w:r>
      <w:proofErr w:type="spellEnd"/>
      <w:r w:rsidR="006679A0" w:rsidRPr="006679A0">
        <w:rPr>
          <w:rFonts w:ascii="Courier New" w:hAnsi="Courier New" w:cs="Courier New"/>
          <w:sz w:val="24"/>
          <w:szCs w:val="24"/>
        </w:rPr>
        <w:t xml:space="preserve"> </w:t>
      </w:r>
      <w:proofErr w:type="spellStart"/>
      <w:r w:rsidR="006679A0" w:rsidRPr="006679A0">
        <w:rPr>
          <w:rFonts w:ascii="Courier New" w:hAnsi="Courier New" w:cs="Courier New"/>
          <w:sz w:val="24"/>
          <w:szCs w:val="24"/>
        </w:rPr>
        <w:t>Uddowla</w:t>
      </w:r>
      <w:proofErr w:type="spellEnd"/>
      <w:r w:rsidR="006679A0" w:rsidRPr="006679A0">
        <w:rPr>
          <w:rFonts w:ascii="Courier New" w:hAnsi="Courier New" w:cs="Courier New"/>
          <w:sz w:val="24"/>
          <w:szCs w:val="24"/>
        </w:rPr>
        <w:t xml:space="preserve">, Procurement Analyst, at 703-605-2868 or by email at </w:t>
      </w:r>
      <w:r w:rsidR="002F066B" w:rsidRPr="006813F9">
        <w:rPr>
          <w:rFonts w:ascii="Courier New" w:hAnsi="Courier New" w:cs="Courier New"/>
          <w:sz w:val="24"/>
          <w:szCs w:val="24"/>
          <w:u w:val="single"/>
        </w:rPr>
        <w:t>Mahruba.uddowla@gsa.gov</w:t>
      </w:r>
      <w:r w:rsidR="002F066B" w:rsidRPr="002F066B">
        <w:rPr>
          <w:rFonts w:ascii="Courier New" w:hAnsi="Courier New" w:cs="Courier New"/>
          <w:sz w:val="24"/>
          <w:szCs w:val="24"/>
        </w:rPr>
        <w:t xml:space="preserve"> </w:t>
      </w:r>
      <w:r w:rsidR="006679A0" w:rsidRPr="006679A0">
        <w:rPr>
          <w:rFonts w:ascii="Courier New" w:hAnsi="Courier New" w:cs="Courier New"/>
          <w:sz w:val="24"/>
          <w:szCs w:val="24"/>
        </w:rPr>
        <w:t>for clarification of content.</w:t>
      </w:r>
      <w:r w:rsidR="006679A0">
        <w:rPr>
          <w:rFonts w:ascii="Courier New" w:hAnsi="Courier New" w:cs="Courier New"/>
          <w:sz w:val="24"/>
          <w:szCs w:val="24"/>
        </w:rPr>
        <w:t xml:space="preserve"> </w:t>
      </w:r>
      <w:r w:rsidR="006679A0" w:rsidRPr="006679A0">
        <w:rPr>
          <w:rFonts w:ascii="Courier New" w:hAnsi="Courier New" w:cs="Courier New"/>
          <w:sz w:val="24"/>
          <w:szCs w:val="24"/>
        </w:rPr>
        <w:t xml:space="preserve"> For information pertaining to status or publication schedules, contact the Regulatory Secretariat Division at 202-501-4755. </w:t>
      </w:r>
      <w:r w:rsidR="006679A0">
        <w:rPr>
          <w:rFonts w:ascii="Courier New" w:hAnsi="Courier New" w:cs="Courier New"/>
          <w:sz w:val="24"/>
          <w:szCs w:val="24"/>
        </w:rPr>
        <w:t xml:space="preserve"> </w:t>
      </w:r>
      <w:r w:rsidR="006679A0" w:rsidRPr="006679A0">
        <w:rPr>
          <w:rFonts w:ascii="Courier New" w:hAnsi="Courier New" w:cs="Courier New"/>
          <w:sz w:val="24"/>
          <w:szCs w:val="24"/>
        </w:rPr>
        <w:t xml:space="preserve">Please cite FAC </w:t>
      </w:r>
      <w:r w:rsidR="002F002B">
        <w:rPr>
          <w:rFonts w:ascii="Courier New" w:hAnsi="Courier New" w:cs="Courier New"/>
          <w:sz w:val="24"/>
          <w:szCs w:val="24"/>
        </w:rPr>
        <w:t>2020-05</w:t>
      </w:r>
      <w:r w:rsidR="006679A0" w:rsidRPr="006679A0">
        <w:rPr>
          <w:rFonts w:ascii="Courier New" w:hAnsi="Courier New" w:cs="Courier New"/>
          <w:sz w:val="24"/>
          <w:szCs w:val="24"/>
        </w:rPr>
        <w:t>, FAR Case 2014-002.</w:t>
      </w:r>
    </w:p>
    <w:p w14:paraId="2B2525E5" w14:textId="77777777" w:rsidR="00DB3273" w:rsidRPr="0008356E" w:rsidRDefault="00DB3273" w:rsidP="00B57385">
      <w:pPr>
        <w:spacing w:line="480" w:lineRule="auto"/>
        <w:rPr>
          <w:rFonts w:ascii="Courier New" w:hAnsi="Courier New" w:cs="Courier New"/>
          <w:sz w:val="24"/>
          <w:szCs w:val="24"/>
        </w:rPr>
      </w:pPr>
      <w:r w:rsidRPr="0008356E">
        <w:rPr>
          <w:rFonts w:ascii="Courier New" w:hAnsi="Courier New" w:cs="Courier New"/>
          <w:b/>
          <w:sz w:val="24"/>
          <w:szCs w:val="24"/>
        </w:rPr>
        <w:t>SUPPLEMENTARY INFORMATION</w:t>
      </w:r>
      <w:r w:rsidRPr="0008356E">
        <w:rPr>
          <w:rFonts w:ascii="Courier New" w:hAnsi="Courier New" w:cs="Courier New"/>
          <w:sz w:val="24"/>
          <w:szCs w:val="24"/>
        </w:rPr>
        <w:t>:</w:t>
      </w:r>
    </w:p>
    <w:p w14:paraId="4B2B9237" w14:textId="77777777" w:rsidR="00996CB4" w:rsidRPr="0008356E" w:rsidRDefault="00471E81" w:rsidP="00747836">
      <w:pPr>
        <w:spacing w:line="480" w:lineRule="auto"/>
        <w:rPr>
          <w:rFonts w:ascii="Courier New" w:hAnsi="Courier New" w:cs="Courier New"/>
          <w:b/>
          <w:sz w:val="24"/>
          <w:szCs w:val="24"/>
        </w:rPr>
      </w:pPr>
      <w:r w:rsidRPr="0008356E">
        <w:rPr>
          <w:rFonts w:ascii="Courier New" w:hAnsi="Courier New" w:cs="Courier New"/>
          <w:b/>
          <w:sz w:val="24"/>
          <w:szCs w:val="24"/>
        </w:rPr>
        <w:t>I.</w:t>
      </w:r>
      <w:r w:rsidR="002D386F" w:rsidRPr="0008356E">
        <w:rPr>
          <w:rFonts w:ascii="Courier New" w:hAnsi="Courier New" w:cs="Courier New"/>
          <w:b/>
          <w:sz w:val="24"/>
          <w:szCs w:val="24"/>
        </w:rPr>
        <w:t xml:space="preserve"> </w:t>
      </w:r>
      <w:r w:rsidR="00DB3273" w:rsidRPr="0008356E">
        <w:rPr>
          <w:rFonts w:ascii="Courier New" w:hAnsi="Courier New" w:cs="Courier New"/>
          <w:b/>
          <w:sz w:val="24"/>
          <w:szCs w:val="24"/>
        </w:rPr>
        <w:t xml:space="preserve"> Background</w:t>
      </w:r>
      <w:r w:rsidRPr="0008356E">
        <w:rPr>
          <w:rFonts w:ascii="Courier New" w:hAnsi="Courier New" w:cs="Courier New"/>
          <w:b/>
          <w:sz w:val="24"/>
          <w:szCs w:val="24"/>
        </w:rPr>
        <w:t xml:space="preserve">  </w:t>
      </w:r>
    </w:p>
    <w:p w14:paraId="61952185" w14:textId="77777777" w:rsidR="00A27763" w:rsidRPr="00A27763" w:rsidRDefault="00A27763" w:rsidP="00A27763">
      <w:pPr>
        <w:tabs>
          <w:tab w:val="left" w:pos="3060"/>
          <w:tab w:val="left" w:pos="4320"/>
        </w:tabs>
        <w:spacing w:line="480" w:lineRule="auto"/>
        <w:ind w:firstLine="720"/>
        <w:rPr>
          <w:rFonts w:ascii="Courier New" w:hAnsi="Courier New" w:cs="Courier New"/>
          <w:sz w:val="24"/>
          <w:szCs w:val="24"/>
        </w:rPr>
      </w:pPr>
      <w:bookmarkStart w:id="3" w:name="wp1088859"/>
      <w:bookmarkEnd w:id="3"/>
      <w:r w:rsidRPr="00A27763">
        <w:rPr>
          <w:rFonts w:ascii="Courier New" w:hAnsi="Courier New" w:cs="Courier New"/>
          <w:sz w:val="24"/>
          <w:szCs w:val="24"/>
        </w:rPr>
        <w:t xml:space="preserve">DoD, GSA, and NASA published a proposed rule in the </w:t>
      </w:r>
      <w:r w:rsidRPr="000457C8">
        <w:rPr>
          <w:rFonts w:ascii="Courier New" w:hAnsi="Courier New" w:cs="Courier New"/>
          <w:sz w:val="24"/>
          <w:szCs w:val="24"/>
          <w:u w:val="single"/>
        </w:rPr>
        <w:t>Federal</w:t>
      </w:r>
      <w:r w:rsidRPr="00A27763">
        <w:rPr>
          <w:rFonts w:ascii="Courier New" w:hAnsi="Courier New" w:cs="Courier New"/>
          <w:sz w:val="24"/>
          <w:szCs w:val="24"/>
        </w:rPr>
        <w:t xml:space="preserve"> </w:t>
      </w:r>
      <w:r w:rsidRPr="000457C8">
        <w:rPr>
          <w:rFonts w:ascii="Courier New" w:hAnsi="Courier New" w:cs="Courier New"/>
          <w:sz w:val="24"/>
          <w:szCs w:val="24"/>
          <w:u w:val="single"/>
        </w:rPr>
        <w:t>Register</w:t>
      </w:r>
      <w:r w:rsidRPr="00A27763">
        <w:rPr>
          <w:rFonts w:ascii="Courier New" w:hAnsi="Courier New" w:cs="Courier New"/>
          <w:sz w:val="24"/>
          <w:szCs w:val="24"/>
        </w:rPr>
        <w:t xml:space="preserve"> at 81 FR 88072 on December 6, 2016, to revise the FAR to implement regulatory changes made by the Small Business Administration (SBA) in its final rule at 78 FR 61114, dated October 2, 2013, regarding the use of small business partial set-asides, reserves, and set-asides of orders placed under multiple-award contracts.</w:t>
      </w:r>
      <w:r>
        <w:rPr>
          <w:rFonts w:ascii="Courier New" w:hAnsi="Courier New" w:cs="Courier New"/>
          <w:sz w:val="24"/>
          <w:szCs w:val="24"/>
        </w:rPr>
        <w:t xml:space="preserve"> </w:t>
      </w:r>
      <w:r w:rsidRPr="00A27763">
        <w:rPr>
          <w:rFonts w:ascii="Courier New" w:hAnsi="Courier New" w:cs="Courier New"/>
          <w:sz w:val="24"/>
          <w:szCs w:val="24"/>
        </w:rPr>
        <w:t xml:space="preserve"> As part of the implementation of reserves of multiple-award contracts, the proposed rule removed the term “reserve” in the FAR where it is not related to reserves of multiple-award contracts. </w:t>
      </w:r>
      <w:r>
        <w:rPr>
          <w:rFonts w:ascii="Courier New" w:hAnsi="Courier New" w:cs="Courier New"/>
          <w:sz w:val="24"/>
          <w:szCs w:val="24"/>
        </w:rPr>
        <w:t xml:space="preserve"> </w:t>
      </w:r>
      <w:r w:rsidRPr="00A27763">
        <w:rPr>
          <w:rFonts w:ascii="Courier New" w:hAnsi="Courier New" w:cs="Courier New"/>
          <w:sz w:val="24"/>
          <w:szCs w:val="24"/>
        </w:rPr>
        <w:t>SBA</w:t>
      </w:r>
      <w:r>
        <w:rPr>
          <w:rFonts w:ascii="Courier New" w:hAnsi="Courier New" w:cs="Courier New"/>
          <w:sz w:val="24"/>
          <w:szCs w:val="24"/>
        </w:rPr>
        <w:t>’</w:t>
      </w:r>
      <w:r w:rsidRPr="00A27763">
        <w:rPr>
          <w:rFonts w:ascii="Courier New" w:hAnsi="Courier New" w:cs="Courier New"/>
          <w:sz w:val="24"/>
          <w:szCs w:val="24"/>
        </w:rPr>
        <w:t>s final rule implements the statutory requirements set forth at section 1331 of the Small Business Jobs Act of 2010 (Jobs Act) (15 U.S.C. 644(r)).</w:t>
      </w:r>
      <w:r>
        <w:rPr>
          <w:rFonts w:ascii="Courier New" w:hAnsi="Courier New" w:cs="Courier New"/>
          <w:sz w:val="24"/>
          <w:szCs w:val="24"/>
        </w:rPr>
        <w:t xml:space="preserve"> </w:t>
      </w:r>
      <w:r w:rsidRPr="00A27763">
        <w:rPr>
          <w:rFonts w:ascii="Courier New" w:hAnsi="Courier New" w:cs="Courier New"/>
          <w:sz w:val="24"/>
          <w:szCs w:val="24"/>
        </w:rPr>
        <w:t xml:space="preserve"> This </w:t>
      </w:r>
      <w:r w:rsidR="002714FC">
        <w:rPr>
          <w:rFonts w:ascii="Courier New" w:hAnsi="Courier New" w:cs="Courier New"/>
          <w:sz w:val="24"/>
          <w:szCs w:val="24"/>
        </w:rPr>
        <w:t xml:space="preserve">final FAR </w:t>
      </w:r>
      <w:r w:rsidRPr="00A27763">
        <w:rPr>
          <w:rFonts w:ascii="Courier New" w:hAnsi="Courier New" w:cs="Courier New"/>
          <w:sz w:val="24"/>
          <w:szCs w:val="24"/>
        </w:rPr>
        <w:t>rule also finalizes the interim FA</w:t>
      </w:r>
      <w:r w:rsidR="0025125A">
        <w:rPr>
          <w:rFonts w:ascii="Courier New" w:hAnsi="Courier New" w:cs="Courier New"/>
          <w:sz w:val="24"/>
          <w:szCs w:val="24"/>
        </w:rPr>
        <w:t>R rule published at 76 FR 68032</w:t>
      </w:r>
      <w:r w:rsidRPr="00A27763">
        <w:rPr>
          <w:rFonts w:ascii="Courier New" w:hAnsi="Courier New" w:cs="Courier New"/>
          <w:sz w:val="24"/>
          <w:szCs w:val="24"/>
        </w:rPr>
        <w:t xml:space="preserve"> on November 2,</w:t>
      </w:r>
      <w:r w:rsidR="0025125A">
        <w:rPr>
          <w:rFonts w:ascii="Courier New" w:hAnsi="Courier New" w:cs="Courier New"/>
          <w:sz w:val="24"/>
          <w:szCs w:val="24"/>
        </w:rPr>
        <w:t xml:space="preserve"> 2011, under FAR Case 2011-024.</w:t>
      </w:r>
    </w:p>
    <w:p w14:paraId="3133C77B" w14:textId="77777777" w:rsidR="0008356E" w:rsidRDefault="00A27763" w:rsidP="00A27763">
      <w:pPr>
        <w:tabs>
          <w:tab w:val="left" w:pos="3060"/>
          <w:tab w:val="left" w:pos="4320"/>
        </w:tabs>
        <w:spacing w:line="480" w:lineRule="auto"/>
        <w:ind w:firstLine="720"/>
        <w:rPr>
          <w:rFonts w:ascii="Courier New" w:hAnsi="Courier New" w:cs="Courier New"/>
          <w:b/>
          <w:color w:val="222222"/>
          <w:sz w:val="24"/>
          <w:szCs w:val="24"/>
          <w:shd w:val="clear" w:color="auto" w:fill="FFFFFF"/>
        </w:rPr>
      </w:pPr>
      <w:r w:rsidRPr="00A27763">
        <w:rPr>
          <w:rFonts w:ascii="Courier New" w:hAnsi="Courier New" w:cs="Courier New"/>
          <w:sz w:val="24"/>
          <w:szCs w:val="24"/>
        </w:rPr>
        <w:lastRenderedPageBreak/>
        <w:t>Fourteen respondents submitted comments on the proposed rule.</w:t>
      </w:r>
    </w:p>
    <w:p w14:paraId="2A787D32" w14:textId="77777777" w:rsidR="00D9100F" w:rsidRPr="00D9100F" w:rsidRDefault="00BC2171" w:rsidP="00D9100F">
      <w:pPr>
        <w:spacing w:line="480" w:lineRule="auto"/>
        <w:rPr>
          <w:rFonts w:ascii="Courier New" w:hAnsi="Courier New" w:cs="Courier New"/>
          <w:b/>
          <w:color w:val="222222"/>
          <w:sz w:val="24"/>
          <w:szCs w:val="24"/>
          <w:shd w:val="clear" w:color="auto" w:fill="FFFFFF"/>
        </w:rPr>
      </w:pPr>
      <w:r>
        <w:rPr>
          <w:rFonts w:ascii="Courier New" w:hAnsi="Courier New" w:cs="Courier New"/>
          <w:b/>
          <w:color w:val="222222"/>
          <w:sz w:val="24"/>
          <w:szCs w:val="24"/>
          <w:shd w:val="clear" w:color="auto" w:fill="FFFFFF"/>
        </w:rPr>
        <w:t>II</w:t>
      </w:r>
      <w:proofErr w:type="gramStart"/>
      <w:r>
        <w:rPr>
          <w:rFonts w:ascii="Courier New" w:hAnsi="Courier New" w:cs="Courier New"/>
          <w:b/>
          <w:color w:val="222222"/>
          <w:sz w:val="24"/>
          <w:szCs w:val="24"/>
          <w:shd w:val="clear" w:color="auto" w:fill="FFFFFF"/>
        </w:rPr>
        <w:t xml:space="preserve">.  </w:t>
      </w:r>
      <w:r w:rsidRPr="00BC2171">
        <w:rPr>
          <w:rFonts w:ascii="Courier New" w:hAnsi="Courier New" w:cs="Courier New"/>
          <w:b/>
          <w:color w:val="222222"/>
          <w:sz w:val="24"/>
          <w:szCs w:val="24"/>
          <w:shd w:val="clear" w:color="auto" w:fill="FFFFFF"/>
        </w:rPr>
        <w:t>Discussion</w:t>
      </w:r>
      <w:proofErr w:type="gramEnd"/>
      <w:r w:rsidRPr="00BC2171">
        <w:rPr>
          <w:rFonts w:ascii="Courier New" w:hAnsi="Courier New" w:cs="Courier New"/>
          <w:b/>
          <w:color w:val="222222"/>
          <w:sz w:val="24"/>
          <w:szCs w:val="24"/>
          <w:shd w:val="clear" w:color="auto" w:fill="FFFFFF"/>
        </w:rPr>
        <w:t xml:space="preserve"> and Analysis</w:t>
      </w:r>
    </w:p>
    <w:p w14:paraId="6B67B3E3" w14:textId="77777777" w:rsidR="00D9100F" w:rsidRDefault="00A27763" w:rsidP="00D9100F">
      <w:pPr>
        <w:spacing w:line="480" w:lineRule="auto"/>
        <w:ind w:firstLine="720"/>
        <w:rPr>
          <w:rFonts w:ascii="Courier New" w:hAnsi="Courier New" w:cs="Courier New"/>
          <w:color w:val="222222"/>
          <w:sz w:val="24"/>
          <w:szCs w:val="24"/>
          <w:shd w:val="clear" w:color="auto" w:fill="FFFFFF"/>
        </w:rPr>
      </w:pPr>
      <w:r w:rsidRPr="00A27763">
        <w:rPr>
          <w:rFonts w:ascii="Courier New" w:hAnsi="Courier New" w:cs="Courier New"/>
          <w:color w:val="222222"/>
          <w:sz w:val="24"/>
          <w:szCs w:val="24"/>
          <w:shd w:val="clear" w:color="auto" w:fill="FFFFFF"/>
        </w:rPr>
        <w:t xml:space="preserve">The Civilian Agency Acquisition Council and the Defense Acquisition Regulations Council (the Councils) reviewed the public comments in the development of the final rule. </w:t>
      </w:r>
      <w:r>
        <w:rPr>
          <w:rFonts w:ascii="Courier New" w:hAnsi="Courier New" w:cs="Courier New"/>
          <w:color w:val="222222"/>
          <w:sz w:val="24"/>
          <w:szCs w:val="24"/>
          <w:shd w:val="clear" w:color="auto" w:fill="FFFFFF"/>
        </w:rPr>
        <w:t xml:space="preserve"> </w:t>
      </w:r>
      <w:r w:rsidRPr="00A27763">
        <w:rPr>
          <w:rFonts w:ascii="Courier New" w:hAnsi="Courier New" w:cs="Courier New"/>
          <w:color w:val="222222"/>
          <w:sz w:val="24"/>
          <w:szCs w:val="24"/>
          <w:shd w:val="clear" w:color="auto" w:fill="FFFFFF"/>
        </w:rPr>
        <w:t>A discussion of the comments received and any changes made to the rule as a result of the public comments are provided as follows:</w:t>
      </w:r>
    </w:p>
    <w:p w14:paraId="046D0BAC" w14:textId="77777777" w:rsidR="0025125A" w:rsidRPr="00410742" w:rsidRDefault="0025125A" w:rsidP="0025125A">
      <w:pPr>
        <w:spacing w:line="480" w:lineRule="auto"/>
        <w:ind w:firstLine="720"/>
        <w:rPr>
          <w:rFonts w:ascii="Courier New" w:hAnsi="Courier New" w:cs="Courier New"/>
          <w:b/>
          <w:color w:val="222222"/>
          <w:sz w:val="24"/>
          <w:szCs w:val="24"/>
          <w:shd w:val="clear" w:color="auto" w:fill="FFFFFF"/>
        </w:rPr>
      </w:pPr>
      <w:r w:rsidRPr="00410742">
        <w:rPr>
          <w:rFonts w:ascii="Courier New" w:hAnsi="Courier New" w:cs="Courier New"/>
          <w:b/>
          <w:color w:val="222222"/>
          <w:sz w:val="24"/>
          <w:szCs w:val="24"/>
          <w:shd w:val="clear" w:color="auto" w:fill="FFFFFF"/>
        </w:rPr>
        <w:t>A.</w:t>
      </w:r>
      <w:r w:rsidRPr="00410742">
        <w:rPr>
          <w:rFonts w:ascii="Courier New" w:hAnsi="Courier New" w:cs="Courier New"/>
          <w:b/>
          <w:color w:val="222222"/>
          <w:sz w:val="24"/>
          <w:szCs w:val="24"/>
          <w:shd w:val="clear" w:color="auto" w:fill="FFFFFF"/>
        </w:rPr>
        <w:tab/>
        <w:t>Summary of significant changes</w:t>
      </w:r>
    </w:p>
    <w:p w14:paraId="666570DE"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This final rule makes the following significant changes from the proposed rule:</w:t>
      </w:r>
    </w:p>
    <w:p w14:paraId="5CA7D501"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ab/>
        <w:t>Removal of the term “</w:t>
      </w:r>
      <w:proofErr w:type="spellStart"/>
      <w:r w:rsidRPr="0025125A">
        <w:rPr>
          <w:rFonts w:ascii="Courier New" w:hAnsi="Courier New" w:cs="Courier New"/>
          <w:color w:val="222222"/>
          <w:sz w:val="24"/>
          <w:szCs w:val="24"/>
          <w:shd w:val="clear" w:color="auto" w:fill="FFFFFF"/>
        </w:rPr>
        <w:t>HUBZone</w:t>
      </w:r>
      <w:proofErr w:type="spellEnd"/>
      <w:r w:rsidRPr="0025125A">
        <w:rPr>
          <w:rFonts w:ascii="Courier New" w:hAnsi="Courier New" w:cs="Courier New"/>
          <w:color w:val="222222"/>
          <w:sz w:val="24"/>
          <w:szCs w:val="24"/>
          <w:shd w:val="clear" w:color="auto" w:fill="FFFFFF"/>
        </w:rPr>
        <w:t xml:space="preserve"> order.”</w:t>
      </w:r>
      <w:r w:rsidR="00410742">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This term has been removed throughout the final rule.</w:t>
      </w:r>
    </w:p>
    <w:p w14:paraId="2DA377D5"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ab/>
        <w:t xml:space="preserve">Requirement to assign a North American Industry Classification System (NAICS) code. </w:t>
      </w:r>
      <w:r w:rsidR="00410742">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The final rule clarifies that NAICS code(s) must be assigned to all solicitations, contracts, and task and delivery orders, and that the NAICS code assigned to a task or delivery order must be a NAICS code assigned to the multiple-award contract. </w:t>
      </w:r>
      <w:r w:rsidR="00410742">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This clarification appears at FAR 19.102, with cross references in 8.404, 8.405-5, and 16.505.</w:t>
      </w:r>
    </w:p>
    <w:p w14:paraId="7338F281"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ab/>
        <w:t xml:space="preserve">Requirement to assign more than one NAICS code and associated size standard for multiple-award contracts </w:t>
      </w:r>
      <w:r w:rsidRPr="0025125A">
        <w:rPr>
          <w:rFonts w:ascii="Courier New" w:hAnsi="Courier New" w:cs="Courier New"/>
          <w:color w:val="222222"/>
          <w:sz w:val="24"/>
          <w:szCs w:val="24"/>
          <w:shd w:val="clear" w:color="auto" w:fill="FFFFFF"/>
        </w:rPr>
        <w:lastRenderedPageBreak/>
        <w:t xml:space="preserve">where a single NAICS code does not describe the principal purpose of both the contract and all orders to be issued under the contract. </w:t>
      </w:r>
      <w:r w:rsidR="00410742">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In the proposed rule, the date for implementation of this particular requirement was listed as January 31, 2017. </w:t>
      </w:r>
      <w:r w:rsidR="00410742">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For the final rule, this date has been extended to October 1, 2022. </w:t>
      </w:r>
      <w:r w:rsidR="00410742">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This is when </w:t>
      </w:r>
      <w:proofErr w:type="spellStart"/>
      <w:r w:rsidRPr="0025125A">
        <w:rPr>
          <w:rFonts w:ascii="Courier New" w:hAnsi="Courier New" w:cs="Courier New"/>
          <w:color w:val="222222"/>
          <w:sz w:val="24"/>
          <w:szCs w:val="24"/>
          <w:shd w:val="clear" w:color="auto" w:fill="FFFFFF"/>
        </w:rPr>
        <w:t>Governmentwide</w:t>
      </w:r>
      <w:proofErr w:type="spellEnd"/>
      <w:r w:rsidRPr="0025125A">
        <w:rPr>
          <w:rFonts w:ascii="Courier New" w:hAnsi="Courier New" w:cs="Courier New"/>
          <w:color w:val="222222"/>
          <w:sz w:val="24"/>
          <w:szCs w:val="24"/>
          <w:shd w:val="clear" w:color="auto" w:fill="FFFFFF"/>
        </w:rPr>
        <w:t xml:space="preserve"> systems are expected to accommodate the requirement. </w:t>
      </w:r>
      <w:r w:rsidR="00410742">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This date also allows time for Federal agencies to budget and plan for internal system updates across their multiple contracting systems to accommodate the requirement. </w:t>
      </w:r>
      <w:r w:rsidR="00410742">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Use of this date in the final rule means that the assignment of more than one NAICS code for multiple-award contracts is authorized only for solicitations issued after October 1, 2022. </w:t>
      </w:r>
      <w:r w:rsidR="00410742">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Before this date, agencies may continue awarding multiple-award contracts using any existing authorities, including any addressed in this rule, but shall continue to report one NAICS </w:t>
      </w:r>
      <w:r w:rsidR="002714FC">
        <w:rPr>
          <w:rFonts w:ascii="Courier New" w:hAnsi="Courier New" w:cs="Courier New"/>
          <w:color w:val="222222"/>
          <w:sz w:val="24"/>
          <w:szCs w:val="24"/>
          <w:shd w:val="clear" w:color="auto" w:fill="FFFFFF"/>
        </w:rPr>
        <w:t xml:space="preserve">code </w:t>
      </w:r>
      <w:r w:rsidRPr="0025125A">
        <w:rPr>
          <w:rFonts w:ascii="Courier New" w:hAnsi="Courier New" w:cs="Courier New"/>
          <w:color w:val="222222"/>
          <w:sz w:val="24"/>
          <w:szCs w:val="24"/>
          <w:shd w:val="clear" w:color="auto" w:fill="FFFFFF"/>
        </w:rPr>
        <w:t xml:space="preserve">and size standard which best describes the principal purpose of the supplies or services being acquired. </w:t>
      </w:r>
    </w:p>
    <w:p w14:paraId="6ABC2DAE"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ab/>
      </w:r>
      <w:proofErr w:type="spellStart"/>
      <w:r w:rsidRPr="0025125A">
        <w:rPr>
          <w:rFonts w:ascii="Courier New" w:hAnsi="Courier New" w:cs="Courier New"/>
          <w:color w:val="222222"/>
          <w:sz w:val="24"/>
          <w:szCs w:val="24"/>
          <w:shd w:val="clear" w:color="auto" w:fill="FFFFFF"/>
        </w:rPr>
        <w:t>Rerepresentation</w:t>
      </w:r>
      <w:proofErr w:type="spellEnd"/>
      <w:r w:rsidRPr="0025125A">
        <w:rPr>
          <w:rFonts w:ascii="Courier New" w:hAnsi="Courier New" w:cs="Courier New"/>
          <w:color w:val="222222"/>
          <w:sz w:val="24"/>
          <w:szCs w:val="24"/>
          <w:shd w:val="clear" w:color="auto" w:fill="FFFFFF"/>
        </w:rPr>
        <w:t xml:space="preserve"> of size status for multiple-award contracts with more than one NAICS code.  FAR 19.301-2 is revised to clarify that, for multiple-award contracts with more than one NAICS code </w:t>
      </w:r>
      <w:proofErr w:type="gramStart"/>
      <w:r w:rsidRPr="0025125A">
        <w:rPr>
          <w:rFonts w:ascii="Courier New" w:hAnsi="Courier New" w:cs="Courier New"/>
          <w:color w:val="222222"/>
          <w:sz w:val="24"/>
          <w:szCs w:val="24"/>
          <w:shd w:val="clear" w:color="auto" w:fill="FFFFFF"/>
        </w:rPr>
        <w:t>assigned,</w:t>
      </w:r>
      <w:proofErr w:type="gramEnd"/>
      <w:r w:rsidRPr="0025125A">
        <w:rPr>
          <w:rFonts w:ascii="Courier New" w:hAnsi="Courier New" w:cs="Courier New"/>
          <w:color w:val="222222"/>
          <w:sz w:val="24"/>
          <w:szCs w:val="24"/>
          <w:shd w:val="clear" w:color="auto" w:fill="FFFFFF"/>
        </w:rPr>
        <w:t xml:space="preserve"> a contractor must </w:t>
      </w:r>
      <w:proofErr w:type="spellStart"/>
      <w:r w:rsidRPr="0025125A">
        <w:rPr>
          <w:rFonts w:ascii="Courier New" w:hAnsi="Courier New" w:cs="Courier New"/>
          <w:color w:val="222222"/>
          <w:sz w:val="24"/>
          <w:szCs w:val="24"/>
          <w:shd w:val="clear" w:color="auto" w:fill="FFFFFF"/>
        </w:rPr>
        <w:t>rerepresent</w:t>
      </w:r>
      <w:proofErr w:type="spellEnd"/>
      <w:r w:rsidRPr="0025125A">
        <w:rPr>
          <w:rFonts w:ascii="Courier New" w:hAnsi="Courier New" w:cs="Courier New"/>
          <w:color w:val="222222"/>
          <w:sz w:val="24"/>
          <w:szCs w:val="24"/>
          <w:shd w:val="clear" w:color="auto" w:fill="FFFFFF"/>
        </w:rPr>
        <w:t xml:space="preserve"> its size status for each of those NAICS codes.</w:t>
      </w:r>
      <w:r w:rsidR="00410742">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lastRenderedPageBreak/>
        <w:t xml:space="preserve">A new Alternate I is added for the clause at 52.219-28 to allow </w:t>
      </w:r>
      <w:proofErr w:type="spellStart"/>
      <w:r w:rsidRPr="0025125A">
        <w:rPr>
          <w:rFonts w:ascii="Courier New" w:hAnsi="Courier New" w:cs="Courier New"/>
          <w:color w:val="222222"/>
          <w:sz w:val="24"/>
          <w:szCs w:val="24"/>
          <w:shd w:val="clear" w:color="auto" w:fill="FFFFFF"/>
        </w:rPr>
        <w:t>rerepresentations</w:t>
      </w:r>
      <w:proofErr w:type="spellEnd"/>
      <w:r w:rsidRPr="0025125A">
        <w:rPr>
          <w:rFonts w:ascii="Courier New" w:hAnsi="Courier New" w:cs="Courier New"/>
          <w:color w:val="222222"/>
          <w:sz w:val="24"/>
          <w:szCs w:val="24"/>
          <w:shd w:val="clear" w:color="auto" w:fill="FFFFFF"/>
        </w:rPr>
        <w:t xml:space="preserve"> for multiple NAICS codes, and a prescription is added at 19.309(c). </w:t>
      </w:r>
      <w:r w:rsidR="00410742">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Alternate I will be included in solicitations that will result in multiple-award contracts with more than one NAICS code.</w:t>
      </w:r>
    </w:p>
    <w:p w14:paraId="50315EED"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ab/>
      </w:r>
      <w:proofErr w:type="spellStart"/>
      <w:r w:rsidRPr="0025125A">
        <w:rPr>
          <w:rFonts w:ascii="Courier New" w:hAnsi="Courier New" w:cs="Courier New"/>
          <w:color w:val="222222"/>
          <w:sz w:val="24"/>
          <w:szCs w:val="24"/>
          <w:shd w:val="clear" w:color="auto" w:fill="FFFFFF"/>
        </w:rPr>
        <w:t>Rerepresentation</w:t>
      </w:r>
      <w:proofErr w:type="spellEnd"/>
      <w:r w:rsidRPr="0025125A">
        <w:rPr>
          <w:rFonts w:ascii="Courier New" w:hAnsi="Courier New" w:cs="Courier New"/>
          <w:color w:val="222222"/>
          <w:sz w:val="24"/>
          <w:szCs w:val="24"/>
          <w:shd w:val="clear" w:color="auto" w:fill="FFFFFF"/>
        </w:rPr>
        <w:t xml:space="preserve"> for orders under multiple-award contracts. </w:t>
      </w:r>
      <w:r w:rsidR="00410742">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The clause at 52.219-28 is revised to relocate the paragraph addressing </w:t>
      </w:r>
      <w:proofErr w:type="spellStart"/>
      <w:r w:rsidRPr="0025125A">
        <w:rPr>
          <w:rFonts w:ascii="Courier New" w:hAnsi="Courier New" w:cs="Courier New"/>
          <w:color w:val="222222"/>
          <w:sz w:val="24"/>
          <w:szCs w:val="24"/>
          <w:shd w:val="clear" w:color="auto" w:fill="FFFFFF"/>
        </w:rPr>
        <w:t>rerepresentation</w:t>
      </w:r>
      <w:proofErr w:type="spellEnd"/>
      <w:r w:rsidRPr="0025125A">
        <w:rPr>
          <w:rFonts w:ascii="Courier New" w:hAnsi="Courier New" w:cs="Courier New"/>
          <w:color w:val="222222"/>
          <w:sz w:val="24"/>
          <w:szCs w:val="24"/>
          <w:shd w:val="clear" w:color="auto" w:fill="FFFFFF"/>
        </w:rPr>
        <w:t xml:space="preserve"> for orders closer to the beginning of the clause and </w:t>
      </w:r>
      <w:r w:rsidR="002714FC">
        <w:rPr>
          <w:rFonts w:ascii="Courier New" w:hAnsi="Courier New" w:cs="Courier New"/>
          <w:color w:val="222222"/>
          <w:sz w:val="24"/>
          <w:szCs w:val="24"/>
          <w:shd w:val="clear" w:color="auto" w:fill="FFFFFF"/>
        </w:rPr>
        <w:t xml:space="preserve">to </w:t>
      </w:r>
      <w:r w:rsidRPr="0025125A">
        <w:rPr>
          <w:rFonts w:ascii="Courier New" w:hAnsi="Courier New" w:cs="Courier New"/>
          <w:color w:val="222222"/>
          <w:sz w:val="24"/>
          <w:szCs w:val="24"/>
          <w:shd w:val="clear" w:color="auto" w:fill="FFFFFF"/>
        </w:rPr>
        <w:t>renumber subsequent paragraphs.</w:t>
      </w:r>
    </w:p>
    <w:p w14:paraId="11138776"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ab/>
        <w:t>Representation of size and socioeconomic status. FAR 19.301-1 is revised to clarify that, for orders under basic ordering agreements and FAR part 13 blanket purchase agreements (BPAs), offerors must be a small business concern identified at 19.000(a</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 xml:space="preserve">3) at the time of award of the order, and that a </w:t>
      </w:r>
      <w:proofErr w:type="spellStart"/>
      <w:r w:rsidRPr="0025125A">
        <w:rPr>
          <w:rFonts w:ascii="Courier New" w:hAnsi="Courier New" w:cs="Courier New"/>
          <w:color w:val="222222"/>
          <w:sz w:val="24"/>
          <w:szCs w:val="24"/>
          <w:shd w:val="clear" w:color="auto" w:fill="FFFFFF"/>
        </w:rPr>
        <w:t>HUBZone</w:t>
      </w:r>
      <w:proofErr w:type="spellEnd"/>
      <w:r w:rsidRPr="0025125A">
        <w:rPr>
          <w:rFonts w:ascii="Courier New" w:hAnsi="Courier New" w:cs="Courier New"/>
          <w:color w:val="222222"/>
          <w:sz w:val="24"/>
          <w:szCs w:val="24"/>
          <w:shd w:val="clear" w:color="auto" w:fill="FFFFFF"/>
        </w:rPr>
        <w:t xml:space="preserve"> small business concern is not required to represent twice for an award under the </w:t>
      </w:r>
      <w:proofErr w:type="spellStart"/>
      <w:r w:rsidRPr="0025125A">
        <w:rPr>
          <w:rFonts w:ascii="Courier New" w:hAnsi="Courier New" w:cs="Courier New"/>
          <w:color w:val="222222"/>
          <w:sz w:val="24"/>
          <w:szCs w:val="24"/>
          <w:shd w:val="clear" w:color="auto" w:fill="FFFFFF"/>
        </w:rPr>
        <w:t>HUBZone</w:t>
      </w:r>
      <w:proofErr w:type="spellEnd"/>
      <w:r w:rsidRPr="0025125A">
        <w:rPr>
          <w:rFonts w:ascii="Courier New" w:hAnsi="Courier New" w:cs="Courier New"/>
          <w:color w:val="222222"/>
          <w:sz w:val="24"/>
          <w:szCs w:val="24"/>
          <w:shd w:val="clear" w:color="auto" w:fill="FFFFFF"/>
        </w:rPr>
        <w:t xml:space="preserve"> Program.</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A </w:t>
      </w:r>
      <w:proofErr w:type="spellStart"/>
      <w:r w:rsidRPr="0025125A">
        <w:rPr>
          <w:rFonts w:ascii="Courier New" w:hAnsi="Courier New" w:cs="Courier New"/>
          <w:color w:val="222222"/>
          <w:sz w:val="24"/>
          <w:szCs w:val="24"/>
          <w:shd w:val="clear" w:color="auto" w:fill="FFFFFF"/>
        </w:rPr>
        <w:t>HUBZone</w:t>
      </w:r>
      <w:proofErr w:type="spellEnd"/>
      <w:r w:rsidRPr="0025125A">
        <w:rPr>
          <w:rFonts w:ascii="Courier New" w:hAnsi="Courier New" w:cs="Courier New"/>
          <w:color w:val="222222"/>
          <w:sz w:val="24"/>
          <w:szCs w:val="24"/>
          <w:shd w:val="clear" w:color="auto" w:fill="FFFFFF"/>
        </w:rPr>
        <w:t xml:space="preserve"> small business concern is required to represent at the time of its initial offer and be a </w:t>
      </w:r>
      <w:proofErr w:type="spellStart"/>
      <w:r w:rsidRPr="0025125A">
        <w:rPr>
          <w:rFonts w:ascii="Courier New" w:hAnsi="Courier New" w:cs="Courier New"/>
          <w:color w:val="222222"/>
          <w:sz w:val="24"/>
          <w:szCs w:val="24"/>
          <w:shd w:val="clear" w:color="auto" w:fill="FFFFFF"/>
        </w:rPr>
        <w:t>HUBZone</w:t>
      </w:r>
      <w:proofErr w:type="spellEnd"/>
      <w:r w:rsidRPr="0025125A">
        <w:rPr>
          <w:rFonts w:ascii="Courier New" w:hAnsi="Courier New" w:cs="Courier New"/>
          <w:color w:val="222222"/>
          <w:sz w:val="24"/>
          <w:szCs w:val="24"/>
          <w:shd w:val="clear" w:color="auto" w:fill="FFFFFF"/>
        </w:rPr>
        <w:t xml:space="preserve"> small business concern at time of contract award.</w:t>
      </w:r>
    </w:p>
    <w:p w14:paraId="354079C8"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ab/>
        <w:t>Applicability of the limitations on subcontracting to orders issued directly to one small business under a reserve.</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The final rule clarifies that the limitations on subcontracting and the </w:t>
      </w:r>
      <w:proofErr w:type="spellStart"/>
      <w:r w:rsidRPr="0025125A">
        <w:rPr>
          <w:rFonts w:ascii="Courier New" w:hAnsi="Courier New" w:cs="Courier New"/>
          <w:color w:val="222222"/>
          <w:sz w:val="24"/>
          <w:szCs w:val="24"/>
          <w:shd w:val="clear" w:color="auto" w:fill="FFFFFF"/>
        </w:rPr>
        <w:t>nonmanufacturer</w:t>
      </w:r>
      <w:proofErr w:type="spellEnd"/>
      <w:r w:rsidRPr="0025125A">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lastRenderedPageBreak/>
        <w:t xml:space="preserve">rule apply to orders issued directly to one small business concern under a multiple-award contract with reserves. </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This clarification appears in multiple locations in parts 19 and 52. </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The final rule also clarifies the limitations on subcontracting compliance period for orders issued directly, under multiple-award contracts with reserves, to small businesses who qualify for any of the socioeconomic programs. </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These clarifications appear in subparts 19.8, 19.13, 19.14, </w:t>
      </w:r>
      <w:r w:rsidR="002714FC">
        <w:rPr>
          <w:rFonts w:ascii="Courier New" w:hAnsi="Courier New" w:cs="Courier New"/>
          <w:color w:val="222222"/>
          <w:sz w:val="24"/>
          <w:szCs w:val="24"/>
          <w:shd w:val="clear" w:color="auto" w:fill="FFFFFF"/>
        </w:rPr>
        <w:t xml:space="preserve">and </w:t>
      </w:r>
      <w:proofErr w:type="gramStart"/>
      <w:r w:rsidRPr="0025125A">
        <w:rPr>
          <w:rFonts w:ascii="Courier New" w:hAnsi="Courier New" w:cs="Courier New"/>
          <w:color w:val="222222"/>
          <w:sz w:val="24"/>
          <w:szCs w:val="24"/>
          <w:shd w:val="clear" w:color="auto" w:fill="FFFFFF"/>
        </w:rPr>
        <w:t>19.15,</w:t>
      </w:r>
      <w:proofErr w:type="gramEnd"/>
      <w:r w:rsidRPr="0025125A">
        <w:rPr>
          <w:rFonts w:ascii="Courier New" w:hAnsi="Courier New" w:cs="Courier New"/>
          <w:color w:val="222222"/>
          <w:sz w:val="24"/>
          <w:szCs w:val="24"/>
          <w:shd w:val="clear" w:color="auto" w:fill="FFFFFF"/>
        </w:rPr>
        <w:t xml:space="preserve"> and in the clauses at 52.219-3, 52.219-14, 52.219-27, 52.219-29, and 52.219-30.</w:t>
      </w:r>
    </w:p>
    <w:p w14:paraId="058CC52D"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ab/>
        <w:t xml:space="preserve">Compliance period for the limitations on subcontracting. </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The final rule revises the proposed text at sections 19.505, 19.809, 19.1308, 19.1407, and 19.1507 to be consistent with the implementing clauses </w:t>
      </w:r>
      <w:r w:rsidR="002714FC">
        <w:rPr>
          <w:rFonts w:ascii="Courier New" w:hAnsi="Courier New" w:cs="Courier New"/>
          <w:color w:val="222222"/>
          <w:sz w:val="24"/>
          <w:szCs w:val="24"/>
          <w:shd w:val="clear" w:color="auto" w:fill="FFFFFF"/>
        </w:rPr>
        <w:t>for</w:t>
      </w:r>
      <w:r w:rsidRPr="0025125A">
        <w:rPr>
          <w:rFonts w:ascii="Courier New" w:hAnsi="Courier New" w:cs="Courier New"/>
          <w:color w:val="222222"/>
          <w:sz w:val="24"/>
          <w:szCs w:val="24"/>
          <w:shd w:val="clear" w:color="auto" w:fill="FFFFFF"/>
        </w:rPr>
        <w:t xml:space="preserve"> those s</w:t>
      </w:r>
      <w:r w:rsidR="002714FC">
        <w:rPr>
          <w:rFonts w:ascii="Courier New" w:hAnsi="Courier New" w:cs="Courier New"/>
          <w:color w:val="222222"/>
          <w:sz w:val="24"/>
          <w:szCs w:val="24"/>
          <w:shd w:val="clear" w:color="auto" w:fill="FFFFFF"/>
        </w:rPr>
        <w:t>ections</w:t>
      </w:r>
      <w:r w:rsidRPr="0025125A">
        <w:rPr>
          <w:rFonts w:ascii="Courier New" w:hAnsi="Courier New" w:cs="Courier New"/>
          <w:color w:val="222222"/>
          <w:sz w:val="24"/>
          <w:szCs w:val="24"/>
          <w:shd w:val="clear" w:color="auto" w:fill="FFFFFF"/>
        </w:rPr>
        <w:t>.</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The clauses reflect that the contracting officer has discretion on whether the compliance period for a set-aside contract is at the contract level or at the individual order level.</w:t>
      </w:r>
    </w:p>
    <w:p w14:paraId="047508D2"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ab/>
        <w:t xml:space="preserve">Fair opportunity and orders issued directly to one small business under a reserve. </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The final rule addresses orders issued directly to one small business under a reserve at FAR 16.505.</w:t>
      </w:r>
    </w:p>
    <w:p w14:paraId="18E01FFB"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ab/>
        <w:t>Conditions under which an order may be issued directly to an 8(a) contractor under a reserve.</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The final </w:t>
      </w:r>
      <w:r w:rsidRPr="0025125A">
        <w:rPr>
          <w:rFonts w:ascii="Courier New" w:hAnsi="Courier New" w:cs="Courier New"/>
          <w:color w:val="222222"/>
          <w:sz w:val="24"/>
          <w:szCs w:val="24"/>
          <w:shd w:val="clear" w:color="auto" w:fill="FFFFFF"/>
        </w:rPr>
        <w:lastRenderedPageBreak/>
        <w:t>rule clarifies in 19.804-6 the conditions under which an order can be issued directly to an 8(a) contractor on a multiple-award contract with a reserve.</w:t>
      </w:r>
    </w:p>
    <w:p w14:paraId="6937A2CB"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ab/>
        <w:t>Set-asides of orders under multiple-award contracts.</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At FAR 19.507, the prescription for Alternate I of the clause at 52.219-13 </w:t>
      </w:r>
      <w:proofErr w:type="gramStart"/>
      <w:r w:rsidRPr="0025125A">
        <w:rPr>
          <w:rFonts w:ascii="Courier New" w:hAnsi="Courier New" w:cs="Courier New"/>
          <w:color w:val="222222"/>
          <w:sz w:val="24"/>
          <w:szCs w:val="24"/>
          <w:shd w:val="clear" w:color="auto" w:fill="FFFFFF"/>
        </w:rPr>
        <w:t>is</w:t>
      </w:r>
      <w:proofErr w:type="gramEnd"/>
      <w:r w:rsidRPr="0025125A">
        <w:rPr>
          <w:rFonts w:ascii="Courier New" w:hAnsi="Courier New" w:cs="Courier New"/>
          <w:color w:val="222222"/>
          <w:sz w:val="24"/>
          <w:szCs w:val="24"/>
          <w:shd w:val="clear" w:color="auto" w:fill="FFFFFF"/>
        </w:rPr>
        <w:t xml:space="preserve"> revised to apply to any multiple-award contract under which orders will be set aside, regardless of whether the multiple-award contract contains a reserve.</w:t>
      </w:r>
    </w:p>
    <w:p w14:paraId="166D31F2"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ab/>
        <w:t>Consistent language for “rule of two” text.  FAR 19.502-3, 19.502-4, and 19.503 are revised for consistency with FAR 19.502-2(a), which most closely matches the “rule of two” in the Small Business Act (15 U.S.C. 644(j</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1)).</w:t>
      </w:r>
    </w:p>
    <w:p w14:paraId="7621CF7A"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ab/>
        <w:t>Documentation of compliance with limitations on subcontracting.</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The requirement for contracting officers to document contractor compliance with the limitations on subcontracting is removed from subparts 19.5, 19.8, 19.13, 19.14, and 19.15.  FAR part 4 and subpart 42.15 already prescribe documentation of contractor compliance with various contract terms and conditions, including the limitations on subcontracting.</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FAR subpart 42.15 is revised to clarify that performance assessments shall include, as applicable, a contractor’s failure to comply with the limitations on subcontracting.</w:t>
      </w:r>
    </w:p>
    <w:p w14:paraId="0A216EDD"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lastRenderedPageBreak/>
        <w:t>•</w:t>
      </w:r>
      <w:r w:rsidRPr="0025125A">
        <w:rPr>
          <w:rFonts w:ascii="Courier New" w:hAnsi="Courier New" w:cs="Courier New"/>
          <w:color w:val="222222"/>
          <w:sz w:val="24"/>
          <w:szCs w:val="24"/>
          <w:shd w:val="clear" w:color="auto" w:fill="FFFFFF"/>
        </w:rPr>
        <w:tab/>
        <w:t>Clarification of “domestically produced or manufactured product.”  FAR 19.6 is revised to use the phrase “end item produced or manufactured in the United States or its outlying areas” instead of “domestically produced or manufactured product.”</w:t>
      </w:r>
    </w:p>
    <w:p w14:paraId="3FA6CB5C"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ab/>
        <w:t xml:space="preserve">Subcontracting plans for multiple-award contracts with more than one NAICS code. </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FAR subpart 19.7 is revised to provide guidance to contracting officers on how to apply the requirement for small business subcontracting plans to multiple-award contracts assigned multiple NAICS codes.</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With the requirement to assign multiple NAICS codes, it </w:t>
      </w:r>
      <w:r w:rsidR="002714FC">
        <w:rPr>
          <w:rFonts w:ascii="Courier New" w:hAnsi="Courier New" w:cs="Courier New"/>
          <w:color w:val="222222"/>
          <w:sz w:val="24"/>
          <w:szCs w:val="24"/>
          <w:shd w:val="clear" w:color="auto" w:fill="FFFFFF"/>
        </w:rPr>
        <w:t>will be</w:t>
      </w:r>
      <w:r w:rsidRPr="0025125A">
        <w:rPr>
          <w:rFonts w:ascii="Courier New" w:hAnsi="Courier New" w:cs="Courier New"/>
          <w:color w:val="222222"/>
          <w:sz w:val="24"/>
          <w:szCs w:val="24"/>
          <w:shd w:val="clear" w:color="auto" w:fill="FFFFFF"/>
        </w:rPr>
        <w:t xml:space="preserve"> possible for a contractor to be both a small business concern and </w:t>
      </w:r>
      <w:proofErr w:type="gramStart"/>
      <w:r w:rsidRPr="0025125A">
        <w:rPr>
          <w:rFonts w:ascii="Courier New" w:hAnsi="Courier New" w:cs="Courier New"/>
          <w:color w:val="222222"/>
          <w:sz w:val="24"/>
          <w:szCs w:val="24"/>
          <w:shd w:val="clear" w:color="auto" w:fill="FFFFFF"/>
        </w:rPr>
        <w:t>an other</w:t>
      </w:r>
      <w:proofErr w:type="gramEnd"/>
      <w:r w:rsidRPr="0025125A">
        <w:rPr>
          <w:rFonts w:ascii="Courier New" w:hAnsi="Courier New" w:cs="Courier New"/>
          <w:color w:val="222222"/>
          <w:sz w:val="24"/>
          <w:szCs w:val="24"/>
          <w:shd w:val="clear" w:color="auto" w:fill="FFFFFF"/>
        </w:rPr>
        <w:t xml:space="preserve"> than small business concern for a single contract.</w:t>
      </w:r>
    </w:p>
    <w:p w14:paraId="7CD44F4D"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ab/>
      </w:r>
      <w:proofErr w:type="spellStart"/>
      <w:r w:rsidRPr="0025125A">
        <w:rPr>
          <w:rFonts w:ascii="Courier New" w:hAnsi="Courier New" w:cs="Courier New"/>
          <w:color w:val="222222"/>
          <w:sz w:val="24"/>
          <w:szCs w:val="24"/>
          <w:shd w:val="clear" w:color="auto" w:fill="FFFFFF"/>
        </w:rPr>
        <w:t>HUBZone</w:t>
      </w:r>
      <w:proofErr w:type="spellEnd"/>
      <w:r w:rsidRPr="0025125A">
        <w:rPr>
          <w:rFonts w:ascii="Courier New" w:hAnsi="Courier New" w:cs="Courier New"/>
          <w:color w:val="222222"/>
          <w:sz w:val="24"/>
          <w:szCs w:val="24"/>
          <w:shd w:val="clear" w:color="auto" w:fill="FFFFFF"/>
        </w:rPr>
        <w:t xml:space="preserve"> price evaluation preference and reserves. </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FAR subpart 19.13 is revised to clarify that the </w:t>
      </w:r>
      <w:proofErr w:type="spellStart"/>
      <w:r w:rsidRPr="0025125A">
        <w:rPr>
          <w:rFonts w:ascii="Courier New" w:hAnsi="Courier New" w:cs="Courier New"/>
          <w:color w:val="222222"/>
          <w:sz w:val="24"/>
          <w:szCs w:val="24"/>
          <w:shd w:val="clear" w:color="auto" w:fill="FFFFFF"/>
        </w:rPr>
        <w:t>HUBZone</w:t>
      </w:r>
      <w:proofErr w:type="spellEnd"/>
      <w:r w:rsidRPr="0025125A">
        <w:rPr>
          <w:rFonts w:ascii="Courier New" w:hAnsi="Courier New" w:cs="Courier New"/>
          <w:color w:val="222222"/>
          <w:sz w:val="24"/>
          <w:szCs w:val="24"/>
          <w:shd w:val="clear" w:color="auto" w:fill="FFFFFF"/>
        </w:rPr>
        <w:t xml:space="preserve"> price evaluation preference shall not be used for the reserved portion of a solicitation for a multiple-award contract. </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The price evaluation preference shall be used in the portion of a solicitation for a multiple-award contract that is not reserved.</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In addition, the clause at 52.219-4 is revised to remove the proposed text that stated the </w:t>
      </w:r>
      <w:proofErr w:type="spellStart"/>
      <w:r w:rsidRPr="0025125A">
        <w:rPr>
          <w:rFonts w:ascii="Courier New" w:hAnsi="Courier New" w:cs="Courier New"/>
          <w:color w:val="222222"/>
          <w:sz w:val="24"/>
          <w:szCs w:val="24"/>
          <w:shd w:val="clear" w:color="auto" w:fill="FFFFFF"/>
        </w:rPr>
        <w:t>HUBZone</w:t>
      </w:r>
      <w:proofErr w:type="spellEnd"/>
      <w:r w:rsidRPr="0025125A">
        <w:rPr>
          <w:rFonts w:ascii="Courier New" w:hAnsi="Courier New" w:cs="Courier New"/>
          <w:color w:val="222222"/>
          <w:sz w:val="24"/>
          <w:szCs w:val="24"/>
          <w:shd w:val="clear" w:color="auto" w:fill="FFFFFF"/>
        </w:rPr>
        <w:t xml:space="preserve"> price evaluation preference did not apply to </w:t>
      </w:r>
      <w:r w:rsidRPr="0025125A">
        <w:rPr>
          <w:rFonts w:ascii="Courier New" w:hAnsi="Courier New" w:cs="Courier New"/>
          <w:color w:val="222222"/>
          <w:sz w:val="24"/>
          <w:szCs w:val="24"/>
          <w:shd w:val="clear" w:color="auto" w:fill="FFFFFF"/>
        </w:rPr>
        <w:lastRenderedPageBreak/>
        <w:t xml:space="preserve">solicitations that have a reserve for </w:t>
      </w:r>
      <w:proofErr w:type="spellStart"/>
      <w:r w:rsidRPr="0025125A">
        <w:rPr>
          <w:rFonts w:ascii="Courier New" w:hAnsi="Courier New" w:cs="Courier New"/>
          <w:color w:val="222222"/>
          <w:sz w:val="24"/>
          <w:szCs w:val="24"/>
          <w:shd w:val="clear" w:color="auto" w:fill="FFFFFF"/>
        </w:rPr>
        <w:t>HUBZone</w:t>
      </w:r>
      <w:proofErr w:type="spellEnd"/>
      <w:r w:rsidRPr="0025125A">
        <w:rPr>
          <w:rFonts w:ascii="Courier New" w:hAnsi="Courier New" w:cs="Courier New"/>
          <w:color w:val="222222"/>
          <w:sz w:val="24"/>
          <w:szCs w:val="24"/>
          <w:shd w:val="clear" w:color="auto" w:fill="FFFFFF"/>
        </w:rPr>
        <w:t xml:space="preserve"> small business concerns, since that is not accurate.</w:t>
      </w:r>
    </w:p>
    <w:p w14:paraId="77F336BA"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ab/>
        <w:t xml:space="preserve">Performance by a </w:t>
      </w:r>
      <w:proofErr w:type="spellStart"/>
      <w:r w:rsidRPr="0025125A">
        <w:rPr>
          <w:rFonts w:ascii="Courier New" w:hAnsi="Courier New" w:cs="Courier New"/>
          <w:color w:val="222222"/>
          <w:sz w:val="24"/>
          <w:szCs w:val="24"/>
          <w:shd w:val="clear" w:color="auto" w:fill="FFFFFF"/>
        </w:rPr>
        <w:t>HUBZone</w:t>
      </w:r>
      <w:proofErr w:type="spellEnd"/>
      <w:r w:rsidRPr="0025125A">
        <w:rPr>
          <w:rFonts w:ascii="Courier New" w:hAnsi="Courier New" w:cs="Courier New"/>
          <w:color w:val="222222"/>
          <w:sz w:val="24"/>
          <w:szCs w:val="24"/>
          <w:shd w:val="clear" w:color="auto" w:fill="FFFFFF"/>
        </w:rPr>
        <w:t xml:space="preserve"> small business concern. </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FAR 19.1308 </w:t>
      </w:r>
      <w:proofErr w:type="gramStart"/>
      <w:r w:rsidRPr="0025125A">
        <w:rPr>
          <w:rFonts w:ascii="Courier New" w:hAnsi="Courier New" w:cs="Courier New"/>
          <w:color w:val="222222"/>
          <w:sz w:val="24"/>
          <w:szCs w:val="24"/>
          <w:shd w:val="clear" w:color="auto" w:fill="FFFFFF"/>
        </w:rPr>
        <w:t>is</w:t>
      </w:r>
      <w:proofErr w:type="gramEnd"/>
      <w:r w:rsidRPr="0025125A">
        <w:rPr>
          <w:rFonts w:ascii="Courier New" w:hAnsi="Courier New" w:cs="Courier New"/>
          <w:color w:val="222222"/>
          <w:sz w:val="24"/>
          <w:szCs w:val="24"/>
          <w:shd w:val="clear" w:color="auto" w:fill="FFFFFF"/>
        </w:rPr>
        <w:t xml:space="preserve"> revised to specify performance by a </w:t>
      </w:r>
      <w:proofErr w:type="spellStart"/>
      <w:r w:rsidRPr="0025125A">
        <w:rPr>
          <w:rFonts w:ascii="Courier New" w:hAnsi="Courier New" w:cs="Courier New"/>
          <w:color w:val="222222"/>
          <w:sz w:val="24"/>
          <w:szCs w:val="24"/>
          <w:shd w:val="clear" w:color="auto" w:fill="FFFFFF"/>
        </w:rPr>
        <w:t>HUBZone</w:t>
      </w:r>
      <w:proofErr w:type="spellEnd"/>
      <w:r w:rsidRPr="0025125A">
        <w:rPr>
          <w:rFonts w:ascii="Courier New" w:hAnsi="Courier New" w:cs="Courier New"/>
          <w:color w:val="222222"/>
          <w:sz w:val="24"/>
          <w:szCs w:val="24"/>
          <w:shd w:val="clear" w:color="auto" w:fill="FFFFFF"/>
        </w:rPr>
        <w:t xml:space="preserve"> small business concern instead of performance in a </w:t>
      </w:r>
      <w:proofErr w:type="spellStart"/>
      <w:r w:rsidRPr="0025125A">
        <w:rPr>
          <w:rFonts w:ascii="Courier New" w:hAnsi="Courier New" w:cs="Courier New"/>
          <w:color w:val="222222"/>
          <w:sz w:val="24"/>
          <w:szCs w:val="24"/>
          <w:shd w:val="clear" w:color="auto" w:fill="FFFFFF"/>
        </w:rPr>
        <w:t>HUBZone</w:t>
      </w:r>
      <w:proofErr w:type="spellEnd"/>
      <w:r w:rsidRPr="0025125A">
        <w:rPr>
          <w:rFonts w:ascii="Courier New" w:hAnsi="Courier New" w:cs="Courier New"/>
          <w:color w:val="222222"/>
          <w:sz w:val="24"/>
          <w:szCs w:val="24"/>
          <w:shd w:val="clear" w:color="auto" w:fill="FFFFFF"/>
        </w:rPr>
        <w:t xml:space="preserve">. </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The related changes that were proposed in the clause at 52.219-4, paragraph (d</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2), are not being adopted as they are no longer accurate.</w:t>
      </w:r>
    </w:p>
    <w:p w14:paraId="48878437"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ab/>
        <w:t xml:space="preserve">Separate provision for reserves and clause for orders issued directly under a reserve. </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The final rule provides a new solicitation provision at 52.219-</w:t>
      </w:r>
      <w:r w:rsidR="006C61C2">
        <w:rPr>
          <w:rFonts w:ascii="Courier New" w:hAnsi="Courier New" w:cs="Courier New"/>
          <w:color w:val="222222"/>
          <w:sz w:val="24"/>
          <w:szCs w:val="24"/>
          <w:shd w:val="clear" w:color="auto" w:fill="FFFFFF"/>
        </w:rPr>
        <w:t>31</w:t>
      </w:r>
      <w:r w:rsidRPr="0025125A">
        <w:rPr>
          <w:rFonts w:ascii="Courier New" w:hAnsi="Courier New" w:cs="Courier New"/>
          <w:color w:val="222222"/>
          <w:sz w:val="24"/>
          <w:szCs w:val="24"/>
          <w:shd w:val="clear" w:color="auto" w:fill="FFFFFF"/>
        </w:rPr>
        <w:t xml:space="preserve">, Notice of Small Business Reserve, and prescription at 19.507 to address information and requirements that are related to reserves of multiple-award contracts and are appropriate for inclusion only in the solicitation. </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These requirements and information were proposed as part of the clause at 52.219-</w:t>
      </w:r>
      <w:r w:rsidR="00B6482A">
        <w:rPr>
          <w:rFonts w:ascii="Courier New" w:hAnsi="Courier New" w:cs="Courier New"/>
          <w:color w:val="222222"/>
          <w:sz w:val="24"/>
          <w:szCs w:val="24"/>
          <w:shd w:val="clear" w:color="auto" w:fill="FFFFFF"/>
        </w:rPr>
        <w:t>XX (now 52.219-3</w:t>
      </w:r>
      <w:r w:rsidR="002714FC">
        <w:rPr>
          <w:rFonts w:ascii="Courier New" w:hAnsi="Courier New" w:cs="Courier New"/>
          <w:color w:val="222222"/>
          <w:sz w:val="24"/>
          <w:szCs w:val="24"/>
          <w:shd w:val="clear" w:color="auto" w:fill="FFFFFF"/>
        </w:rPr>
        <w:t>2</w:t>
      </w:r>
      <w:r w:rsidR="00B6482A">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 however, since they only apply prior to contract award, the final rule relocates them to a separate provision.</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The final rule also revises the clause at 52.219-</w:t>
      </w:r>
      <w:r w:rsidR="006F5E7F">
        <w:rPr>
          <w:rFonts w:ascii="Courier New" w:hAnsi="Courier New" w:cs="Courier New"/>
          <w:color w:val="222222"/>
          <w:sz w:val="24"/>
          <w:szCs w:val="24"/>
          <w:shd w:val="clear" w:color="auto" w:fill="FFFFFF"/>
        </w:rPr>
        <w:t>3</w:t>
      </w:r>
      <w:r w:rsidR="002714FC">
        <w:rPr>
          <w:rFonts w:ascii="Courier New" w:hAnsi="Courier New" w:cs="Courier New"/>
          <w:color w:val="222222"/>
          <w:sz w:val="24"/>
          <w:szCs w:val="24"/>
          <w:shd w:val="clear" w:color="auto" w:fill="FFFFFF"/>
        </w:rPr>
        <w:t>2</w:t>
      </w:r>
      <w:r w:rsidRPr="0025125A">
        <w:rPr>
          <w:rFonts w:ascii="Courier New" w:hAnsi="Courier New" w:cs="Courier New"/>
          <w:color w:val="222222"/>
          <w:sz w:val="24"/>
          <w:szCs w:val="24"/>
          <w:shd w:val="clear" w:color="auto" w:fill="FFFFFF"/>
        </w:rPr>
        <w:t xml:space="preserve"> to address only orders issued directly to one small business under a reserve. </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The title of the clause reflects the revised content.</w:t>
      </w:r>
    </w:p>
    <w:p w14:paraId="11E81B8F" w14:textId="77777777" w:rsidR="0025125A" w:rsidRPr="00A70B9F" w:rsidRDefault="0025125A" w:rsidP="0025125A">
      <w:pPr>
        <w:spacing w:line="480" w:lineRule="auto"/>
        <w:ind w:firstLine="720"/>
        <w:rPr>
          <w:rFonts w:ascii="Courier New" w:hAnsi="Courier New" w:cs="Courier New"/>
          <w:b/>
          <w:color w:val="222222"/>
          <w:sz w:val="24"/>
          <w:szCs w:val="24"/>
          <w:shd w:val="clear" w:color="auto" w:fill="FFFFFF"/>
        </w:rPr>
      </w:pPr>
      <w:r w:rsidRPr="00A70B9F">
        <w:rPr>
          <w:rFonts w:ascii="Courier New" w:hAnsi="Courier New" w:cs="Courier New"/>
          <w:b/>
          <w:color w:val="222222"/>
          <w:sz w:val="24"/>
          <w:szCs w:val="24"/>
          <w:shd w:val="clear" w:color="auto" w:fill="FFFFFF"/>
        </w:rPr>
        <w:t>B.</w:t>
      </w:r>
      <w:r w:rsidRPr="00A70B9F">
        <w:rPr>
          <w:rFonts w:ascii="Courier New" w:hAnsi="Courier New" w:cs="Courier New"/>
          <w:b/>
          <w:color w:val="222222"/>
          <w:sz w:val="24"/>
          <w:szCs w:val="24"/>
          <w:shd w:val="clear" w:color="auto" w:fill="FFFFFF"/>
        </w:rPr>
        <w:tab/>
        <w:t>Analysis of public comments</w:t>
      </w:r>
    </w:p>
    <w:p w14:paraId="1075EDCE" w14:textId="77777777" w:rsidR="0025125A" w:rsidRPr="0025125A" w:rsidRDefault="0025125A" w:rsidP="009C51C2">
      <w:pPr>
        <w:spacing w:line="480" w:lineRule="auto"/>
        <w:ind w:firstLine="1080"/>
        <w:rPr>
          <w:rFonts w:ascii="Courier New" w:hAnsi="Courier New" w:cs="Courier New"/>
          <w:color w:val="222222"/>
          <w:sz w:val="24"/>
          <w:szCs w:val="24"/>
          <w:shd w:val="clear" w:color="auto" w:fill="FFFFFF"/>
        </w:rPr>
      </w:pPr>
      <w:r w:rsidRPr="00EC01C9">
        <w:rPr>
          <w:rFonts w:ascii="Courier New" w:hAnsi="Courier New" w:cs="Courier New"/>
          <w:b/>
          <w:color w:val="222222"/>
          <w:sz w:val="24"/>
          <w:szCs w:val="24"/>
          <w:shd w:val="clear" w:color="auto" w:fill="FFFFFF"/>
        </w:rPr>
        <w:t>1.</w:t>
      </w:r>
      <w:r w:rsidR="00105085">
        <w:rPr>
          <w:rFonts w:ascii="Courier New" w:hAnsi="Courier New" w:cs="Courier New"/>
          <w:b/>
          <w:color w:val="222222"/>
          <w:sz w:val="24"/>
          <w:szCs w:val="24"/>
          <w:shd w:val="clear" w:color="auto" w:fill="FFFFFF"/>
        </w:rPr>
        <w:t xml:space="preserve">  </w:t>
      </w:r>
      <w:r w:rsidRPr="00EC01C9">
        <w:rPr>
          <w:rFonts w:ascii="Courier New" w:hAnsi="Courier New" w:cs="Courier New"/>
          <w:b/>
          <w:color w:val="222222"/>
          <w:sz w:val="24"/>
          <w:szCs w:val="24"/>
          <w:shd w:val="clear" w:color="auto" w:fill="FFFFFF"/>
        </w:rPr>
        <w:t>Support for the rule</w:t>
      </w:r>
      <w:r w:rsidRPr="0025125A">
        <w:rPr>
          <w:rFonts w:ascii="Courier New" w:hAnsi="Courier New" w:cs="Courier New"/>
          <w:color w:val="222222"/>
          <w:sz w:val="24"/>
          <w:szCs w:val="24"/>
          <w:shd w:val="clear" w:color="auto" w:fill="FFFFFF"/>
        </w:rPr>
        <w:t>.</w:t>
      </w:r>
    </w:p>
    <w:p w14:paraId="1730BBCC"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A70B9F">
        <w:rPr>
          <w:rFonts w:ascii="Courier New" w:hAnsi="Courier New" w:cs="Courier New"/>
          <w:color w:val="222222"/>
          <w:sz w:val="24"/>
          <w:szCs w:val="24"/>
          <w:u w:val="single"/>
          <w:shd w:val="clear" w:color="auto" w:fill="FFFFFF"/>
        </w:rPr>
        <w:lastRenderedPageBreak/>
        <w:t>Comment</w:t>
      </w:r>
      <w:r w:rsidRPr="0025125A">
        <w:rPr>
          <w:rFonts w:ascii="Courier New" w:hAnsi="Courier New" w:cs="Courier New"/>
          <w:color w:val="222222"/>
          <w:sz w:val="24"/>
          <w:szCs w:val="24"/>
          <w:shd w:val="clear" w:color="auto" w:fill="FFFFFF"/>
        </w:rPr>
        <w:t>:  Multiple respondents stated support for the changes in the proposed rule. More specifically, one respondent supported the overall changes and clarifications in the proposed rule.</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Three respondents supported the clarifications regarding the partial set-aside process; the guidance for the new concept of reserves; and the flexibility of contracting officers to establish terms that state that all task orders under a multiple-award contract will be set aside. </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Additionally, one respondent supported the clarifications regarding agencies taking credit following small business size and socioeconomic status </w:t>
      </w:r>
      <w:proofErr w:type="spellStart"/>
      <w:r w:rsidRPr="0025125A">
        <w:rPr>
          <w:rFonts w:ascii="Courier New" w:hAnsi="Courier New" w:cs="Courier New"/>
          <w:color w:val="222222"/>
          <w:sz w:val="24"/>
          <w:szCs w:val="24"/>
          <w:shd w:val="clear" w:color="auto" w:fill="FFFFFF"/>
        </w:rPr>
        <w:t>rerepresentations</w:t>
      </w:r>
      <w:proofErr w:type="spellEnd"/>
      <w:r w:rsidRPr="0025125A">
        <w:rPr>
          <w:rFonts w:ascii="Courier New" w:hAnsi="Courier New" w:cs="Courier New"/>
          <w:color w:val="222222"/>
          <w:sz w:val="24"/>
          <w:szCs w:val="24"/>
          <w:shd w:val="clear" w:color="auto" w:fill="FFFFFF"/>
        </w:rPr>
        <w:t>.</w:t>
      </w:r>
    </w:p>
    <w:p w14:paraId="43A15148"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A70B9F">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The Councils acknowledge these areas of support.</w:t>
      </w:r>
    </w:p>
    <w:p w14:paraId="1EB81EA2" w14:textId="77777777" w:rsidR="0025125A" w:rsidRPr="00EC01C9" w:rsidRDefault="0025125A" w:rsidP="009C51C2">
      <w:pPr>
        <w:spacing w:line="480" w:lineRule="auto"/>
        <w:ind w:firstLine="1080"/>
        <w:rPr>
          <w:rFonts w:ascii="Courier New" w:hAnsi="Courier New" w:cs="Courier New"/>
          <w:b/>
          <w:color w:val="222222"/>
          <w:sz w:val="24"/>
          <w:szCs w:val="24"/>
          <w:shd w:val="clear" w:color="auto" w:fill="FFFFFF"/>
        </w:rPr>
      </w:pPr>
      <w:r w:rsidRPr="00EC01C9">
        <w:rPr>
          <w:rFonts w:ascii="Courier New" w:hAnsi="Courier New" w:cs="Courier New"/>
          <w:b/>
          <w:color w:val="222222"/>
          <w:sz w:val="24"/>
          <w:szCs w:val="24"/>
          <w:shd w:val="clear" w:color="auto" w:fill="FFFFFF"/>
        </w:rPr>
        <w:t>2.</w:t>
      </w:r>
      <w:r w:rsidR="00105085">
        <w:rPr>
          <w:rFonts w:ascii="Courier New" w:hAnsi="Courier New" w:cs="Courier New"/>
          <w:b/>
          <w:color w:val="222222"/>
          <w:sz w:val="24"/>
          <w:szCs w:val="24"/>
          <w:shd w:val="clear" w:color="auto" w:fill="FFFFFF"/>
        </w:rPr>
        <w:t xml:space="preserve">  </w:t>
      </w:r>
      <w:r w:rsidRPr="00EC01C9">
        <w:rPr>
          <w:rFonts w:ascii="Courier New" w:hAnsi="Courier New" w:cs="Courier New"/>
          <w:b/>
          <w:color w:val="222222"/>
          <w:sz w:val="24"/>
          <w:szCs w:val="24"/>
          <w:shd w:val="clear" w:color="auto" w:fill="FFFFFF"/>
        </w:rPr>
        <w:t xml:space="preserve">Mandatory set-aside of orders </w:t>
      </w:r>
      <w:r w:rsidR="002714FC">
        <w:rPr>
          <w:rFonts w:ascii="Courier New" w:hAnsi="Courier New" w:cs="Courier New"/>
          <w:b/>
          <w:color w:val="222222"/>
          <w:sz w:val="24"/>
          <w:szCs w:val="24"/>
          <w:shd w:val="clear" w:color="auto" w:fill="FFFFFF"/>
        </w:rPr>
        <w:t xml:space="preserve">at or </w:t>
      </w:r>
      <w:r w:rsidRPr="00EC01C9">
        <w:rPr>
          <w:rFonts w:ascii="Courier New" w:hAnsi="Courier New" w:cs="Courier New"/>
          <w:b/>
          <w:color w:val="222222"/>
          <w:sz w:val="24"/>
          <w:szCs w:val="24"/>
          <w:shd w:val="clear" w:color="auto" w:fill="FFFFFF"/>
        </w:rPr>
        <w:t xml:space="preserve">below </w:t>
      </w:r>
      <w:r w:rsidR="002714FC">
        <w:rPr>
          <w:rFonts w:ascii="Courier New" w:hAnsi="Courier New" w:cs="Courier New"/>
          <w:b/>
          <w:color w:val="222222"/>
          <w:sz w:val="24"/>
          <w:szCs w:val="24"/>
          <w:shd w:val="clear" w:color="auto" w:fill="FFFFFF"/>
        </w:rPr>
        <w:t xml:space="preserve">the </w:t>
      </w:r>
      <w:r w:rsidRPr="00EC01C9">
        <w:rPr>
          <w:rFonts w:ascii="Courier New" w:hAnsi="Courier New" w:cs="Courier New"/>
          <w:b/>
          <w:color w:val="222222"/>
          <w:sz w:val="24"/>
          <w:szCs w:val="24"/>
          <w:shd w:val="clear" w:color="auto" w:fill="FFFFFF"/>
        </w:rPr>
        <w:t xml:space="preserve">simplified acquisition threshold (15 USC 644(j))/ </w:t>
      </w:r>
      <w:proofErr w:type="spellStart"/>
      <w:r w:rsidRPr="00EC01C9">
        <w:rPr>
          <w:rFonts w:ascii="Courier New" w:hAnsi="Courier New" w:cs="Courier New"/>
          <w:b/>
          <w:color w:val="222222"/>
          <w:sz w:val="24"/>
          <w:szCs w:val="24"/>
          <w:shd w:val="clear" w:color="auto" w:fill="FFFFFF"/>
        </w:rPr>
        <w:t>Kingdomware</w:t>
      </w:r>
      <w:proofErr w:type="spellEnd"/>
      <w:r w:rsidRPr="00EC01C9">
        <w:rPr>
          <w:rFonts w:ascii="Courier New" w:hAnsi="Courier New" w:cs="Courier New"/>
          <w:b/>
          <w:color w:val="222222"/>
          <w:sz w:val="24"/>
          <w:szCs w:val="24"/>
          <w:shd w:val="clear" w:color="auto" w:fill="FFFFFF"/>
        </w:rPr>
        <w:t xml:space="preserve"> decision</w:t>
      </w:r>
    </w:p>
    <w:p w14:paraId="187C00C6"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A70B9F">
        <w:rPr>
          <w:rFonts w:ascii="Courier New" w:hAnsi="Courier New" w:cs="Courier New"/>
          <w:color w:val="222222"/>
          <w:sz w:val="24"/>
          <w:szCs w:val="24"/>
          <w:u w:val="single"/>
          <w:shd w:val="clear" w:color="auto" w:fill="FFFFFF"/>
        </w:rPr>
        <w:t>Comment</w:t>
      </w:r>
      <w:r w:rsidRPr="0025125A">
        <w:rPr>
          <w:rFonts w:ascii="Courier New" w:hAnsi="Courier New" w:cs="Courier New"/>
          <w:color w:val="222222"/>
          <w:sz w:val="24"/>
          <w:szCs w:val="24"/>
          <w:shd w:val="clear" w:color="auto" w:fill="FFFFFF"/>
        </w:rPr>
        <w:t xml:space="preserve">:  Two respondents, citing </w:t>
      </w:r>
      <w:proofErr w:type="spellStart"/>
      <w:r w:rsidRPr="0025125A">
        <w:rPr>
          <w:rFonts w:ascii="Courier New" w:hAnsi="Courier New" w:cs="Courier New"/>
          <w:color w:val="222222"/>
          <w:sz w:val="24"/>
          <w:szCs w:val="24"/>
          <w:shd w:val="clear" w:color="auto" w:fill="FFFFFF"/>
        </w:rPr>
        <w:t>Kingdomware</w:t>
      </w:r>
      <w:proofErr w:type="spellEnd"/>
      <w:r w:rsidRPr="0025125A">
        <w:rPr>
          <w:rFonts w:ascii="Courier New" w:hAnsi="Courier New" w:cs="Courier New"/>
          <w:color w:val="222222"/>
          <w:sz w:val="24"/>
          <w:szCs w:val="24"/>
          <w:shd w:val="clear" w:color="auto" w:fill="FFFFFF"/>
        </w:rPr>
        <w:t xml:space="preserve"> Techs., Inc. v. United States, 136 S. Ct. 1969 (2016), stated that because Congress used “shall” at 15 U.S.C. 644(j) and “may” at 15 U.S.C. 644(r), statutory construction requires that small business set-asides and reserves described in section 1331 of the Jobs Act are mandatory, not discretionary. </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In addition, several respondents stated that if “whole </w:t>
      </w:r>
      <w:r w:rsidRPr="0025125A">
        <w:rPr>
          <w:rFonts w:ascii="Courier New" w:hAnsi="Courier New" w:cs="Courier New"/>
          <w:color w:val="222222"/>
          <w:sz w:val="24"/>
          <w:szCs w:val="24"/>
          <w:shd w:val="clear" w:color="auto" w:fill="FFFFFF"/>
        </w:rPr>
        <w:lastRenderedPageBreak/>
        <w:t>contracts” under $150,000 are automatically reserved for small businesses, task orders within the same dollar value should also be reserved for small businesses.</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Further, one respondent commented that the FAR Council may not interpret 15 U.S.C. 644(j).</w:t>
      </w:r>
    </w:p>
    <w:p w14:paraId="68367030"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A70B9F">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xml:space="preserve">:  The </w:t>
      </w:r>
      <w:proofErr w:type="spellStart"/>
      <w:r w:rsidRPr="0025125A">
        <w:rPr>
          <w:rFonts w:ascii="Courier New" w:hAnsi="Courier New" w:cs="Courier New"/>
          <w:color w:val="222222"/>
          <w:sz w:val="24"/>
          <w:szCs w:val="24"/>
          <w:shd w:val="clear" w:color="auto" w:fill="FFFFFF"/>
        </w:rPr>
        <w:t>Kingdomware</w:t>
      </w:r>
      <w:proofErr w:type="spellEnd"/>
      <w:r w:rsidRPr="0025125A">
        <w:rPr>
          <w:rFonts w:ascii="Courier New" w:hAnsi="Courier New" w:cs="Courier New"/>
          <w:color w:val="222222"/>
          <w:sz w:val="24"/>
          <w:szCs w:val="24"/>
          <w:shd w:val="clear" w:color="auto" w:fill="FFFFFF"/>
        </w:rPr>
        <w:t xml:space="preserve"> decision focused on the Veterans Benefits, Health Care, and Information Technology Act of 2006 (VA statute), 38 U.S.C. 8127, not a requirement in the Small Business Act. </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The </w:t>
      </w:r>
      <w:proofErr w:type="spellStart"/>
      <w:r w:rsidRPr="0025125A">
        <w:rPr>
          <w:rFonts w:ascii="Courier New" w:hAnsi="Courier New" w:cs="Courier New"/>
          <w:color w:val="222222"/>
          <w:sz w:val="24"/>
          <w:szCs w:val="24"/>
          <w:shd w:val="clear" w:color="auto" w:fill="FFFFFF"/>
        </w:rPr>
        <w:t>Kingdomware</w:t>
      </w:r>
      <w:proofErr w:type="spellEnd"/>
      <w:r w:rsidRPr="0025125A">
        <w:rPr>
          <w:rFonts w:ascii="Courier New" w:hAnsi="Courier New" w:cs="Courier New"/>
          <w:color w:val="222222"/>
          <w:sz w:val="24"/>
          <w:szCs w:val="24"/>
          <w:shd w:val="clear" w:color="auto" w:fill="FFFFFF"/>
        </w:rPr>
        <w:t xml:space="preserve"> decision is silent on the construction of the Small Business Act. </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The VA statute and the Small Business Act are constructed differently, with the former statute applying only to acquisitions of the Department of Veterans Affairs. </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Further, the Councils agree that it is not within the scope of this FAR case to interpret 15 U.S.C. 644(j).</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The purpose of this case is to amend the FAR to incorporate regulatory changes made by SBA in its final rule at 78 FR 61114, dated October 2, 2013.</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SBA’s final rule implements discretionary use of order set-asides, partial set-asides, and reserves of multiple-award contracts at 13 CFR 125.2(e)(1)(ii), consistent with section 1331 of the Jobs Act (15 U.S.C. 644(r)).</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As a result, no revisions are made in the final rule in response to the comments.</w:t>
      </w:r>
    </w:p>
    <w:p w14:paraId="0B7ACD7D"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A70B9F">
        <w:rPr>
          <w:rFonts w:ascii="Courier New" w:hAnsi="Courier New" w:cs="Courier New"/>
          <w:color w:val="222222"/>
          <w:sz w:val="24"/>
          <w:szCs w:val="24"/>
          <w:u w:val="single"/>
          <w:shd w:val="clear" w:color="auto" w:fill="FFFFFF"/>
        </w:rPr>
        <w:lastRenderedPageBreak/>
        <w:t>Comment</w:t>
      </w:r>
      <w:r w:rsidRPr="0025125A">
        <w:rPr>
          <w:rFonts w:ascii="Courier New" w:hAnsi="Courier New" w:cs="Courier New"/>
          <w:color w:val="222222"/>
          <w:sz w:val="24"/>
          <w:szCs w:val="24"/>
          <w:shd w:val="clear" w:color="auto" w:fill="FFFFFF"/>
        </w:rPr>
        <w:t xml:space="preserve">:  Several respondents stated that because the court in </w:t>
      </w:r>
      <w:proofErr w:type="spellStart"/>
      <w:r w:rsidRPr="0025125A">
        <w:rPr>
          <w:rFonts w:ascii="Courier New" w:hAnsi="Courier New" w:cs="Courier New"/>
          <w:color w:val="222222"/>
          <w:sz w:val="24"/>
          <w:szCs w:val="24"/>
          <w:shd w:val="clear" w:color="auto" w:fill="FFFFFF"/>
        </w:rPr>
        <w:t>Kingdomware</w:t>
      </w:r>
      <w:proofErr w:type="spellEnd"/>
      <w:r w:rsidRPr="0025125A">
        <w:rPr>
          <w:rFonts w:ascii="Courier New" w:hAnsi="Courier New" w:cs="Courier New"/>
          <w:color w:val="222222"/>
          <w:sz w:val="24"/>
          <w:szCs w:val="24"/>
          <w:shd w:val="clear" w:color="auto" w:fill="FFFFFF"/>
        </w:rPr>
        <w:t xml:space="preserve"> held that a task order was a contract, “contract” as written in 15 U.S.C. 644(j) includes task orders issued from multiple-award contracts, making order set-asides on multiple</w:t>
      </w:r>
      <w:r w:rsidR="002714FC">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 xml:space="preserve">award contracts mandatory not discretionary when applying the “rule of two.” </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The “rule of two” refers to the requirement in the Small Business Act (15 U.S.C. 644(j</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1)) that mandates setting aside a contract with an anticipated value between the micro-purchase threshold and the simplified acquisition threshold for small business unless two or more small businesses are not expected to submit offers that are competitive in terms of price, quality, and delivery.</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Respondents also cited to </w:t>
      </w:r>
      <w:proofErr w:type="spellStart"/>
      <w:r w:rsidRPr="0025125A">
        <w:rPr>
          <w:rFonts w:ascii="Courier New" w:hAnsi="Courier New" w:cs="Courier New"/>
          <w:color w:val="222222"/>
          <w:sz w:val="24"/>
          <w:szCs w:val="24"/>
          <w:shd w:val="clear" w:color="auto" w:fill="FFFFFF"/>
        </w:rPr>
        <w:t>Aldevra</w:t>
      </w:r>
      <w:proofErr w:type="spellEnd"/>
      <w:r w:rsidRPr="0025125A">
        <w:rPr>
          <w:rFonts w:ascii="Courier New" w:hAnsi="Courier New" w:cs="Courier New"/>
          <w:color w:val="222222"/>
          <w:sz w:val="24"/>
          <w:szCs w:val="24"/>
          <w:shd w:val="clear" w:color="auto" w:fill="FFFFFF"/>
        </w:rPr>
        <w:t>, B-406205, 2012 CPD ¶112 (Comp. Gen. Mar. 14, 2012), emphasizing that SBA clarified that orders under $150,000 shall be exclusively reserved for small business concerns, including Federal Supply Schedule (FSS) orders and commercial</w:t>
      </w:r>
      <w:r w:rsidR="002714FC">
        <w:rPr>
          <w:rFonts w:ascii="Courier New" w:hAnsi="Courier New" w:cs="Courier New"/>
          <w:color w:val="222222"/>
          <w:sz w:val="24"/>
          <w:szCs w:val="24"/>
          <w:shd w:val="clear" w:color="auto" w:fill="FFFFFF"/>
        </w:rPr>
        <w:t xml:space="preserve">ly available </w:t>
      </w:r>
      <w:r w:rsidRPr="0025125A">
        <w:rPr>
          <w:rFonts w:ascii="Courier New" w:hAnsi="Courier New" w:cs="Courier New"/>
          <w:color w:val="222222"/>
          <w:sz w:val="24"/>
          <w:szCs w:val="24"/>
          <w:shd w:val="clear" w:color="auto" w:fill="FFFFFF"/>
        </w:rPr>
        <w:t xml:space="preserve">off-the-shelf (COTS) items. </w:t>
      </w:r>
      <w:r w:rsidR="00A70B9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Additionally, one respondent stated that an exclusive reservation of contracts </w:t>
      </w:r>
      <w:r w:rsidR="002714FC">
        <w:rPr>
          <w:rFonts w:ascii="Courier New" w:hAnsi="Courier New" w:cs="Courier New"/>
          <w:color w:val="222222"/>
          <w:sz w:val="24"/>
          <w:szCs w:val="24"/>
          <w:shd w:val="clear" w:color="auto" w:fill="FFFFFF"/>
        </w:rPr>
        <w:t>at or below</w:t>
      </w:r>
      <w:r w:rsidRPr="0025125A">
        <w:rPr>
          <w:rFonts w:ascii="Courier New" w:hAnsi="Courier New" w:cs="Courier New"/>
          <w:color w:val="222222"/>
          <w:sz w:val="24"/>
          <w:szCs w:val="24"/>
          <w:shd w:val="clear" w:color="auto" w:fill="FFFFFF"/>
        </w:rPr>
        <w:t xml:space="preserve"> the simplified acquisition threshold for multiple-award contracts will increase economic opportunity for small business.</w:t>
      </w:r>
    </w:p>
    <w:p w14:paraId="0129E50B"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B31DBF">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xml:space="preserve">:  The “rule of two” described in </w:t>
      </w:r>
      <w:proofErr w:type="spellStart"/>
      <w:r w:rsidRPr="0025125A">
        <w:rPr>
          <w:rFonts w:ascii="Courier New" w:hAnsi="Courier New" w:cs="Courier New"/>
          <w:color w:val="222222"/>
          <w:sz w:val="24"/>
          <w:szCs w:val="24"/>
          <w:shd w:val="clear" w:color="auto" w:fill="FFFFFF"/>
        </w:rPr>
        <w:t>Kingdomware</w:t>
      </w:r>
      <w:proofErr w:type="spellEnd"/>
      <w:r w:rsidRPr="0025125A">
        <w:rPr>
          <w:rFonts w:ascii="Courier New" w:hAnsi="Courier New" w:cs="Courier New"/>
          <w:color w:val="222222"/>
          <w:sz w:val="24"/>
          <w:szCs w:val="24"/>
          <w:shd w:val="clear" w:color="auto" w:fill="FFFFFF"/>
        </w:rPr>
        <w:t xml:space="preserve"> refers to the VA statute, 38 U.S.C. 8127, not a requirement </w:t>
      </w:r>
      <w:r w:rsidRPr="0025125A">
        <w:rPr>
          <w:rFonts w:ascii="Courier New" w:hAnsi="Courier New" w:cs="Courier New"/>
          <w:color w:val="222222"/>
          <w:sz w:val="24"/>
          <w:szCs w:val="24"/>
          <w:shd w:val="clear" w:color="auto" w:fill="FFFFFF"/>
        </w:rPr>
        <w:lastRenderedPageBreak/>
        <w:t>in the Small Business Act.</w:t>
      </w:r>
      <w:r w:rsidR="00B31DB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The </w:t>
      </w:r>
      <w:proofErr w:type="spellStart"/>
      <w:r w:rsidRPr="0025125A">
        <w:rPr>
          <w:rFonts w:ascii="Courier New" w:hAnsi="Courier New" w:cs="Courier New"/>
          <w:color w:val="222222"/>
          <w:sz w:val="24"/>
          <w:szCs w:val="24"/>
          <w:shd w:val="clear" w:color="auto" w:fill="FFFFFF"/>
        </w:rPr>
        <w:t>Kingdomware</w:t>
      </w:r>
      <w:proofErr w:type="spellEnd"/>
      <w:r w:rsidRPr="0025125A">
        <w:rPr>
          <w:rFonts w:ascii="Courier New" w:hAnsi="Courier New" w:cs="Courier New"/>
          <w:color w:val="222222"/>
          <w:sz w:val="24"/>
          <w:szCs w:val="24"/>
          <w:shd w:val="clear" w:color="auto" w:fill="FFFFFF"/>
        </w:rPr>
        <w:t xml:space="preserve"> decision is silent on the construction of the Small Business Act. </w:t>
      </w:r>
      <w:r w:rsidR="00B31DB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The VA statute and the Small Business Act are written differently, with the former statute applying only to acquisitions of the U.S. Department of Veterans Affairs. </w:t>
      </w:r>
      <w:r w:rsidR="00B31DB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The VA statute only speaks to contracts and is silent on the handling of orders.</w:t>
      </w:r>
      <w:r w:rsidR="00B31DB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Because of this silence, the Court concluded that the mandate applicable to contracts also applied to orders, since orders have the legal effect of contracts.</w:t>
      </w:r>
      <w:r w:rsidR="00B31DB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By contrast, the Small Business Act has separate and distinct provisions addressing contracts and orders and addresses each in a different manner. </w:t>
      </w:r>
      <w:r w:rsidR="00B31DB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Section 1331 of the Jobs Act (15 U.S.C. 644(r)) addresses order set-asides and makes the application of the “rule of two” discretionary for orders placed under multiple-award contracts only.</w:t>
      </w:r>
      <w:r w:rsidR="00B31DBF">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15 U.S.C. 644(j) applies to contracts and mandates application of the “rule of two” for contracts valued at </w:t>
      </w:r>
      <w:r w:rsidR="002714FC">
        <w:rPr>
          <w:rFonts w:ascii="Courier New" w:hAnsi="Courier New" w:cs="Courier New"/>
          <w:color w:val="222222"/>
          <w:sz w:val="24"/>
          <w:szCs w:val="24"/>
          <w:shd w:val="clear" w:color="auto" w:fill="FFFFFF"/>
        </w:rPr>
        <w:t>the simplified acquisition threshold</w:t>
      </w:r>
      <w:r w:rsidRPr="0025125A">
        <w:rPr>
          <w:rFonts w:ascii="Courier New" w:hAnsi="Courier New" w:cs="Courier New"/>
          <w:color w:val="222222"/>
          <w:sz w:val="24"/>
          <w:szCs w:val="24"/>
          <w:shd w:val="clear" w:color="auto" w:fill="FFFFFF"/>
        </w:rPr>
        <w:t xml:space="preserve"> or less.  </w:t>
      </w:r>
    </w:p>
    <w:p w14:paraId="3F44860D"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 xml:space="preserve">15 U.S.C. 644(r) is specific in that it only applies to multiple-award contracts. Legislative history demonstrates that prior to 15 U.S.C. 644(r), there was a mixed record of small business participation on multiple-award contracts. </w:t>
      </w:r>
      <w:r w:rsidR="001C24C5">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Congress was clear in section 1331 of the Jobs Act that under a multiple-award contract, agencies </w:t>
      </w:r>
      <w:r w:rsidRPr="0025125A">
        <w:rPr>
          <w:rFonts w:ascii="Courier New" w:hAnsi="Courier New" w:cs="Courier New"/>
          <w:color w:val="222222"/>
          <w:sz w:val="24"/>
          <w:szCs w:val="24"/>
          <w:shd w:val="clear" w:color="auto" w:fill="FFFFFF"/>
        </w:rPr>
        <w:lastRenderedPageBreak/>
        <w:t>may, at their discretion, effectuate a partial set-aside or reserve of a multiple-award contract or conduct a set-aside of orders under a multiple-award contract.</w:t>
      </w:r>
      <w:r w:rsidR="001C24C5">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As a result, no revisions are made in the final rule in response to the comments.</w:t>
      </w:r>
    </w:p>
    <w:p w14:paraId="42D77D43" w14:textId="77777777" w:rsidR="0025125A" w:rsidRPr="001C24C5" w:rsidRDefault="0025125A" w:rsidP="009C51C2">
      <w:pPr>
        <w:spacing w:line="480" w:lineRule="auto"/>
        <w:ind w:firstLine="1080"/>
        <w:rPr>
          <w:rFonts w:ascii="Courier New" w:hAnsi="Courier New" w:cs="Courier New"/>
          <w:b/>
          <w:color w:val="222222"/>
          <w:sz w:val="24"/>
          <w:szCs w:val="24"/>
          <w:shd w:val="clear" w:color="auto" w:fill="FFFFFF"/>
        </w:rPr>
      </w:pPr>
      <w:r w:rsidRPr="001C24C5">
        <w:rPr>
          <w:rFonts w:ascii="Courier New" w:hAnsi="Courier New" w:cs="Courier New"/>
          <w:b/>
          <w:color w:val="222222"/>
          <w:sz w:val="24"/>
          <w:szCs w:val="24"/>
          <w:shd w:val="clear" w:color="auto" w:fill="FFFFFF"/>
        </w:rPr>
        <w:t>3.  Conflicts between FAR and SBA regulations</w:t>
      </w:r>
    </w:p>
    <w:p w14:paraId="5FED3ECA" w14:textId="77777777" w:rsidR="0025125A" w:rsidRPr="001C24C5" w:rsidRDefault="0025125A" w:rsidP="009C51C2">
      <w:pPr>
        <w:spacing w:line="480" w:lineRule="auto"/>
        <w:ind w:firstLine="1440"/>
        <w:rPr>
          <w:rFonts w:ascii="Courier New" w:hAnsi="Courier New" w:cs="Courier New"/>
          <w:b/>
          <w:color w:val="222222"/>
          <w:sz w:val="24"/>
          <w:szCs w:val="24"/>
          <w:shd w:val="clear" w:color="auto" w:fill="FFFFFF"/>
        </w:rPr>
      </w:pPr>
      <w:proofErr w:type="gramStart"/>
      <w:r w:rsidRPr="001C24C5">
        <w:rPr>
          <w:rFonts w:ascii="Courier New" w:hAnsi="Courier New" w:cs="Courier New"/>
          <w:b/>
          <w:color w:val="222222"/>
          <w:sz w:val="24"/>
          <w:szCs w:val="24"/>
          <w:shd w:val="clear" w:color="auto" w:fill="FFFFFF"/>
        </w:rPr>
        <w:t>a.</w:t>
      </w:r>
      <w:r w:rsidR="001C24C5" w:rsidRPr="001C24C5">
        <w:rPr>
          <w:rFonts w:ascii="Courier New" w:hAnsi="Courier New" w:cs="Courier New"/>
          <w:b/>
          <w:color w:val="222222"/>
          <w:sz w:val="24"/>
          <w:szCs w:val="24"/>
          <w:shd w:val="clear" w:color="auto" w:fill="FFFFFF"/>
        </w:rPr>
        <w:t xml:space="preserve"> </w:t>
      </w:r>
      <w:r w:rsidRPr="001C24C5">
        <w:rPr>
          <w:rFonts w:ascii="Courier New" w:hAnsi="Courier New" w:cs="Courier New"/>
          <w:b/>
          <w:color w:val="222222"/>
          <w:sz w:val="24"/>
          <w:szCs w:val="24"/>
          <w:shd w:val="clear" w:color="auto" w:fill="FFFFFF"/>
        </w:rPr>
        <w:t xml:space="preserve"> Old</w:t>
      </w:r>
      <w:proofErr w:type="gramEnd"/>
      <w:r w:rsidRPr="001C24C5">
        <w:rPr>
          <w:rFonts w:ascii="Courier New" w:hAnsi="Courier New" w:cs="Courier New"/>
          <w:b/>
          <w:color w:val="222222"/>
          <w:sz w:val="24"/>
          <w:szCs w:val="24"/>
          <w:shd w:val="clear" w:color="auto" w:fill="FFFFFF"/>
        </w:rPr>
        <w:t xml:space="preserve"> limitations on subcontracting</w:t>
      </w:r>
    </w:p>
    <w:p w14:paraId="2B8EC837"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1C24C5">
        <w:rPr>
          <w:rFonts w:ascii="Courier New" w:hAnsi="Courier New" w:cs="Courier New"/>
          <w:color w:val="222222"/>
          <w:sz w:val="24"/>
          <w:szCs w:val="24"/>
          <w:u w:val="single"/>
          <w:shd w:val="clear" w:color="auto" w:fill="FFFFFF"/>
        </w:rPr>
        <w:t>Comment</w:t>
      </w:r>
      <w:r w:rsidRPr="0025125A">
        <w:rPr>
          <w:rFonts w:ascii="Courier New" w:hAnsi="Courier New" w:cs="Courier New"/>
          <w:color w:val="222222"/>
          <w:sz w:val="24"/>
          <w:szCs w:val="24"/>
          <w:shd w:val="clear" w:color="auto" w:fill="FFFFFF"/>
        </w:rPr>
        <w:t xml:space="preserve">:  Multiple respondents commented that the text related to the limitations on subcontracting and the </w:t>
      </w:r>
      <w:proofErr w:type="spellStart"/>
      <w:r w:rsidRPr="0025125A">
        <w:rPr>
          <w:rFonts w:ascii="Courier New" w:hAnsi="Courier New" w:cs="Courier New"/>
          <w:color w:val="222222"/>
          <w:sz w:val="24"/>
          <w:szCs w:val="24"/>
          <w:shd w:val="clear" w:color="auto" w:fill="FFFFFF"/>
        </w:rPr>
        <w:t>nonmanufacturer</w:t>
      </w:r>
      <w:proofErr w:type="spellEnd"/>
      <w:r w:rsidRPr="0025125A">
        <w:rPr>
          <w:rFonts w:ascii="Courier New" w:hAnsi="Courier New" w:cs="Courier New"/>
          <w:color w:val="222222"/>
          <w:sz w:val="24"/>
          <w:szCs w:val="24"/>
          <w:shd w:val="clear" w:color="auto" w:fill="FFFFFF"/>
        </w:rPr>
        <w:t xml:space="preserve"> rule in the proposed rule does not align with SBA’s final rule as stated in 81 FR 34259 and in current 13 CFR 121.406 and 125.6.</w:t>
      </w:r>
      <w:r w:rsidR="001C24C5">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To address this conflict, respondents requested the related text in the FAR rule be revised to state the SBA current rules.</w:t>
      </w:r>
    </w:p>
    <w:p w14:paraId="1FA3B0FC"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1C24C5">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w:t>
      </w:r>
      <w:r w:rsidR="001C24C5">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This FAR case was initiated prior to the publication of the SBA final rule (81 FR 34243, May 31, 2016), which updated the limitations on subcontracting and the </w:t>
      </w:r>
      <w:proofErr w:type="spellStart"/>
      <w:r w:rsidRPr="0025125A">
        <w:rPr>
          <w:rFonts w:ascii="Courier New" w:hAnsi="Courier New" w:cs="Courier New"/>
          <w:color w:val="222222"/>
          <w:sz w:val="24"/>
          <w:szCs w:val="24"/>
          <w:shd w:val="clear" w:color="auto" w:fill="FFFFFF"/>
        </w:rPr>
        <w:t>nonmanufacturer</w:t>
      </w:r>
      <w:proofErr w:type="spellEnd"/>
      <w:r w:rsidRPr="0025125A">
        <w:rPr>
          <w:rFonts w:ascii="Courier New" w:hAnsi="Courier New" w:cs="Courier New"/>
          <w:color w:val="222222"/>
          <w:sz w:val="24"/>
          <w:szCs w:val="24"/>
          <w:shd w:val="clear" w:color="auto" w:fill="FFFFFF"/>
        </w:rPr>
        <w:t xml:space="preserve"> rule to implement section 1651 of the National Defense Authorization Act for Fiscal Year 2013. </w:t>
      </w:r>
      <w:r w:rsidR="001C24C5">
        <w:rPr>
          <w:rFonts w:ascii="Courier New" w:hAnsi="Courier New" w:cs="Courier New"/>
          <w:color w:val="222222"/>
          <w:sz w:val="24"/>
          <w:szCs w:val="24"/>
          <w:shd w:val="clear" w:color="auto" w:fill="FFFFFF"/>
        </w:rPr>
        <w:t xml:space="preserve"> </w:t>
      </w:r>
      <w:proofErr w:type="gramStart"/>
      <w:r w:rsidRPr="0025125A">
        <w:rPr>
          <w:rFonts w:ascii="Courier New" w:hAnsi="Courier New" w:cs="Courier New"/>
          <w:color w:val="222222"/>
          <w:sz w:val="24"/>
          <w:szCs w:val="24"/>
          <w:shd w:val="clear" w:color="auto" w:fill="FFFFFF"/>
        </w:rPr>
        <w:t>DoD</w:t>
      </w:r>
      <w:proofErr w:type="gramEnd"/>
      <w:r w:rsidRPr="0025125A">
        <w:rPr>
          <w:rFonts w:ascii="Courier New" w:hAnsi="Courier New" w:cs="Courier New"/>
          <w:color w:val="222222"/>
          <w:sz w:val="24"/>
          <w:szCs w:val="24"/>
          <w:shd w:val="clear" w:color="auto" w:fill="FFFFFF"/>
        </w:rPr>
        <w:t>, GSA, and NASA opened a separate FAR case (2016-011, Revision of Limitations on Subcontracting) to implement SBA’s final rule.</w:t>
      </w:r>
      <w:r w:rsidR="001C24C5">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Therefore, this final FAR rule will not be revised to incorporate the May 31, 2016</w:t>
      </w:r>
      <w:r w:rsidR="002714FC">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 xml:space="preserve"> SBA final rule.</w:t>
      </w:r>
    </w:p>
    <w:p w14:paraId="65C98691" w14:textId="77777777" w:rsidR="0025125A" w:rsidRPr="004436E5" w:rsidRDefault="0025125A" w:rsidP="009C51C2">
      <w:pPr>
        <w:spacing w:line="480" w:lineRule="auto"/>
        <w:ind w:firstLine="1440"/>
        <w:rPr>
          <w:rFonts w:ascii="Courier New" w:hAnsi="Courier New" w:cs="Courier New"/>
          <w:b/>
          <w:color w:val="222222"/>
          <w:sz w:val="24"/>
          <w:szCs w:val="24"/>
          <w:shd w:val="clear" w:color="auto" w:fill="FFFFFF"/>
        </w:rPr>
      </w:pPr>
      <w:proofErr w:type="gramStart"/>
      <w:r w:rsidRPr="004436E5">
        <w:rPr>
          <w:rFonts w:ascii="Courier New" w:hAnsi="Courier New" w:cs="Courier New"/>
          <w:b/>
          <w:color w:val="222222"/>
          <w:sz w:val="24"/>
          <w:szCs w:val="24"/>
          <w:shd w:val="clear" w:color="auto" w:fill="FFFFFF"/>
        </w:rPr>
        <w:t xml:space="preserve">b. </w:t>
      </w:r>
      <w:r w:rsidR="004436E5" w:rsidRPr="004436E5">
        <w:rPr>
          <w:rFonts w:ascii="Courier New" w:hAnsi="Courier New" w:cs="Courier New"/>
          <w:b/>
          <w:color w:val="222222"/>
          <w:sz w:val="24"/>
          <w:szCs w:val="24"/>
          <w:shd w:val="clear" w:color="auto" w:fill="FFFFFF"/>
        </w:rPr>
        <w:t xml:space="preserve"> </w:t>
      </w:r>
      <w:r w:rsidRPr="004436E5">
        <w:rPr>
          <w:rFonts w:ascii="Courier New" w:hAnsi="Courier New" w:cs="Courier New"/>
          <w:b/>
          <w:color w:val="222222"/>
          <w:sz w:val="24"/>
          <w:szCs w:val="24"/>
          <w:shd w:val="clear" w:color="auto" w:fill="FFFFFF"/>
        </w:rPr>
        <w:t>Other</w:t>
      </w:r>
      <w:proofErr w:type="gramEnd"/>
      <w:r w:rsidRPr="004436E5">
        <w:rPr>
          <w:rFonts w:ascii="Courier New" w:hAnsi="Courier New" w:cs="Courier New"/>
          <w:b/>
          <w:color w:val="222222"/>
          <w:sz w:val="24"/>
          <w:szCs w:val="24"/>
          <w:shd w:val="clear" w:color="auto" w:fill="FFFFFF"/>
        </w:rPr>
        <w:t xml:space="preserve"> conflicts</w:t>
      </w:r>
    </w:p>
    <w:p w14:paraId="7F3C4C67"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4436E5">
        <w:rPr>
          <w:rFonts w:ascii="Courier New" w:hAnsi="Courier New" w:cs="Courier New"/>
          <w:color w:val="222222"/>
          <w:sz w:val="24"/>
          <w:szCs w:val="24"/>
          <w:u w:val="single"/>
          <w:shd w:val="clear" w:color="auto" w:fill="FFFFFF"/>
        </w:rPr>
        <w:lastRenderedPageBreak/>
        <w:t>Comment</w:t>
      </w:r>
      <w:r w:rsidRPr="0025125A">
        <w:rPr>
          <w:rFonts w:ascii="Courier New" w:hAnsi="Courier New" w:cs="Courier New"/>
          <w:color w:val="222222"/>
          <w:sz w:val="24"/>
          <w:szCs w:val="24"/>
          <w:shd w:val="clear" w:color="auto" w:fill="FFFFFF"/>
        </w:rPr>
        <w:t>:  One respondent commented that the timeframe for protests under a Multiple Award Schedule established at FAR 19.302(d)(3) appears to contradict SBA’s regulations on timeliness stated in 13 CFR 121.1001(a)(3).</w:t>
      </w:r>
      <w:r w:rsidR="004436E5">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The respondent quotes FAR 19.302(d), “In order to affect a specific solicitation, a protest must be timely. </w:t>
      </w:r>
      <w:r w:rsidR="004436E5">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SBA’s regulations on timeliness are contained in 13 CFR 121.1004” and follows this by stating</w:t>
      </w:r>
      <w:r w:rsidR="002714FC">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 xml:space="preserve"> “FAR 19.302(d</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3) is in conflict with SBA’s timeliness regulations” at 13 CFR 121.1004(a)(3).</w:t>
      </w:r>
    </w:p>
    <w:p w14:paraId="474C028E"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4436E5">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The proposed rule did not amend FAR 19.302(d</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 xml:space="preserve">3). </w:t>
      </w:r>
      <w:r w:rsidR="004436E5">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The Councils agree that the language should be clarified.</w:t>
      </w:r>
      <w:r w:rsidR="004436E5">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However, the comment is not within the scope of this rule, and the Councils will address this issue in a separate FAR case.</w:t>
      </w:r>
    </w:p>
    <w:p w14:paraId="4A0AD43B" w14:textId="77777777" w:rsidR="0025125A" w:rsidRPr="00EC01C9" w:rsidRDefault="0025125A" w:rsidP="009C51C2">
      <w:pPr>
        <w:spacing w:line="480" w:lineRule="auto"/>
        <w:ind w:firstLine="1080"/>
        <w:rPr>
          <w:rFonts w:ascii="Courier New" w:hAnsi="Courier New" w:cs="Courier New"/>
          <w:b/>
          <w:color w:val="222222"/>
          <w:sz w:val="24"/>
          <w:szCs w:val="24"/>
          <w:shd w:val="clear" w:color="auto" w:fill="FFFFFF"/>
        </w:rPr>
      </w:pPr>
      <w:r w:rsidRPr="00EC01C9">
        <w:rPr>
          <w:rFonts w:ascii="Courier New" w:hAnsi="Courier New" w:cs="Courier New"/>
          <w:b/>
          <w:color w:val="222222"/>
          <w:sz w:val="24"/>
          <w:szCs w:val="24"/>
          <w:shd w:val="clear" w:color="auto" w:fill="FFFFFF"/>
        </w:rPr>
        <w:t>4.  Information Collections</w:t>
      </w:r>
    </w:p>
    <w:p w14:paraId="1C7CC2B0" w14:textId="77777777" w:rsidR="0025125A" w:rsidRPr="00EC01C9" w:rsidRDefault="0025125A" w:rsidP="009C51C2">
      <w:pPr>
        <w:spacing w:line="480" w:lineRule="auto"/>
        <w:ind w:firstLine="1440"/>
        <w:rPr>
          <w:rFonts w:ascii="Courier New" w:hAnsi="Courier New" w:cs="Courier New"/>
          <w:b/>
          <w:color w:val="222222"/>
          <w:sz w:val="24"/>
          <w:szCs w:val="24"/>
          <w:shd w:val="clear" w:color="auto" w:fill="FFFFFF"/>
        </w:rPr>
      </w:pPr>
      <w:proofErr w:type="gramStart"/>
      <w:r w:rsidRPr="00EC01C9">
        <w:rPr>
          <w:rFonts w:ascii="Courier New" w:hAnsi="Courier New" w:cs="Courier New"/>
          <w:b/>
          <w:color w:val="222222"/>
          <w:sz w:val="24"/>
          <w:szCs w:val="24"/>
          <w:shd w:val="clear" w:color="auto" w:fill="FFFFFF"/>
        </w:rPr>
        <w:t>a.</w:t>
      </w:r>
      <w:r w:rsidR="004436E5" w:rsidRPr="00EC01C9">
        <w:rPr>
          <w:rFonts w:ascii="Courier New" w:hAnsi="Courier New" w:cs="Courier New"/>
          <w:b/>
          <w:color w:val="222222"/>
          <w:sz w:val="24"/>
          <w:szCs w:val="24"/>
          <w:shd w:val="clear" w:color="auto" w:fill="FFFFFF"/>
        </w:rPr>
        <w:t xml:space="preserve"> </w:t>
      </w:r>
      <w:r w:rsidRPr="00EC01C9">
        <w:rPr>
          <w:rFonts w:ascii="Courier New" w:hAnsi="Courier New" w:cs="Courier New"/>
          <w:b/>
          <w:color w:val="222222"/>
          <w:sz w:val="24"/>
          <w:szCs w:val="24"/>
          <w:shd w:val="clear" w:color="auto" w:fill="FFFFFF"/>
        </w:rPr>
        <w:t xml:space="preserve"> Two</w:t>
      </w:r>
      <w:proofErr w:type="gramEnd"/>
      <w:r w:rsidRPr="00EC01C9">
        <w:rPr>
          <w:rFonts w:ascii="Courier New" w:hAnsi="Courier New" w:cs="Courier New"/>
          <w:b/>
          <w:color w:val="222222"/>
          <w:sz w:val="24"/>
          <w:szCs w:val="24"/>
          <w:shd w:val="clear" w:color="auto" w:fill="FFFFFF"/>
        </w:rPr>
        <w:t xml:space="preserve"> representations for </w:t>
      </w:r>
      <w:proofErr w:type="spellStart"/>
      <w:r w:rsidRPr="00EC01C9">
        <w:rPr>
          <w:rFonts w:ascii="Courier New" w:hAnsi="Courier New" w:cs="Courier New"/>
          <w:b/>
          <w:color w:val="222222"/>
          <w:sz w:val="24"/>
          <w:szCs w:val="24"/>
          <w:shd w:val="clear" w:color="auto" w:fill="FFFFFF"/>
        </w:rPr>
        <w:t>HUBZone</w:t>
      </w:r>
      <w:proofErr w:type="spellEnd"/>
      <w:r w:rsidRPr="00EC01C9">
        <w:rPr>
          <w:rFonts w:ascii="Courier New" w:hAnsi="Courier New" w:cs="Courier New"/>
          <w:b/>
          <w:color w:val="222222"/>
          <w:sz w:val="24"/>
          <w:szCs w:val="24"/>
          <w:shd w:val="clear" w:color="auto" w:fill="FFFFFF"/>
        </w:rPr>
        <w:t xml:space="preserve"> small business concerns</w:t>
      </w:r>
    </w:p>
    <w:p w14:paraId="794598F3"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4436E5">
        <w:rPr>
          <w:rFonts w:ascii="Courier New" w:hAnsi="Courier New" w:cs="Courier New"/>
          <w:color w:val="222222"/>
          <w:sz w:val="24"/>
          <w:szCs w:val="24"/>
          <w:u w:val="single"/>
          <w:shd w:val="clear" w:color="auto" w:fill="FFFFFF"/>
        </w:rPr>
        <w:t>Comment</w:t>
      </w:r>
      <w:r w:rsidRPr="0025125A">
        <w:rPr>
          <w:rFonts w:ascii="Courier New" w:hAnsi="Courier New" w:cs="Courier New"/>
          <w:color w:val="222222"/>
          <w:sz w:val="24"/>
          <w:szCs w:val="24"/>
          <w:shd w:val="clear" w:color="auto" w:fill="FFFFFF"/>
        </w:rPr>
        <w:t xml:space="preserve">:  One respondent asserted that the rule is adding a new information collection requirement at FAR 19.301-1(c) by requiring a </w:t>
      </w:r>
      <w:proofErr w:type="spellStart"/>
      <w:r w:rsidRPr="0025125A">
        <w:rPr>
          <w:rFonts w:ascii="Courier New" w:hAnsi="Courier New" w:cs="Courier New"/>
          <w:color w:val="222222"/>
          <w:sz w:val="24"/>
          <w:szCs w:val="24"/>
          <w:shd w:val="clear" w:color="auto" w:fill="FFFFFF"/>
        </w:rPr>
        <w:t>HUBZone</w:t>
      </w:r>
      <w:proofErr w:type="spellEnd"/>
      <w:r w:rsidRPr="0025125A">
        <w:rPr>
          <w:rFonts w:ascii="Courier New" w:hAnsi="Courier New" w:cs="Courier New"/>
          <w:color w:val="222222"/>
          <w:sz w:val="24"/>
          <w:szCs w:val="24"/>
          <w:shd w:val="clear" w:color="auto" w:fill="FFFFFF"/>
        </w:rPr>
        <w:t xml:space="preserve"> small business concern to represent its size and socioeconomic status twice – first at the time of the initial offer and again at the time of contract award. </w:t>
      </w:r>
      <w:r w:rsidR="004436E5">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Moreover, the respondent stated that there is no corresponding procedure in FAR part 19 </w:t>
      </w:r>
      <w:r w:rsidRPr="0025125A">
        <w:rPr>
          <w:rFonts w:ascii="Courier New" w:hAnsi="Courier New" w:cs="Courier New"/>
          <w:color w:val="222222"/>
          <w:sz w:val="24"/>
          <w:szCs w:val="24"/>
          <w:shd w:val="clear" w:color="auto" w:fill="FFFFFF"/>
        </w:rPr>
        <w:lastRenderedPageBreak/>
        <w:t>requiring the contracting officer to obtain the representation at the time of contract award, nor is there a requirement in the provisions at FAR 52.212-3 or FAR 52.219-1 for the offeror to make a second representation of size and socioeconomic status at the time of contract award.</w:t>
      </w:r>
    </w:p>
    <w:p w14:paraId="7E099943"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4436E5">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xml:space="preserve">:  The Councils did not intend to create a second representation requirement for </w:t>
      </w:r>
      <w:proofErr w:type="spellStart"/>
      <w:r w:rsidRPr="0025125A">
        <w:rPr>
          <w:rFonts w:ascii="Courier New" w:hAnsi="Courier New" w:cs="Courier New"/>
          <w:color w:val="222222"/>
          <w:sz w:val="24"/>
          <w:szCs w:val="24"/>
          <w:shd w:val="clear" w:color="auto" w:fill="FFFFFF"/>
        </w:rPr>
        <w:t>HUBZone</w:t>
      </w:r>
      <w:proofErr w:type="spellEnd"/>
      <w:r w:rsidRPr="0025125A">
        <w:rPr>
          <w:rFonts w:ascii="Courier New" w:hAnsi="Courier New" w:cs="Courier New"/>
          <w:color w:val="222222"/>
          <w:sz w:val="24"/>
          <w:szCs w:val="24"/>
          <w:shd w:val="clear" w:color="auto" w:fill="FFFFFF"/>
        </w:rPr>
        <w:t xml:space="preserve"> small business concerns.</w:t>
      </w:r>
      <w:r w:rsidR="004436E5">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The text has been revised at proposed FAR 19.301-1(c) to reflect the existing requirement at FAR 19.1303(d).</w:t>
      </w:r>
    </w:p>
    <w:p w14:paraId="51498A43" w14:textId="77777777" w:rsidR="0025125A" w:rsidRPr="00EC01C9" w:rsidRDefault="0025125A" w:rsidP="009C51C2">
      <w:pPr>
        <w:spacing w:line="480" w:lineRule="auto"/>
        <w:ind w:firstLine="1440"/>
        <w:rPr>
          <w:rFonts w:ascii="Courier New" w:hAnsi="Courier New" w:cs="Courier New"/>
          <w:b/>
          <w:color w:val="222222"/>
          <w:sz w:val="24"/>
          <w:szCs w:val="24"/>
          <w:shd w:val="clear" w:color="auto" w:fill="FFFFFF"/>
        </w:rPr>
      </w:pPr>
      <w:proofErr w:type="gramStart"/>
      <w:r w:rsidRPr="00EC01C9">
        <w:rPr>
          <w:rFonts w:ascii="Courier New" w:hAnsi="Courier New" w:cs="Courier New"/>
          <w:b/>
          <w:color w:val="222222"/>
          <w:sz w:val="24"/>
          <w:szCs w:val="24"/>
          <w:shd w:val="clear" w:color="auto" w:fill="FFFFFF"/>
        </w:rPr>
        <w:t xml:space="preserve">b. </w:t>
      </w:r>
      <w:r w:rsidR="004436E5" w:rsidRPr="00EC01C9">
        <w:rPr>
          <w:rFonts w:ascii="Courier New" w:hAnsi="Courier New" w:cs="Courier New"/>
          <w:b/>
          <w:color w:val="222222"/>
          <w:sz w:val="24"/>
          <w:szCs w:val="24"/>
          <w:shd w:val="clear" w:color="auto" w:fill="FFFFFF"/>
        </w:rPr>
        <w:t xml:space="preserve"> </w:t>
      </w:r>
      <w:r w:rsidRPr="00EC01C9">
        <w:rPr>
          <w:rFonts w:ascii="Courier New" w:hAnsi="Courier New" w:cs="Courier New"/>
          <w:b/>
          <w:color w:val="222222"/>
          <w:sz w:val="24"/>
          <w:szCs w:val="24"/>
          <w:shd w:val="clear" w:color="auto" w:fill="FFFFFF"/>
        </w:rPr>
        <w:t>Compliance</w:t>
      </w:r>
      <w:proofErr w:type="gramEnd"/>
      <w:r w:rsidRPr="00EC01C9">
        <w:rPr>
          <w:rFonts w:ascii="Courier New" w:hAnsi="Courier New" w:cs="Courier New"/>
          <w:b/>
          <w:color w:val="222222"/>
          <w:sz w:val="24"/>
          <w:szCs w:val="24"/>
          <w:shd w:val="clear" w:color="auto" w:fill="FFFFFF"/>
        </w:rPr>
        <w:t xml:space="preserve"> reporting for the limitations on subcontracting</w:t>
      </w:r>
    </w:p>
    <w:p w14:paraId="0D4A0DFA"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4436E5">
        <w:rPr>
          <w:rFonts w:ascii="Courier New" w:hAnsi="Courier New" w:cs="Courier New"/>
          <w:color w:val="222222"/>
          <w:sz w:val="24"/>
          <w:szCs w:val="24"/>
          <w:u w:val="single"/>
          <w:shd w:val="clear" w:color="auto" w:fill="FFFFFF"/>
        </w:rPr>
        <w:t>Comment</w:t>
      </w:r>
      <w:r w:rsidRPr="0025125A">
        <w:rPr>
          <w:rFonts w:ascii="Courier New" w:hAnsi="Courier New" w:cs="Courier New"/>
          <w:color w:val="222222"/>
          <w:sz w:val="24"/>
          <w:szCs w:val="24"/>
          <w:shd w:val="clear" w:color="auto" w:fill="FFFFFF"/>
        </w:rPr>
        <w:t xml:space="preserve">:  In reference to the requirement for the contracting officer to document a contractor’s compliance with the limitations on subcontracting as part of their performance evaluation, one respondent asserted that the FAR rule does not include a corresponding recordkeeping or reporting requirement. </w:t>
      </w:r>
      <w:r w:rsidR="004436E5">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As a result, the respondent stated that contracting officers will begin to impose their own unique recordkeeping and reporting requirements through the use of local clauses, which is the kind of uncoordinated information collection the Paperwork Reduction </w:t>
      </w:r>
      <w:proofErr w:type="gramStart"/>
      <w:r w:rsidRPr="0025125A">
        <w:rPr>
          <w:rFonts w:ascii="Courier New" w:hAnsi="Courier New" w:cs="Courier New"/>
          <w:color w:val="222222"/>
          <w:sz w:val="24"/>
          <w:szCs w:val="24"/>
          <w:shd w:val="clear" w:color="auto" w:fill="FFFFFF"/>
        </w:rPr>
        <w:t>Act</w:t>
      </w:r>
      <w:proofErr w:type="gramEnd"/>
      <w:r w:rsidRPr="0025125A">
        <w:rPr>
          <w:rFonts w:ascii="Courier New" w:hAnsi="Courier New" w:cs="Courier New"/>
          <w:color w:val="222222"/>
          <w:sz w:val="24"/>
          <w:szCs w:val="24"/>
          <w:shd w:val="clear" w:color="auto" w:fill="FFFFFF"/>
        </w:rPr>
        <w:t xml:space="preserve"> was </w:t>
      </w:r>
      <w:r w:rsidRPr="0025125A">
        <w:rPr>
          <w:rFonts w:ascii="Courier New" w:hAnsi="Courier New" w:cs="Courier New"/>
          <w:color w:val="222222"/>
          <w:sz w:val="24"/>
          <w:szCs w:val="24"/>
          <w:shd w:val="clear" w:color="auto" w:fill="FFFFFF"/>
        </w:rPr>
        <w:lastRenderedPageBreak/>
        <w:t xml:space="preserve">designed to prevent. </w:t>
      </w:r>
      <w:r w:rsidR="004436E5">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The respondent recommended that the rule obtain an OMB control number.</w:t>
      </w:r>
    </w:p>
    <w:p w14:paraId="6D06D6EE" w14:textId="77777777" w:rsidR="0025125A" w:rsidRPr="0025125A" w:rsidRDefault="0025125A" w:rsidP="009C51C2">
      <w:pPr>
        <w:spacing w:line="480" w:lineRule="auto"/>
        <w:ind w:firstLine="1080"/>
        <w:rPr>
          <w:rFonts w:ascii="Courier New" w:hAnsi="Courier New" w:cs="Courier New"/>
          <w:color w:val="222222"/>
          <w:sz w:val="24"/>
          <w:szCs w:val="24"/>
          <w:shd w:val="clear" w:color="auto" w:fill="FFFFFF"/>
        </w:rPr>
      </w:pPr>
      <w:r w:rsidRPr="004436E5">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The requirement for contracting officers to document contractor compliance with various contract terms and conditions, including compliance with the limitations on subcontracting, is already prescribed in FAR part 4 and subpart 42.15.</w:t>
      </w:r>
      <w:r w:rsidR="004436E5">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Therefore, the additional language requiring documentation related to compliance with the limitations on subcontracting has been removed from the final rule.  For clarification, failure to comply with the limitations on subcontracting has been added as an example at section 42.1503.</w:t>
      </w:r>
    </w:p>
    <w:p w14:paraId="3A70619F" w14:textId="77777777" w:rsidR="0025125A" w:rsidRPr="00EC01C9" w:rsidRDefault="0025125A" w:rsidP="0025125A">
      <w:pPr>
        <w:spacing w:line="480" w:lineRule="auto"/>
        <w:ind w:firstLine="720"/>
        <w:rPr>
          <w:rFonts w:ascii="Courier New" w:hAnsi="Courier New" w:cs="Courier New"/>
          <w:b/>
          <w:color w:val="222222"/>
          <w:sz w:val="24"/>
          <w:szCs w:val="24"/>
          <w:shd w:val="clear" w:color="auto" w:fill="FFFFFF"/>
        </w:rPr>
      </w:pPr>
      <w:r w:rsidRPr="00EC01C9">
        <w:rPr>
          <w:rFonts w:ascii="Courier New" w:hAnsi="Courier New" w:cs="Courier New"/>
          <w:b/>
          <w:color w:val="222222"/>
          <w:sz w:val="24"/>
          <w:szCs w:val="24"/>
          <w:shd w:val="clear" w:color="auto" w:fill="FFFFFF"/>
        </w:rPr>
        <w:t>5.  North American Industry Classification System (NAICS) codes</w:t>
      </w:r>
    </w:p>
    <w:p w14:paraId="045DDFAA" w14:textId="77777777" w:rsidR="0025125A" w:rsidRPr="00EC01C9" w:rsidRDefault="0025125A" w:rsidP="009C51C2">
      <w:pPr>
        <w:spacing w:line="480" w:lineRule="auto"/>
        <w:ind w:firstLine="1440"/>
        <w:rPr>
          <w:rFonts w:ascii="Courier New" w:hAnsi="Courier New" w:cs="Courier New"/>
          <w:b/>
          <w:color w:val="222222"/>
          <w:sz w:val="24"/>
          <w:szCs w:val="24"/>
          <w:shd w:val="clear" w:color="auto" w:fill="FFFFFF"/>
        </w:rPr>
      </w:pPr>
      <w:proofErr w:type="gramStart"/>
      <w:r w:rsidRPr="00EC01C9">
        <w:rPr>
          <w:rFonts w:ascii="Courier New" w:hAnsi="Courier New" w:cs="Courier New"/>
          <w:b/>
          <w:color w:val="222222"/>
          <w:sz w:val="24"/>
          <w:szCs w:val="24"/>
          <w:shd w:val="clear" w:color="auto" w:fill="FFFFFF"/>
        </w:rPr>
        <w:t xml:space="preserve">a. </w:t>
      </w:r>
      <w:r w:rsidR="004436E5" w:rsidRPr="00EC01C9">
        <w:rPr>
          <w:rFonts w:ascii="Courier New" w:hAnsi="Courier New" w:cs="Courier New"/>
          <w:b/>
          <w:color w:val="222222"/>
          <w:sz w:val="24"/>
          <w:szCs w:val="24"/>
          <w:shd w:val="clear" w:color="auto" w:fill="FFFFFF"/>
        </w:rPr>
        <w:t xml:space="preserve"> </w:t>
      </w:r>
      <w:r w:rsidRPr="00EC01C9">
        <w:rPr>
          <w:rFonts w:ascii="Courier New" w:hAnsi="Courier New" w:cs="Courier New"/>
          <w:b/>
          <w:color w:val="222222"/>
          <w:sz w:val="24"/>
          <w:szCs w:val="24"/>
          <w:shd w:val="clear" w:color="auto" w:fill="FFFFFF"/>
        </w:rPr>
        <w:t>Burden</w:t>
      </w:r>
      <w:proofErr w:type="gramEnd"/>
      <w:r w:rsidRPr="00EC01C9">
        <w:rPr>
          <w:rFonts w:ascii="Courier New" w:hAnsi="Courier New" w:cs="Courier New"/>
          <w:b/>
          <w:color w:val="222222"/>
          <w:sz w:val="24"/>
          <w:szCs w:val="24"/>
          <w:shd w:val="clear" w:color="auto" w:fill="FFFFFF"/>
        </w:rPr>
        <w:t xml:space="preserve"> and impact on small business participation</w:t>
      </w:r>
    </w:p>
    <w:p w14:paraId="205A3A80"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4436E5">
        <w:rPr>
          <w:rFonts w:ascii="Courier New" w:hAnsi="Courier New" w:cs="Courier New"/>
          <w:color w:val="222222"/>
          <w:sz w:val="24"/>
          <w:szCs w:val="24"/>
          <w:u w:val="single"/>
          <w:shd w:val="clear" w:color="auto" w:fill="FFFFFF"/>
        </w:rPr>
        <w:t>Comment</w:t>
      </w:r>
      <w:r w:rsidRPr="0025125A">
        <w:rPr>
          <w:rFonts w:ascii="Courier New" w:hAnsi="Courier New" w:cs="Courier New"/>
          <w:color w:val="222222"/>
          <w:sz w:val="24"/>
          <w:szCs w:val="24"/>
          <w:shd w:val="clear" w:color="auto" w:fill="FFFFFF"/>
        </w:rPr>
        <w:t>:  One respondent commented that while the proposed rule is consistent with the guidance in SBA’s regulations at 13 CFR 121.402, the proposed rule could increase administrative burden and workload for GSA Schedule contractors and contracting officers.</w:t>
      </w:r>
      <w:r w:rsidR="004436E5">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The respondent stated the proposed rule could also possibly eliminate some small companies from participating in GSA schedule contracts. </w:t>
      </w:r>
      <w:r w:rsidR="004436E5">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The respondent identified possible </w:t>
      </w:r>
      <w:r w:rsidRPr="0025125A">
        <w:rPr>
          <w:rFonts w:ascii="Courier New" w:hAnsi="Courier New" w:cs="Courier New"/>
          <w:color w:val="222222"/>
          <w:sz w:val="24"/>
          <w:szCs w:val="24"/>
          <w:shd w:val="clear" w:color="auto" w:fill="FFFFFF"/>
        </w:rPr>
        <w:lastRenderedPageBreak/>
        <w:t>strategies for GSA to comply with the NAICS code assignment procedures proposed at FAR 19.102(b)(2)(ii) and the impacts associated with each strategy. The respondent urged GSA and SBA to work together to develop a more cost-efficient mechanism for assigning NAICS codes to Schedule contracts.</w:t>
      </w:r>
      <w:r w:rsidR="004436E5">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In addition, the respondent commented that depending on the implementation strategy pursued, some Schedule contractors could lose their small business status under the Schedule contract.</w:t>
      </w:r>
    </w:p>
    <w:p w14:paraId="40830DC0"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4436E5">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As noted by the respondent, the proposed requirement at FAR 19.102(b</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 xml:space="preserve">2)(ii) is consistent with SBA’s regulations at 13 CFR 121.402. </w:t>
      </w:r>
      <w:r w:rsidR="004436E5">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GSA, as the manager of the FSS/Multiple Award Schedule Program, is responsible for ensuring the solicitations and resultant contracts under that Program comply with FAR requirements regarding NAICS code assignment. </w:t>
      </w:r>
      <w:r w:rsidR="004436E5">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GSA will take sufficient time to implement the requirement to ensure industry partners are aware of upcoming changes and are given an opportunity to provide feedback during the process, as appropriate.</w:t>
      </w:r>
      <w:r w:rsidR="004436E5">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The Councils note that the basic premise of assigning NAICS codes to requirements is that the selected NAICS code best describes the principal purpose of the supply or service being acquired.</w:t>
      </w:r>
    </w:p>
    <w:p w14:paraId="7EB36300" w14:textId="77777777" w:rsidR="0025125A" w:rsidRPr="00EC01C9" w:rsidRDefault="0025125A" w:rsidP="009C51C2">
      <w:pPr>
        <w:spacing w:line="480" w:lineRule="auto"/>
        <w:ind w:firstLine="1440"/>
        <w:rPr>
          <w:rFonts w:ascii="Courier New" w:hAnsi="Courier New" w:cs="Courier New"/>
          <w:b/>
          <w:color w:val="222222"/>
          <w:sz w:val="24"/>
          <w:szCs w:val="24"/>
          <w:shd w:val="clear" w:color="auto" w:fill="FFFFFF"/>
        </w:rPr>
      </w:pPr>
      <w:proofErr w:type="gramStart"/>
      <w:r w:rsidRPr="00EC01C9">
        <w:rPr>
          <w:rFonts w:ascii="Courier New" w:hAnsi="Courier New" w:cs="Courier New"/>
          <w:b/>
          <w:color w:val="222222"/>
          <w:sz w:val="24"/>
          <w:szCs w:val="24"/>
          <w:shd w:val="clear" w:color="auto" w:fill="FFFFFF"/>
        </w:rPr>
        <w:t>b.</w:t>
      </w:r>
      <w:r w:rsidR="004436E5" w:rsidRPr="00EC01C9">
        <w:rPr>
          <w:rFonts w:ascii="Courier New" w:hAnsi="Courier New" w:cs="Courier New"/>
          <w:b/>
          <w:color w:val="222222"/>
          <w:sz w:val="24"/>
          <w:szCs w:val="24"/>
          <w:shd w:val="clear" w:color="auto" w:fill="FFFFFF"/>
        </w:rPr>
        <w:t xml:space="preserve"> </w:t>
      </w:r>
      <w:r w:rsidRPr="00EC01C9">
        <w:rPr>
          <w:rFonts w:ascii="Courier New" w:hAnsi="Courier New" w:cs="Courier New"/>
          <w:b/>
          <w:color w:val="222222"/>
          <w:sz w:val="24"/>
          <w:szCs w:val="24"/>
          <w:shd w:val="clear" w:color="auto" w:fill="FFFFFF"/>
        </w:rPr>
        <w:t xml:space="preserve"> Application</w:t>
      </w:r>
      <w:proofErr w:type="gramEnd"/>
      <w:r w:rsidRPr="00EC01C9">
        <w:rPr>
          <w:rFonts w:ascii="Courier New" w:hAnsi="Courier New" w:cs="Courier New"/>
          <w:b/>
          <w:color w:val="222222"/>
          <w:sz w:val="24"/>
          <w:szCs w:val="24"/>
          <w:shd w:val="clear" w:color="auto" w:fill="FFFFFF"/>
        </w:rPr>
        <w:t xml:space="preserve"> to subcontracting plans</w:t>
      </w:r>
    </w:p>
    <w:p w14:paraId="42E9F88D"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4436E5">
        <w:rPr>
          <w:rFonts w:ascii="Courier New" w:hAnsi="Courier New" w:cs="Courier New"/>
          <w:color w:val="222222"/>
          <w:sz w:val="24"/>
          <w:szCs w:val="24"/>
          <w:u w:val="single"/>
          <w:shd w:val="clear" w:color="auto" w:fill="FFFFFF"/>
        </w:rPr>
        <w:lastRenderedPageBreak/>
        <w:t>Comment</w:t>
      </w:r>
      <w:r w:rsidRPr="0025125A">
        <w:rPr>
          <w:rFonts w:ascii="Courier New" w:hAnsi="Courier New" w:cs="Courier New"/>
          <w:color w:val="222222"/>
          <w:sz w:val="24"/>
          <w:szCs w:val="24"/>
          <w:shd w:val="clear" w:color="auto" w:fill="FFFFFF"/>
        </w:rPr>
        <w:t>:</w:t>
      </w:r>
      <w:r w:rsidR="004436E5">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One respondent recommended changes to FAR subpart 19.7, The Small Business Subcontracting Program, to clarify whether or not a subcontracting plan is required if an offeror represents itself as other than small under any distinct portion or category of a multiple-award contract for which it submits an offer in accordance with proposed FAR 19.301-1(a)(1)(ii).</w:t>
      </w:r>
    </w:p>
    <w:p w14:paraId="24F11550"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C72E04">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xml:space="preserve">: </w:t>
      </w:r>
      <w:r w:rsidR="00C72E04">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The Councils have revised FAR subpart 19.7 in the final rule to provide the recommended clarification.</w:t>
      </w:r>
      <w:r w:rsidR="00C72E04">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When an offeror represents itself as other than small for any portion or category of a solicitation for a multiple-award contract, that offeror may be required to submit a small business subcontracting plan either for that portion or category, or for the entirety of the contract, at the offeror’s discretion.</w:t>
      </w:r>
      <w:r w:rsidR="00C72E04">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The estimated value for the distinct portion(s) or category(s) for which an offeror is considered other than small, and whether there are subcontracting opportunities, should be the basis for the decision to require a subcontracting plan.</w:t>
      </w:r>
    </w:p>
    <w:p w14:paraId="4FCB5A9B" w14:textId="77777777" w:rsidR="0025125A" w:rsidRPr="00EC01C9" w:rsidRDefault="0025125A" w:rsidP="009C51C2">
      <w:pPr>
        <w:spacing w:line="480" w:lineRule="auto"/>
        <w:ind w:firstLine="1440"/>
        <w:rPr>
          <w:rFonts w:ascii="Courier New" w:hAnsi="Courier New" w:cs="Courier New"/>
          <w:b/>
          <w:color w:val="222222"/>
          <w:sz w:val="24"/>
          <w:szCs w:val="24"/>
          <w:shd w:val="clear" w:color="auto" w:fill="FFFFFF"/>
        </w:rPr>
      </w:pPr>
      <w:proofErr w:type="gramStart"/>
      <w:r w:rsidRPr="00EC01C9">
        <w:rPr>
          <w:rFonts w:ascii="Courier New" w:hAnsi="Courier New" w:cs="Courier New"/>
          <w:b/>
          <w:color w:val="222222"/>
          <w:sz w:val="24"/>
          <w:szCs w:val="24"/>
          <w:shd w:val="clear" w:color="auto" w:fill="FFFFFF"/>
        </w:rPr>
        <w:t xml:space="preserve">c. </w:t>
      </w:r>
      <w:r w:rsidR="00C72E04" w:rsidRPr="00EC01C9">
        <w:rPr>
          <w:rFonts w:ascii="Courier New" w:hAnsi="Courier New" w:cs="Courier New"/>
          <w:b/>
          <w:color w:val="222222"/>
          <w:sz w:val="24"/>
          <w:szCs w:val="24"/>
          <w:shd w:val="clear" w:color="auto" w:fill="FFFFFF"/>
        </w:rPr>
        <w:t xml:space="preserve"> </w:t>
      </w:r>
      <w:r w:rsidRPr="00EC01C9">
        <w:rPr>
          <w:rFonts w:ascii="Courier New" w:hAnsi="Courier New" w:cs="Courier New"/>
          <w:b/>
          <w:color w:val="222222"/>
          <w:sz w:val="24"/>
          <w:szCs w:val="24"/>
          <w:shd w:val="clear" w:color="auto" w:fill="FFFFFF"/>
        </w:rPr>
        <w:t>Small</w:t>
      </w:r>
      <w:proofErr w:type="gramEnd"/>
      <w:r w:rsidRPr="00EC01C9">
        <w:rPr>
          <w:rFonts w:ascii="Courier New" w:hAnsi="Courier New" w:cs="Courier New"/>
          <w:b/>
          <w:color w:val="222222"/>
          <w:sz w:val="24"/>
          <w:szCs w:val="24"/>
          <w:shd w:val="clear" w:color="auto" w:fill="FFFFFF"/>
        </w:rPr>
        <w:t xml:space="preserve"> business eligibility</w:t>
      </w:r>
    </w:p>
    <w:p w14:paraId="475FBD28"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C72E04">
        <w:rPr>
          <w:rFonts w:ascii="Courier New" w:hAnsi="Courier New" w:cs="Courier New"/>
          <w:color w:val="222222"/>
          <w:sz w:val="24"/>
          <w:szCs w:val="24"/>
          <w:u w:val="single"/>
          <w:shd w:val="clear" w:color="auto" w:fill="FFFFFF"/>
        </w:rPr>
        <w:t>Comment</w:t>
      </w:r>
      <w:r w:rsidRPr="0025125A">
        <w:rPr>
          <w:rFonts w:ascii="Courier New" w:hAnsi="Courier New" w:cs="Courier New"/>
          <w:color w:val="222222"/>
          <w:sz w:val="24"/>
          <w:szCs w:val="24"/>
          <w:shd w:val="clear" w:color="auto" w:fill="FFFFFF"/>
        </w:rPr>
        <w:t>:  One respondent recommended that proposed FAR 19.301-1(a</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 xml:space="preserve">1)(ii) be revised to address the current GSA Schedule contract practices and clarify that if an agency lists more than one NAICS under a Special Item Number (SIN) </w:t>
      </w:r>
      <w:r w:rsidRPr="0025125A">
        <w:rPr>
          <w:rFonts w:ascii="Courier New" w:hAnsi="Courier New" w:cs="Courier New"/>
          <w:color w:val="222222"/>
          <w:sz w:val="24"/>
          <w:szCs w:val="24"/>
          <w:shd w:val="clear" w:color="auto" w:fill="FFFFFF"/>
        </w:rPr>
        <w:lastRenderedPageBreak/>
        <w:t>that the offeror is eligible as a small business if it meets the size standard of one or more NAICS under that SIN.</w:t>
      </w:r>
    </w:p>
    <w:p w14:paraId="3EE880FF"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C72E04">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The practice of assigning more than one NAICS code to a particular SIN is not compliant with the proposed FAR 19.102(b</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2)(ii)(B), which requires that a single NAICS code be assigned to each distinct portion or category of the solicitation (e.g., SIN).</w:t>
      </w:r>
      <w:r w:rsidR="00C72E04">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As such, the Councils have determined that no changes to FAR 19.301-1(a</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 xml:space="preserve">1)(ii) are necessary. </w:t>
      </w:r>
    </w:p>
    <w:p w14:paraId="78A98BD4"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C72E04">
        <w:rPr>
          <w:rFonts w:ascii="Courier New" w:hAnsi="Courier New" w:cs="Courier New"/>
          <w:color w:val="222222"/>
          <w:sz w:val="24"/>
          <w:szCs w:val="24"/>
          <w:u w:val="single"/>
          <w:shd w:val="clear" w:color="auto" w:fill="FFFFFF"/>
        </w:rPr>
        <w:t>Comment</w:t>
      </w:r>
      <w:r w:rsidRPr="0025125A">
        <w:rPr>
          <w:rFonts w:ascii="Courier New" w:hAnsi="Courier New" w:cs="Courier New"/>
          <w:color w:val="222222"/>
          <w:sz w:val="24"/>
          <w:szCs w:val="24"/>
          <w:shd w:val="clear" w:color="auto" w:fill="FFFFFF"/>
        </w:rPr>
        <w:t>:  One respondent recommended revisions to the proposed FAR 19.301-2(d</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 xml:space="preserve">1) and (2) to clarify that an agency may not include in its contracting goal achievements the value of orders after the date of a former small business concern’s </w:t>
      </w:r>
      <w:proofErr w:type="spellStart"/>
      <w:r w:rsidRPr="0025125A">
        <w:rPr>
          <w:rFonts w:ascii="Courier New" w:hAnsi="Courier New" w:cs="Courier New"/>
          <w:color w:val="222222"/>
          <w:sz w:val="24"/>
          <w:szCs w:val="24"/>
          <w:shd w:val="clear" w:color="auto" w:fill="FFFFFF"/>
        </w:rPr>
        <w:t>rerepresentation</w:t>
      </w:r>
      <w:proofErr w:type="spellEnd"/>
      <w:r w:rsidRPr="0025125A">
        <w:rPr>
          <w:rFonts w:ascii="Courier New" w:hAnsi="Courier New" w:cs="Courier New"/>
          <w:color w:val="222222"/>
          <w:sz w:val="24"/>
          <w:szCs w:val="24"/>
          <w:shd w:val="clear" w:color="auto" w:fill="FFFFFF"/>
        </w:rPr>
        <w:t xml:space="preserve"> as other than small.</w:t>
      </w:r>
    </w:p>
    <w:p w14:paraId="1B663203"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C72E04">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The Councils did not adopt the suggested revision to proposed FAR 19.301-2(d</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 xml:space="preserve">1) since it is inconsistent with the existing text at FAR 19.301-2(d) that size status is revised in the Federal Procurement Data System (FPDS) for actions under a particular contract going forward from the point when the contracting officer modifies the contract to reflect the </w:t>
      </w:r>
      <w:proofErr w:type="spellStart"/>
      <w:r w:rsidRPr="0025125A">
        <w:rPr>
          <w:rFonts w:ascii="Courier New" w:hAnsi="Courier New" w:cs="Courier New"/>
          <w:color w:val="222222"/>
          <w:sz w:val="24"/>
          <w:szCs w:val="24"/>
          <w:shd w:val="clear" w:color="auto" w:fill="FFFFFF"/>
        </w:rPr>
        <w:t>rerepresentation</w:t>
      </w:r>
      <w:proofErr w:type="spellEnd"/>
      <w:r w:rsidRPr="0025125A">
        <w:rPr>
          <w:rFonts w:ascii="Courier New" w:hAnsi="Courier New" w:cs="Courier New"/>
          <w:color w:val="222222"/>
          <w:sz w:val="24"/>
          <w:szCs w:val="24"/>
          <w:shd w:val="clear" w:color="auto" w:fill="FFFFFF"/>
        </w:rPr>
        <w:t xml:space="preserve">. </w:t>
      </w:r>
      <w:r w:rsidR="00C72E04">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FAR 19.301-2(d</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 xml:space="preserve">2) addresses a contractor’s </w:t>
      </w:r>
      <w:proofErr w:type="spellStart"/>
      <w:r w:rsidRPr="0025125A">
        <w:rPr>
          <w:rFonts w:ascii="Courier New" w:hAnsi="Courier New" w:cs="Courier New"/>
          <w:color w:val="222222"/>
          <w:sz w:val="24"/>
          <w:szCs w:val="24"/>
          <w:shd w:val="clear" w:color="auto" w:fill="FFFFFF"/>
        </w:rPr>
        <w:t>rerepresentation</w:t>
      </w:r>
      <w:proofErr w:type="spellEnd"/>
      <w:r w:rsidRPr="0025125A">
        <w:rPr>
          <w:rFonts w:ascii="Courier New" w:hAnsi="Courier New" w:cs="Courier New"/>
          <w:color w:val="222222"/>
          <w:sz w:val="24"/>
          <w:szCs w:val="24"/>
          <w:shd w:val="clear" w:color="auto" w:fill="FFFFFF"/>
        </w:rPr>
        <w:t xml:space="preserve"> in response to a specific order, therefore the respondent’s </w:t>
      </w:r>
      <w:r w:rsidRPr="0025125A">
        <w:rPr>
          <w:rFonts w:ascii="Courier New" w:hAnsi="Courier New" w:cs="Courier New"/>
          <w:color w:val="222222"/>
          <w:sz w:val="24"/>
          <w:szCs w:val="24"/>
          <w:shd w:val="clear" w:color="auto" w:fill="FFFFFF"/>
        </w:rPr>
        <w:lastRenderedPageBreak/>
        <w:t>clarification is not applicable.</w:t>
      </w:r>
      <w:r w:rsidR="00131DB4">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The proposed FAR text already states that the value of the order cannot be included in the ordering agency’s small business prime contracting goal achievements.</w:t>
      </w:r>
    </w:p>
    <w:p w14:paraId="3A996971" w14:textId="77777777" w:rsidR="0025125A" w:rsidRPr="00EC01C9" w:rsidRDefault="0025125A" w:rsidP="009C51C2">
      <w:pPr>
        <w:spacing w:line="480" w:lineRule="auto"/>
        <w:ind w:firstLine="1080"/>
        <w:rPr>
          <w:rFonts w:ascii="Courier New" w:hAnsi="Courier New" w:cs="Courier New"/>
          <w:b/>
          <w:color w:val="222222"/>
          <w:sz w:val="24"/>
          <w:szCs w:val="24"/>
          <w:shd w:val="clear" w:color="auto" w:fill="FFFFFF"/>
        </w:rPr>
      </w:pPr>
      <w:r w:rsidRPr="00EC01C9">
        <w:rPr>
          <w:rFonts w:ascii="Courier New" w:hAnsi="Courier New" w:cs="Courier New"/>
          <w:b/>
          <w:color w:val="222222"/>
          <w:sz w:val="24"/>
          <w:szCs w:val="24"/>
          <w:shd w:val="clear" w:color="auto" w:fill="FFFFFF"/>
        </w:rPr>
        <w:t xml:space="preserve">6.  Contracting Officer </w:t>
      </w:r>
      <w:proofErr w:type="gramStart"/>
      <w:r w:rsidRPr="00EC01C9">
        <w:rPr>
          <w:rFonts w:ascii="Courier New" w:hAnsi="Courier New" w:cs="Courier New"/>
          <w:b/>
          <w:color w:val="222222"/>
          <w:sz w:val="24"/>
          <w:szCs w:val="24"/>
          <w:shd w:val="clear" w:color="auto" w:fill="FFFFFF"/>
        </w:rPr>
        <w:t>discretion</w:t>
      </w:r>
      <w:proofErr w:type="gramEnd"/>
    </w:p>
    <w:p w14:paraId="2A6EF16A"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131DB4">
        <w:rPr>
          <w:rFonts w:ascii="Courier New" w:hAnsi="Courier New" w:cs="Courier New"/>
          <w:color w:val="222222"/>
          <w:sz w:val="24"/>
          <w:szCs w:val="24"/>
          <w:u w:val="single"/>
          <w:shd w:val="clear" w:color="auto" w:fill="FFFFFF"/>
        </w:rPr>
        <w:t>Commen</w:t>
      </w:r>
      <w:r w:rsidRPr="0025125A">
        <w:rPr>
          <w:rFonts w:ascii="Courier New" w:hAnsi="Courier New" w:cs="Courier New"/>
          <w:color w:val="222222"/>
          <w:sz w:val="24"/>
          <w:szCs w:val="24"/>
          <w:shd w:val="clear" w:color="auto" w:fill="FFFFFF"/>
        </w:rPr>
        <w:t xml:space="preserve">t:  A number of respondents stated support for the greater flexibility in the proposed rule but are concerned that agencies are inappropriately structuring large contracts that restrict competition for women-owned small businesses and </w:t>
      </w:r>
      <w:proofErr w:type="spellStart"/>
      <w:r w:rsidRPr="0025125A">
        <w:rPr>
          <w:rFonts w:ascii="Courier New" w:hAnsi="Courier New" w:cs="Courier New"/>
          <w:color w:val="222222"/>
          <w:sz w:val="24"/>
          <w:szCs w:val="24"/>
          <w:shd w:val="clear" w:color="auto" w:fill="FFFFFF"/>
        </w:rPr>
        <w:t>HUBZone</w:t>
      </w:r>
      <w:proofErr w:type="spellEnd"/>
      <w:r w:rsidRPr="0025125A">
        <w:rPr>
          <w:rFonts w:ascii="Courier New" w:hAnsi="Courier New" w:cs="Courier New"/>
          <w:color w:val="222222"/>
          <w:sz w:val="24"/>
          <w:szCs w:val="24"/>
          <w:shd w:val="clear" w:color="auto" w:fill="FFFFFF"/>
        </w:rPr>
        <w:t xml:space="preserve"> small businesses.</w:t>
      </w:r>
      <w:r w:rsidR="00131DB4">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In addition, one respondent stated that allowing the contracting officer discretion in selecting a partial set-aside or reserve for multiple-award contracts will be in direct conflict to the stated goals of strengthening small business programs.</w:t>
      </w:r>
    </w:p>
    <w:p w14:paraId="7D302F6B"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131DB4">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Section 1331 (15 U.S.C. 644(r)) provides discretion to the contracting officer in using an array of tools to enhance small business participation on multiple-award contracts.</w:t>
      </w:r>
      <w:r w:rsidR="00131DB4">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Additionally, the proposed rule included a documentation requirement for multiple-award contracts when contracting officers do not use at least one of the tools provided by section 1331.</w:t>
      </w:r>
    </w:p>
    <w:p w14:paraId="3C9819C0" w14:textId="77777777" w:rsidR="0025125A" w:rsidRPr="00EC01C9" w:rsidRDefault="0025125A" w:rsidP="009C51C2">
      <w:pPr>
        <w:spacing w:line="480" w:lineRule="auto"/>
        <w:ind w:firstLine="1080"/>
        <w:rPr>
          <w:rFonts w:ascii="Courier New" w:hAnsi="Courier New" w:cs="Courier New"/>
          <w:b/>
          <w:color w:val="222222"/>
          <w:sz w:val="24"/>
          <w:szCs w:val="24"/>
          <w:shd w:val="clear" w:color="auto" w:fill="FFFFFF"/>
        </w:rPr>
      </w:pPr>
      <w:r w:rsidRPr="00EC01C9">
        <w:rPr>
          <w:rFonts w:ascii="Courier New" w:hAnsi="Courier New" w:cs="Courier New"/>
          <w:b/>
          <w:color w:val="222222"/>
          <w:sz w:val="24"/>
          <w:szCs w:val="24"/>
          <w:shd w:val="clear" w:color="auto" w:fill="FFFFFF"/>
        </w:rPr>
        <w:t>7.  Further clarifications</w:t>
      </w:r>
    </w:p>
    <w:p w14:paraId="3220BA96" w14:textId="77777777" w:rsidR="0025125A" w:rsidRPr="0025125A" w:rsidRDefault="0025125A" w:rsidP="009C51C2">
      <w:pPr>
        <w:spacing w:line="480" w:lineRule="auto"/>
        <w:ind w:firstLine="1440"/>
        <w:rPr>
          <w:rFonts w:ascii="Courier New" w:hAnsi="Courier New" w:cs="Courier New"/>
          <w:color w:val="222222"/>
          <w:sz w:val="24"/>
          <w:szCs w:val="24"/>
          <w:shd w:val="clear" w:color="auto" w:fill="FFFFFF"/>
        </w:rPr>
      </w:pPr>
      <w:proofErr w:type="gramStart"/>
      <w:r w:rsidRPr="0025125A">
        <w:rPr>
          <w:rFonts w:ascii="Courier New" w:hAnsi="Courier New" w:cs="Courier New"/>
          <w:color w:val="222222"/>
          <w:sz w:val="24"/>
          <w:szCs w:val="24"/>
          <w:shd w:val="clear" w:color="auto" w:fill="FFFFFF"/>
        </w:rPr>
        <w:t xml:space="preserve">a. </w:t>
      </w:r>
      <w:r w:rsidR="00131DB4">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When</w:t>
      </w:r>
      <w:proofErr w:type="gramEnd"/>
      <w:r w:rsidRPr="0025125A">
        <w:rPr>
          <w:rFonts w:ascii="Courier New" w:hAnsi="Courier New" w:cs="Courier New"/>
          <w:color w:val="222222"/>
          <w:sz w:val="24"/>
          <w:szCs w:val="24"/>
          <w:shd w:val="clear" w:color="auto" w:fill="FFFFFF"/>
        </w:rPr>
        <w:t xml:space="preserve"> is a reserve appropriate</w:t>
      </w:r>
    </w:p>
    <w:p w14:paraId="2CA2CC2F"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131DB4">
        <w:rPr>
          <w:rFonts w:ascii="Courier New" w:hAnsi="Courier New" w:cs="Courier New"/>
          <w:color w:val="222222"/>
          <w:sz w:val="24"/>
          <w:szCs w:val="24"/>
          <w:u w:val="single"/>
          <w:shd w:val="clear" w:color="auto" w:fill="FFFFFF"/>
        </w:rPr>
        <w:lastRenderedPageBreak/>
        <w:t>Comment</w:t>
      </w:r>
      <w:r w:rsidRPr="0025125A">
        <w:rPr>
          <w:rFonts w:ascii="Courier New" w:hAnsi="Courier New" w:cs="Courier New"/>
          <w:color w:val="222222"/>
          <w:sz w:val="24"/>
          <w:szCs w:val="24"/>
          <w:shd w:val="clear" w:color="auto" w:fill="FFFFFF"/>
        </w:rPr>
        <w:t>:  One respondent asserted that there is a conflict between the language at FAR 19.503 and FAR 19.504(c</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1) because the proposed regulation regarding reserves makes it appear that a reserve is appropriate when there is no expectation that there will be competition among small businesses but proposed 19.504(c) establishes a process for setting aside and competing orders under a reserve.</w:t>
      </w:r>
      <w:r w:rsidR="00131DB4">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The respondent recommended that either FAR 19.503 be clarified or that 19.504(c</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1) be deleted.</w:t>
      </w:r>
    </w:p>
    <w:p w14:paraId="7C7FE9AF"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131DB4">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xml:space="preserve">:  The language at FAR 19.503 addresses factors the contracting officer must consider at the contract level. </w:t>
      </w:r>
      <w:r w:rsidR="00131DB4">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Multiple-award solicitations with reserves may result in contract awards to more than one small business.</w:t>
      </w:r>
      <w:r w:rsidR="00131DB4">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FAR 19.504(c</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 xml:space="preserve">1) addresses procedures at the order level when more than one small business receives an award under a multiple-award solicitation with a reserve. </w:t>
      </w:r>
      <w:r w:rsidR="00131DB4">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Therefore, additional clarification is not required in the final rule.</w:t>
      </w:r>
    </w:p>
    <w:p w14:paraId="5234CAC5" w14:textId="77777777" w:rsidR="0025125A" w:rsidRPr="00EC01C9" w:rsidRDefault="0025125A" w:rsidP="009C51C2">
      <w:pPr>
        <w:spacing w:line="480" w:lineRule="auto"/>
        <w:ind w:firstLine="1440"/>
        <w:rPr>
          <w:rFonts w:ascii="Courier New" w:hAnsi="Courier New" w:cs="Courier New"/>
          <w:b/>
          <w:color w:val="222222"/>
          <w:sz w:val="24"/>
          <w:szCs w:val="24"/>
          <w:shd w:val="clear" w:color="auto" w:fill="FFFFFF"/>
        </w:rPr>
      </w:pPr>
      <w:proofErr w:type="gramStart"/>
      <w:r w:rsidRPr="00EC01C9">
        <w:rPr>
          <w:rFonts w:ascii="Courier New" w:hAnsi="Courier New" w:cs="Courier New"/>
          <w:b/>
          <w:color w:val="222222"/>
          <w:sz w:val="24"/>
          <w:szCs w:val="24"/>
          <w:shd w:val="clear" w:color="auto" w:fill="FFFFFF"/>
        </w:rPr>
        <w:t>b.</w:t>
      </w:r>
      <w:r w:rsidR="00131DB4" w:rsidRPr="00EC01C9">
        <w:rPr>
          <w:rFonts w:ascii="Courier New" w:hAnsi="Courier New" w:cs="Courier New"/>
          <w:b/>
          <w:color w:val="222222"/>
          <w:sz w:val="24"/>
          <w:szCs w:val="24"/>
          <w:shd w:val="clear" w:color="auto" w:fill="FFFFFF"/>
        </w:rPr>
        <w:t xml:space="preserve"> </w:t>
      </w:r>
      <w:r w:rsidRPr="00EC01C9">
        <w:rPr>
          <w:rFonts w:ascii="Courier New" w:hAnsi="Courier New" w:cs="Courier New"/>
          <w:b/>
          <w:color w:val="222222"/>
          <w:sz w:val="24"/>
          <w:szCs w:val="24"/>
          <w:shd w:val="clear" w:color="auto" w:fill="FFFFFF"/>
        </w:rPr>
        <w:t xml:space="preserve"> Applicability</w:t>
      </w:r>
      <w:proofErr w:type="gramEnd"/>
      <w:r w:rsidRPr="00EC01C9">
        <w:rPr>
          <w:rFonts w:ascii="Courier New" w:hAnsi="Courier New" w:cs="Courier New"/>
          <w:b/>
          <w:color w:val="222222"/>
          <w:sz w:val="24"/>
          <w:szCs w:val="24"/>
          <w:shd w:val="clear" w:color="auto" w:fill="FFFFFF"/>
        </w:rPr>
        <w:t xml:space="preserve"> of the limitations on subcontracting and the </w:t>
      </w:r>
      <w:proofErr w:type="spellStart"/>
      <w:r w:rsidRPr="00EC01C9">
        <w:rPr>
          <w:rFonts w:ascii="Courier New" w:hAnsi="Courier New" w:cs="Courier New"/>
          <w:b/>
          <w:color w:val="222222"/>
          <w:sz w:val="24"/>
          <w:szCs w:val="24"/>
          <w:shd w:val="clear" w:color="auto" w:fill="FFFFFF"/>
        </w:rPr>
        <w:t>nonmanufacturer</w:t>
      </w:r>
      <w:proofErr w:type="spellEnd"/>
      <w:r w:rsidRPr="00EC01C9">
        <w:rPr>
          <w:rFonts w:ascii="Courier New" w:hAnsi="Courier New" w:cs="Courier New"/>
          <w:b/>
          <w:color w:val="222222"/>
          <w:sz w:val="24"/>
          <w:szCs w:val="24"/>
          <w:shd w:val="clear" w:color="auto" w:fill="FFFFFF"/>
        </w:rPr>
        <w:t xml:space="preserve"> rule to reserves</w:t>
      </w:r>
    </w:p>
    <w:p w14:paraId="4E53CC7F"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131DB4">
        <w:rPr>
          <w:rFonts w:ascii="Courier New" w:hAnsi="Courier New" w:cs="Courier New"/>
          <w:color w:val="222222"/>
          <w:sz w:val="24"/>
          <w:szCs w:val="24"/>
          <w:u w:val="single"/>
          <w:shd w:val="clear" w:color="auto" w:fill="FFFFFF"/>
        </w:rPr>
        <w:t>Comment</w:t>
      </w:r>
      <w:r w:rsidRPr="0025125A">
        <w:rPr>
          <w:rFonts w:ascii="Courier New" w:hAnsi="Courier New" w:cs="Courier New"/>
          <w:color w:val="222222"/>
          <w:sz w:val="24"/>
          <w:szCs w:val="24"/>
          <w:shd w:val="clear" w:color="auto" w:fill="FFFFFF"/>
        </w:rPr>
        <w:t xml:space="preserve">:  One respondent pointed out that it appears in the proposed rule that the limitations on subcontracting and the </w:t>
      </w:r>
      <w:proofErr w:type="spellStart"/>
      <w:r w:rsidRPr="0025125A">
        <w:rPr>
          <w:rFonts w:ascii="Courier New" w:hAnsi="Courier New" w:cs="Courier New"/>
          <w:color w:val="222222"/>
          <w:sz w:val="24"/>
          <w:szCs w:val="24"/>
          <w:shd w:val="clear" w:color="auto" w:fill="FFFFFF"/>
        </w:rPr>
        <w:t>nonmanufacturer</w:t>
      </w:r>
      <w:proofErr w:type="spellEnd"/>
      <w:r w:rsidRPr="0025125A">
        <w:rPr>
          <w:rFonts w:ascii="Courier New" w:hAnsi="Courier New" w:cs="Courier New"/>
          <w:color w:val="222222"/>
          <w:sz w:val="24"/>
          <w:szCs w:val="24"/>
          <w:shd w:val="clear" w:color="auto" w:fill="FFFFFF"/>
        </w:rPr>
        <w:t xml:space="preserve"> rule will not apply to orders issued directly to a small business under a reserve. </w:t>
      </w:r>
      <w:r w:rsidR="00131DB4">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The </w:t>
      </w:r>
      <w:r w:rsidRPr="0025125A">
        <w:rPr>
          <w:rFonts w:ascii="Courier New" w:hAnsi="Courier New" w:cs="Courier New"/>
          <w:color w:val="222222"/>
          <w:sz w:val="24"/>
          <w:szCs w:val="24"/>
          <w:shd w:val="clear" w:color="auto" w:fill="FFFFFF"/>
        </w:rPr>
        <w:lastRenderedPageBreak/>
        <w:t>respondent recommended the language should be clarified if that application is not the intent.</w:t>
      </w:r>
    </w:p>
    <w:p w14:paraId="7FD8F14F"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131DB4">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xml:space="preserve">:  The final rule clarifies that the limitations on subcontracting and the </w:t>
      </w:r>
      <w:proofErr w:type="spellStart"/>
      <w:r w:rsidRPr="0025125A">
        <w:rPr>
          <w:rFonts w:ascii="Courier New" w:hAnsi="Courier New" w:cs="Courier New"/>
          <w:color w:val="222222"/>
          <w:sz w:val="24"/>
          <w:szCs w:val="24"/>
          <w:shd w:val="clear" w:color="auto" w:fill="FFFFFF"/>
        </w:rPr>
        <w:t>nonmanufacturer</w:t>
      </w:r>
      <w:proofErr w:type="spellEnd"/>
      <w:r w:rsidRPr="0025125A">
        <w:rPr>
          <w:rFonts w:ascii="Courier New" w:hAnsi="Courier New" w:cs="Courier New"/>
          <w:color w:val="222222"/>
          <w:sz w:val="24"/>
          <w:szCs w:val="24"/>
          <w:shd w:val="clear" w:color="auto" w:fill="FFFFFF"/>
        </w:rPr>
        <w:t xml:space="preserve"> rule apply to orders issued directly to a small business under a reserve.</w:t>
      </w:r>
    </w:p>
    <w:p w14:paraId="40AE6759"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131DB4">
        <w:rPr>
          <w:rFonts w:ascii="Courier New" w:hAnsi="Courier New" w:cs="Courier New"/>
          <w:color w:val="222222"/>
          <w:sz w:val="24"/>
          <w:szCs w:val="24"/>
          <w:u w:val="single"/>
          <w:shd w:val="clear" w:color="auto" w:fill="FFFFFF"/>
        </w:rPr>
        <w:t>Comment</w:t>
      </w:r>
      <w:r w:rsidRPr="0025125A">
        <w:rPr>
          <w:rFonts w:ascii="Courier New" w:hAnsi="Courier New" w:cs="Courier New"/>
          <w:color w:val="222222"/>
          <w:sz w:val="24"/>
          <w:szCs w:val="24"/>
          <w:shd w:val="clear" w:color="auto" w:fill="FFFFFF"/>
        </w:rPr>
        <w:t>:  One respondent recommended adding clarification to FAR 19.501(h) to be consistent with the language at FAR 19.503(d).</w:t>
      </w:r>
    </w:p>
    <w:p w14:paraId="7DBFA0B6"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131DB4">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xml:space="preserve">:  The Councils determined that additional clarification at FAR 19.501(h), now </w:t>
      </w:r>
      <w:proofErr w:type="spellStart"/>
      <w:r w:rsidRPr="0025125A">
        <w:rPr>
          <w:rFonts w:ascii="Courier New" w:hAnsi="Courier New" w:cs="Courier New"/>
          <w:color w:val="222222"/>
          <w:sz w:val="24"/>
          <w:szCs w:val="24"/>
          <w:shd w:val="clear" w:color="auto" w:fill="FFFFFF"/>
        </w:rPr>
        <w:t>redesignated</w:t>
      </w:r>
      <w:proofErr w:type="spellEnd"/>
      <w:r w:rsidRPr="0025125A">
        <w:rPr>
          <w:rFonts w:ascii="Courier New" w:hAnsi="Courier New" w:cs="Courier New"/>
          <w:color w:val="222222"/>
          <w:sz w:val="24"/>
          <w:szCs w:val="24"/>
          <w:shd w:val="clear" w:color="auto" w:fill="FFFFFF"/>
        </w:rPr>
        <w:t xml:space="preserve"> as 19.501(g), would be redundant. </w:t>
      </w:r>
      <w:r w:rsidR="00131DB4">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However, 19.501(h) is revised to remove duplicative text and refer the reader to FAR 19.505</w:t>
      </w:r>
      <w:r w:rsidR="00E7680B">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 xml:space="preserve"> </w:t>
      </w:r>
      <w:r w:rsidR="00E7680B">
        <w:rPr>
          <w:rFonts w:ascii="Courier New" w:hAnsi="Courier New" w:cs="Courier New"/>
          <w:color w:val="222222"/>
          <w:sz w:val="24"/>
          <w:szCs w:val="24"/>
          <w:shd w:val="clear" w:color="auto" w:fill="FFFFFF"/>
        </w:rPr>
        <w:t>which</w:t>
      </w:r>
      <w:r w:rsidRPr="0025125A">
        <w:rPr>
          <w:rFonts w:ascii="Courier New" w:hAnsi="Courier New" w:cs="Courier New"/>
          <w:color w:val="222222"/>
          <w:sz w:val="24"/>
          <w:szCs w:val="24"/>
          <w:shd w:val="clear" w:color="auto" w:fill="FFFFFF"/>
        </w:rPr>
        <w:t xml:space="preserve"> addresses the limitations on subcontracting and the </w:t>
      </w:r>
      <w:proofErr w:type="spellStart"/>
      <w:r w:rsidRPr="0025125A">
        <w:rPr>
          <w:rFonts w:ascii="Courier New" w:hAnsi="Courier New" w:cs="Courier New"/>
          <w:color w:val="222222"/>
          <w:sz w:val="24"/>
          <w:szCs w:val="24"/>
          <w:shd w:val="clear" w:color="auto" w:fill="FFFFFF"/>
        </w:rPr>
        <w:t>nonmanufacturer</w:t>
      </w:r>
      <w:proofErr w:type="spellEnd"/>
      <w:r w:rsidRPr="0025125A">
        <w:rPr>
          <w:rFonts w:ascii="Courier New" w:hAnsi="Courier New" w:cs="Courier New"/>
          <w:color w:val="222222"/>
          <w:sz w:val="24"/>
          <w:szCs w:val="24"/>
          <w:shd w:val="clear" w:color="auto" w:fill="FFFFFF"/>
        </w:rPr>
        <w:t xml:space="preserve"> rule.</w:t>
      </w:r>
    </w:p>
    <w:p w14:paraId="3B856F16" w14:textId="77777777" w:rsidR="0025125A" w:rsidRPr="00EC01C9" w:rsidRDefault="0025125A" w:rsidP="009C51C2">
      <w:pPr>
        <w:spacing w:line="480" w:lineRule="auto"/>
        <w:ind w:firstLine="1440"/>
        <w:rPr>
          <w:rFonts w:ascii="Courier New" w:hAnsi="Courier New" w:cs="Courier New"/>
          <w:b/>
          <w:color w:val="222222"/>
          <w:sz w:val="24"/>
          <w:szCs w:val="24"/>
          <w:shd w:val="clear" w:color="auto" w:fill="FFFFFF"/>
        </w:rPr>
      </w:pPr>
      <w:proofErr w:type="gramStart"/>
      <w:r w:rsidRPr="00EC01C9">
        <w:rPr>
          <w:rFonts w:ascii="Courier New" w:hAnsi="Courier New" w:cs="Courier New"/>
          <w:b/>
          <w:color w:val="222222"/>
          <w:sz w:val="24"/>
          <w:szCs w:val="24"/>
          <w:shd w:val="clear" w:color="auto" w:fill="FFFFFF"/>
        </w:rPr>
        <w:t>c.</w:t>
      </w:r>
      <w:r w:rsidR="00131DB4" w:rsidRPr="00EC01C9">
        <w:rPr>
          <w:rFonts w:ascii="Courier New" w:hAnsi="Courier New" w:cs="Courier New"/>
          <w:b/>
          <w:color w:val="222222"/>
          <w:sz w:val="24"/>
          <w:szCs w:val="24"/>
          <w:shd w:val="clear" w:color="auto" w:fill="FFFFFF"/>
        </w:rPr>
        <w:t xml:space="preserve"> </w:t>
      </w:r>
      <w:r w:rsidRPr="00EC01C9">
        <w:rPr>
          <w:rFonts w:ascii="Courier New" w:hAnsi="Courier New" w:cs="Courier New"/>
          <w:b/>
          <w:color w:val="222222"/>
          <w:sz w:val="24"/>
          <w:szCs w:val="24"/>
          <w:shd w:val="clear" w:color="auto" w:fill="FFFFFF"/>
        </w:rPr>
        <w:t xml:space="preserve"> Setting</w:t>
      </w:r>
      <w:proofErr w:type="gramEnd"/>
      <w:r w:rsidRPr="00EC01C9">
        <w:rPr>
          <w:rFonts w:ascii="Courier New" w:hAnsi="Courier New" w:cs="Courier New"/>
          <w:b/>
          <w:color w:val="222222"/>
          <w:sz w:val="24"/>
          <w:szCs w:val="24"/>
          <w:shd w:val="clear" w:color="auto" w:fill="FFFFFF"/>
        </w:rPr>
        <w:t xml:space="preserve"> aside orders against set-aside multiple-award contracts</w:t>
      </w:r>
    </w:p>
    <w:p w14:paraId="09037A55"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131DB4">
        <w:rPr>
          <w:rFonts w:ascii="Courier New" w:hAnsi="Courier New" w:cs="Courier New"/>
          <w:color w:val="222222"/>
          <w:sz w:val="24"/>
          <w:szCs w:val="24"/>
          <w:u w:val="single"/>
          <w:shd w:val="clear" w:color="auto" w:fill="FFFFFF"/>
        </w:rPr>
        <w:t>Comment</w:t>
      </w:r>
      <w:r w:rsidRPr="0025125A">
        <w:rPr>
          <w:rFonts w:ascii="Courier New" w:hAnsi="Courier New" w:cs="Courier New"/>
          <w:color w:val="222222"/>
          <w:sz w:val="24"/>
          <w:szCs w:val="24"/>
          <w:shd w:val="clear" w:color="auto" w:fill="FFFFFF"/>
        </w:rPr>
        <w:t>:  One respondent suggested adding language to FAR 19.504(a) to clarify the ability to set aside orders for a socioeconomic business type under a multiple-award contract that has been set aside for small business.</w:t>
      </w:r>
    </w:p>
    <w:p w14:paraId="6578D276"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131DB4">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xml:space="preserve">:  The proposed FAR rule did not explicitly address whether orders can be set aside under a multiple-award contract that is itself set aside, but neither did it </w:t>
      </w:r>
      <w:r w:rsidRPr="0025125A">
        <w:rPr>
          <w:rFonts w:ascii="Courier New" w:hAnsi="Courier New" w:cs="Courier New"/>
          <w:color w:val="222222"/>
          <w:sz w:val="24"/>
          <w:szCs w:val="24"/>
          <w:shd w:val="clear" w:color="auto" w:fill="FFFFFF"/>
        </w:rPr>
        <w:lastRenderedPageBreak/>
        <w:t xml:space="preserve">prohibit such an action. </w:t>
      </w:r>
      <w:r w:rsidR="00131DB4">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SBA’s regulations at 13 CFR 125.2(e</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 xml:space="preserve">6) only address setting aside orders under “full and open” multiple-award contracts. FAR 19.504 </w:t>
      </w:r>
      <w:proofErr w:type="gramStart"/>
      <w:r w:rsidRPr="0025125A">
        <w:rPr>
          <w:rFonts w:ascii="Courier New" w:hAnsi="Courier New" w:cs="Courier New"/>
          <w:color w:val="222222"/>
          <w:sz w:val="24"/>
          <w:szCs w:val="24"/>
          <w:shd w:val="clear" w:color="auto" w:fill="FFFFFF"/>
        </w:rPr>
        <w:t>is</w:t>
      </w:r>
      <w:proofErr w:type="gramEnd"/>
      <w:r w:rsidRPr="0025125A">
        <w:rPr>
          <w:rFonts w:ascii="Courier New" w:hAnsi="Courier New" w:cs="Courier New"/>
          <w:color w:val="222222"/>
          <w:sz w:val="24"/>
          <w:szCs w:val="24"/>
          <w:shd w:val="clear" w:color="auto" w:fill="FFFFFF"/>
        </w:rPr>
        <w:t xml:space="preserve"> consistent with SBA’s current regulations.</w:t>
      </w:r>
    </w:p>
    <w:p w14:paraId="672EF2EC"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SBA contemplated setting aside orders against set-aside multiple-award contracts in their final rule published at 78 FR 61114.</w:t>
      </w:r>
      <w:r w:rsidR="00131DB4">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The concerns identified in that SBA final rule have since been addressed to enable fair and proper implementation of these set-aside orders. </w:t>
      </w:r>
      <w:r w:rsidR="00131DB4">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Specifically, the SBA final rule published at 81 FR 34243 standardized the limitations on subcontracting and the </w:t>
      </w:r>
      <w:proofErr w:type="spellStart"/>
      <w:r w:rsidRPr="0025125A">
        <w:rPr>
          <w:rFonts w:ascii="Courier New" w:hAnsi="Courier New" w:cs="Courier New"/>
          <w:color w:val="222222"/>
          <w:sz w:val="24"/>
          <w:szCs w:val="24"/>
          <w:shd w:val="clear" w:color="auto" w:fill="FFFFFF"/>
        </w:rPr>
        <w:t>nonmanufacturer</w:t>
      </w:r>
      <w:proofErr w:type="spellEnd"/>
      <w:r w:rsidRPr="0025125A">
        <w:rPr>
          <w:rFonts w:ascii="Courier New" w:hAnsi="Courier New" w:cs="Courier New"/>
          <w:color w:val="222222"/>
          <w:sz w:val="24"/>
          <w:szCs w:val="24"/>
          <w:shd w:val="clear" w:color="auto" w:fill="FFFFFF"/>
        </w:rPr>
        <w:t xml:space="preserve"> rule across the socioeconomic programs. In addition, some agencies have pursued the strategy of allowing set-aside orders against set-aside multiple-award contracts, including notification and incorporation of the clause at FAR 52.219-13, and have not encountered any industry concerns.</w:t>
      </w:r>
    </w:p>
    <w:p w14:paraId="0F2A43D2"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Therefore, this final FAR rule cannot provide further clarity.</w:t>
      </w:r>
      <w:r w:rsidR="004C4D75">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The Councils note that SBA </w:t>
      </w:r>
      <w:r w:rsidR="00E7680B">
        <w:rPr>
          <w:rFonts w:ascii="Courier New" w:hAnsi="Courier New" w:cs="Courier New"/>
          <w:color w:val="222222"/>
          <w:sz w:val="24"/>
          <w:szCs w:val="24"/>
          <w:shd w:val="clear" w:color="auto" w:fill="FFFFFF"/>
        </w:rPr>
        <w:t>is</w:t>
      </w:r>
      <w:r w:rsidRPr="0025125A">
        <w:rPr>
          <w:rFonts w:ascii="Courier New" w:hAnsi="Courier New" w:cs="Courier New"/>
          <w:color w:val="222222"/>
          <w:sz w:val="24"/>
          <w:szCs w:val="24"/>
          <w:shd w:val="clear" w:color="auto" w:fill="FFFFFF"/>
        </w:rPr>
        <w:t xml:space="preserve"> explor</w:t>
      </w:r>
      <w:r w:rsidR="00E7680B">
        <w:rPr>
          <w:rFonts w:ascii="Courier New" w:hAnsi="Courier New" w:cs="Courier New"/>
          <w:color w:val="222222"/>
          <w:sz w:val="24"/>
          <w:szCs w:val="24"/>
          <w:shd w:val="clear" w:color="auto" w:fill="FFFFFF"/>
        </w:rPr>
        <w:t>ing</w:t>
      </w:r>
      <w:r w:rsidRPr="0025125A">
        <w:rPr>
          <w:rFonts w:ascii="Courier New" w:hAnsi="Courier New" w:cs="Courier New"/>
          <w:color w:val="222222"/>
          <w:sz w:val="24"/>
          <w:szCs w:val="24"/>
          <w:shd w:val="clear" w:color="auto" w:fill="FFFFFF"/>
        </w:rPr>
        <w:t xml:space="preserve"> providing guidance on this issue through a separate rulemaking, and the Councils may pursue a separate FAR rule on the subject.</w:t>
      </w:r>
    </w:p>
    <w:p w14:paraId="63787AF8" w14:textId="77777777" w:rsidR="0025125A" w:rsidRPr="00EC01C9" w:rsidRDefault="0025125A" w:rsidP="009C51C2">
      <w:pPr>
        <w:spacing w:line="480" w:lineRule="auto"/>
        <w:ind w:firstLine="1440"/>
        <w:rPr>
          <w:rFonts w:ascii="Courier New" w:hAnsi="Courier New" w:cs="Courier New"/>
          <w:b/>
          <w:color w:val="222222"/>
          <w:sz w:val="24"/>
          <w:szCs w:val="24"/>
          <w:shd w:val="clear" w:color="auto" w:fill="FFFFFF"/>
        </w:rPr>
      </w:pPr>
      <w:proofErr w:type="gramStart"/>
      <w:r w:rsidRPr="00EC01C9">
        <w:rPr>
          <w:rFonts w:ascii="Courier New" w:hAnsi="Courier New" w:cs="Courier New"/>
          <w:b/>
          <w:color w:val="222222"/>
          <w:sz w:val="24"/>
          <w:szCs w:val="24"/>
          <w:shd w:val="clear" w:color="auto" w:fill="FFFFFF"/>
        </w:rPr>
        <w:t xml:space="preserve">d. </w:t>
      </w:r>
      <w:r w:rsidR="004C4D75" w:rsidRPr="00EC01C9">
        <w:rPr>
          <w:rFonts w:ascii="Courier New" w:hAnsi="Courier New" w:cs="Courier New"/>
          <w:b/>
          <w:color w:val="222222"/>
          <w:sz w:val="24"/>
          <w:szCs w:val="24"/>
          <w:shd w:val="clear" w:color="auto" w:fill="FFFFFF"/>
        </w:rPr>
        <w:t xml:space="preserve"> </w:t>
      </w:r>
      <w:r w:rsidRPr="00EC01C9">
        <w:rPr>
          <w:rFonts w:ascii="Courier New" w:hAnsi="Courier New" w:cs="Courier New"/>
          <w:b/>
          <w:color w:val="222222"/>
          <w:sz w:val="24"/>
          <w:szCs w:val="24"/>
          <w:shd w:val="clear" w:color="auto" w:fill="FFFFFF"/>
        </w:rPr>
        <w:t>Sole</w:t>
      </w:r>
      <w:proofErr w:type="gramEnd"/>
      <w:r w:rsidRPr="00EC01C9">
        <w:rPr>
          <w:rFonts w:ascii="Courier New" w:hAnsi="Courier New" w:cs="Courier New"/>
          <w:b/>
          <w:color w:val="222222"/>
          <w:sz w:val="24"/>
          <w:szCs w:val="24"/>
          <w:shd w:val="clear" w:color="auto" w:fill="FFFFFF"/>
        </w:rPr>
        <w:t xml:space="preserve"> sourcing under multiple-award contracts</w:t>
      </w:r>
    </w:p>
    <w:p w14:paraId="20127854"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4C4D75">
        <w:rPr>
          <w:rFonts w:ascii="Courier New" w:hAnsi="Courier New" w:cs="Courier New"/>
          <w:color w:val="222222"/>
          <w:sz w:val="24"/>
          <w:szCs w:val="24"/>
          <w:u w:val="single"/>
          <w:shd w:val="clear" w:color="auto" w:fill="FFFFFF"/>
        </w:rPr>
        <w:t>Comment</w:t>
      </w:r>
      <w:r w:rsidRPr="0025125A">
        <w:rPr>
          <w:rFonts w:ascii="Courier New" w:hAnsi="Courier New" w:cs="Courier New"/>
          <w:color w:val="222222"/>
          <w:sz w:val="24"/>
          <w:szCs w:val="24"/>
          <w:shd w:val="clear" w:color="auto" w:fill="FFFFFF"/>
        </w:rPr>
        <w:t xml:space="preserve">:  One respondent recommended adding a sentence to the end of FAR 19.504(a) to clarify that set-asides are </w:t>
      </w:r>
      <w:r w:rsidRPr="0025125A">
        <w:rPr>
          <w:rFonts w:ascii="Courier New" w:hAnsi="Courier New" w:cs="Courier New"/>
          <w:color w:val="222222"/>
          <w:sz w:val="24"/>
          <w:szCs w:val="24"/>
          <w:shd w:val="clear" w:color="auto" w:fill="FFFFFF"/>
        </w:rPr>
        <w:lastRenderedPageBreak/>
        <w:t xml:space="preserve">for competition and do not include sole source orders. </w:t>
      </w:r>
      <w:r w:rsidR="004C4D75">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The respondent also suggested a revision to FAR 19.504(c</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2) and FAR 52.219-XX(d)</w:t>
      </w:r>
      <w:r w:rsidR="006F5E7F">
        <w:rPr>
          <w:rFonts w:ascii="Courier New" w:hAnsi="Courier New" w:cs="Courier New"/>
          <w:color w:val="222222"/>
          <w:sz w:val="24"/>
          <w:szCs w:val="24"/>
          <w:shd w:val="clear" w:color="auto" w:fill="FFFFFF"/>
        </w:rPr>
        <w:t xml:space="preserve"> (now 52.219-3</w:t>
      </w:r>
      <w:r w:rsidR="00E7680B">
        <w:rPr>
          <w:rFonts w:ascii="Courier New" w:hAnsi="Courier New" w:cs="Courier New"/>
          <w:color w:val="222222"/>
          <w:sz w:val="24"/>
          <w:szCs w:val="24"/>
          <w:shd w:val="clear" w:color="auto" w:fill="FFFFFF"/>
        </w:rPr>
        <w:t>2</w:t>
      </w:r>
      <w:r w:rsidR="006F5E7F">
        <w:rPr>
          <w:rFonts w:ascii="Courier New" w:hAnsi="Courier New" w:cs="Courier New"/>
          <w:color w:val="222222"/>
          <w:sz w:val="24"/>
          <w:szCs w:val="24"/>
          <w:shd w:val="clear" w:color="auto" w:fill="FFFFFF"/>
        </w:rPr>
        <w:t>(b))</w:t>
      </w:r>
      <w:r w:rsidRPr="0025125A">
        <w:rPr>
          <w:rFonts w:ascii="Courier New" w:hAnsi="Courier New" w:cs="Courier New"/>
          <w:color w:val="222222"/>
          <w:sz w:val="24"/>
          <w:szCs w:val="24"/>
          <w:shd w:val="clear" w:color="auto" w:fill="FFFFFF"/>
        </w:rPr>
        <w:t xml:space="preserve"> to clarify that orders issued directly to a small business concern under reserves should not be considered a sole source or a set-aside award.</w:t>
      </w:r>
    </w:p>
    <w:p w14:paraId="7F9EE822"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4C4D75">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xml:space="preserve">:  The Councils agree that orders issued directly under a reserve are neither sole source awards nor set asides as identified in the FAR. </w:t>
      </w:r>
      <w:r w:rsidR="004C4D75">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Orders issued directly under a reserve have a distinct authority based on 15 U.S.C. 644(r</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 xml:space="preserve">2) and (3). </w:t>
      </w:r>
      <w:r w:rsidR="004C4D75">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The Councils do not consider it necessary to include the recommended sentence at FAR 19.504(a), 19.504(c</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2), and 52.219-</w:t>
      </w:r>
      <w:r w:rsidR="006F5E7F">
        <w:rPr>
          <w:rFonts w:ascii="Courier New" w:hAnsi="Courier New" w:cs="Courier New"/>
          <w:color w:val="222222"/>
          <w:sz w:val="24"/>
          <w:szCs w:val="24"/>
          <w:shd w:val="clear" w:color="auto" w:fill="FFFFFF"/>
        </w:rPr>
        <w:t>3</w:t>
      </w:r>
      <w:r w:rsidR="00E7680B">
        <w:rPr>
          <w:rFonts w:ascii="Courier New" w:hAnsi="Courier New" w:cs="Courier New"/>
          <w:color w:val="222222"/>
          <w:sz w:val="24"/>
          <w:szCs w:val="24"/>
          <w:shd w:val="clear" w:color="auto" w:fill="FFFFFF"/>
        </w:rPr>
        <w:t>2</w:t>
      </w:r>
      <w:r w:rsidRPr="0025125A">
        <w:rPr>
          <w:rFonts w:ascii="Courier New" w:hAnsi="Courier New" w:cs="Courier New"/>
          <w:color w:val="222222"/>
          <w:sz w:val="24"/>
          <w:szCs w:val="24"/>
          <w:shd w:val="clear" w:color="auto" w:fill="FFFFFF"/>
        </w:rPr>
        <w:t>.</w:t>
      </w:r>
    </w:p>
    <w:p w14:paraId="0E3C5458"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However, the title of the FAR 19.504 is retitled “Orders under multiple-award contracts” to more accurately describe the guidance provided.</w:t>
      </w:r>
      <w:r w:rsidR="004C4D75">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In addition, the final rule is amended to add language at FAR 16.505(b</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1)(</w:t>
      </w:r>
      <w:proofErr w:type="spellStart"/>
      <w:r w:rsidRPr="0025125A">
        <w:rPr>
          <w:rFonts w:ascii="Courier New" w:hAnsi="Courier New" w:cs="Courier New"/>
          <w:color w:val="222222"/>
          <w:sz w:val="24"/>
          <w:szCs w:val="24"/>
          <w:shd w:val="clear" w:color="auto" w:fill="FFFFFF"/>
        </w:rPr>
        <w:t>i</w:t>
      </w:r>
      <w:proofErr w:type="spellEnd"/>
      <w:r w:rsidRPr="0025125A">
        <w:rPr>
          <w:rFonts w:ascii="Courier New" w:hAnsi="Courier New" w:cs="Courier New"/>
          <w:color w:val="222222"/>
          <w:sz w:val="24"/>
          <w:szCs w:val="24"/>
          <w:shd w:val="clear" w:color="auto" w:fill="FFFFFF"/>
        </w:rPr>
        <w:t>)(B) to identify orders issued directly to a small business concern under a reserve as allowable. Such orders are permissible per section 1331 (15 USC 644(r)) and SBA’s final rule at 78 F</w:t>
      </w:r>
      <w:r w:rsidR="004C4D75">
        <w:rPr>
          <w:rFonts w:ascii="Courier New" w:hAnsi="Courier New" w:cs="Courier New"/>
          <w:color w:val="222222"/>
          <w:sz w:val="24"/>
          <w:szCs w:val="24"/>
          <w:shd w:val="clear" w:color="auto" w:fill="FFFFFF"/>
        </w:rPr>
        <w:t>R 61114, dated October 2, 2013.</w:t>
      </w:r>
    </w:p>
    <w:p w14:paraId="3B7C6E57"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4C4D75">
        <w:rPr>
          <w:rFonts w:ascii="Courier New" w:hAnsi="Courier New" w:cs="Courier New"/>
          <w:color w:val="222222"/>
          <w:sz w:val="24"/>
          <w:szCs w:val="24"/>
          <w:u w:val="single"/>
          <w:shd w:val="clear" w:color="auto" w:fill="FFFFFF"/>
        </w:rPr>
        <w:t>Comment</w:t>
      </w:r>
      <w:r w:rsidRPr="0025125A">
        <w:rPr>
          <w:rFonts w:ascii="Courier New" w:hAnsi="Courier New" w:cs="Courier New"/>
          <w:color w:val="222222"/>
          <w:sz w:val="24"/>
          <w:szCs w:val="24"/>
          <w:shd w:val="clear" w:color="auto" w:fill="FFFFFF"/>
        </w:rPr>
        <w:t>:  One respondent asserted that the language in FAR 6.302-5(b</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 xml:space="preserve">4) provides sole source authority for all of the small business concerns identified in FAR 19.000(a)(3) </w:t>
      </w:r>
      <w:r w:rsidRPr="0025125A">
        <w:rPr>
          <w:rFonts w:ascii="Courier New" w:hAnsi="Courier New" w:cs="Courier New"/>
          <w:color w:val="222222"/>
          <w:sz w:val="24"/>
          <w:szCs w:val="24"/>
          <w:shd w:val="clear" w:color="auto" w:fill="FFFFFF"/>
        </w:rPr>
        <w:lastRenderedPageBreak/>
        <w:t>except the small business category.  The respondent recommended that small businesses be added to the “list” of sole source acquisition strategies at 6.302-5(b), since the proposed language at FAR 19.504(c</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2) provides that the contracting officer may issue orders directly to one small business concern for work that it can perform when there is only one contract award to any one type of small business concern identified in FAR 19.000(a)(3).</w:t>
      </w:r>
    </w:p>
    <w:p w14:paraId="2FA1C630"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4C4D75">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xml:space="preserve">:  The sole source authorities identified in FAR 6.302-5(b) for </w:t>
      </w:r>
      <w:r w:rsidR="00E7680B">
        <w:rPr>
          <w:rFonts w:ascii="Courier New" w:hAnsi="Courier New" w:cs="Courier New"/>
          <w:color w:val="222222"/>
          <w:sz w:val="24"/>
          <w:szCs w:val="24"/>
          <w:shd w:val="clear" w:color="auto" w:fill="FFFFFF"/>
        </w:rPr>
        <w:t>w</w:t>
      </w:r>
      <w:r w:rsidRPr="0025125A">
        <w:rPr>
          <w:rFonts w:ascii="Courier New" w:hAnsi="Courier New" w:cs="Courier New"/>
          <w:color w:val="222222"/>
          <w:sz w:val="24"/>
          <w:szCs w:val="24"/>
          <w:shd w:val="clear" w:color="auto" w:fill="FFFFFF"/>
        </w:rPr>
        <w:t>omen-</w:t>
      </w:r>
      <w:r w:rsidR="00E7680B">
        <w:rPr>
          <w:rFonts w:ascii="Courier New" w:hAnsi="Courier New" w:cs="Courier New"/>
          <w:color w:val="222222"/>
          <w:sz w:val="24"/>
          <w:szCs w:val="24"/>
          <w:shd w:val="clear" w:color="auto" w:fill="FFFFFF"/>
        </w:rPr>
        <w:t>o</w:t>
      </w:r>
      <w:r w:rsidRPr="0025125A">
        <w:rPr>
          <w:rFonts w:ascii="Courier New" w:hAnsi="Courier New" w:cs="Courier New"/>
          <w:color w:val="222222"/>
          <w:sz w:val="24"/>
          <w:szCs w:val="24"/>
          <w:shd w:val="clear" w:color="auto" w:fill="FFFFFF"/>
        </w:rPr>
        <w:t xml:space="preserve">wned </w:t>
      </w:r>
      <w:r w:rsidR="00E7680B">
        <w:rPr>
          <w:rFonts w:ascii="Courier New" w:hAnsi="Courier New" w:cs="Courier New"/>
          <w:color w:val="222222"/>
          <w:sz w:val="24"/>
          <w:szCs w:val="24"/>
          <w:shd w:val="clear" w:color="auto" w:fill="FFFFFF"/>
        </w:rPr>
        <w:t>s</w:t>
      </w:r>
      <w:r w:rsidRPr="0025125A">
        <w:rPr>
          <w:rFonts w:ascii="Courier New" w:hAnsi="Courier New" w:cs="Courier New"/>
          <w:color w:val="222222"/>
          <w:sz w:val="24"/>
          <w:szCs w:val="24"/>
          <w:shd w:val="clear" w:color="auto" w:fill="FFFFFF"/>
        </w:rPr>
        <w:t xml:space="preserve">mall </w:t>
      </w:r>
      <w:r w:rsidR="00E7680B">
        <w:rPr>
          <w:rFonts w:ascii="Courier New" w:hAnsi="Courier New" w:cs="Courier New"/>
          <w:color w:val="222222"/>
          <w:sz w:val="24"/>
          <w:szCs w:val="24"/>
          <w:shd w:val="clear" w:color="auto" w:fill="FFFFFF"/>
        </w:rPr>
        <w:t>b</w:t>
      </w:r>
      <w:r w:rsidRPr="0025125A">
        <w:rPr>
          <w:rFonts w:ascii="Courier New" w:hAnsi="Courier New" w:cs="Courier New"/>
          <w:color w:val="222222"/>
          <w:sz w:val="24"/>
          <w:szCs w:val="24"/>
          <w:shd w:val="clear" w:color="auto" w:fill="FFFFFF"/>
        </w:rPr>
        <w:t xml:space="preserve">usiness, </w:t>
      </w:r>
      <w:r w:rsidR="00E7680B">
        <w:rPr>
          <w:rFonts w:ascii="Courier New" w:hAnsi="Courier New" w:cs="Courier New"/>
          <w:color w:val="222222"/>
          <w:sz w:val="24"/>
          <w:szCs w:val="24"/>
          <w:shd w:val="clear" w:color="auto" w:fill="FFFFFF"/>
        </w:rPr>
        <w:t>s</w:t>
      </w:r>
      <w:r w:rsidRPr="0025125A">
        <w:rPr>
          <w:rFonts w:ascii="Courier New" w:hAnsi="Courier New" w:cs="Courier New"/>
          <w:color w:val="222222"/>
          <w:sz w:val="24"/>
          <w:szCs w:val="24"/>
          <w:shd w:val="clear" w:color="auto" w:fill="FFFFFF"/>
        </w:rPr>
        <w:t>ervice-</w:t>
      </w:r>
      <w:r w:rsidR="00E7680B">
        <w:rPr>
          <w:rFonts w:ascii="Courier New" w:hAnsi="Courier New" w:cs="Courier New"/>
          <w:color w:val="222222"/>
          <w:sz w:val="24"/>
          <w:szCs w:val="24"/>
          <w:shd w:val="clear" w:color="auto" w:fill="FFFFFF"/>
        </w:rPr>
        <w:t>d</w:t>
      </w:r>
      <w:r w:rsidRPr="0025125A">
        <w:rPr>
          <w:rFonts w:ascii="Courier New" w:hAnsi="Courier New" w:cs="Courier New"/>
          <w:color w:val="222222"/>
          <w:sz w:val="24"/>
          <w:szCs w:val="24"/>
          <w:shd w:val="clear" w:color="auto" w:fill="FFFFFF"/>
        </w:rPr>
        <w:t xml:space="preserve">isabled </w:t>
      </w:r>
      <w:r w:rsidR="00E7680B">
        <w:rPr>
          <w:rFonts w:ascii="Courier New" w:hAnsi="Courier New" w:cs="Courier New"/>
          <w:color w:val="222222"/>
          <w:sz w:val="24"/>
          <w:szCs w:val="24"/>
          <w:shd w:val="clear" w:color="auto" w:fill="FFFFFF"/>
        </w:rPr>
        <w:t>v</w:t>
      </w:r>
      <w:r w:rsidRPr="0025125A">
        <w:rPr>
          <w:rFonts w:ascii="Courier New" w:hAnsi="Courier New" w:cs="Courier New"/>
          <w:color w:val="222222"/>
          <w:sz w:val="24"/>
          <w:szCs w:val="24"/>
          <w:shd w:val="clear" w:color="auto" w:fill="FFFFFF"/>
        </w:rPr>
        <w:t>eteran-</w:t>
      </w:r>
      <w:r w:rsidR="00E7680B">
        <w:rPr>
          <w:rFonts w:ascii="Courier New" w:hAnsi="Courier New" w:cs="Courier New"/>
          <w:color w:val="222222"/>
          <w:sz w:val="24"/>
          <w:szCs w:val="24"/>
          <w:shd w:val="clear" w:color="auto" w:fill="FFFFFF"/>
        </w:rPr>
        <w:t>o</w:t>
      </w:r>
      <w:r w:rsidRPr="0025125A">
        <w:rPr>
          <w:rFonts w:ascii="Courier New" w:hAnsi="Courier New" w:cs="Courier New"/>
          <w:color w:val="222222"/>
          <w:sz w:val="24"/>
          <w:szCs w:val="24"/>
          <w:shd w:val="clear" w:color="auto" w:fill="FFFFFF"/>
        </w:rPr>
        <w:t xml:space="preserve">wned </w:t>
      </w:r>
      <w:r w:rsidR="00E7680B">
        <w:rPr>
          <w:rFonts w:ascii="Courier New" w:hAnsi="Courier New" w:cs="Courier New"/>
          <w:color w:val="222222"/>
          <w:sz w:val="24"/>
          <w:szCs w:val="24"/>
          <w:shd w:val="clear" w:color="auto" w:fill="FFFFFF"/>
        </w:rPr>
        <w:t>s</w:t>
      </w:r>
      <w:r w:rsidRPr="0025125A">
        <w:rPr>
          <w:rFonts w:ascii="Courier New" w:hAnsi="Courier New" w:cs="Courier New"/>
          <w:color w:val="222222"/>
          <w:sz w:val="24"/>
          <w:szCs w:val="24"/>
          <w:shd w:val="clear" w:color="auto" w:fill="FFFFFF"/>
        </w:rPr>
        <w:t xml:space="preserve">mall </w:t>
      </w:r>
      <w:r w:rsidR="00E7680B">
        <w:rPr>
          <w:rFonts w:ascii="Courier New" w:hAnsi="Courier New" w:cs="Courier New"/>
          <w:color w:val="222222"/>
          <w:sz w:val="24"/>
          <w:szCs w:val="24"/>
          <w:shd w:val="clear" w:color="auto" w:fill="FFFFFF"/>
        </w:rPr>
        <w:t>b</w:t>
      </w:r>
      <w:r w:rsidRPr="0025125A">
        <w:rPr>
          <w:rFonts w:ascii="Courier New" w:hAnsi="Courier New" w:cs="Courier New"/>
          <w:color w:val="222222"/>
          <w:sz w:val="24"/>
          <w:szCs w:val="24"/>
          <w:shd w:val="clear" w:color="auto" w:fill="FFFFFF"/>
        </w:rPr>
        <w:t xml:space="preserve">usiness, 8(a) participants, and </w:t>
      </w:r>
      <w:proofErr w:type="spellStart"/>
      <w:r w:rsidRPr="0025125A">
        <w:rPr>
          <w:rFonts w:ascii="Courier New" w:hAnsi="Courier New" w:cs="Courier New"/>
          <w:color w:val="222222"/>
          <w:sz w:val="24"/>
          <w:szCs w:val="24"/>
          <w:shd w:val="clear" w:color="auto" w:fill="FFFFFF"/>
        </w:rPr>
        <w:t>HUBZone</w:t>
      </w:r>
      <w:proofErr w:type="spellEnd"/>
      <w:r w:rsidRPr="0025125A">
        <w:rPr>
          <w:rFonts w:ascii="Courier New" w:hAnsi="Courier New" w:cs="Courier New"/>
          <w:color w:val="222222"/>
          <w:sz w:val="24"/>
          <w:szCs w:val="24"/>
          <w:shd w:val="clear" w:color="auto" w:fill="FFFFFF"/>
        </w:rPr>
        <w:t xml:space="preserve"> small business concerns apply to contracts, not orders. </w:t>
      </w:r>
      <w:r w:rsidR="00D8198C">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However, the Councils addressed the concern at the order level by adding language to FAR 16.505(b</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1)(</w:t>
      </w:r>
      <w:proofErr w:type="spellStart"/>
      <w:r w:rsidRPr="0025125A">
        <w:rPr>
          <w:rFonts w:ascii="Courier New" w:hAnsi="Courier New" w:cs="Courier New"/>
          <w:color w:val="222222"/>
          <w:sz w:val="24"/>
          <w:szCs w:val="24"/>
          <w:shd w:val="clear" w:color="auto" w:fill="FFFFFF"/>
        </w:rPr>
        <w:t>i</w:t>
      </w:r>
      <w:proofErr w:type="spellEnd"/>
      <w:r w:rsidRPr="0025125A">
        <w:rPr>
          <w:rFonts w:ascii="Courier New" w:hAnsi="Courier New" w:cs="Courier New"/>
          <w:color w:val="222222"/>
          <w:sz w:val="24"/>
          <w:szCs w:val="24"/>
          <w:shd w:val="clear" w:color="auto" w:fill="FFFFFF"/>
        </w:rPr>
        <w:t xml:space="preserve">)(B) to identify orders issued directly to a small business concern under a reserve as allowable. </w:t>
      </w:r>
      <w:r w:rsidR="00D8198C">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Such orders are permissible per section 1331 (15 USC 644(r)) and SBA’s final rule at 78 FR 61114, dated October 2, 2013.</w:t>
      </w:r>
    </w:p>
    <w:p w14:paraId="6C3CFD52" w14:textId="77777777" w:rsidR="0025125A" w:rsidRPr="00EC01C9" w:rsidRDefault="0025125A" w:rsidP="009C51C2">
      <w:pPr>
        <w:spacing w:line="480" w:lineRule="auto"/>
        <w:ind w:firstLine="1440"/>
        <w:rPr>
          <w:rFonts w:ascii="Courier New" w:hAnsi="Courier New" w:cs="Courier New"/>
          <w:b/>
          <w:color w:val="222222"/>
          <w:sz w:val="24"/>
          <w:szCs w:val="24"/>
          <w:shd w:val="clear" w:color="auto" w:fill="FFFFFF"/>
        </w:rPr>
      </w:pPr>
      <w:proofErr w:type="gramStart"/>
      <w:r w:rsidRPr="00EC01C9">
        <w:rPr>
          <w:rFonts w:ascii="Courier New" w:hAnsi="Courier New" w:cs="Courier New"/>
          <w:b/>
          <w:color w:val="222222"/>
          <w:sz w:val="24"/>
          <w:szCs w:val="24"/>
          <w:shd w:val="clear" w:color="auto" w:fill="FFFFFF"/>
        </w:rPr>
        <w:t>e.</w:t>
      </w:r>
      <w:r w:rsidR="00D8198C" w:rsidRPr="00EC01C9">
        <w:rPr>
          <w:rFonts w:ascii="Courier New" w:hAnsi="Courier New" w:cs="Courier New"/>
          <w:b/>
          <w:color w:val="222222"/>
          <w:sz w:val="24"/>
          <w:szCs w:val="24"/>
          <w:shd w:val="clear" w:color="auto" w:fill="FFFFFF"/>
        </w:rPr>
        <w:t xml:space="preserve"> </w:t>
      </w:r>
      <w:r w:rsidRPr="00EC01C9">
        <w:rPr>
          <w:rFonts w:ascii="Courier New" w:hAnsi="Courier New" w:cs="Courier New"/>
          <w:b/>
          <w:color w:val="222222"/>
          <w:sz w:val="24"/>
          <w:szCs w:val="24"/>
          <w:shd w:val="clear" w:color="auto" w:fill="FFFFFF"/>
        </w:rPr>
        <w:t xml:space="preserve"> Application</w:t>
      </w:r>
      <w:proofErr w:type="gramEnd"/>
      <w:r w:rsidRPr="00EC01C9">
        <w:rPr>
          <w:rFonts w:ascii="Courier New" w:hAnsi="Courier New" w:cs="Courier New"/>
          <w:b/>
          <w:color w:val="222222"/>
          <w:sz w:val="24"/>
          <w:szCs w:val="24"/>
          <w:shd w:val="clear" w:color="auto" w:fill="FFFFFF"/>
        </w:rPr>
        <w:t xml:space="preserve"> of the </w:t>
      </w:r>
      <w:proofErr w:type="spellStart"/>
      <w:r w:rsidRPr="00EC01C9">
        <w:rPr>
          <w:rFonts w:ascii="Courier New" w:hAnsi="Courier New" w:cs="Courier New"/>
          <w:b/>
          <w:color w:val="222222"/>
          <w:sz w:val="24"/>
          <w:szCs w:val="24"/>
          <w:shd w:val="clear" w:color="auto" w:fill="FFFFFF"/>
        </w:rPr>
        <w:t>HUBZone</w:t>
      </w:r>
      <w:proofErr w:type="spellEnd"/>
      <w:r w:rsidRPr="00EC01C9">
        <w:rPr>
          <w:rFonts w:ascii="Courier New" w:hAnsi="Courier New" w:cs="Courier New"/>
          <w:b/>
          <w:color w:val="222222"/>
          <w:sz w:val="24"/>
          <w:szCs w:val="24"/>
          <w:shd w:val="clear" w:color="auto" w:fill="FFFFFF"/>
        </w:rPr>
        <w:t xml:space="preserve"> price evaluation preference to full and open multiple-award contracts</w:t>
      </w:r>
    </w:p>
    <w:p w14:paraId="7ACF237A"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D8198C">
        <w:rPr>
          <w:rFonts w:ascii="Courier New" w:hAnsi="Courier New" w:cs="Courier New"/>
          <w:color w:val="222222"/>
          <w:sz w:val="24"/>
          <w:szCs w:val="24"/>
          <w:u w:val="single"/>
          <w:shd w:val="clear" w:color="auto" w:fill="FFFFFF"/>
        </w:rPr>
        <w:t>Comment</w:t>
      </w:r>
      <w:r w:rsidRPr="0025125A">
        <w:rPr>
          <w:rFonts w:ascii="Courier New" w:hAnsi="Courier New" w:cs="Courier New"/>
          <w:color w:val="222222"/>
          <w:sz w:val="24"/>
          <w:szCs w:val="24"/>
          <w:shd w:val="clear" w:color="auto" w:fill="FFFFFF"/>
        </w:rPr>
        <w:t xml:space="preserve">:  One respondent wanted to ensure that the price evaluation preference (PEP) for </w:t>
      </w:r>
      <w:proofErr w:type="spellStart"/>
      <w:r w:rsidRPr="0025125A">
        <w:rPr>
          <w:rFonts w:ascii="Courier New" w:hAnsi="Courier New" w:cs="Courier New"/>
          <w:color w:val="222222"/>
          <w:sz w:val="24"/>
          <w:szCs w:val="24"/>
          <w:shd w:val="clear" w:color="auto" w:fill="FFFFFF"/>
        </w:rPr>
        <w:t>HUBZone</w:t>
      </w:r>
      <w:proofErr w:type="spellEnd"/>
      <w:r w:rsidRPr="0025125A">
        <w:rPr>
          <w:rFonts w:ascii="Courier New" w:hAnsi="Courier New" w:cs="Courier New"/>
          <w:color w:val="222222"/>
          <w:sz w:val="24"/>
          <w:szCs w:val="24"/>
          <w:shd w:val="clear" w:color="auto" w:fill="FFFFFF"/>
        </w:rPr>
        <w:t xml:space="preserve"> small business concerns may be used in acquisitions conducted </w:t>
      </w:r>
      <w:r w:rsidRPr="0025125A">
        <w:rPr>
          <w:rFonts w:ascii="Courier New" w:hAnsi="Courier New" w:cs="Courier New"/>
          <w:color w:val="222222"/>
          <w:sz w:val="24"/>
          <w:szCs w:val="24"/>
          <w:shd w:val="clear" w:color="auto" w:fill="FFFFFF"/>
        </w:rPr>
        <w:lastRenderedPageBreak/>
        <w:t>using full and open competition for multiple-award contracts.</w:t>
      </w:r>
    </w:p>
    <w:p w14:paraId="779106B6"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D8198C">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FAR subpart 19.13 allows use of the PEP in acquisitions conducted using full and open competition for multiple-award contracts.</w:t>
      </w:r>
    </w:p>
    <w:p w14:paraId="11BB7D04" w14:textId="77777777" w:rsidR="0025125A" w:rsidRPr="00EC01C9" w:rsidRDefault="0025125A" w:rsidP="0025125A">
      <w:pPr>
        <w:spacing w:line="480" w:lineRule="auto"/>
        <w:ind w:firstLine="720"/>
        <w:rPr>
          <w:rFonts w:ascii="Courier New" w:hAnsi="Courier New" w:cs="Courier New"/>
          <w:b/>
          <w:color w:val="222222"/>
          <w:sz w:val="24"/>
          <w:szCs w:val="24"/>
          <w:shd w:val="clear" w:color="auto" w:fill="FFFFFF"/>
        </w:rPr>
      </w:pPr>
      <w:r w:rsidRPr="00EC01C9">
        <w:rPr>
          <w:rFonts w:ascii="Courier New" w:hAnsi="Courier New" w:cs="Courier New"/>
          <w:b/>
          <w:color w:val="222222"/>
          <w:sz w:val="24"/>
          <w:szCs w:val="24"/>
          <w:shd w:val="clear" w:color="auto" w:fill="FFFFFF"/>
        </w:rPr>
        <w:t>8.  Multiple Award Schedule/FSS Issues</w:t>
      </w:r>
    </w:p>
    <w:p w14:paraId="60B7B088" w14:textId="77777777" w:rsidR="0025125A" w:rsidRPr="00EC01C9" w:rsidRDefault="0025125A" w:rsidP="009C51C2">
      <w:pPr>
        <w:spacing w:line="480" w:lineRule="auto"/>
        <w:ind w:firstLine="1440"/>
        <w:rPr>
          <w:rFonts w:ascii="Courier New" w:hAnsi="Courier New" w:cs="Courier New"/>
          <w:b/>
          <w:color w:val="222222"/>
          <w:sz w:val="24"/>
          <w:szCs w:val="24"/>
          <w:shd w:val="clear" w:color="auto" w:fill="FFFFFF"/>
        </w:rPr>
      </w:pPr>
      <w:proofErr w:type="gramStart"/>
      <w:r w:rsidRPr="00EC01C9">
        <w:rPr>
          <w:rFonts w:ascii="Courier New" w:hAnsi="Courier New" w:cs="Courier New"/>
          <w:b/>
          <w:color w:val="222222"/>
          <w:sz w:val="24"/>
          <w:szCs w:val="24"/>
          <w:shd w:val="clear" w:color="auto" w:fill="FFFFFF"/>
        </w:rPr>
        <w:t xml:space="preserve">a. </w:t>
      </w:r>
      <w:r w:rsidR="00D8198C" w:rsidRPr="00EC01C9">
        <w:rPr>
          <w:rFonts w:ascii="Courier New" w:hAnsi="Courier New" w:cs="Courier New"/>
          <w:b/>
          <w:color w:val="222222"/>
          <w:sz w:val="24"/>
          <w:szCs w:val="24"/>
          <w:shd w:val="clear" w:color="auto" w:fill="FFFFFF"/>
        </w:rPr>
        <w:t xml:space="preserve"> </w:t>
      </w:r>
      <w:r w:rsidRPr="00EC01C9">
        <w:rPr>
          <w:rFonts w:ascii="Courier New" w:hAnsi="Courier New" w:cs="Courier New"/>
          <w:b/>
          <w:color w:val="222222"/>
          <w:sz w:val="24"/>
          <w:szCs w:val="24"/>
          <w:shd w:val="clear" w:color="auto" w:fill="FFFFFF"/>
        </w:rPr>
        <w:t>Compliance</w:t>
      </w:r>
      <w:proofErr w:type="gramEnd"/>
      <w:r w:rsidRPr="00EC01C9">
        <w:rPr>
          <w:rFonts w:ascii="Courier New" w:hAnsi="Courier New" w:cs="Courier New"/>
          <w:b/>
          <w:color w:val="222222"/>
          <w:sz w:val="24"/>
          <w:szCs w:val="24"/>
          <w:shd w:val="clear" w:color="auto" w:fill="FFFFFF"/>
        </w:rPr>
        <w:t xml:space="preserve"> with limitations on subcontracting by end of contract period</w:t>
      </w:r>
    </w:p>
    <w:p w14:paraId="01FC4673"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D8198C">
        <w:rPr>
          <w:rFonts w:ascii="Courier New" w:hAnsi="Courier New" w:cs="Courier New"/>
          <w:color w:val="222222"/>
          <w:sz w:val="24"/>
          <w:szCs w:val="24"/>
          <w:u w:val="single"/>
          <w:shd w:val="clear" w:color="auto" w:fill="FFFFFF"/>
        </w:rPr>
        <w:t>Comment</w:t>
      </w:r>
      <w:r w:rsidRPr="0025125A">
        <w:rPr>
          <w:rFonts w:ascii="Courier New" w:hAnsi="Courier New" w:cs="Courier New"/>
          <w:color w:val="222222"/>
          <w:sz w:val="24"/>
          <w:szCs w:val="24"/>
          <w:shd w:val="clear" w:color="auto" w:fill="FFFFFF"/>
        </w:rPr>
        <w:t xml:space="preserve">:  One respondent commented that, with regard to the proposed language in FAR 19.505(b), it is not clear why contracting officers on GSA schedules and multiple-award contracts are not given the option to require compliance with the limitations on subcontracting by the end of the base contract as with other contracts. </w:t>
      </w:r>
      <w:r w:rsidR="00D8198C">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The respondent stated that it would be reasonable to afford Schedules and other multiple-award contracts that option and recommended that the FAR rule remove the proposed text at FAR 19.505(b)(2), which specifies that for orders that are set aside, compliance with the limitations on subcontracting is required for the performance period of that order.</w:t>
      </w:r>
    </w:p>
    <w:p w14:paraId="4627529D"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D8198C">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FAR 19.505(b) provides guidance on the compliance period for the limitations on subcontracting for all relevant scenarios:</w:t>
      </w:r>
      <w:r w:rsidR="00D8198C">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for contracts that have been set </w:t>
      </w:r>
      <w:r w:rsidRPr="0025125A">
        <w:rPr>
          <w:rFonts w:ascii="Courier New" w:hAnsi="Courier New" w:cs="Courier New"/>
          <w:color w:val="222222"/>
          <w:sz w:val="24"/>
          <w:szCs w:val="24"/>
          <w:shd w:val="clear" w:color="auto" w:fill="FFFFFF"/>
        </w:rPr>
        <w:lastRenderedPageBreak/>
        <w:t xml:space="preserve">aside and for orders that have been set aside. </w:t>
      </w:r>
      <w:r w:rsidR="00D8198C">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Paragraph (b</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 xml:space="preserve">1) provides guidance for contracts that are set aside. </w:t>
      </w:r>
      <w:r w:rsidR="00D8198C">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The term “contract” includes Multiple Award Schedule contracts and other multiple-award contracts.</w:t>
      </w:r>
      <w:r w:rsidR="00D8198C">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Thus, contracting officers for those contract vehicles that are set aside have the option of requiring compliance with the limitations on subcontracting by the end of the performance period of the contract or by the performance period of each individual order under the contract.</w:t>
      </w:r>
      <w:r w:rsidR="00D8198C">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Paragraph (b</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 xml:space="preserve">2) provides guidance for orders that are set aside. When an order is set aside, compliance with the limitations on subcontracting must apply only to the performance period of that order because the multiple-award contract under which it is placed may not have been set aside. </w:t>
      </w:r>
      <w:r w:rsidR="00D8198C">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Therefore, FAR 19.505(b</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2) remains in the final rule.</w:t>
      </w:r>
    </w:p>
    <w:p w14:paraId="6D992AA6" w14:textId="77777777" w:rsidR="0025125A" w:rsidRPr="00EC01C9" w:rsidRDefault="0025125A" w:rsidP="009C51C2">
      <w:pPr>
        <w:spacing w:line="480" w:lineRule="auto"/>
        <w:ind w:firstLine="1440"/>
        <w:rPr>
          <w:rFonts w:ascii="Courier New" w:hAnsi="Courier New" w:cs="Courier New"/>
          <w:b/>
          <w:color w:val="222222"/>
          <w:sz w:val="24"/>
          <w:szCs w:val="24"/>
          <w:shd w:val="clear" w:color="auto" w:fill="FFFFFF"/>
        </w:rPr>
      </w:pPr>
      <w:proofErr w:type="gramStart"/>
      <w:r w:rsidRPr="00EC01C9">
        <w:rPr>
          <w:rFonts w:ascii="Courier New" w:hAnsi="Courier New" w:cs="Courier New"/>
          <w:b/>
          <w:color w:val="222222"/>
          <w:sz w:val="24"/>
          <w:szCs w:val="24"/>
          <w:shd w:val="clear" w:color="auto" w:fill="FFFFFF"/>
        </w:rPr>
        <w:t>b.</w:t>
      </w:r>
      <w:r w:rsidR="00D8198C" w:rsidRPr="00EC01C9">
        <w:rPr>
          <w:rFonts w:ascii="Courier New" w:hAnsi="Courier New" w:cs="Courier New"/>
          <w:b/>
          <w:color w:val="222222"/>
          <w:sz w:val="24"/>
          <w:szCs w:val="24"/>
          <w:shd w:val="clear" w:color="auto" w:fill="FFFFFF"/>
        </w:rPr>
        <w:t xml:space="preserve"> </w:t>
      </w:r>
      <w:r w:rsidRPr="00EC01C9">
        <w:rPr>
          <w:rFonts w:ascii="Courier New" w:hAnsi="Courier New" w:cs="Courier New"/>
          <w:b/>
          <w:color w:val="222222"/>
          <w:sz w:val="24"/>
          <w:szCs w:val="24"/>
          <w:shd w:val="clear" w:color="auto" w:fill="FFFFFF"/>
        </w:rPr>
        <w:t xml:space="preserve"> </w:t>
      </w:r>
      <w:proofErr w:type="spellStart"/>
      <w:r w:rsidRPr="00EC01C9">
        <w:rPr>
          <w:rFonts w:ascii="Courier New" w:hAnsi="Courier New" w:cs="Courier New"/>
          <w:b/>
          <w:color w:val="222222"/>
          <w:sz w:val="24"/>
          <w:szCs w:val="24"/>
          <w:shd w:val="clear" w:color="auto" w:fill="FFFFFF"/>
        </w:rPr>
        <w:t>Nonmanufacturer</w:t>
      </w:r>
      <w:proofErr w:type="spellEnd"/>
      <w:proofErr w:type="gramEnd"/>
      <w:r w:rsidRPr="00EC01C9">
        <w:rPr>
          <w:rFonts w:ascii="Courier New" w:hAnsi="Courier New" w:cs="Courier New"/>
          <w:b/>
          <w:color w:val="222222"/>
          <w:sz w:val="24"/>
          <w:szCs w:val="24"/>
          <w:shd w:val="clear" w:color="auto" w:fill="FFFFFF"/>
        </w:rPr>
        <w:t xml:space="preserve"> rule application</w:t>
      </w:r>
    </w:p>
    <w:p w14:paraId="28061C71"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D8198C">
        <w:rPr>
          <w:rFonts w:ascii="Courier New" w:hAnsi="Courier New" w:cs="Courier New"/>
          <w:color w:val="222222"/>
          <w:sz w:val="24"/>
          <w:szCs w:val="24"/>
          <w:u w:val="single"/>
          <w:shd w:val="clear" w:color="auto" w:fill="FFFFFF"/>
        </w:rPr>
        <w:t>Comment</w:t>
      </w:r>
      <w:r w:rsidRPr="0025125A">
        <w:rPr>
          <w:rFonts w:ascii="Courier New" w:hAnsi="Courier New" w:cs="Courier New"/>
          <w:color w:val="222222"/>
          <w:sz w:val="24"/>
          <w:szCs w:val="24"/>
          <w:shd w:val="clear" w:color="auto" w:fill="FFFFFF"/>
        </w:rPr>
        <w:t xml:space="preserve">:  One respondent suggested clarification that the exception under $25,000 to the </w:t>
      </w:r>
      <w:proofErr w:type="spellStart"/>
      <w:r w:rsidRPr="0025125A">
        <w:rPr>
          <w:rFonts w:ascii="Courier New" w:hAnsi="Courier New" w:cs="Courier New"/>
          <w:color w:val="222222"/>
          <w:sz w:val="24"/>
          <w:szCs w:val="24"/>
          <w:shd w:val="clear" w:color="auto" w:fill="FFFFFF"/>
        </w:rPr>
        <w:t>nonmanufacturer</w:t>
      </w:r>
      <w:proofErr w:type="spellEnd"/>
      <w:r w:rsidRPr="0025125A">
        <w:rPr>
          <w:rFonts w:ascii="Courier New" w:hAnsi="Courier New" w:cs="Courier New"/>
          <w:color w:val="222222"/>
          <w:sz w:val="24"/>
          <w:szCs w:val="24"/>
          <w:shd w:val="clear" w:color="auto" w:fill="FFFFFF"/>
        </w:rPr>
        <w:t xml:space="preserve"> rule, which applies to orders set aside under a multiple-award contract, also applies to orders set aside under a “Federal Supply Schedule” contract.</w:t>
      </w:r>
    </w:p>
    <w:p w14:paraId="0D7DD187"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D8198C">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xml:space="preserve">:  The Councils believe it is unnecessary to clarify that a “multiple-award contract” includes a FSS contract, given that FAR 2.101 already defines the term </w:t>
      </w:r>
      <w:r w:rsidRPr="0025125A">
        <w:rPr>
          <w:rFonts w:ascii="Courier New" w:hAnsi="Courier New" w:cs="Courier New"/>
          <w:color w:val="222222"/>
          <w:sz w:val="24"/>
          <w:szCs w:val="24"/>
          <w:shd w:val="clear" w:color="auto" w:fill="FFFFFF"/>
        </w:rPr>
        <w:lastRenderedPageBreak/>
        <w:t xml:space="preserve">“multiple-award contract” as including a “Multiple Award Schedule contract issued by GSA,” </w:t>
      </w:r>
      <w:r w:rsidRPr="00B96EDD">
        <w:rPr>
          <w:rFonts w:ascii="Courier New" w:hAnsi="Courier New" w:cs="Courier New"/>
          <w:color w:val="222222"/>
          <w:sz w:val="24"/>
          <w:szCs w:val="24"/>
          <w:shd w:val="clear" w:color="auto" w:fill="FFFFFF"/>
        </w:rPr>
        <w:t>i.e.</w:t>
      </w:r>
      <w:r w:rsidRPr="0025125A">
        <w:rPr>
          <w:rFonts w:ascii="Courier New" w:hAnsi="Courier New" w:cs="Courier New"/>
          <w:color w:val="222222"/>
          <w:sz w:val="24"/>
          <w:szCs w:val="24"/>
          <w:shd w:val="clear" w:color="auto" w:fill="FFFFFF"/>
        </w:rPr>
        <w:t>, a FSS contract. Therefore, no clarification is made in the final rule.</w:t>
      </w:r>
    </w:p>
    <w:p w14:paraId="2EDBDD8B" w14:textId="77777777" w:rsidR="0025125A" w:rsidRPr="00EC01C9" w:rsidRDefault="0025125A" w:rsidP="009C51C2">
      <w:pPr>
        <w:spacing w:line="480" w:lineRule="auto"/>
        <w:ind w:firstLine="1440"/>
        <w:rPr>
          <w:rFonts w:ascii="Courier New" w:hAnsi="Courier New" w:cs="Courier New"/>
          <w:b/>
          <w:color w:val="222222"/>
          <w:sz w:val="24"/>
          <w:szCs w:val="24"/>
          <w:shd w:val="clear" w:color="auto" w:fill="FFFFFF"/>
        </w:rPr>
      </w:pPr>
      <w:proofErr w:type="gramStart"/>
      <w:r w:rsidRPr="00EC01C9">
        <w:rPr>
          <w:rFonts w:ascii="Courier New" w:hAnsi="Courier New" w:cs="Courier New"/>
          <w:b/>
          <w:color w:val="222222"/>
          <w:sz w:val="24"/>
          <w:szCs w:val="24"/>
          <w:shd w:val="clear" w:color="auto" w:fill="FFFFFF"/>
        </w:rPr>
        <w:t>c.</w:t>
      </w:r>
      <w:r w:rsidR="00D8198C" w:rsidRPr="00EC01C9">
        <w:rPr>
          <w:rFonts w:ascii="Courier New" w:hAnsi="Courier New" w:cs="Courier New"/>
          <w:b/>
          <w:color w:val="222222"/>
          <w:sz w:val="24"/>
          <w:szCs w:val="24"/>
          <w:shd w:val="clear" w:color="auto" w:fill="FFFFFF"/>
        </w:rPr>
        <w:t xml:space="preserve"> </w:t>
      </w:r>
      <w:r w:rsidRPr="00EC01C9">
        <w:rPr>
          <w:rFonts w:ascii="Courier New" w:hAnsi="Courier New" w:cs="Courier New"/>
          <w:b/>
          <w:color w:val="222222"/>
          <w:sz w:val="24"/>
          <w:szCs w:val="24"/>
          <w:shd w:val="clear" w:color="auto" w:fill="FFFFFF"/>
        </w:rPr>
        <w:t xml:space="preserve"> Assigning</w:t>
      </w:r>
      <w:proofErr w:type="gramEnd"/>
      <w:r w:rsidRPr="00EC01C9">
        <w:rPr>
          <w:rFonts w:ascii="Courier New" w:hAnsi="Courier New" w:cs="Courier New"/>
          <w:b/>
          <w:color w:val="222222"/>
          <w:sz w:val="24"/>
          <w:szCs w:val="24"/>
          <w:shd w:val="clear" w:color="auto" w:fill="FFFFFF"/>
        </w:rPr>
        <w:t xml:space="preserve"> NAICS codes to FSS orders</w:t>
      </w:r>
    </w:p>
    <w:p w14:paraId="43CEEB7F"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D8198C">
        <w:rPr>
          <w:rFonts w:ascii="Courier New" w:hAnsi="Courier New" w:cs="Courier New"/>
          <w:color w:val="222222"/>
          <w:sz w:val="24"/>
          <w:szCs w:val="24"/>
          <w:u w:val="single"/>
          <w:shd w:val="clear" w:color="auto" w:fill="FFFFFF"/>
        </w:rPr>
        <w:t>Comment</w:t>
      </w:r>
      <w:r w:rsidRPr="0025125A">
        <w:rPr>
          <w:rFonts w:ascii="Courier New" w:hAnsi="Courier New" w:cs="Courier New"/>
          <w:color w:val="222222"/>
          <w:sz w:val="24"/>
          <w:szCs w:val="24"/>
          <w:shd w:val="clear" w:color="auto" w:fill="FFFFFF"/>
        </w:rPr>
        <w:t>:  One respondent stated that the proposed text at FAR 19.102(b</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3)(</w:t>
      </w:r>
      <w:proofErr w:type="spellStart"/>
      <w:r w:rsidRPr="0025125A">
        <w:rPr>
          <w:rFonts w:ascii="Courier New" w:hAnsi="Courier New" w:cs="Courier New"/>
          <w:color w:val="222222"/>
          <w:sz w:val="24"/>
          <w:szCs w:val="24"/>
          <w:shd w:val="clear" w:color="auto" w:fill="FFFFFF"/>
        </w:rPr>
        <w:t>i</w:t>
      </w:r>
      <w:proofErr w:type="spellEnd"/>
      <w:r w:rsidRPr="0025125A">
        <w:rPr>
          <w:rFonts w:ascii="Courier New" w:hAnsi="Courier New" w:cs="Courier New"/>
          <w:color w:val="222222"/>
          <w:sz w:val="24"/>
          <w:szCs w:val="24"/>
          <w:shd w:val="clear" w:color="auto" w:fill="FFFFFF"/>
        </w:rPr>
        <w:t xml:space="preserve">), which requires that orders under multiple-award contracts whose solicitations were issued on or before January 31, 2017, be assigned the same NAICS code and corresponding size standard designated in the multiple-award contract under which they are placed, will be problematic for FSS orders and suggested removing the text. </w:t>
      </w:r>
      <w:r w:rsidR="00D8198C">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The respondent explained that under the FSS program, each contractor under the same Schedule may have a different NAICS code assigned to the FSS contract because NAICS codes are assigned based on the contractor’s “primary” SIN, and the primary SIN may differ across contractors under the same Schedule. As a result, the respondent questioned whether compliance with proposed 19.102(b)(3)(</w:t>
      </w:r>
      <w:proofErr w:type="spellStart"/>
      <w:r w:rsidRPr="0025125A">
        <w:rPr>
          <w:rFonts w:ascii="Courier New" w:hAnsi="Courier New" w:cs="Courier New"/>
          <w:color w:val="222222"/>
          <w:sz w:val="24"/>
          <w:szCs w:val="24"/>
          <w:shd w:val="clear" w:color="auto" w:fill="FFFFFF"/>
        </w:rPr>
        <w:t>i</w:t>
      </w:r>
      <w:proofErr w:type="spellEnd"/>
      <w:r w:rsidRPr="0025125A">
        <w:rPr>
          <w:rFonts w:ascii="Courier New" w:hAnsi="Courier New" w:cs="Courier New"/>
          <w:color w:val="222222"/>
          <w:sz w:val="24"/>
          <w:szCs w:val="24"/>
          <w:shd w:val="clear" w:color="auto" w:fill="FFFFFF"/>
        </w:rPr>
        <w:t>) will result in FSS contractors being eliminated from competition for a given order if that contractor has a different primary SIN (and associated NAICS code) than the SIN under which an order is placed.</w:t>
      </w:r>
    </w:p>
    <w:p w14:paraId="742D4458"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D8198C">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The Councils note that the proposed text at FAR 19.102(b)(3)(</w:t>
      </w:r>
      <w:proofErr w:type="spellStart"/>
      <w:r w:rsidRPr="0025125A">
        <w:rPr>
          <w:rFonts w:ascii="Courier New" w:hAnsi="Courier New" w:cs="Courier New"/>
          <w:color w:val="222222"/>
          <w:sz w:val="24"/>
          <w:szCs w:val="24"/>
          <w:shd w:val="clear" w:color="auto" w:fill="FFFFFF"/>
        </w:rPr>
        <w:t>i</w:t>
      </w:r>
      <w:proofErr w:type="spellEnd"/>
      <w:r w:rsidRPr="0025125A">
        <w:rPr>
          <w:rFonts w:ascii="Courier New" w:hAnsi="Courier New" w:cs="Courier New"/>
          <w:color w:val="222222"/>
          <w:sz w:val="24"/>
          <w:szCs w:val="24"/>
          <w:shd w:val="clear" w:color="auto" w:fill="FFFFFF"/>
        </w:rPr>
        <w:t xml:space="preserve">) is explaining the current practice for </w:t>
      </w:r>
      <w:r w:rsidRPr="0025125A">
        <w:rPr>
          <w:rFonts w:ascii="Courier New" w:hAnsi="Courier New" w:cs="Courier New"/>
          <w:color w:val="222222"/>
          <w:sz w:val="24"/>
          <w:szCs w:val="24"/>
          <w:shd w:val="clear" w:color="auto" w:fill="FFFFFF"/>
        </w:rPr>
        <w:lastRenderedPageBreak/>
        <w:t xml:space="preserve">assigning NAICS codes to orders placed against FSS contracts prior to implementation of this FAR rule: orders, including FSS orders, are assigned the same NAICS code as the parent, multiple-award contract. </w:t>
      </w:r>
      <w:r w:rsidR="00D8198C">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The Councils are not aware that FSS contractors are being eliminated from competition for FSS orders due to the NAICS code assigned to their FSS contract.</w:t>
      </w:r>
      <w:r w:rsidR="00D8198C">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Once the open and continuous FSS solicitations are amended and FSS contracts are modified in accordance with FAR 19.102(b</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2)(ii), FSS orders will be required to comply with the proposed text at 19.102(b)(3)(ii)(B).</w:t>
      </w:r>
    </w:p>
    <w:p w14:paraId="07A3E2AD" w14:textId="77777777" w:rsidR="0025125A" w:rsidRPr="00EC01C9" w:rsidRDefault="0025125A" w:rsidP="0025125A">
      <w:pPr>
        <w:spacing w:line="480" w:lineRule="auto"/>
        <w:ind w:firstLine="720"/>
        <w:rPr>
          <w:rFonts w:ascii="Courier New" w:hAnsi="Courier New" w:cs="Courier New"/>
          <w:b/>
          <w:color w:val="222222"/>
          <w:sz w:val="24"/>
          <w:szCs w:val="24"/>
          <w:shd w:val="clear" w:color="auto" w:fill="FFFFFF"/>
        </w:rPr>
      </w:pPr>
      <w:r w:rsidRPr="00EC01C9">
        <w:rPr>
          <w:rFonts w:ascii="Courier New" w:hAnsi="Courier New" w:cs="Courier New"/>
          <w:b/>
          <w:color w:val="222222"/>
          <w:sz w:val="24"/>
          <w:szCs w:val="24"/>
          <w:shd w:val="clear" w:color="auto" w:fill="FFFFFF"/>
        </w:rPr>
        <w:t xml:space="preserve">9.  Order-level </w:t>
      </w:r>
      <w:proofErr w:type="spellStart"/>
      <w:r w:rsidRPr="00EC01C9">
        <w:rPr>
          <w:rFonts w:ascii="Courier New" w:hAnsi="Courier New" w:cs="Courier New"/>
          <w:b/>
          <w:color w:val="222222"/>
          <w:sz w:val="24"/>
          <w:szCs w:val="24"/>
          <w:shd w:val="clear" w:color="auto" w:fill="FFFFFF"/>
        </w:rPr>
        <w:t>rerepresentations</w:t>
      </w:r>
      <w:proofErr w:type="spellEnd"/>
      <w:r w:rsidRPr="00EC01C9">
        <w:rPr>
          <w:rFonts w:ascii="Courier New" w:hAnsi="Courier New" w:cs="Courier New"/>
          <w:b/>
          <w:color w:val="222222"/>
          <w:sz w:val="24"/>
          <w:szCs w:val="24"/>
          <w:shd w:val="clear" w:color="auto" w:fill="FFFFFF"/>
        </w:rPr>
        <w:t xml:space="preserve"> of small business status</w:t>
      </w:r>
    </w:p>
    <w:p w14:paraId="353BC052"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D8198C">
        <w:rPr>
          <w:rFonts w:ascii="Courier New" w:hAnsi="Courier New" w:cs="Courier New"/>
          <w:color w:val="222222"/>
          <w:sz w:val="24"/>
          <w:szCs w:val="24"/>
          <w:u w:val="single"/>
          <w:shd w:val="clear" w:color="auto" w:fill="FFFFFF"/>
        </w:rPr>
        <w:t>Comment</w:t>
      </w:r>
      <w:r w:rsidRPr="0025125A">
        <w:rPr>
          <w:rFonts w:ascii="Courier New" w:hAnsi="Courier New" w:cs="Courier New"/>
          <w:color w:val="222222"/>
          <w:sz w:val="24"/>
          <w:szCs w:val="24"/>
          <w:shd w:val="clear" w:color="auto" w:fill="FFFFFF"/>
        </w:rPr>
        <w:t xml:space="preserve">:  One respondent recommended against providing authority for a contracting officer to require </w:t>
      </w:r>
      <w:proofErr w:type="spellStart"/>
      <w:r w:rsidRPr="0025125A">
        <w:rPr>
          <w:rFonts w:ascii="Courier New" w:hAnsi="Courier New" w:cs="Courier New"/>
          <w:color w:val="222222"/>
          <w:sz w:val="24"/>
          <w:szCs w:val="24"/>
          <w:shd w:val="clear" w:color="auto" w:fill="FFFFFF"/>
        </w:rPr>
        <w:t>rerepresentation</w:t>
      </w:r>
      <w:proofErr w:type="spellEnd"/>
      <w:r w:rsidRPr="0025125A">
        <w:rPr>
          <w:rFonts w:ascii="Courier New" w:hAnsi="Courier New" w:cs="Courier New"/>
          <w:color w:val="222222"/>
          <w:sz w:val="24"/>
          <w:szCs w:val="24"/>
          <w:shd w:val="clear" w:color="auto" w:fill="FFFFFF"/>
        </w:rPr>
        <w:t xml:space="preserve"> of size and socioeconomic status prior to issuance of a task order. </w:t>
      </w:r>
      <w:r w:rsidR="00D8198C">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The respondent believes that small businesses should be allowed to grow larger without losing any small business opportunities.</w:t>
      </w:r>
    </w:p>
    <w:p w14:paraId="504DC97A"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D8198C">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xml:space="preserve">:  Providing authority for the contracting officer to require </w:t>
      </w:r>
      <w:proofErr w:type="spellStart"/>
      <w:r w:rsidRPr="0025125A">
        <w:rPr>
          <w:rFonts w:ascii="Courier New" w:hAnsi="Courier New" w:cs="Courier New"/>
          <w:color w:val="222222"/>
          <w:sz w:val="24"/>
          <w:szCs w:val="24"/>
          <w:shd w:val="clear" w:color="auto" w:fill="FFFFFF"/>
        </w:rPr>
        <w:t>rerepresentation</w:t>
      </w:r>
      <w:proofErr w:type="spellEnd"/>
      <w:r w:rsidRPr="0025125A">
        <w:rPr>
          <w:rFonts w:ascii="Courier New" w:hAnsi="Courier New" w:cs="Courier New"/>
          <w:color w:val="222222"/>
          <w:sz w:val="24"/>
          <w:szCs w:val="24"/>
          <w:shd w:val="clear" w:color="auto" w:fill="FFFFFF"/>
        </w:rPr>
        <w:t xml:space="preserve"> of size and socioeconomic status for task orders is consistent with SBA’s final rule implementing section 1331 of the Jobs Act</w:t>
      </w:r>
      <w:r w:rsidR="00E7680B">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w:t>
      </w:r>
      <w:r w:rsidR="00E7680B">
        <w:rPr>
          <w:rFonts w:ascii="Courier New" w:hAnsi="Courier New" w:cs="Courier New"/>
          <w:color w:val="222222"/>
          <w:sz w:val="24"/>
          <w:szCs w:val="24"/>
          <w:shd w:val="clear" w:color="auto" w:fill="FFFFFF"/>
        </w:rPr>
        <w:t>T</w:t>
      </w:r>
      <w:r w:rsidRPr="0025125A">
        <w:rPr>
          <w:rFonts w:ascii="Courier New" w:hAnsi="Courier New" w:cs="Courier New"/>
          <w:color w:val="222222"/>
          <w:sz w:val="24"/>
          <w:szCs w:val="24"/>
          <w:shd w:val="clear" w:color="auto" w:fill="FFFFFF"/>
        </w:rPr>
        <w:t>herefore, the proposed text at FAR 19.301-2(b</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 xml:space="preserve">4) remains </w:t>
      </w:r>
      <w:r w:rsidRPr="0025125A">
        <w:rPr>
          <w:rFonts w:ascii="Courier New" w:hAnsi="Courier New" w:cs="Courier New"/>
          <w:color w:val="222222"/>
          <w:sz w:val="24"/>
          <w:szCs w:val="24"/>
          <w:shd w:val="clear" w:color="auto" w:fill="FFFFFF"/>
        </w:rPr>
        <w:lastRenderedPageBreak/>
        <w:t>in the final rule, though it has been renumbered as 19.301-2(b)(2).</w:t>
      </w:r>
    </w:p>
    <w:p w14:paraId="5337364B" w14:textId="77777777" w:rsidR="0025125A" w:rsidRPr="00EC01C9" w:rsidRDefault="0025125A" w:rsidP="0025125A">
      <w:pPr>
        <w:spacing w:line="480" w:lineRule="auto"/>
        <w:ind w:firstLine="720"/>
        <w:rPr>
          <w:rFonts w:ascii="Courier New" w:hAnsi="Courier New" w:cs="Courier New"/>
          <w:b/>
          <w:color w:val="222222"/>
          <w:sz w:val="24"/>
          <w:szCs w:val="24"/>
          <w:shd w:val="clear" w:color="auto" w:fill="FFFFFF"/>
        </w:rPr>
      </w:pPr>
      <w:r w:rsidRPr="00EC01C9">
        <w:rPr>
          <w:rFonts w:ascii="Courier New" w:hAnsi="Courier New" w:cs="Courier New"/>
          <w:b/>
          <w:color w:val="222222"/>
          <w:sz w:val="24"/>
          <w:szCs w:val="24"/>
          <w:shd w:val="clear" w:color="auto" w:fill="FFFFFF"/>
        </w:rPr>
        <w:t>10.  Rule of two is inconsistent across small business programs</w:t>
      </w:r>
    </w:p>
    <w:p w14:paraId="082AC772"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D8198C">
        <w:rPr>
          <w:rFonts w:ascii="Courier New" w:hAnsi="Courier New" w:cs="Courier New"/>
          <w:color w:val="222222"/>
          <w:sz w:val="24"/>
          <w:szCs w:val="24"/>
          <w:u w:val="single"/>
          <w:shd w:val="clear" w:color="auto" w:fill="FFFFFF"/>
        </w:rPr>
        <w:t>Comment</w:t>
      </w:r>
      <w:r w:rsidRPr="0025125A">
        <w:rPr>
          <w:rFonts w:ascii="Courier New" w:hAnsi="Courier New" w:cs="Courier New"/>
          <w:color w:val="222222"/>
          <w:sz w:val="24"/>
          <w:szCs w:val="24"/>
          <w:shd w:val="clear" w:color="auto" w:fill="FFFFFF"/>
        </w:rPr>
        <w:t xml:space="preserve">:  One respondent commented that the proposed rule is inconsistent regarding when a total set-aside, partial set-aside, or reserve is appropriate. </w:t>
      </w:r>
      <w:r w:rsidR="00D8198C">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Specifically, the respondent commented that FAR 19.502-2(a), 19.502-3(a)(4), 19.502-4(a)(4), and 19.503 in the proposed rule each referred to the “rule of two” using different terminology (</w:t>
      </w:r>
      <w:r w:rsidRPr="002A145F">
        <w:rPr>
          <w:rFonts w:ascii="Courier New" w:hAnsi="Courier New" w:cs="Courier New"/>
          <w:color w:val="222222"/>
          <w:sz w:val="24"/>
          <w:szCs w:val="24"/>
          <w:shd w:val="clear" w:color="auto" w:fill="FFFFFF"/>
        </w:rPr>
        <w:t>e.g.</w:t>
      </w:r>
      <w:r w:rsidRPr="0025125A">
        <w:rPr>
          <w:rFonts w:ascii="Courier New" w:hAnsi="Courier New" w:cs="Courier New"/>
          <w:color w:val="222222"/>
          <w:sz w:val="24"/>
          <w:szCs w:val="24"/>
          <w:shd w:val="clear" w:color="auto" w:fill="FFFFFF"/>
        </w:rPr>
        <w:t>, “fair market price”, “quality”, “delivery”).</w:t>
      </w:r>
      <w:r w:rsidR="00D8198C">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The respondent recommended that the “rule of two” be referenced consistently across total set-asides, partial set-asides, and reserves.</w:t>
      </w:r>
    </w:p>
    <w:p w14:paraId="6C321EFA"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D8198C">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The Councils reviewed the proposed language that was identified by the respondent as inconsistent and have amended the final rule at FAR 19.502-3(a)(4), 19.502-4(a)(4), and 19.503(a)(1) such that it is congruent with the “rule of two” terminology used at FAR 19.502-2(a), which most closely matches the “rule of two” in the Small Business Act (15 U.S.C. 644(j)(1)).</w:t>
      </w:r>
    </w:p>
    <w:p w14:paraId="59DB505C" w14:textId="77777777" w:rsidR="0025125A" w:rsidRPr="00EC01C9" w:rsidRDefault="0025125A" w:rsidP="0025125A">
      <w:pPr>
        <w:spacing w:line="480" w:lineRule="auto"/>
        <w:ind w:firstLine="720"/>
        <w:rPr>
          <w:rFonts w:ascii="Courier New" w:hAnsi="Courier New" w:cs="Courier New"/>
          <w:b/>
          <w:color w:val="222222"/>
          <w:sz w:val="24"/>
          <w:szCs w:val="24"/>
          <w:shd w:val="clear" w:color="auto" w:fill="FFFFFF"/>
        </w:rPr>
      </w:pPr>
      <w:r w:rsidRPr="00EC01C9">
        <w:rPr>
          <w:rFonts w:ascii="Courier New" w:hAnsi="Courier New" w:cs="Courier New"/>
          <w:b/>
          <w:color w:val="222222"/>
          <w:sz w:val="24"/>
          <w:szCs w:val="24"/>
          <w:shd w:val="clear" w:color="auto" w:fill="FFFFFF"/>
        </w:rPr>
        <w:t>11.  Small Disadvantaged Business set-asides</w:t>
      </w:r>
    </w:p>
    <w:p w14:paraId="4DA6B6DB"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D8198C">
        <w:rPr>
          <w:rFonts w:ascii="Courier New" w:hAnsi="Courier New" w:cs="Courier New"/>
          <w:color w:val="222222"/>
          <w:sz w:val="24"/>
          <w:szCs w:val="24"/>
          <w:u w:val="single"/>
          <w:shd w:val="clear" w:color="auto" w:fill="FFFFFF"/>
        </w:rPr>
        <w:t>Comment</w:t>
      </w:r>
      <w:r w:rsidRPr="0025125A">
        <w:rPr>
          <w:rFonts w:ascii="Courier New" w:hAnsi="Courier New" w:cs="Courier New"/>
          <w:color w:val="222222"/>
          <w:sz w:val="24"/>
          <w:szCs w:val="24"/>
          <w:shd w:val="clear" w:color="auto" w:fill="FFFFFF"/>
        </w:rPr>
        <w:t>:  One respondent asked if the rule will address small disadvantaged business set-asides.</w:t>
      </w:r>
    </w:p>
    <w:p w14:paraId="0FC1DCCF"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D8198C">
        <w:rPr>
          <w:rFonts w:ascii="Courier New" w:hAnsi="Courier New" w:cs="Courier New"/>
          <w:color w:val="222222"/>
          <w:sz w:val="24"/>
          <w:szCs w:val="24"/>
          <w:u w:val="single"/>
          <w:shd w:val="clear" w:color="auto" w:fill="FFFFFF"/>
        </w:rPr>
        <w:lastRenderedPageBreak/>
        <w:t>Response</w:t>
      </w:r>
      <w:r w:rsidRPr="0025125A">
        <w:rPr>
          <w:rFonts w:ascii="Courier New" w:hAnsi="Courier New" w:cs="Courier New"/>
          <w:color w:val="222222"/>
          <w:sz w:val="24"/>
          <w:szCs w:val="24"/>
          <w:shd w:val="clear" w:color="auto" w:fill="FFFFFF"/>
        </w:rPr>
        <w:t xml:space="preserve">:  The rule will not address small disadvantaged business set asides. </w:t>
      </w:r>
      <w:r w:rsidR="00D8198C">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The Councils note that the FAR rule is consistent with SBA’s regulation, which does not include a small disadvantaged business set-aside program. </w:t>
      </w:r>
      <w:r w:rsidR="00D8198C">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All small businesses who participate in SBA’s 8(a) Business Development (BD) program are small disadvantaged businesses.</w:t>
      </w:r>
      <w:r w:rsidR="00D8198C">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Set-asides and reserves under the 8(a) BD program are addressed in this rule.</w:t>
      </w:r>
    </w:p>
    <w:p w14:paraId="1B409E3C" w14:textId="77777777" w:rsidR="0025125A" w:rsidRPr="00EC01C9" w:rsidRDefault="0025125A" w:rsidP="0025125A">
      <w:pPr>
        <w:spacing w:line="480" w:lineRule="auto"/>
        <w:ind w:firstLine="720"/>
        <w:rPr>
          <w:rFonts w:ascii="Courier New" w:hAnsi="Courier New" w:cs="Courier New"/>
          <w:b/>
          <w:color w:val="222222"/>
          <w:sz w:val="24"/>
          <w:szCs w:val="24"/>
          <w:shd w:val="clear" w:color="auto" w:fill="FFFFFF"/>
        </w:rPr>
      </w:pPr>
      <w:r w:rsidRPr="00EC01C9">
        <w:rPr>
          <w:rFonts w:ascii="Courier New" w:hAnsi="Courier New" w:cs="Courier New"/>
          <w:b/>
          <w:color w:val="222222"/>
          <w:sz w:val="24"/>
          <w:szCs w:val="24"/>
          <w:shd w:val="clear" w:color="auto" w:fill="FFFFFF"/>
        </w:rPr>
        <w:t>12.  Technical edits</w:t>
      </w:r>
    </w:p>
    <w:p w14:paraId="19031DA5" w14:textId="77777777" w:rsidR="0025125A" w:rsidRPr="00EC01C9" w:rsidRDefault="0025125A" w:rsidP="009C51C2">
      <w:pPr>
        <w:spacing w:line="480" w:lineRule="auto"/>
        <w:ind w:firstLine="1440"/>
        <w:rPr>
          <w:rFonts w:ascii="Courier New" w:hAnsi="Courier New" w:cs="Courier New"/>
          <w:b/>
          <w:color w:val="222222"/>
          <w:sz w:val="24"/>
          <w:szCs w:val="24"/>
          <w:shd w:val="clear" w:color="auto" w:fill="FFFFFF"/>
        </w:rPr>
      </w:pPr>
      <w:proofErr w:type="gramStart"/>
      <w:r w:rsidRPr="00EC01C9">
        <w:rPr>
          <w:rFonts w:ascii="Courier New" w:hAnsi="Courier New" w:cs="Courier New"/>
          <w:b/>
          <w:color w:val="222222"/>
          <w:sz w:val="24"/>
          <w:szCs w:val="24"/>
          <w:shd w:val="clear" w:color="auto" w:fill="FFFFFF"/>
        </w:rPr>
        <w:t>a.</w:t>
      </w:r>
      <w:r w:rsidR="00D8198C" w:rsidRPr="00EC01C9">
        <w:rPr>
          <w:rFonts w:ascii="Courier New" w:hAnsi="Courier New" w:cs="Courier New"/>
          <w:b/>
          <w:color w:val="222222"/>
          <w:sz w:val="24"/>
          <w:szCs w:val="24"/>
          <w:shd w:val="clear" w:color="auto" w:fill="FFFFFF"/>
        </w:rPr>
        <w:t xml:space="preserve"> </w:t>
      </w:r>
      <w:r w:rsidRPr="00EC01C9">
        <w:rPr>
          <w:rFonts w:ascii="Courier New" w:hAnsi="Courier New" w:cs="Courier New"/>
          <w:b/>
          <w:color w:val="222222"/>
          <w:sz w:val="24"/>
          <w:szCs w:val="24"/>
          <w:shd w:val="clear" w:color="auto" w:fill="FFFFFF"/>
        </w:rPr>
        <w:t xml:space="preserve"> Baseline</w:t>
      </w:r>
      <w:proofErr w:type="gramEnd"/>
      <w:r w:rsidRPr="00EC01C9">
        <w:rPr>
          <w:rFonts w:ascii="Courier New" w:hAnsi="Courier New" w:cs="Courier New"/>
          <w:b/>
          <w:color w:val="222222"/>
          <w:sz w:val="24"/>
          <w:szCs w:val="24"/>
          <w:shd w:val="clear" w:color="auto" w:fill="FFFFFF"/>
        </w:rPr>
        <w:t xml:space="preserve"> edits</w:t>
      </w:r>
    </w:p>
    <w:p w14:paraId="2794FF1C"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D8198C">
        <w:rPr>
          <w:rFonts w:ascii="Courier New" w:hAnsi="Courier New" w:cs="Courier New"/>
          <w:color w:val="222222"/>
          <w:sz w:val="24"/>
          <w:szCs w:val="24"/>
          <w:u w:val="single"/>
          <w:shd w:val="clear" w:color="auto" w:fill="FFFFFF"/>
        </w:rPr>
        <w:t>Comment</w:t>
      </w:r>
      <w:r w:rsidRPr="0025125A">
        <w:rPr>
          <w:rFonts w:ascii="Courier New" w:hAnsi="Courier New" w:cs="Courier New"/>
          <w:color w:val="222222"/>
          <w:sz w:val="24"/>
          <w:szCs w:val="24"/>
          <w:shd w:val="clear" w:color="auto" w:fill="FFFFFF"/>
        </w:rPr>
        <w:t>:  One respondent suggested revising the text at FAR 19.804-6 to include updates made in FAC 2005-95, which was published January 13, 2017 at 82 FR 4708.</w:t>
      </w:r>
    </w:p>
    <w:p w14:paraId="1A0BA98B"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D8198C">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This final rule has been updated to include all recently published changes to the FAR.</w:t>
      </w:r>
    </w:p>
    <w:p w14:paraId="4C740134" w14:textId="77777777" w:rsidR="0025125A" w:rsidRPr="00EC01C9" w:rsidRDefault="0025125A" w:rsidP="009C51C2">
      <w:pPr>
        <w:spacing w:line="480" w:lineRule="auto"/>
        <w:ind w:firstLine="1440"/>
        <w:rPr>
          <w:rFonts w:ascii="Courier New" w:hAnsi="Courier New" w:cs="Courier New"/>
          <w:b/>
          <w:color w:val="222222"/>
          <w:sz w:val="24"/>
          <w:szCs w:val="24"/>
          <w:shd w:val="clear" w:color="auto" w:fill="FFFFFF"/>
        </w:rPr>
      </w:pPr>
      <w:proofErr w:type="gramStart"/>
      <w:r w:rsidRPr="00EC01C9">
        <w:rPr>
          <w:rFonts w:ascii="Courier New" w:hAnsi="Courier New" w:cs="Courier New"/>
          <w:b/>
          <w:color w:val="222222"/>
          <w:sz w:val="24"/>
          <w:szCs w:val="24"/>
          <w:shd w:val="clear" w:color="auto" w:fill="FFFFFF"/>
        </w:rPr>
        <w:t xml:space="preserve">b. </w:t>
      </w:r>
      <w:r w:rsidR="00D8198C" w:rsidRPr="00EC01C9">
        <w:rPr>
          <w:rFonts w:ascii="Courier New" w:hAnsi="Courier New" w:cs="Courier New"/>
          <w:b/>
          <w:color w:val="222222"/>
          <w:sz w:val="24"/>
          <w:szCs w:val="24"/>
          <w:shd w:val="clear" w:color="auto" w:fill="FFFFFF"/>
        </w:rPr>
        <w:t xml:space="preserve"> </w:t>
      </w:r>
      <w:r w:rsidRPr="00EC01C9">
        <w:rPr>
          <w:rFonts w:ascii="Courier New" w:hAnsi="Courier New" w:cs="Courier New"/>
          <w:b/>
          <w:color w:val="222222"/>
          <w:sz w:val="24"/>
          <w:szCs w:val="24"/>
          <w:shd w:val="clear" w:color="auto" w:fill="FFFFFF"/>
        </w:rPr>
        <w:t>Conforming</w:t>
      </w:r>
      <w:proofErr w:type="gramEnd"/>
      <w:r w:rsidRPr="00EC01C9">
        <w:rPr>
          <w:rFonts w:ascii="Courier New" w:hAnsi="Courier New" w:cs="Courier New"/>
          <w:b/>
          <w:color w:val="222222"/>
          <w:sz w:val="24"/>
          <w:szCs w:val="24"/>
          <w:shd w:val="clear" w:color="auto" w:fill="FFFFFF"/>
        </w:rPr>
        <w:t xml:space="preserve"> edits</w:t>
      </w:r>
    </w:p>
    <w:p w14:paraId="195EFB37" w14:textId="77777777" w:rsidR="0025125A" w:rsidRPr="0025125A" w:rsidRDefault="00767E27" w:rsidP="0025125A">
      <w:pPr>
        <w:spacing w:line="480" w:lineRule="auto"/>
        <w:ind w:firstLine="720"/>
        <w:rPr>
          <w:rFonts w:ascii="Courier New" w:hAnsi="Courier New" w:cs="Courier New"/>
          <w:color w:val="222222"/>
          <w:sz w:val="24"/>
          <w:szCs w:val="24"/>
          <w:shd w:val="clear" w:color="auto" w:fill="FFFFFF"/>
        </w:rPr>
      </w:pPr>
      <w:r w:rsidRPr="00767E27">
        <w:rPr>
          <w:rFonts w:ascii="Courier New" w:hAnsi="Courier New" w:cs="Courier New"/>
          <w:color w:val="222222"/>
          <w:sz w:val="24"/>
          <w:szCs w:val="24"/>
          <w:u w:val="single"/>
          <w:shd w:val="clear" w:color="auto" w:fill="FFFFFF"/>
        </w:rPr>
        <w:t>Comme</w:t>
      </w:r>
      <w:r w:rsidR="0025125A" w:rsidRPr="00767E27">
        <w:rPr>
          <w:rFonts w:ascii="Courier New" w:hAnsi="Courier New" w:cs="Courier New"/>
          <w:color w:val="222222"/>
          <w:sz w:val="24"/>
          <w:szCs w:val="24"/>
          <w:u w:val="single"/>
          <w:shd w:val="clear" w:color="auto" w:fill="FFFFFF"/>
        </w:rPr>
        <w:t>nt</w:t>
      </w:r>
      <w:r w:rsidR="0025125A" w:rsidRPr="0025125A">
        <w:rPr>
          <w:rFonts w:ascii="Courier New" w:hAnsi="Courier New" w:cs="Courier New"/>
          <w:color w:val="222222"/>
          <w:sz w:val="24"/>
          <w:szCs w:val="24"/>
          <w:shd w:val="clear" w:color="auto" w:fill="FFFFFF"/>
        </w:rPr>
        <w:t xml:space="preserve">:  One respondent pointed out that the provision at FAR 52.212-3, Offeror Representations and Certifications—Commercial </w:t>
      </w:r>
      <w:proofErr w:type="gramStart"/>
      <w:r w:rsidR="0025125A" w:rsidRPr="0025125A">
        <w:rPr>
          <w:rFonts w:ascii="Courier New" w:hAnsi="Courier New" w:cs="Courier New"/>
          <w:color w:val="222222"/>
          <w:sz w:val="24"/>
          <w:szCs w:val="24"/>
          <w:shd w:val="clear" w:color="auto" w:fill="FFFFFF"/>
        </w:rPr>
        <w:t>Items,</w:t>
      </w:r>
      <w:proofErr w:type="gramEnd"/>
      <w:r w:rsidR="0025125A" w:rsidRPr="0025125A">
        <w:rPr>
          <w:rFonts w:ascii="Courier New" w:hAnsi="Courier New" w:cs="Courier New"/>
          <w:color w:val="222222"/>
          <w:sz w:val="24"/>
          <w:szCs w:val="24"/>
          <w:shd w:val="clear" w:color="auto" w:fill="FFFFFF"/>
        </w:rPr>
        <w:t xml:space="preserve"> was not changed to conform with changes made to the provision at FAR 52.219-1, Small Business Program Representations.</w:t>
      </w:r>
      <w:r w:rsidR="00D8198C">
        <w:rPr>
          <w:rFonts w:ascii="Courier New" w:hAnsi="Courier New" w:cs="Courier New"/>
          <w:color w:val="222222"/>
          <w:sz w:val="24"/>
          <w:szCs w:val="24"/>
          <w:shd w:val="clear" w:color="auto" w:fill="FFFFFF"/>
        </w:rPr>
        <w:t xml:space="preserve"> </w:t>
      </w:r>
      <w:r w:rsidR="0025125A" w:rsidRPr="0025125A">
        <w:rPr>
          <w:rFonts w:ascii="Courier New" w:hAnsi="Courier New" w:cs="Courier New"/>
          <w:color w:val="222222"/>
          <w:sz w:val="24"/>
          <w:szCs w:val="24"/>
          <w:shd w:val="clear" w:color="auto" w:fill="FFFFFF"/>
        </w:rPr>
        <w:t xml:space="preserve"> The respondent recommended the Councils make conforming changes to FAR 52.212-3.</w:t>
      </w:r>
    </w:p>
    <w:p w14:paraId="6BD81FDB"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767E27">
        <w:rPr>
          <w:rFonts w:ascii="Courier New" w:hAnsi="Courier New" w:cs="Courier New"/>
          <w:color w:val="222222"/>
          <w:sz w:val="24"/>
          <w:szCs w:val="24"/>
          <w:u w:val="single"/>
          <w:shd w:val="clear" w:color="auto" w:fill="FFFFFF"/>
        </w:rPr>
        <w:lastRenderedPageBreak/>
        <w:t>Response</w:t>
      </w:r>
      <w:r w:rsidRPr="0025125A">
        <w:rPr>
          <w:rFonts w:ascii="Courier New" w:hAnsi="Courier New" w:cs="Courier New"/>
          <w:color w:val="222222"/>
          <w:sz w:val="24"/>
          <w:szCs w:val="24"/>
          <w:shd w:val="clear" w:color="auto" w:fill="FFFFFF"/>
        </w:rPr>
        <w:t>:  The Councils agree that conforming changes are needed.  Therefore, in the final rule, the provision at FAR 52.212-3 has been revised to allow for the use of multiple NAICS codes.</w:t>
      </w:r>
    </w:p>
    <w:p w14:paraId="5D4AFB35" w14:textId="77777777" w:rsidR="0025125A" w:rsidRPr="00EC01C9" w:rsidRDefault="0025125A" w:rsidP="009C51C2">
      <w:pPr>
        <w:spacing w:line="480" w:lineRule="auto"/>
        <w:ind w:firstLine="1440"/>
        <w:rPr>
          <w:rFonts w:ascii="Courier New" w:hAnsi="Courier New" w:cs="Courier New"/>
          <w:b/>
          <w:color w:val="222222"/>
          <w:sz w:val="24"/>
          <w:szCs w:val="24"/>
          <w:shd w:val="clear" w:color="auto" w:fill="FFFFFF"/>
        </w:rPr>
      </w:pPr>
      <w:proofErr w:type="gramStart"/>
      <w:r w:rsidRPr="00EC01C9">
        <w:rPr>
          <w:rFonts w:ascii="Courier New" w:hAnsi="Courier New" w:cs="Courier New"/>
          <w:b/>
          <w:color w:val="222222"/>
          <w:sz w:val="24"/>
          <w:szCs w:val="24"/>
          <w:shd w:val="clear" w:color="auto" w:fill="FFFFFF"/>
        </w:rPr>
        <w:t>c.</w:t>
      </w:r>
      <w:r w:rsidR="00D8198C" w:rsidRPr="00EC01C9">
        <w:rPr>
          <w:rFonts w:ascii="Courier New" w:hAnsi="Courier New" w:cs="Courier New"/>
          <w:b/>
          <w:color w:val="222222"/>
          <w:sz w:val="24"/>
          <w:szCs w:val="24"/>
          <w:shd w:val="clear" w:color="auto" w:fill="FFFFFF"/>
        </w:rPr>
        <w:t xml:space="preserve"> </w:t>
      </w:r>
      <w:r w:rsidRPr="00EC01C9">
        <w:rPr>
          <w:rFonts w:ascii="Courier New" w:hAnsi="Courier New" w:cs="Courier New"/>
          <w:b/>
          <w:color w:val="222222"/>
          <w:sz w:val="24"/>
          <w:szCs w:val="24"/>
          <w:shd w:val="clear" w:color="auto" w:fill="FFFFFF"/>
        </w:rPr>
        <w:t xml:space="preserve"> Edits</w:t>
      </w:r>
      <w:proofErr w:type="gramEnd"/>
      <w:r w:rsidRPr="00EC01C9">
        <w:rPr>
          <w:rFonts w:ascii="Courier New" w:hAnsi="Courier New" w:cs="Courier New"/>
          <w:b/>
          <w:color w:val="222222"/>
          <w:sz w:val="24"/>
          <w:szCs w:val="24"/>
          <w:shd w:val="clear" w:color="auto" w:fill="FFFFFF"/>
        </w:rPr>
        <w:t xml:space="preserve"> regarding full and open multiple-award contracts</w:t>
      </w:r>
    </w:p>
    <w:p w14:paraId="20941AC4"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767E27">
        <w:rPr>
          <w:rFonts w:ascii="Courier New" w:hAnsi="Courier New" w:cs="Courier New"/>
          <w:color w:val="222222"/>
          <w:sz w:val="24"/>
          <w:szCs w:val="24"/>
          <w:u w:val="single"/>
          <w:shd w:val="clear" w:color="auto" w:fill="FFFFFF"/>
        </w:rPr>
        <w:t>Comment</w:t>
      </w:r>
      <w:r w:rsidRPr="0025125A">
        <w:rPr>
          <w:rFonts w:ascii="Courier New" w:hAnsi="Courier New" w:cs="Courier New"/>
          <w:color w:val="222222"/>
          <w:sz w:val="24"/>
          <w:szCs w:val="24"/>
          <w:shd w:val="clear" w:color="auto" w:fill="FFFFFF"/>
        </w:rPr>
        <w:t>:  One respondent suggested removing references to 8.405-5 and 16.505(b</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2)(</w:t>
      </w:r>
      <w:proofErr w:type="spellStart"/>
      <w:r w:rsidRPr="0025125A">
        <w:rPr>
          <w:rFonts w:ascii="Courier New" w:hAnsi="Courier New" w:cs="Courier New"/>
          <w:color w:val="222222"/>
          <w:sz w:val="24"/>
          <w:szCs w:val="24"/>
          <w:shd w:val="clear" w:color="auto" w:fill="FFFFFF"/>
        </w:rPr>
        <w:t>i</w:t>
      </w:r>
      <w:proofErr w:type="spellEnd"/>
      <w:r w:rsidRPr="0025125A">
        <w:rPr>
          <w:rFonts w:ascii="Courier New" w:hAnsi="Courier New" w:cs="Courier New"/>
          <w:color w:val="222222"/>
          <w:sz w:val="24"/>
          <w:szCs w:val="24"/>
          <w:shd w:val="clear" w:color="auto" w:fill="FFFFFF"/>
        </w:rPr>
        <w:t xml:space="preserve">)(F) throughout the text and replacing them with the phrase “full and open multiple-award contract.” </w:t>
      </w:r>
      <w:r w:rsidR="00767E27">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The respondent considered this revision to be necessary because the proposed language assumed every multiple-award contract awarded under FAR subpart 16.5 and FAR part 38 would be awarded on a full and open basis.</w:t>
      </w:r>
    </w:p>
    <w:p w14:paraId="6CD38401"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767E27">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The Councils reviewed the areas of the rule identified by the respondent and found no evidence of an assumption that every multiple-award contract awarded under FAR subpart 16.5 and FAR part 38 would be awarded on a full and open basis.</w:t>
      </w:r>
      <w:r w:rsidR="00767E27">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Therefore, the suggested revisions have not been included in the final rule.</w:t>
      </w:r>
    </w:p>
    <w:p w14:paraId="097BFA0D" w14:textId="77777777" w:rsidR="0025125A" w:rsidRPr="00EC01C9" w:rsidRDefault="0025125A" w:rsidP="009C51C2">
      <w:pPr>
        <w:spacing w:line="480" w:lineRule="auto"/>
        <w:ind w:firstLine="1440"/>
        <w:rPr>
          <w:rFonts w:ascii="Courier New" w:hAnsi="Courier New" w:cs="Courier New"/>
          <w:b/>
          <w:color w:val="222222"/>
          <w:sz w:val="24"/>
          <w:szCs w:val="24"/>
          <w:shd w:val="clear" w:color="auto" w:fill="FFFFFF"/>
        </w:rPr>
      </w:pPr>
      <w:proofErr w:type="gramStart"/>
      <w:r w:rsidRPr="00EC01C9">
        <w:rPr>
          <w:rFonts w:ascii="Courier New" w:hAnsi="Courier New" w:cs="Courier New"/>
          <w:b/>
          <w:color w:val="222222"/>
          <w:sz w:val="24"/>
          <w:szCs w:val="24"/>
          <w:shd w:val="clear" w:color="auto" w:fill="FFFFFF"/>
        </w:rPr>
        <w:t>d.</w:t>
      </w:r>
      <w:r w:rsidR="00320938">
        <w:rPr>
          <w:rFonts w:ascii="Courier New" w:hAnsi="Courier New" w:cs="Courier New"/>
          <w:b/>
          <w:color w:val="222222"/>
          <w:sz w:val="24"/>
          <w:szCs w:val="24"/>
          <w:shd w:val="clear" w:color="auto" w:fill="FFFFFF"/>
        </w:rPr>
        <w:t xml:space="preserve"> </w:t>
      </w:r>
      <w:r w:rsidRPr="00EC01C9">
        <w:rPr>
          <w:rFonts w:ascii="Courier New" w:hAnsi="Courier New" w:cs="Courier New"/>
          <w:b/>
          <w:color w:val="222222"/>
          <w:sz w:val="24"/>
          <w:szCs w:val="24"/>
          <w:shd w:val="clear" w:color="auto" w:fill="FFFFFF"/>
        </w:rPr>
        <w:t xml:space="preserve"> Revision</w:t>
      </w:r>
      <w:proofErr w:type="gramEnd"/>
      <w:r w:rsidRPr="00EC01C9">
        <w:rPr>
          <w:rFonts w:ascii="Courier New" w:hAnsi="Courier New" w:cs="Courier New"/>
          <w:b/>
          <w:color w:val="222222"/>
          <w:sz w:val="24"/>
          <w:szCs w:val="24"/>
          <w:shd w:val="clear" w:color="auto" w:fill="FFFFFF"/>
        </w:rPr>
        <w:t xml:space="preserve"> to definition of “</w:t>
      </w:r>
      <w:proofErr w:type="spellStart"/>
      <w:r w:rsidRPr="00EC01C9">
        <w:rPr>
          <w:rFonts w:ascii="Courier New" w:hAnsi="Courier New" w:cs="Courier New"/>
          <w:b/>
          <w:color w:val="222222"/>
          <w:sz w:val="24"/>
          <w:szCs w:val="24"/>
          <w:shd w:val="clear" w:color="auto" w:fill="FFFFFF"/>
        </w:rPr>
        <w:t>HUBZone</w:t>
      </w:r>
      <w:proofErr w:type="spellEnd"/>
      <w:r w:rsidRPr="00EC01C9">
        <w:rPr>
          <w:rFonts w:ascii="Courier New" w:hAnsi="Courier New" w:cs="Courier New"/>
          <w:b/>
          <w:color w:val="222222"/>
          <w:sz w:val="24"/>
          <w:szCs w:val="24"/>
          <w:shd w:val="clear" w:color="auto" w:fill="FFFFFF"/>
        </w:rPr>
        <w:t xml:space="preserve"> order”</w:t>
      </w:r>
    </w:p>
    <w:p w14:paraId="7434768C"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767E27">
        <w:rPr>
          <w:rFonts w:ascii="Courier New" w:hAnsi="Courier New" w:cs="Courier New"/>
          <w:color w:val="222222"/>
          <w:sz w:val="24"/>
          <w:szCs w:val="24"/>
          <w:u w:val="single"/>
          <w:shd w:val="clear" w:color="auto" w:fill="FFFFFF"/>
        </w:rPr>
        <w:t>Comment</w:t>
      </w:r>
      <w:r w:rsidRPr="0025125A">
        <w:rPr>
          <w:rFonts w:ascii="Courier New" w:hAnsi="Courier New" w:cs="Courier New"/>
          <w:color w:val="222222"/>
          <w:sz w:val="24"/>
          <w:szCs w:val="24"/>
          <w:shd w:val="clear" w:color="auto" w:fill="FFFFFF"/>
        </w:rPr>
        <w:t>:  One respondent suggested a revision to the proposed definition of “</w:t>
      </w:r>
      <w:proofErr w:type="spellStart"/>
      <w:r w:rsidRPr="0025125A">
        <w:rPr>
          <w:rFonts w:ascii="Courier New" w:hAnsi="Courier New" w:cs="Courier New"/>
          <w:color w:val="222222"/>
          <w:sz w:val="24"/>
          <w:szCs w:val="24"/>
          <w:shd w:val="clear" w:color="auto" w:fill="FFFFFF"/>
        </w:rPr>
        <w:t>HUBZone</w:t>
      </w:r>
      <w:proofErr w:type="spellEnd"/>
      <w:r w:rsidRPr="0025125A">
        <w:rPr>
          <w:rFonts w:ascii="Courier New" w:hAnsi="Courier New" w:cs="Courier New"/>
          <w:color w:val="222222"/>
          <w:sz w:val="24"/>
          <w:szCs w:val="24"/>
          <w:shd w:val="clear" w:color="auto" w:fill="FFFFFF"/>
        </w:rPr>
        <w:t xml:space="preserve"> order” at FAR 2.101 to remove the phrase, “which had been awarded under full and open competition.”</w:t>
      </w:r>
      <w:r w:rsidR="00767E27">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The respondent suggested the revision </w:t>
      </w:r>
      <w:r w:rsidRPr="0025125A">
        <w:rPr>
          <w:rFonts w:ascii="Courier New" w:hAnsi="Courier New" w:cs="Courier New"/>
          <w:color w:val="222222"/>
          <w:sz w:val="24"/>
          <w:szCs w:val="24"/>
          <w:shd w:val="clear" w:color="auto" w:fill="FFFFFF"/>
        </w:rPr>
        <w:lastRenderedPageBreak/>
        <w:t xml:space="preserve">because a multiple-award contract can be set aside for small business at the contract level and can be awarded to small businesses that may also meet the requirements for various socioeconomic programs, including the </w:t>
      </w:r>
      <w:proofErr w:type="spellStart"/>
      <w:r w:rsidRPr="0025125A">
        <w:rPr>
          <w:rFonts w:ascii="Courier New" w:hAnsi="Courier New" w:cs="Courier New"/>
          <w:color w:val="222222"/>
          <w:sz w:val="24"/>
          <w:szCs w:val="24"/>
          <w:shd w:val="clear" w:color="auto" w:fill="FFFFFF"/>
        </w:rPr>
        <w:t>HUBZone</w:t>
      </w:r>
      <w:proofErr w:type="spellEnd"/>
      <w:r w:rsidRPr="0025125A">
        <w:rPr>
          <w:rFonts w:ascii="Courier New" w:hAnsi="Courier New" w:cs="Courier New"/>
          <w:color w:val="222222"/>
          <w:sz w:val="24"/>
          <w:szCs w:val="24"/>
          <w:shd w:val="clear" w:color="auto" w:fill="FFFFFF"/>
        </w:rPr>
        <w:t xml:space="preserve"> Program. </w:t>
      </w:r>
      <w:r w:rsidR="00767E27">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The respondent requested clarification regarding whether the FAR Council intended to disallow set-asides of orders under such contracts for the </w:t>
      </w:r>
      <w:proofErr w:type="spellStart"/>
      <w:r w:rsidRPr="0025125A">
        <w:rPr>
          <w:rFonts w:ascii="Courier New" w:hAnsi="Courier New" w:cs="Courier New"/>
          <w:color w:val="222222"/>
          <w:sz w:val="24"/>
          <w:szCs w:val="24"/>
          <w:shd w:val="clear" w:color="auto" w:fill="FFFFFF"/>
        </w:rPr>
        <w:t>HUBZone</w:t>
      </w:r>
      <w:proofErr w:type="spellEnd"/>
      <w:r w:rsidRPr="0025125A">
        <w:rPr>
          <w:rFonts w:ascii="Courier New" w:hAnsi="Courier New" w:cs="Courier New"/>
          <w:color w:val="222222"/>
          <w:sz w:val="24"/>
          <w:szCs w:val="24"/>
          <w:shd w:val="clear" w:color="auto" w:fill="FFFFFF"/>
        </w:rPr>
        <w:t xml:space="preserve"> Program or other socioeconomic programs.</w:t>
      </w:r>
    </w:p>
    <w:p w14:paraId="1BB4D10C"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EC01C9">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The Councils have determined that a definition of “</w:t>
      </w:r>
      <w:proofErr w:type="spellStart"/>
      <w:r w:rsidRPr="0025125A">
        <w:rPr>
          <w:rFonts w:ascii="Courier New" w:hAnsi="Courier New" w:cs="Courier New"/>
          <w:color w:val="222222"/>
          <w:sz w:val="24"/>
          <w:szCs w:val="24"/>
          <w:shd w:val="clear" w:color="auto" w:fill="FFFFFF"/>
        </w:rPr>
        <w:t>HUBZone</w:t>
      </w:r>
      <w:proofErr w:type="spellEnd"/>
      <w:r w:rsidRPr="0025125A">
        <w:rPr>
          <w:rFonts w:ascii="Courier New" w:hAnsi="Courier New" w:cs="Courier New"/>
          <w:color w:val="222222"/>
          <w:sz w:val="24"/>
          <w:szCs w:val="24"/>
          <w:shd w:val="clear" w:color="auto" w:fill="FFFFFF"/>
        </w:rPr>
        <w:t xml:space="preserve"> order” is unnecessary for this rule and have deleted all use of the term “</w:t>
      </w:r>
      <w:proofErr w:type="spellStart"/>
      <w:r w:rsidRPr="0025125A">
        <w:rPr>
          <w:rFonts w:ascii="Courier New" w:hAnsi="Courier New" w:cs="Courier New"/>
          <w:color w:val="222222"/>
          <w:sz w:val="24"/>
          <w:szCs w:val="24"/>
          <w:shd w:val="clear" w:color="auto" w:fill="FFFFFF"/>
        </w:rPr>
        <w:t>HUBZone</w:t>
      </w:r>
      <w:proofErr w:type="spellEnd"/>
      <w:r w:rsidRPr="0025125A">
        <w:rPr>
          <w:rFonts w:ascii="Courier New" w:hAnsi="Courier New" w:cs="Courier New"/>
          <w:color w:val="222222"/>
          <w:sz w:val="24"/>
          <w:szCs w:val="24"/>
          <w:shd w:val="clear" w:color="auto" w:fill="FFFFFF"/>
        </w:rPr>
        <w:t xml:space="preserve"> order” from the rule.</w:t>
      </w:r>
    </w:p>
    <w:p w14:paraId="02C47A54" w14:textId="77777777" w:rsidR="0025125A" w:rsidRPr="00EC01C9" w:rsidRDefault="0025125A" w:rsidP="009C51C2">
      <w:pPr>
        <w:spacing w:line="480" w:lineRule="auto"/>
        <w:ind w:firstLine="1440"/>
        <w:rPr>
          <w:rFonts w:ascii="Courier New" w:hAnsi="Courier New" w:cs="Courier New"/>
          <w:b/>
          <w:color w:val="222222"/>
          <w:sz w:val="24"/>
          <w:szCs w:val="24"/>
          <w:shd w:val="clear" w:color="auto" w:fill="FFFFFF"/>
        </w:rPr>
      </w:pPr>
      <w:proofErr w:type="gramStart"/>
      <w:r w:rsidRPr="00EC01C9">
        <w:rPr>
          <w:rFonts w:ascii="Courier New" w:hAnsi="Courier New" w:cs="Courier New"/>
          <w:b/>
          <w:color w:val="222222"/>
          <w:sz w:val="24"/>
          <w:szCs w:val="24"/>
          <w:shd w:val="clear" w:color="auto" w:fill="FFFFFF"/>
        </w:rPr>
        <w:t>e.</w:t>
      </w:r>
      <w:r w:rsidR="00320938">
        <w:rPr>
          <w:rFonts w:ascii="Courier New" w:hAnsi="Courier New" w:cs="Courier New"/>
          <w:b/>
          <w:color w:val="222222"/>
          <w:sz w:val="24"/>
          <w:szCs w:val="24"/>
          <w:shd w:val="clear" w:color="auto" w:fill="FFFFFF"/>
        </w:rPr>
        <w:t xml:space="preserve"> </w:t>
      </w:r>
      <w:r w:rsidRPr="00EC01C9">
        <w:rPr>
          <w:rFonts w:ascii="Courier New" w:hAnsi="Courier New" w:cs="Courier New"/>
          <w:b/>
          <w:color w:val="222222"/>
          <w:sz w:val="24"/>
          <w:szCs w:val="24"/>
          <w:shd w:val="clear" w:color="auto" w:fill="FFFFFF"/>
        </w:rPr>
        <w:t xml:space="preserve"> Edit</w:t>
      </w:r>
      <w:proofErr w:type="gramEnd"/>
      <w:r w:rsidRPr="00EC01C9">
        <w:rPr>
          <w:rFonts w:ascii="Courier New" w:hAnsi="Courier New" w:cs="Courier New"/>
          <w:b/>
          <w:color w:val="222222"/>
          <w:sz w:val="24"/>
          <w:szCs w:val="24"/>
          <w:shd w:val="clear" w:color="auto" w:fill="FFFFFF"/>
        </w:rPr>
        <w:t xml:space="preserve"> to FAR subpart 16.5</w:t>
      </w:r>
    </w:p>
    <w:p w14:paraId="46958823"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767E27">
        <w:rPr>
          <w:rFonts w:ascii="Courier New" w:hAnsi="Courier New" w:cs="Courier New"/>
          <w:color w:val="222222"/>
          <w:sz w:val="24"/>
          <w:szCs w:val="24"/>
          <w:u w:val="single"/>
          <w:shd w:val="clear" w:color="auto" w:fill="FFFFFF"/>
        </w:rPr>
        <w:t>Comment</w:t>
      </w:r>
      <w:r w:rsidRPr="0025125A">
        <w:rPr>
          <w:rFonts w:ascii="Courier New" w:hAnsi="Courier New" w:cs="Courier New"/>
          <w:color w:val="222222"/>
          <w:sz w:val="24"/>
          <w:szCs w:val="24"/>
          <w:shd w:val="clear" w:color="auto" w:fill="FFFFFF"/>
        </w:rPr>
        <w:t>:  One respondent commented that the proposed rule changes the dollar value in the heading of FAR 16.505(b</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 xml:space="preserve">6) from “$5.5 million” to “$5 million.” </w:t>
      </w:r>
      <w:r w:rsidR="00767E27">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The respondent pointed out that there is no corresponding change to the text of FAR 16.505(b</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 xml:space="preserve">6). </w:t>
      </w:r>
      <w:r w:rsidR="00767E27">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This paragraph instructs contracting officers to notify unsuccessful awardees when an order exceeds $5.5 million.</w:t>
      </w:r>
    </w:p>
    <w:p w14:paraId="71947337"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767E27">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The Councils did not intend to change the dollar value in the heading of FAR 16.505(b</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 xml:space="preserve">6). </w:t>
      </w:r>
      <w:r w:rsidR="00767E27">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This inadvertent change has been corrected in the final rule.</w:t>
      </w:r>
    </w:p>
    <w:p w14:paraId="67150747" w14:textId="77777777" w:rsidR="0025125A" w:rsidRPr="00EC01C9" w:rsidRDefault="0025125A" w:rsidP="009C51C2">
      <w:pPr>
        <w:spacing w:line="480" w:lineRule="auto"/>
        <w:ind w:firstLine="1440"/>
        <w:rPr>
          <w:rFonts w:ascii="Courier New" w:hAnsi="Courier New" w:cs="Courier New"/>
          <w:b/>
          <w:color w:val="222222"/>
          <w:sz w:val="24"/>
          <w:szCs w:val="24"/>
          <w:shd w:val="clear" w:color="auto" w:fill="FFFFFF"/>
        </w:rPr>
      </w:pPr>
      <w:proofErr w:type="gramStart"/>
      <w:r w:rsidRPr="00EC01C9">
        <w:rPr>
          <w:rFonts w:ascii="Courier New" w:hAnsi="Courier New" w:cs="Courier New"/>
          <w:b/>
          <w:color w:val="222222"/>
          <w:sz w:val="24"/>
          <w:szCs w:val="24"/>
          <w:shd w:val="clear" w:color="auto" w:fill="FFFFFF"/>
        </w:rPr>
        <w:t xml:space="preserve">f. </w:t>
      </w:r>
      <w:r w:rsidR="00320938">
        <w:rPr>
          <w:rFonts w:ascii="Courier New" w:hAnsi="Courier New" w:cs="Courier New"/>
          <w:b/>
          <w:color w:val="222222"/>
          <w:sz w:val="24"/>
          <w:szCs w:val="24"/>
          <w:shd w:val="clear" w:color="auto" w:fill="FFFFFF"/>
        </w:rPr>
        <w:t xml:space="preserve"> </w:t>
      </w:r>
      <w:r w:rsidRPr="00EC01C9">
        <w:rPr>
          <w:rFonts w:ascii="Courier New" w:hAnsi="Courier New" w:cs="Courier New"/>
          <w:b/>
          <w:color w:val="222222"/>
          <w:sz w:val="24"/>
          <w:szCs w:val="24"/>
          <w:shd w:val="clear" w:color="auto" w:fill="FFFFFF"/>
        </w:rPr>
        <w:t>Edit</w:t>
      </w:r>
      <w:proofErr w:type="gramEnd"/>
      <w:r w:rsidRPr="00EC01C9">
        <w:rPr>
          <w:rFonts w:ascii="Courier New" w:hAnsi="Courier New" w:cs="Courier New"/>
          <w:b/>
          <w:color w:val="222222"/>
          <w:sz w:val="24"/>
          <w:szCs w:val="24"/>
          <w:shd w:val="clear" w:color="auto" w:fill="FFFFFF"/>
        </w:rPr>
        <w:t xml:space="preserve"> regarding contracting officer discretion</w:t>
      </w:r>
    </w:p>
    <w:p w14:paraId="2CC52A34"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767E27">
        <w:rPr>
          <w:rFonts w:ascii="Courier New" w:hAnsi="Courier New" w:cs="Courier New"/>
          <w:color w:val="222222"/>
          <w:sz w:val="24"/>
          <w:szCs w:val="24"/>
          <w:u w:val="single"/>
          <w:shd w:val="clear" w:color="auto" w:fill="FFFFFF"/>
        </w:rPr>
        <w:lastRenderedPageBreak/>
        <w:t>Comment</w:t>
      </w:r>
      <w:r w:rsidRPr="0025125A">
        <w:rPr>
          <w:rFonts w:ascii="Courier New" w:hAnsi="Courier New" w:cs="Courier New"/>
          <w:color w:val="222222"/>
          <w:sz w:val="24"/>
          <w:szCs w:val="24"/>
          <w:shd w:val="clear" w:color="auto" w:fill="FFFFFF"/>
        </w:rPr>
        <w:t>:  One respondent suggested adding the phrase “at their discretion” after “contracting officers may” at FAR 19.502-4(a).</w:t>
      </w:r>
      <w:r w:rsidR="00767E27">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The rationale was that the phrase appears in the statute and in FAR 19.503.</w:t>
      </w:r>
    </w:p>
    <w:p w14:paraId="22F0C696"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767E27">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The Councils have adopted the respondent’s recommendation at 19.502-4(a) where the text cites section 1331.</w:t>
      </w:r>
      <w:r w:rsidR="00767E27">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However, for </w:t>
      </w:r>
      <w:r w:rsidR="00E7680B">
        <w:rPr>
          <w:rFonts w:ascii="Courier New" w:hAnsi="Courier New" w:cs="Courier New"/>
          <w:color w:val="222222"/>
          <w:sz w:val="24"/>
          <w:szCs w:val="24"/>
          <w:shd w:val="clear" w:color="auto" w:fill="FFFFFF"/>
        </w:rPr>
        <w:t xml:space="preserve">the </w:t>
      </w:r>
      <w:r w:rsidRPr="0025125A">
        <w:rPr>
          <w:rFonts w:ascii="Courier New" w:hAnsi="Courier New" w:cs="Courier New"/>
          <w:color w:val="222222"/>
          <w:sz w:val="24"/>
          <w:szCs w:val="24"/>
          <w:shd w:val="clear" w:color="auto" w:fill="FFFFFF"/>
        </w:rPr>
        <w:t xml:space="preserve">clause </w:t>
      </w:r>
      <w:r w:rsidR="00E7680B">
        <w:rPr>
          <w:rFonts w:ascii="Courier New" w:hAnsi="Courier New" w:cs="Courier New"/>
          <w:color w:val="222222"/>
          <w:sz w:val="24"/>
          <w:szCs w:val="24"/>
          <w:shd w:val="clear" w:color="auto" w:fill="FFFFFF"/>
        </w:rPr>
        <w:t xml:space="preserve">at </w:t>
      </w:r>
      <w:r w:rsidRPr="0025125A">
        <w:rPr>
          <w:rFonts w:ascii="Courier New" w:hAnsi="Courier New" w:cs="Courier New"/>
          <w:color w:val="222222"/>
          <w:sz w:val="24"/>
          <w:szCs w:val="24"/>
          <w:shd w:val="clear" w:color="auto" w:fill="FFFFFF"/>
        </w:rPr>
        <w:t>52.219-</w:t>
      </w:r>
      <w:r w:rsidR="006F5E7F">
        <w:rPr>
          <w:rFonts w:ascii="Courier New" w:hAnsi="Courier New" w:cs="Courier New"/>
          <w:color w:val="222222"/>
          <w:sz w:val="24"/>
          <w:szCs w:val="24"/>
          <w:shd w:val="clear" w:color="auto" w:fill="FFFFFF"/>
        </w:rPr>
        <w:t>3</w:t>
      </w:r>
      <w:r w:rsidR="00E7680B">
        <w:rPr>
          <w:rFonts w:ascii="Courier New" w:hAnsi="Courier New" w:cs="Courier New"/>
          <w:color w:val="222222"/>
          <w:sz w:val="24"/>
          <w:szCs w:val="24"/>
          <w:shd w:val="clear" w:color="auto" w:fill="FFFFFF"/>
        </w:rPr>
        <w:t>2</w:t>
      </w:r>
      <w:r w:rsidRPr="0025125A">
        <w:rPr>
          <w:rFonts w:ascii="Courier New" w:hAnsi="Courier New" w:cs="Courier New"/>
          <w:color w:val="222222"/>
          <w:sz w:val="24"/>
          <w:szCs w:val="24"/>
          <w:shd w:val="clear" w:color="auto" w:fill="FFFFFF"/>
        </w:rPr>
        <w:t xml:space="preserve">, the Councils have removed “at his or her discretion” since there is no reference to section 1331 and the FAR already uses the word “may” to indicate a discretionary action, </w:t>
      </w:r>
      <w:r w:rsidRPr="00B96EDD">
        <w:rPr>
          <w:rFonts w:ascii="Courier New" w:hAnsi="Courier New" w:cs="Courier New"/>
          <w:color w:val="222222"/>
          <w:sz w:val="24"/>
          <w:szCs w:val="24"/>
          <w:shd w:val="clear" w:color="auto" w:fill="FFFFFF"/>
        </w:rPr>
        <w:t>i.e.</w:t>
      </w:r>
      <w:r w:rsidRPr="0025125A">
        <w:rPr>
          <w:rFonts w:ascii="Courier New" w:hAnsi="Courier New" w:cs="Courier New"/>
          <w:color w:val="222222"/>
          <w:sz w:val="24"/>
          <w:szCs w:val="24"/>
          <w:shd w:val="clear" w:color="auto" w:fill="FFFFFF"/>
        </w:rPr>
        <w:t>, an action that contracting officers have the discretion to perform or not perform.</w:t>
      </w:r>
    </w:p>
    <w:p w14:paraId="09FF3D17" w14:textId="77777777" w:rsidR="0025125A" w:rsidRPr="00EC01C9" w:rsidRDefault="0025125A" w:rsidP="0025125A">
      <w:pPr>
        <w:spacing w:line="480" w:lineRule="auto"/>
        <w:ind w:firstLine="720"/>
        <w:rPr>
          <w:rFonts w:ascii="Courier New" w:hAnsi="Courier New" w:cs="Courier New"/>
          <w:b/>
          <w:color w:val="222222"/>
          <w:sz w:val="24"/>
          <w:szCs w:val="24"/>
          <w:shd w:val="clear" w:color="auto" w:fill="FFFFFF"/>
        </w:rPr>
      </w:pPr>
      <w:r w:rsidRPr="00EC01C9">
        <w:rPr>
          <w:rFonts w:ascii="Courier New" w:hAnsi="Courier New" w:cs="Courier New"/>
          <w:b/>
          <w:color w:val="222222"/>
          <w:sz w:val="24"/>
          <w:szCs w:val="24"/>
          <w:shd w:val="clear" w:color="auto" w:fill="FFFFFF"/>
        </w:rPr>
        <w:t>13.  Federal data systems concerns</w:t>
      </w:r>
    </w:p>
    <w:p w14:paraId="1FD7519B"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767E27">
        <w:rPr>
          <w:rFonts w:ascii="Courier New" w:hAnsi="Courier New" w:cs="Courier New"/>
          <w:color w:val="222222"/>
          <w:sz w:val="24"/>
          <w:szCs w:val="24"/>
          <w:u w:val="single"/>
          <w:shd w:val="clear" w:color="auto" w:fill="FFFFFF"/>
        </w:rPr>
        <w:t>Comment</w:t>
      </w:r>
      <w:r w:rsidRPr="0025125A">
        <w:rPr>
          <w:rFonts w:ascii="Courier New" w:hAnsi="Courier New" w:cs="Courier New"/>
          <w:color w:val="222222"/>
          <w:sz w:val="24"/>
          <w:szCs w:val="24"/>
          <w:shd w:val="clear" w:color="auto" w:fill="FFFFFF"/>
        </w:rPr>
        <w:t>:  Two respondents voiced concerns with potential delays to the implementation of the rule due to necessary system upgrades to Federal data systems (</w:t>
      </w:r>
      <w:r w:rsidRPr="002A145F">
        <w:rPr>
          <w:rFonts w:ascii="Courier New" w:hAnsi="Courier New" w:cs="Courier New"/>
          <w:color w:val="222222"/>
          <w:sz w:val="24"/>
          <w:szCs w:val="24"/>
          <w:shd w:val="clear" w:color="auto" w:fill="FFFFFF"/>
        </w:rPr>
        <w:t>e.g.</w:t>
      </w:r>
      <w:r w:rsidRPr="0025125A">
        <w:rPr>
          <w:rFonts w:ascii="Courier New" w:hAnsi="Courier New" w:cs="Courier New"/>
          <w:color w:val="222222"/>
          <w:sz w:val="24"/>
          <w:szCs w:val="24"/>
          <w:shd w:val="clear" w:color="auto" w:fill="FFFFFF"/>
        </w:rPr>
        <w:t xml:space="preserve"> Federal Procurement Data System (FPDS) and </w:t>
      </w:r>
      <w:proofErr w:type="spellStart"/>
      <w:r w:rsidRPr="0025125A">
        <w:rPr>
          <w:rFonts w:ascii="Courier New" w:hAnsi="Courier New" w:cs="Courier New"/>
          <w:color w:val="222222"/>
          <w:sz w:val="24"/>
          <w:szCs w:val="24"/>
          <w:shd w:val="clear" w:color="auto" w:fill="FFFFFF"/>
        </w:rPr>
        <w:t>FedBizOpps</w:t>
      </w:r>
      <w:proofErr w:type="spellEnd"/>
      <w:r w:rsidRPr="0025125A">
        <w:rPr>
          <w:rFonts w:ascii="Courier New" w:hAnsi="Courier New" w:cs="Courier New"/>
          <w:color w:val="222222"/>
          <w:sz w:val="24"/>
          <w:szCs w:val="24"/>
          <w:shd w:val="clear" w:color="auto" w:fill="FFFFFF"/>
        </w:rPr>
        <w:t xml:space="preserve"> (FBO)).</w:t>
      </w:r>
    </w:p>
    <w:p w14:paraId="22626E45"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767E27">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xml:space="preserve">:  The only portion of the rule that is not expected to be implemented in time for publication of the rule is the requirement associated with assigning multiple NAICS codes to some multiple-award contracts. </w:t>
      </w:r>
      <w:r w:rsidR="00767E27">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As a result, the rule has been revised to reflect that the requirement to assign multiple NAICS codes will apply after October 1, </w:t>
      </w:r>
      <w:r w:rsidRPr="0025125A">
        <w:rPr>
          <w:rFonts w:ascii="Courier New" w:hAnsi="Courier New" w:cs="Courier New"/>
          <w:color w:val="222222"/>
          <w:sz w:val="24"/>
          <w:szCs w:val="24"/>
          <w:shd w:val="clear" w:color="auto" w:fill="FFFFFF"/>
        </w:rPr>
        <w:lastRenderedPageBreak/>
        <w:t xml:space="preserve">2022, which is when the Councils expect a </w:t>
      </w:r>
      <w:proofErr w:type="spellStart"/>
      <w:r w:rsidRPr="0025125A">
        <w:rPr>
          <w:rFonts w:ascii="Courier New" w:hAnsi="Courier New" w:cs="Courier New"/>
          <w:color w:val="222222"/>
          <w:sz w:val="24"/>
          <w:szCs w:val="24"/>
          <w:shd w:val="clear" w:color="auto" w:fill="FFFFFF"/>
        </w:rPr>
        <w:t>Governmentwide</w:t>
      </w:r>
      <w:proofErr w:type="spellEnd"/>
      <w:r w:rsidRPr="0025125A">
        <w:rPr>
          <w:rFonts w:ascii="Courier New" w:hAnsi="Courier New" w:cs="Courier New"/>
          <w:color w:val="222222"/>
          <w:sz w:val="24"/>
          <w:szCs w:val="24"/>
          <w:shd w:val="clear" w:color="auto" w:fill="FFFFFF"/>
        </w:rPr>
        <w:t xml:space="preserve"> system solution to capture and reflect this information.</w:t>
      </w:r>
    </w:p>
    <w:p w14:paraId="352D0111" w14:textId="77777777" w:rsidR="0025125A" w:rsidRPr="00EC01C9" w:rsidRDefault="0025125A" w:rsidP="0025125A">
      <w:pPr>
        <w:spacing w:line="480" w:lineRule="auto"/>
        <w:ind w:firstLine="720"/>
        <w:rPr>
          <w:rFonts w:ascii="Courier New" w:hAnsi="Courier New" w:cs="Courier New"/>
          <w:b/>
          <w:color w:val="222222"/>
          <w:sz w:val="24"/>
          <w:szCs w:val="24"/>
          <w:shd w:val="clear" w:color="auto" w:fill="FFFFFF"/>
        </w:rPr>
      </w:pPr>
      <w:r w:rsidRPr="00EC01C9">
        <w:rPr>
          <w:rFonts w:ascii="Courier New" w:hAnsi="Courier New" w:cs="Courier New"/>
          <w:b/>
          <w:color w:val="222222"/>
          <w:sz w:val="24"/>
          <w:szCs w:val="24"/>
          <w:shd w:val="clear" w:color="auto" w:fill="FFFFFF"/>
        </w:rPr>
        <w:t>14.  Requiring documentation for partial set-aside</w:t>
      </w:r>
    </w:p>
    <w:p w14:paraId="1A8EC544"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767E27">
        <w:rPr>
          <w:rFonts w:ascii="Courier New" w:hAnsi="Courier New" w:cs="Courier New"/>
          <w:color w:val="222222"/>
          <w:sz w:val="24"/>
          <w:szCs w:val="24"/>
          <w:u w:val="single"/>
          <w:shd w:val="clear" w:color="auto" w:fill="FFFFFF"/>
        </w:rPr>
        <w:t>Comment</w:t>
      </w:r>
      <w:r w:rsidRPr="0025125A">
        <w:rPr>
          <w:rFonts w:ascii="Courier New" w:hAnsi="Courier New" w:cs="Courier New"/>
          <w:color w:val="222222"/>
          <w:sz w:val="24"/>
          <w:szCs w:val="24"/>
          <w:shd w:val="clear" w:color="auto" w:fill="FFFFFF"/>
        </w:rPr>
        <w:t xml:space="preserve">:  One respondent recommended making it clear that the contracting officer must document the rationale for any part of a multiple-award contract that is not partially set aside or for any awards not reserved for small businesses. </w:t>
      </w:r>
      <w:r w:rsidR="00767E27">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The respondent asserts that a literal reading of FAR 19.506(a</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2) could result in the interpretation that, as long as any part of a multiple-award contract is partially set-aside, no such documentation requirement exists for the remaining non-set aside parts of that contract.</w:t>
      </w:r>
    </w:p>
    <w:p w14:paraId="72327E3E"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767E27">
        <w:rPr>
          <w:rFonts w:ascii="Courier New" w:hAnsi="Courier New" w:cs="Courier New"/>
          <w:color w:val="222222"/>
          <w:sz w:val="24"/>
          <w:szCs w:val="24"/>
          <w:u w:val="single"/>
          <w:shd w:val="clear" w:color="auto" w:fill="FFFFFF"/>
        </w:rPr>
        <w:t>Response</w:t>
      </w:r>
      <w:r w:rsidRPr="0025125A">
        <w:rPr>
          <w:rFonts w:ascii="Courier New" w:hAnsi="Courier New" w:cs="Courier New"/>
          <w:color w:val="222222"/>
          <w:sz w:val="24"/>
          <w:szCs w:val="24"/>
          <w:shd w:val="clear" w:color="auto" w:fill="FFFFFF"/>
        </w:rPr>
        <w:t>:  The Councils reviewed the area of the rule identified by the respondent and made a clarification at 19.506(a</w:t>
      </w:r>
      <w:proofErr w:type="gramStart"/>
      <w:r w:rsidRPr="0025125A">
        <w:rPr>
          <w:rFonts w:ascii="Courier New" w:hAnsi="Courier New" w:cs="Courier New"/>
          <w:color w:val="222222"/>
          <w:sz w:val="24"/>
          <w:szCs w:val="24"/>
          <w:shd w:val="clear" w:color="auto" w:fill="FFFFFF"/>
        </w:rPr>
        <w:t>)(</w:t>
      </w:r>
      <w:proofErr w:type="gramEnd"/>
      <w:r w:rsidRPr="0025125A">
        <w:rPr>
          <w:rFonts w:ascii="Courier New" w:hAnsi="Courier New" w:cs="Courier New"/>
          <w:color w:val="222222"/>
          <w:sz w:val="24"/>
          <w:szCs w:val="24"/>
          <w:shd w:val="clear" w:color="auto" w:fill="FFFFFF"/>
        </w:rPr>
        <w:t>1). When a contract is not totally set aside for small business in accordance with 19.502-2, documentation of the rationale is required.</w:t>
      </w:r>
    </w:p>
    <w:p w14:paraId="162207BD" w14:textId="77777777" w:rsidR="0025125A" w:rsidRPr="00767E27" w:rsidRDefault="0025125A" w:rsidP="009C51C2">
      <w:pPr>
        <w:spacing w:line="480" w:lineRule="auto"/>
        <w:ind w:firstLine="1080"/>
        <w:rPr>
          <w:rFonts w:ascii="Courier New" w:hAnsi="Courier New" w:cs="Courier New"/>
          <w:b/>
          <w:color w:val="222222"/>
          <w:sz w:val="24"/>
          <w:szCs w:val="24"/>
          <w:shd w:val="clear" w:color="auto" w:fill="FFFFFF"/>
        </w:rPr>
      </w:pPr>
      <w:r w:rsidRPr="00767E27">
        <w:rPr>
          <w:rFonts w:ascii="Courier New" w:hAnsi="Courier New" w:cs="Courier New"/>
          <w:b/>
          <w:color w:val="222222"/>
          <w:sz w:val="24"/>
          <w:szCs w:val="24"/>
          <w:shd w:val="clear" w:color="auto" w:fill="FFFFFF"/>
        </w:rPr>
        <w:t xml:space="preserve">C. </w:t>
      </w:r>
      <w:r w:rsidR="00767E27" w:rsidRPr="00767E27">
        <w:rPr>
          <w:rFonts w:ascii="Courier New" w:hAnsi="Courier New" w:cs="Courier New"/>
          <w:b/>
          <w:color w:val="222222"/>
          <w:sz w:val="24"/>
          <w:szCs w:val="24"/>
          <w:shd w:val="clear" w:color="auto" w:fill="FFFFFF"/>
        </w:rPr>
        <w:t xml:space="preserve"> </w:t>
      </w:r>
      <w:r w:rsidRPr="00767E27">
        <w:rPr>
          <w:rFonts w:ascii="Courier New" w:hAnsi="Courier New" w:cs="Courier New"/>
          <w:b/>
          <w:color w:val="222222"/>
          <w:sz w:val="24"/>
          <w:szCs w:val="24"/>
          <w:shd w:val="clear" w:color="auto" w:fill="FFFFFF"/>
        </w:rPr>
        <w:t>Other changes</w:t>
      </w:r>
    </w:p>
    <w:p w14:paraId="328F90D6" w14:textId="77777777" w:rsidR="00945BB1" w:rsidRPr="00D9100F"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This final rule contains editorial changes in order to 1) ensure the rule reflects revisions to the current version of the FAR; 2) provide greater clarity; and 3) conform to the significant changes made in the final rule.</w:t>
      </w:r>
      <w:r w:rsidR="00767E27">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These changes include removal of the obsolete term </w:t>
      </w:r>
      <w:r w:rsidRPr="0025125A">
        <w:rPr>
          <w:rFonts w:ascii="Courier New" w:hAnsi="Courier New" w:cs="Courier New"/>
          <w:color w:val="222222"/>
          <w:sz w:val="24"/>
          <w:szCs w:val="24"/>
          <w:shd w:val="clear" w:color="auto" w:fill="FFFFFF"/>
        </w:rPr>
        <w:lastRenderedPageBreak/>
        <w:t>“performance of work requirements,” clarification that “orders” refers to “task and delivery” orders, deletion of a paragraph in section 19.501, as well as relocation of text within a section.</w:t>
      </w:r>
    </w:p>
    <w:p w14:paraId="48B43DE7" w14:textId="77777777" w:rsidR="00D9100F" w:rsidRPr="00D9100F" w:rsidRDefault="00D9100F" w:rsidP="00D9100F">
      <w:pPr>
        <w:spacing w:line="480" w:lineRule="auto"/>
        <w:rPr>
          <w:rFonts w:ascii="Courier New" w:hAnsi="Courier New" w:cs="Courier New"/>
          <w:b/>
          <w:color w:val="222222"/>
          <w:sz w:val="24"/>
          <w:szCs w:val="24"/>
          <w:shd w:val="clear" w:color="auto" w:fill="FFFFFF"/>
        </w:rPr>
      </w:pPr>
      <w:r w:rsidRPr="00D9100F">
        <w:rPr>
          <w:rFonts w:ascii="Courier New" w:hAnsi="Courier New" w:cs="Courier New"/>
          <w:b/>
          <w:color w:val="222222"/>
          <w:sz w:val="24"/>
          <w:szCs w:val="24"/>
          <w:shd w:val="clear" w:color="auto" w:fill="FFFFFF"/>
        </w:rPr>
        <w:t>III</w:t>
      </w:r>
      <w:proofErr w:type="gramStart"/>
      <w:r w:rsidRPr="00D9100F">
        <w:rPr>
          <w:rFonts w:ascii="Courier New" w:hAnsi="Courier New" w:cs="Courier New"/>
          <w:b/>
          <w:color w:val="222222"/>
          <w:sz w:val="24"/>
          <w:szCs w:val="24"/>
          <w:shd w:val="clear" w:color="auto" w:fill="FFFFFF"/>
        </w:rPr>
        <w:t>.</w:t>
      </w:r>
      <w:r w:rsidR="006E3C03">
        <w:rPr>
          <w:rFonts w:ascii="Courier New" w:hAnsi="Courier New" w:cs="Courier New"/>
          <w:b/>
          <w:color w:val="222222"/>
          <w:sz w:val="24"/>
          <w:szCs w:val="24"/>
          <w:shd w:val="clear" w:color="auto" w:fill="FFFFFF"/>
        </w:rPr>
        <w:t xml:space="preserve"> </w:t>
      </w:r>
      <w:r w:rsidRPr="00D9100F">
        <w:rPr>
          <w:rFonts w:ascii="Courier New" w:hAnsi="Courier New" w:cs="Courier New"/>
          <w:b/>
          <w:color w:val="222222"/>
          <w:sz w:val="24"/>
          <w:szCs w:val="24"/>
          <w:shd w:val="clear" w:color="auto" w:fill="FFFFFF"/>
        </w:rPr>
        <w:t xml:space="preserve"> </w:t>
      </w:r>
      <w:r w:rsidR="0025125A" w:rsidRPr="0025125A">
        <w:rPr>
          <w:rFonts w:ascii="Courier New" w:hAnsi="Courier New" w:cs="Courier New"/>
          <w:b/>
          <w:color w:val="222222"/>
          <w:sz w:val="24"/>
          <w:szCs w:val="24"/>
          <w:shd w:val="clear" w:color="auto" w:fill="FFFFFF"/>
        </w:rPr>
        <w:t>Applicability</w:t>
      </w:r>
      <w:proofErr w:type="gramEnd"/>
      <w:r w:rsidR="0025125A" w:rsidRPr="0025125A">
        <w:rPr>
          <w:rFonts w:ascii="Courier New" w:hAnsi="Courier New" w:cs="Courier New"/>
          <w:b/>
          <w:color w:val="222222"/>
          <w:sz w:val="24"/>
          <w:szCs w:val="24"/>
          <w:shd w:val="clear" w:color="auto" w:fill="FFFFFF"/>
        </w:rPr>
        <w:t xml:space="preserve"> to acquisitions not greater than the simplified acquisition threshold, commercial items, and commercially available off-the-shelf items</w:t>
      </w:r>
      <w:r w:rsidR="0025125A">
        <w:rPr>
          <w:rFonts w:ascii="Courier New" w:hAnsi="Courier New" w:cs="Courier New"/>
          <w:b/>
          <w:color w:val="222222"/>
          <w:sz w:val="24"/>
          <w:szCs w:val="24"/>
          <w:shd w:val="clear" w:color="auto" w:fill="FFFFFF"/>
        </w:rPr>
        <w:t>.</w:t>
      </w:r>
    </w:p>
    <w:p w14:paraId="45B7B0CB"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 xml:space="preserve">The Federal Acquisition Regulatory Council has made determinations, in accordance with 41 U.S.C. 1905 and 41 U.S.C. 1906, that the rule will apply to acquisitions </w:t>
      </w:r>
      <w:r w:rsidR="00E7680B">
        <w:rPr>
          <w:rFonts w:ascii="Courier New" w:hAnsi="Courier New" w:cs="Courier New"/>
          <w:color w:val="222222"/>
          <w:sz w:val="24"/>
          <w:szCs w:val="24"/>
          <w:shd w:val="clear" w:color="auto" w:fill="FFFFFF"/>
        </w:rPr>
        <w:t>at or below</w:t>
      </w:r>
      <w:r w:rsidRPr="0025125A">
        <w:rPr>
          <w:rFonts w:ascii="Courier New" w:hAnsi="Courier New" w:cs="Courier New"/>
          <w:color w:val="222222"/>
          <w:sz w:val="24"/>
          <w:szCs w:val="24"/>
          <w:shd w:val="clear" w:color="auto" w:fill="FFFFFF"/>
        </w:rPr>
        <w:t xml:space="preserve"> the simplified acquisition threshold (SAT) and acquisitions of commercial items. Discussion of these determinations is set forth below.</w:t>
      </w:r>
    </w:p>
    <w:p w14:paraId="33062879"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ab/>
        <w:t xml:space="preserve">The rule will also apply to acquisitions for commercially available off-the-shelf (COTS) items. As explained below, no determination is necessary by the FAR Council in connection with applicability to COTS items, because 41 U.S.C. 1907 requires that a law be applied to the acquisition of COTS </w:t>
      </w:r>
      <w:r w:rsidR="00434026">
        <w:rPr>
          <w:rFonts w:ascii="Courier New" w:hAnsi="Courier New" w:cs="Courier New"/>
          <w:color w:val="222222"/>
          <w:sz w:val="24"/>
          <w:szCs w:val="24"/>
          <w:shd w:val="clear" w:color="auto" w:fill="FFFFFF"/>
        </w:rPr>
        <w:t xml:space="preserve">items </w:t>
      </w:r>
      <w:r w:rsidRPr="0025125A">
        <w:rPr>
          <w:rFonts w:ascii="Courier New" w:hAnsi="Courier New" w:cs="Courier New"/>
          <w:color w:val="222222"/>
          <w:sz w:val="24"/>
          <w:szCs w:val="24"/>
          <w:shd w:val="clear" w:color="auto" w:fill="FFFFFF"/>
        </w:rPr>
        <w:t>if the law concerns authorities or responsibilities  under 15 U.S.C. 644 (in the Small Business Act). The statute being implemented in this final rule involved a change to 15 U.S.C. 644.</w:t>
      </w:r>
    </w:p>
    <w:p w14:paraId="0E4B83CD" w14:textId="77777777" w:rsidR="0025125A" w:rsidRPr="00EC01C9" w:rsidRDefault="0025125A" w:rsidP="009C51C2">
      <w:pPr>
        <w:spacing w:line="480" w:lineRule="auto"/>
        <w:ind w:firstLine="1080"/>
        <w:rPr>
          <w:rFonts w:ascii="Courier New" w:hAnsi="Courier New" w:cs="Courier New"/>
          <w:b/>
          <w:color w:val="222222"/>
          <w:sz w:val="24"/>
          <w:szCs w:val="24"/>
          <w:shd w:val="clear" w:color="auto" w:fill="FFFFFF"/>
        </w:rPr>
      </w:pPr>
      <w:r w:rsidRPr="00EC01C9">
        <w:rPr>
          <w:rFonts w:ascii="Courier New" w:hAnsi="Courier New" w:cs="Courier New"/>
          <w:b/>
          <w:color w:val="222222"/>
          <w:sz w:val="24"/>
          <w:szCs w:val="24"/>
          <w:shd w:val="clear" w:color="auto" w:fill="FFFFFF"/>
        </w:rPr>
        <w:t>A.  Applicability to contracts at or below the SAT</w:t>
      </w:r>
    </w:p>
    <w:p w14:paraId="020BFAC9"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lastRenderedPageBreak/>
        <w:t>41 U.S.C. 1905 governs the applicability of laws to contracts at or below the SAT. Section 1905 generally limits the applicability of new laws when agencies are making contracts at or below the SAT, but provides that such contracts will not be exempt from a provision of law if-</w:t>
      </w:r>
    </w:p>
    <w:p w14:paraId="20A0A40C"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ab/>
        <w:t xml:space="preserve">The law contains criminal or civil penalties, </w:t>
      </w:r>
    </w:p>
    <w:p w14:paraId="4DC22E96"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ab/>
        <w:t xml:space="preserve">The law specifically refers to 41 U.S.C. 1905 and states that the law applies to contracts and subcontracts in amounts not greater than the SAT, or </w:t>
      </w:r>
    </w:p>
    <w:p w14:paraId="2D821340"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ab/>
        <w:t xml:space="preserve">The Federal Acquisition Regulatory Council (FAR Council) makes a written determination and finding that it would not be in the best interest of the Federal Government to exempt contracts and subcontracts in amounts not greater that the SAT from the provision of law. </w:t>
      </w:r>
    </w:p>
    <w:p w14:paraId="72294129"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Section 1331 of the Jobs Act is silent on the applicability of the requirements set forth above to contracts at or below the SAT and does not provide for criminal or civil penalties. Therefore, under 41 U</w:t>
      </w:r>
      <w:r w:rsidR="00F5388C">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S</w:t>
      </w:r>
      <w:r w:rsidR="00F5388C">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C</w:t>
      </w:r>
      <w:r w:rsidR="00F5388C">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 xml:space="preserve"> 1905, section 1331 does not apply to contracts </w:t>
      </w:r>
      <w:r w:rsidR="00F5388C">
        <w:rPr>
          <w:rFonts w:ascii="Courier New" w:hAnsi="Courier New" w:cs="Courier New"/>
          <w:color w:val="222222"/>
          <w:sz w:val="24"/>
          <w:szCs w:val="24"/>
          <w:shd w:val="clear" w:color="auto" w:fill="FFFFFF"/>
        </w:rPr>
        <w:t xml:space="preserve">at or below the SAT </w:t>
      </w:r>
      <w:r w:rsidRPr="0025125A">
        <w:rPr>
          <w:rFonts w:ascii="Courier New" w:hAnsi="Courier New" w:cs="Courier New"/>
          <w:color w:val="222222"/>
          <w:sz w:val="24"/>
          <w:szCs w:val="24"/>
          <w:shd w:val="clear" w:color="auto" w:fill="FFFFFF"/>
        </w:rPr>
        <w:t xml:space="preserve">unless the FAR Council makes a written determination that such application is in the best interest of the Federal Government. </w:t>
      </w:r>
    </w:p>
    <w:p w14:paraId="33B5A39A"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lastRenderedPageBreak/>
        <w:t>The FAR Council has made a determination that applicability of the final rule to contracts not greater than the SAT is in the best interest of the Government for the following reasons. Contracts not greater than the SAT are often well suited for performance by small businesses.</w:t>
      </w:r>
      <w:r w:rsidR="00767E27">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While few, if any, multiple-award contracts are likely to be in values </w:t>
      </w:r>
      <w:r w:rsidR="00F5388C">
        <w:rPr>
          <w:rFonts w:ascii="Courier New" w:hAnsi="Courier New" w:cs="Courier New"/>
          <w:color w:val="222222"/>
          <w:sz w:val="24"/>
          <w:szCs w:val="24"/>
          <w:shd w:val="clear" w:color="auto" w:fill="FFFFFF"/>
        </w:rPr>
        <w:t>at or below</w:t>
      </w:r>
      <w:r w:rsidRPr="0025125A">
        <w:rPr>
          <w:rFonts w:ascii="Courier New" w:hAnsi="Courier New" w:cs="Courier New"/>
          <w:color w:val="222222"/>
          <w:sz w:val="24"/>
          <w:szCs w:val="24"/>
          <w:shd w:val="clear" w:color="auto" w:fill="FFFFFF"/>
        </w:rPr>
        <w:t xml:space="preserve"> the SAT, a very significant portion of orders made under multiple-award contracts could fall </w:t>
      </w:r>
      <w:r w:rsidR="00F5388C">
        <w:rPr>
          <w:rFonts w:ascii="Courier New" w:hAnsi="Courier New" w:cs="Courier New"/>
          <w:color w:val="222222"/>
          <w:sz w:val="24"/>
          <w:szCs w:val="24"/>
          <w:shd w:val="clear" w:color="auto" w:fill="FFFFFF"/>
        </w:rPr>
        <w:t xml:space="preserve">at or </w:t>
      </w:r>
      <w:r w:rsidRPr="0025125A">
        <w:rPr>
          <w:rFonts w:ascii="Courier New" w:hAnsi="Courier New" w:cs="Courier New"/>
          <w:color w:val="222222"/>
          <w:sz w:val="24"/>
          <w:szCs w:val="24"/>
          <w:shd w:val="clear" w:color="auto" w:fill="FFFFFF"/>
        </w:rPr>
        <w:t xml:space="preserve">below the SAT. </w:t>
      </w:r>
      <w:r w:rsidR="00767E27">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In addition, as a result of current legal and regulatory requirements applicable to contracts other than multiple-award contracts that call for work </w:t>
      </w:r>
      <w:r w:rsidR="00F5388C">
        <w:rPr>
          <w:rFonts w:ascii="Courier New" w:hAnsi="Courier New" w:cs="Courier New"/>
          <w:color w:val="222222"/>
          <w:sz w:val="24"/>
          <w:szCs w:val="24"/>
          <w:shd w:val="clear" w:color="auto" w:fill="FFFFFF"/>
        </w:rPr>
        <w:t xml:space="preserve">at or </w:t>
      </w:r>
      <w:r w:rsidRPr="0025125A">
        <w:rPr>
          <w:rFonts w:ascii="Courier New" w:hAnsi="Courier New" w:cs="Courier New"/>
          <w:color w:val="222222"/>
          <w:sz w:val="24"/>
          <w:szCs w:val="24"/>
          <w:shd w:val="clear" w:color="auto" w:fill="FFFFFF"/>
        </w:rPr>
        <w:t xml:space="preserve">below the SAT to be set aside for small businesses, most agency practices are already geared towards taking advantage of this important tool in connection with small dollar purchases to maximize small business participation. </w:t>
      </w:r>
    </w:p>
    <w:p w14:paraId="5A521F63" w14:textId="77777777" w:rsidR="0025125A" w:rsidRPr="00767E27" w:rsidRDefault="0025125A" w:rsidP="009C51C2">
      <w:pPr>
        <w:spacing w:line="480" w:lineRule="auto"/>
        <w:ind w:firstLine="1080"/>
        <w:rPr>
          <w:rFonts w:ascii="Courier New" w:hAnsi="Courier New" w:cs="Courier New"/>
          <w:b/>
          <w:color w:val="222222"/>
          <w:sz w:val="24"/>
          <w:szCs w:val="24"/>
          <w:shd w:val="clear" w:color="auto" w:fill="FFFFFF"/>
        </w:rPr>
      </w:pPr>
      <w:r w:rsidRPr="00767E27">
        <w:rPr>
          <w:rFonts w:ascii="Courier New" w:hAnsi="Courier New" w:cs="Courier New"/>
          <w:b/>
          <w:color w:val="222222"/>
          <w:sz w:val="24"/>
          <w:szCs w:val="24"/>
          <w:shd w:val="clear" w:color="auto" w:fill="FFFFFF"/>
        </w:rPr>
        <w:t>B.  Applicability to contracts for the acquisition of commercial items</w:t>
      </w:r>
      <w:r w:rsidR="00767E27">
        <w:rPr>
          <w:rFonts w:ascii="Courier New" w:hAnsi="Courier New" w:cs="Courier New"/>
          <w:b/>
          <w:color w:val="222222"/>
          <w:sz w:val="24"/>
          <w:szCs w:val="24"/>
          <w:shd w:val="clear" w:color="auto" w:fill="FFFFFF"/>
        </w:rPr>
        <w:t>.</w:t>
      </w:r>
    </w:p>
    <w:p w14:paraId="1B8B0E01"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41 U.S.C. 1906 governs the applicability of laws to the acquisition of commercial items (other than COTS items). Section 1906 generally limits the applicability of new laws when agencies are acquiring commercial items, but provides that such acquisitions will not be exempt from a provision of law if-</w:t>
      </w:r>
    </w:p>
    <w:p w14:paraId="40A50B90"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lastRenderedPageBreak/>
        <w:t>•</w:t>
      </w:r>
      <w:r w:rsidRPr="0025125A">
        <w:rPr>
          <w:rFonts w:ascii="Courier New" w:hAnsi="Courier New" w:cs="Courier New"/>
          <w:color w:val="222222"/>
          <w:sz w:val="24"/>
          <w:szCs w:val="24"/>
          <w:shd w:val="clear" w:color="auto" w:fill="FFFFFF"/>
        </w:rPr>
        <w:tab/>
        <w:t>The law contains criminal or civil penalties;</w:t>
      </w:r>
    </w:p>
    <w:p w14:paraId="16B96CEE"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ab/>
        <w:t>The law specifically refers to 41 U.S.C. 1906 and states that the law applies to the acquisition of commercial items; or</w:t>
      </w:r>
    </w:p>
    <w:p w14:paraId="6294A33A"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ab/>
        <w:t>The FAR Council makes a written determination that it is not in the best interest of the Federal Government to exempt the acquisition of commercial i</w:t>
      </w:r>
      <w:r w:rsidR="00767E27">
        <w:rPr>
          <w:rFonts w:ascii="Courier New" w:hAnsi="Courier New" w:cs="Courier New"/>
          <w:color w:val="222222"/>
          <w:sz w:val="24"/>
          <w:szCs w:val="24"/>
          <w:shd w:val="clear" w:color="auto" w:fill="FFFFFF"/>
        </w:rPr>
        <w:t>tems from the provision of law.</w:t>
      </w:r>
    </w:p>
    <w:p w14:paraId="7B46CDD2"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 xml:space="preserve">Section 1331 of the Jobs Act is silent on the applicability of its requirements to contracts for commercial items and does not provide for criminal or civil penalties. </w:t>
      </w:r>
      <w:r w:rsidR="00767E27">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Therefore, under 41 U</w:t>
      </w:r>
      <w:r w:rsidR="00F5388C">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S</w:t>
      </w:r>
      <w:r w:rsidR="00F5388C">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C</w:t>
      </w:r>
      <w:r w:rsidR="00F5388C">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 xml:space="preserve"> 1906, section 1331 does not apply to acquisitions for commercial items unless the FAR Council makes a written determination that such application is in the best interest of the Federal Government. </w:t>
      </w:r>
    </w:p>
    <w:p w14:paraId="6652E4C0"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In making its determination of whether application of section 1331 to commercial items is in the best interest of the Federal Government, the FAR Council considered the following factors:  (</w:t>
      </w:r>
      <w:proofErr w:type="spellStart"/>
      <w:r w:rsidRPr="0025125A">
        <w:rPr>
          <w:rFonts w:ascii="Courier New" w:hAnsi="Courier New" w:cs="Courier New"/>
          <w:color w:val="222222"/>
          <w:sz w:val="24"/>
          <w:szCs w:val="24"/>
          <w:shd w:val="clear" w:color="auto" w:fill="FFFFFF"/>
        </w:rPr>
        <w:t>i</w:t>
      </w:r>
      <w:proofErr w:type="spellEnd"/>
      <w:r w:rsidRPr="0025125A">
        <w:rPr>
          <w:rFonts w:ascii="Courier New" w:hAnsi="Courier New" w:cs="Courier New"/>
          <w:color w:val="222222"/>
          <w:sz w:val="24"/>
          <w:szCs w:val="24"/>
          <w:shd w:val="clear" w:color="auto" w:fill="FFFFFF"/>
        </w:rPr>
        <w:t xml:space="preserve">) the benefits of the policy in furthering Administration goals, (ii) the extent to which the benefits of the policy would be reduced if an exemption is provided for commercial items, and (iii) the burden on </w:t>
      </w:r>
      <w:r w:rsidRPr="0025125A">
        <w:rPr>
          <w:rFonts w:ascii="Courier New" w:hAnsi="Courier New" w:cs="Courier New"/>
          <w:color w:val="222222"/>
          <w:sz w:val="24"/>
          <w:szCs w:val="24"/>
          <w:shd w:val="clear" w:color="auto" w:fill="FFFFFF"/>
        </w:rPr>
        <w:lastRenderedPageBreak/>
        <w:t xml:space="preserve">contractors if the policy is applied to acquisitions for commercial items. </w:t>
      </w:r>
    </w:p>
    <w:p w14:paraId="151E9682"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 xml:space="preserve">With respect to the first factor, this Administration has recognized the important nexus between maximizing small business participation in Federal contracting and having effective tools to promote such participation under multiple-award contracts, including the Federal Supply Schedules, through which a significant portion of Federal contract spending flows. </w:t>
      </w:r>
      <w:r w:rsidR="00767E27">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The Interagency Task Force on Small Business Contracting, created in 2010 to identify meaningful ways to strengthen small business contracting, recommended that rules on set-asides for multiple-award contracts be clarified. In support of its recommendation, the Task Force noted that set-asides accounted for a substantial portion of all small business contract awards yet “there has been no attempt to create a comprehensive policy for orders placed under either general task-and-delivery-order contracts or schedule contracts that rationalizes and appropriately balances the need for efficiency with the need to maximize opp</w:t>
      </w:r>
      <w:r w:rsidR="00767E27">
        <w:rPr>
          <w:rFonts w:ascii="Courier New" w:hAnsi="Courier New" w:cs="Courier New"/>
          <w:color w:val="222222"/>
          <w:sz w:val="24"/>
          <w:szCs w:val="24"/>
          <w:shd w:val="clear" w:color="auto" w:fill="FFFFFF"/>
        </w:rPr>
        <w:t>ortunities for small businesses</w:t>
      </w:r>
      <w:r w:rsidRPr="0025125A">
        <w:rPr>
          <w:rFonts w:ascii="Courier New" w:hAnsi="Courier New" w:cs="Courier New"/>
          <w:color w:val="222222"/>
          <w:sz w:val="24"/>
          <w:szCs w:val="24"/>
          <w:shd w:val="clear" w:color="auto" w:fill="FFFFFF"/>
        </w:rPr>
        <w:t>”</w:t>
      </w:r>
      <w:r w:rsidR="00767E27">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 xml:space="preserve"> </w:t>
      </w:r>
      <w:r w:rsidR="00767E27">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Shortly after the Task Force released its recommendations, the Jobs Act was enacted to protect the interests of small businesses and expand their opportunities in the Federal marketplace.</w:t>
      </w:r>
      <w:r w:rsidR="00767E27">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In addition, as </w:t>
      </w:r>
      <w:r w:rsidRPr="0025125A">
        <w:rPr>
          <w:rFonts w:ascii="Courier New" w:hAnsi="Courier New" w:cs="Courier New"/>
          <w:color w:val="222222"/>
          <w:sz w:val="24"/>
          <w:szCs w:val="24"/>
          <w:shd w:val="clear" w:color="auto" w:fill="FFFFFF"/>
        </w:rPr>
        <w:lastRenderedPageBreak/>
        <w:t xml:space="preserve">explained in the Background section of this notice, </w:t>
      </w:r>
      <w:proofErr w:type="gramStart"/>
      <w:r w:rsidRPr="0025125A">
        <w:rPr>
          <w:rFonts w:ascii="Courier New" w:hAnsi="Courier New" w:cs="Courier New"/>
          <w:color w:val="222222"/>
          <w:sz w:val="24"/>
          <w:szCs w:val="24"/>
          <w:shd w:val="clear" w:color="auto" w:fill="FFFFFF"/>
        </w:rPr>
        <w:t>DoD</w:t>
      </w:r>
      <w:proofErr w:type="gramEnd"/>
      <w:r w:rsidRPr="0025125A">
        <w:rPr>
          <w:rFonts w:ascii="Courier New" w:hAnsi="Courier New" w:cs="Courier New"/>
          <w:color w:val="222222"/>
          <w:sz w:val="24"/>
          <w:szCs w:val="24"/>
          <w:shd w:val="clear" w:color="auto" w:fill="FFFFFF"/>
        </w:rPr>
        <w:t>, GSA, and NASA published an interim rule, with SBA’s concurrence, to provide general guidance ahead of SBA providing more specific guidance in its regulations.</w:t>
      </w:r>
      <w:r w:rsidR="00767E27">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This action allowed agencies to begin taking advantage of these impactful tools instead of being required to wait until more detailed changes were promulgated.</w:t>
      </w:r>
      <w:r w:rsidR="00767E27">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 In short, the FAR Council believes these tools provide an important benefit in helping agencies to carry out the purposes of the Small Business Act and in helping the Government meet its smal</w:t>
      </w:r>
      <w:r w:rsidR="00767E27">
        <w:rPr>
          <w:rFonts w:ascii="Courier New" w:hAnsi="Courier New" w:cs="Courier New"/>
          <w:color w:val="222222"/>
          <w:sz w:val="24"/>
          <w:szCs w:val="24"/>
          <w:shd w:val="clear" w:color="auto" w:fill="FFFFFF"/>
        </w:rPr>
        <w:t>l business contracting goals.</w:t>
      </w:r>
    </w:p>
    <w:p w14:paraId="5180BD43"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 xml:space="preserve">With respect to the second factor (the impact of excluding commercial item acquisitions on the overall benefits of the underlying policy), the FAR Council thinks, based on an analysis of FPDS data, that a significant amount of spending on new contracts is for commercial item acquisitions and a substantial amount of these activities (including all the transactions through the Federal Supply Schedules) are for commercial items, many of which can be performed by small businesses. </w:t>
      </w:r>
      <w:r w:rsidR="00767E27">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Denying agencies the ability to apply the authorities in section 1331 to commercial item acquisitions could result in many missed opportunities for capable small business contractors seeking work in the Federal marketplace. </w:t>
      </w:r>
      <w:r w:rsidR="00767E27">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For these </w:t>
      </w:r>
      <w:r w:rsidRPr="0025125A">
        <w:rPr>
          <w:rFonts w:ascii="Courier New" w:hAnsi="Courier New" w:cs="Courier New"/>
          <w:color w:val="222222"/>
          <w:sz w:val="24"/>
          <w:szCs w:val="24"/>
          <w:shd w:val="clear" w:color="auto" w:fill="FFFFFF"/>
        </w:rPr>
        <w:lastRenderedPageBreak/>
        <w:t>reasons, the FAR Council believes exclusion could ha</w:t>
      </w:r>
      <w:r w:rsidR="00767E27">
        <w:rPr>
          <w:rFonts w:ascii="Courier New" w:hAnsi="Courier New" w:cs="Courier New"/>
          <w:color w:val="222222"/>
          <w:sz w:val="24"/>
          <w:szCs w:val="24"/>
          <w:shd w:val="clear" w:color="auto" w:fill="FFFFFF"/>
        </w:rPr>
        <w:t>ve a material negative impact.</w:t>
      </w:r>
    </w:p>
    <w:p w14:paraId="52E98A7B"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 xml:space="preserve">With respect to the third factor, burden on contractors selling commercial items, there are no specific systems costs imposed by the rule and reporting costs are minimal (see discussion on the Paperwork Reduction Act under section VI). </w:t>
      </w:r>
    </w:p>
    <w:p w14:paraId="64727409"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 xml:space="preserve">Accordingly, for the reasons set forth above, the FAR Council has made a determination that it is in the best interest of the Government to apply section 1331 to commercial item acquisitions. </w:t>
      </w:r>
    </w:p>
    <w:p w14:paraId="15DA77EE" w14:textId="77777777" w:rsidR="0025125A" w:rsidRPr="00767E27" w:rsidRDefault="0025125A" w:rsidP="009C51C2">
      <w:pPr>
        <w:spacing w:line="480" w:lineRule="auto"/>
        <w:ind w:firstLine="1080"/>
        <w:rPr>
          <w:rFonts w:ascii="Courier New" w:hAnsi="Courier New" w:cs="Courier New"/>
          <w:b/>
          <w:color w:val="222222"/>
          <w:sz w:val="24"/>
          <w:szCs w:val="24"/>
          <w:shd w:val="clear" w:color="auto" w:fill="FFFFFF"/>
        </w:rPr>
      </w:pPr>
      <w:r w:rsidRPr="00767E27">
        <w:rPr>
          <w:rFonts w:ascii="Courier New" w:hAnsi="Courier New" w:cs="Courier New"/>
          <w:b/>
          <w:color w:val="222222"/>
          <w:sz w:val="24"/>
          <w:szCs w:val="24"/>
          <w:shd w:val="clear" w:color="auto" w:fill="FFFFFF"/>
        </w:rPr>
        <w:t>C.  Applicability to contracts for the acquisition of COTS items</w:t>
      </w:r>
      <w:r w:rsidR="00767E27">
        <w:rPr>
          <w:rFonts w:ascii="Courier New" w:hAnsi="Courier New" w:cs="Courier New"/>
          <w:b/>
          <w:color w:val="222222"/>
          <w:sz w:val="24"/>
          <w:szCs w:val="24"/>
          <w:shd w:val="clear" w:color="auto" w:fill="FFFFFF"/>
        </w:rPr>
        <w:t>.</w:t>
      </w:r>
    </w:p>
    <w:p w14:paraId="7937A632"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41 U.S.C. 1907 governs the applicability of laws to the acquisition of COTS items. Section 1907 generally limits the applicability of new laws when agencies are acquiring COTS items, but provides that such acquisitions will not be exempt from a provision of law if—</w:t>
      </w:r>
    </w:p>
    <w:p w14:paraId="66EFC9F7"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ab/>
        <w:t>The law contains criminal or civil penalties;</w:t>
      </w:r>
    </w:p>
    <w:p w14:paraId="18240809"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ab/>
        <w:t xml:space="preserve">The law specifically refers to 41 U.S.C. 1907 and states that the law applies to the acquisition of COTS items; </w:t>
      </w:r>
    </w:p>
    <w:p w14:paraId="39550C0C"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lastRenderedPageBreak/>
        <w:t>•</w:t>
      </w:r>
      <w:r w:rsidRPr="0025125A">
        <w:rPr>
          <w:rFonts w:ascii="Courier New" w:hAnsi="Courier New" w:cs="Courier New"/>
          <w:color w:val="222222"/>
          <w:sz w:val="24"/>
          <w:szCs w:val="24"/>
          <w:shd w:val="clear" w:color="auto" w:fill="FFFFFF"/>
        </w:rPr>
        <w:tab/>
        <w:t xml:space="preserve">The law concerns authorities or responsibilities under 15 U.S.C. 644 (in the Small Business Act) or bid procedures; or </w:t>
      </w:r>
    </w:p>
    <w:p w14:paraId="0EBC0CD7" w14:textId="77777777" w:rsidR="0025125A" w:rsidRPr="0025125A"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ab/>
        <w:t xml:space="preserve">The Administrator for Federal Procurement Policy makes a written determination that it is not in the best interest of the Federal Government to exempt the acquisition of COTS items from the provision of law. </w:t>
      </w:r>
    </w:p>
    <w:p w14:paraId="5F455DD5" w14:textId="77777777" w:rsidR="00081266" w:rsidRDefault="0025125A" w:rsidP="0025125A">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 xml:space="preserve">Section 1331 amends section 15 of the Small Business Act (15 U.S.C. 644) to address the use of partial set-asides, order set-asides, and reserves under multiple-award contracts. </w:t>
      </w:r>
      <w:r w:rsidR="00767E27">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For this reason, the rule applies to acquisitions of COTS items.</w:t>
      </w:r>
    </w:p>
    <w:p w14:paraId="032DAA65" w14:textId="77777777" w:rsidR="0025125A" w:rsidRPr="0025125A" w:rsidRDefault="0025125A" w:rsidP="0025125A">
      <w:pPr>
        <w:spacing w:line="480" w:lineRule="auto"/>
        <w:rPr>
          <w:rFonts w:ascii="Courier New" w:hAnsi="Courier New" w:cs="Courier New"/>
          <w:b/>
          <w:color w:val="222222"/>
          <w:sz w:val="24"/>
          <w:szCs w:val="24"/>
        </w:rPr>
      </w:pPr>
      <w:r w:rsidRPr="0025125A">
        <w:rPr>
          <w:rFonts w:ascii="Courier New" w:hAnsi="Courier New" w:cs="Courier New"/>
          <w:b/>
          <w:color w:val="222222"/>
          <w:sz w:val="24"/>
          <w:szCs w:val="24"/>
        </w:rPr>
        <w:t>IV</w:t>
      </w:r>
      <w:proofErr w:type="gramStart"/>
      <w:r w:rsidRPr="0025125A">
        <w:rPr>
          <w:rFonts w:ascii="Courier New" w:hAnsi="Courier New" w:cs="Courier New"/>
          <w:b/>
          <w:color w:val="222222"/>
          <w:sz w:val="24"/>
          <w:szCs w:val="24"/>
        </w:rPr>
        <w:t>.</w:t>
      </w:r>
      <w:r>
        <w:rPr>
          <w:rFonts w:ascii="Courier New" w:hAnsi="Courier New" w:cs="Courier New"/>
          <w:b/>
          <w:color w:val="222222"/>
          <w:sz w:val="24"/>
          <w:szCs w:val="24"/>
        </w:rPr>
        <w:t xml:space="preserve"> </w:t>
      </w:r>
      <w:r w:rsidRPr="0025125A">
        <w:rPr>
          <w:rFonts w:ascii="Courier New" w:hAnsi="Courier New" w:cs="Courier New"/>
          <w:b/>
          <w:color w:val="222222"/>
          <w:sz w:val="24"/>
          <w:szCs w:val="24"/>
        </w:rPr>
        <w:t xml:space="preserve"> Expected</w:t>
      </w:r>
      <w:proofErr w:type="gramEnd"/>
      <w:r w:rsidRPr="0025125A">
        <w:rPr>
          <w:rFonts w:ascii="Courier New" w:hAnsi="Courier New" w:cs="Courier New"/>
          <w:b/>
          <w:color w:val="222222"/>
          <w:sz w:val="24"/>
          <w:szCs w:val="24"/>
        </w:rPr>
        <w:t xml:space="preserve"> Impact of the Rule</w:t>
      </w:r>
    </w:p>
    <w:p w14:paraId="09EE9B65" w14:textId="77777777" w:rsidR="0025125A" w:rsidRPr="0025125A" w:rsidRDefault="0025125A" w:rsidP="00767E27">
      <w:pPr>
        <w:spacing w:line="480" w:lineRule="auto"/>
        <w:ind w:firstLine="720"/>
        <w:rPr>
          <w:rFonts w:ascii="Courier New" w:hAnsi="Courier New" w:cs="Courier New"/>
          <w:color w:val="222222"/>
          <w:sz w:val="24"/>
          <w:szCs w:val="24"/>
        </w:rPr>
      </w:pPr>
      <w:r w:rsidRPr="0025125A">
        <w:rPr>
          <w:rFonts w:ascii="Courier New" w:hAnsi="Courier New" w:cs="Courier New"/>
          <w:color w:val="222222"/>
          <w:sz w:val="24"/>
          <w:szCs w:val="24"/>
        </w:rPr>
        <w:t>This final rule is expected to benefit small business by providing contracting officers with additional guidance on tools with which to encourage small business participation in multiple-award contracts.</w:t>
      </w:r>
      <w:r w:rsidR="00767E27">
        <w:rPr>
          <w:rFonts w:ascii="Courier New" w:hAnsi="Courier New" w:cs="Courier New"/>
          <w:color w:val="222222"/>
          <w:sz w:val="24"/>
          <w:szCs w:val="24"/>
        </w:rPr>
        <w:t xml:space="preserve"> </w:t>
      </w:r>
      <w:r w:rsidRPr="0025125A">
        <w:rPr>
          <w:rFonts w:ascii="Courier New" w:hAnsi="Courier New" w:cs="Courier New"/>
          <w:color w:val="222222"/>
          <w:sz w:val="24"/>
          <w:szCs w:val="24"/>
        </w:rPr>
        <w:t xml:space="preserve"> Multiple-award contracts are commonly used in Federal procurement due to their inherent flexibility, competitive nature, and administrative efficiency. </w:t>
      </w:r>
      <w:r w:rsidR="00620B43">
        <w:rPr>
          <w:rFonts w:ascii="Courier New" w:hAnsi="Courier New" w:cs="Courier New"/>
          <w:color w:val="222222"/>
          <w:sz w:val="24"/>
          <w:szCs w:val="24"/>
        </w:rPr>
        <w:t xml:space="preserve"> </w:t>
      </w:r>
      <w:r w:rsidRPr="0025125A">
        <w:rPr>
          <w:rFonts w:ascii="Courier New" w:hAnsi="Courier New" w:cs="Courier New"/>
          <w:color w:val="222222"/>
          <w:sz w:val="24"/>
          <w:szCs w:val="24"/>
        </w:rPr>
        <w:t xml:space="preserve">They have proven to be an effective means of contracting for large quantities of supplies and services for which the quantity and delivery requirements cannot be precisely determined at contract award. </w:t>
      </w:r>
      <w:r w:rsidR="00767E27">
        <w:rPr>
          <w:rFonts w:ascii="Courier New" w:hAnsi="Courier New" w:cs="Courier New"/>
          <w:color w:val="222222"/>
          <w:sz w:val="24"/>
          <w:szCs w:val="24"/>
        </w:rPr>
        <w:t xml:space="preserve"> </w:t>
      </w:r>
      <w:r w:rsidRPr="0025125A">
        <w:rPr>
          <w:rFonts w:ascii="Courier New" w:hAnsi="Courier New" w:cs="Courier New"/>
          <w:color w:val="222222"/>
          <w:sz w:val="24"/>
          <w:szCs w:val="24"/>
        </w:rPr>
        <w:t xml:space="preserve">While the authority to use the tools described </w:t>
      </w:r>
      <w:r w:rsidRPr="0025125A">
        <w:rPr>
          <w:rFonts w:ascii="Courier New" w:hAnsi="Courier New" w:cs="Courier New"/>
          <w:color w:val="222222"/>
          <w:sz w:val="24"/>
          <w:szCs w:val="24"/>
        </w:rPr>
        <w:lastRenderedPageBreak/>
        <w:t xml:space="preserve">below has been in the FAR for several years, there was minimal guidance available for contracting officers on how to use the tools. </w:t>
      </w:r>
      <w:r w:rsidR="00620B43">
        <w:rPr>
          <w:rFonts w:ascii="Courier New" w:hAnsi="Courier New" w:cs="Courier New"/>
          <w:color w:val="222222"/>
          <w:sz w:val="24"/>
          <w:szCs w:val="24"/>
        </w:rPr>
        <w:t xml:space="preserve"> </w:t>
      </w:r>
      <w:r w:rsidRPr="0025125A">
        <w:rPr>
          <w:rFonts w:ascii="Courier New" w:hAnsi="Courier New" w:cs="Courier New"/>
          <w:color w:val="222222"/>
          <w:sz w:val="24"/>
          <w:szCs w:val="24"/>
        </w:rPr>
        <w:t>This rule provides more guidance for contracting officers on how to—</w:t>
      </w:r>
    </w:p>
    <w:p w14:paraId="21CC15BD" w14:textId="77777777" w:rsidR="0025125A" w:rsidRPr="0025125A" w:rsidRDefault="0025125A" w:rsidP="0025125A">
      <w:pPr>
        <w:spacing w:line="480" w:lineRule="auto"/>
        <w:rPr>
          <w:rFonts w:ascii="Courier New" w:hAnsi="Courier New" w:cs="Courier New"/>
          <w:color w:val="222222"/>
          <w:sz w:val="24"/>
          <w:szCs w:val="24"/>
        </w:rPr>
      </w:pPr>
      <w:r w:rsidRPr="0025125A">
        <w:rPr>
          <w:rFonts w:ascii="Courier New" w:hAnsi="Courier New" w:cs="Courier New"/>
          <w:color w:val="222222"/>
          <w:sz w:val="24"/>
          <w:szCs w:val="24"/>
        </w:rPr>
        <w:tab/>
        <w:t xml:space="preserve">1. </w:t>
      </w:r>
      <w:r w:rsidR="00620B43">
        <w:rPr>
          <w:rFonts w:ascii="Courier New" w:hAnsi="Courier New" w:cs="Courier New"/>
          <w:color w:val="222222"/>
          <w:sz w:val="24"/>
          <w:szCs w:val="24"/>
        </w:rPr>
        <w:t xml:space="preserve"> </w:t>
      </w:r>
      <w:r w:rsidRPr="0025125A">
        <w:rPr>
          <w:rFonts w:ascii="Courier New" w:hAnsi="Courier New" w:cs="Courier New"/>
          <w:color w:val="222222"/>
          <w:sz w:val="24"/>
          <w:szCs w:val="24"/>
        </w:rPr>
        <w:t>Set aside part or parts of multiple-award contracts for small business;</w:t>
      </w:r>
    </w:p>
    <w:p w14:paraId="2D6AA5EE" w14:textId="77777777" w:rsidR="0025125A" w:rsidRPr="0025125A" w:rsidRDefault="0025125A" w:rsidP="0025125A">
      <w:pPr>
        <w:spacing w:line="480" w:lineRule="auto"/>
        <w:rPr>
          <w:rFonts w:ascii="Courier New" w:hAnsi="Courier New" w:cs="Courier New"/>
          <w:color w:val="222222"/>
          <w:sz w:val="24"/>
          <w:szCs w:val="24"/>
        </w:rPr>
      </w:pPr>
      <w:r w:rsidRPr="0025125A">
        <w:rPr>
          <w:rFonts w:ascii="Courier New" w:hAnsi="Courier New" w:cs="Courier New"/>
          <w:color w:val="222222"/>
          <w:sz w:val="24"/>
          <w:szCs w:val="24"/>
        </w:rPr>
        <w:tab/>
        <w:t xml:space="preserve">2. </w:t>
      </w:r>
      <w:r w:rsidR="00620B43">
        <w:rPr>
          <w:rFonts w:ascii="Courier New" w:hAnsi="Courier New" w:cs="Courier New"/>
          <w:color w:val="222222"/>
          <w:sz w:val="24"/>
          <w:szCs w:val="24"/>
        </w:rPr>
        <w:t xml:space="preserve"> </w:t>
      </w:r>
      <w:r w:rsidRPr="0025125A">
        <w:rPr>
          <w:rFonts w:ascii="Courier New" w:hAnsi="Courier New" w:cs="Courier New"/>
          <w:color w:val="222222"/>
          <w:sz w:val="24"/>
          <w:szCs w:val="24"/>
        </w:rPr>
        <w:t>Set aside orders under multiple-award contracts, notwithstanding the statutory requirement to provide contract holders fair opportunity to be considered; and</w:t>
      </w:r>
    </w:p>
    <w:p w14:paraId="6F6C617B" w14:textId="77777777" w:rsidR="0025125A" w:rsidRPr="0025125A" w:rsidRDefault="0025125A" w:rsidP="0025125A">
      <w:pPr>
        <w:spacing w:line="480" w:lineRule="auto"/>
        <w:rPr>
          <w:rFonts w:ascii="Courier New" w:hAnsi="Courier New" w:cs="Courier New"/>
          <w:color w:val="222222"/>
          <w:sz w:val="24"/>
          <w:szCs w:val="24"/>
        </w:rPr>
      </w:pPr>
      <w:r w:rsidRPr="0025125A">
        <w:rPr>
          <w:rFonts w:ascii="Courier New" w:hAnsi="Courier New" w:cs="Courier New"/>
          <w:color w:val="222222"/>
          <w:sz w:val="24"/>
          <w:szCs w:val="24"/>
        </w:rPr>
        <w:tab/>
        <w:t xml:space="preserve">3. </w:t>
      </w:r>
      <w:r w:rsidR="00620B43">
        <w:rPr>
          <w:rFonts w:ascii="Courier New" w:hAnsi="Courier New" w:cs="Courier New"/>
          <w:color w:val="222222"/>
          <w:sz w:val="24"/>
          <w:szCs w:val="24"/>
        </w:rPr>
        <w:t xml:space="preserve"> </w:t>
      </w:r>
      <w:r w:rsidRPr="0025125A">
        <w:rPr>
          <w:rFonts w:ascii="Courier New" w:hAnsi="Courier New" w:cs="Courier New"/>
          <w:color w:val="222222"/>
          <w:sz w:val="24"/>
          <w:szCs w:val="24"/>
        </w:rPr>
        <w:t>Reserve one or more awards for small business on multiple-award contracts that are established through full and open competition (</w:t>
      </w:r>
      <w:r w:rsidRPr="00B96EDD">
        <w:rPr>
          <w:rFonts w:ascii="Courier New" w:hAnsi="Courier New" w:cs="Courier New"/>
          <w:color w:val="222222"/>
          <w:sz w:val="24"/>
          <w:szCs w:val="24"/>
        </w:rPr>
        <w:t>i.e.</w:t>
      </w:r>
      <w:r w:rsidRPr="0025125A">
        <w:rPr>
          <w:rFonts w:ascii="Courier New" w:hAnsi="Courier New" w:cs="Courier New"/>
          <w:color w:val="222222"/>
          <w:sz w:val="24"/>
          <w:szCs w:val="24"/>
        </w:rPr>
        <w:t>, not totally or partially set aside).</w:t>
      </w:r>
    </w:p>
    <w:p w14:paraId="2BE48EDA" w14:textId="77777777" w:rsidR="0025125A" w:rsidRPr="0025125A" w:rsidRDefault="0025125A" w:rsidP="00620B43">
      <w:pPr>
        <w:spacing w:line="480" w:lineRule="auto"/>
        <w:ind w:firstLine="720"/>
        <w:rPr>
          <w:rFonts w:ascii="Courier New" w:hAnsi="Courier New" w:cs="Courier New"/>
          <w:color w:val="222222"/>
          <w:sz w:val="24"/>
          <w:szCs w:val="24"/>
        </w:rPr>
      </w:pPr>
      <w:r w:rsidRPr="0025125A">
        <w:rPr>
          <w:rFonts w:ascii="Courier New" w:hAnsi="Courier New" w:cs="Courier New"/>
          <w:color w:val="222222"/>
          <w:sz w:val="24"/>
          <w:szCs w:val="24"/>
        </w:rPr>
        <w:t>The use of reserves is expected to increase opportunities for small business. Reserves allow small business concerns to have a “seat at the table” for multiple-award contracts in the absence of other acquisition strategies (</w:t>
      </w:r>
      <w:r w:rsidRPr="00B96EDD">
        <w:rPr>
          <w:rFonts w:ascii="Courier New" w:hAnsi="Courier New" w:cs="Courier New"/>
          <w:color w:val="222222"/>
          <w:sz w:val="24"/>
          <w:szCs w:val="24"/>
        </w:rPr>
        <w:t>e.g.</w:t>
      </w:r>
      <w:r w:rsidRPr="0025125A">
        <w:rPr>
          <w:rFonts w:ascii="Courier New" w:hAnsi="Courier New" w:cs="Courier New"/>
          <w:color w:val="222222"/>
          <w:sz w:val="24"/>
          <w:szCs w:val="24"/>
        </w:rPr>
        <w:t>, total or partial set-asides) that would have guaranteed opportunity for small business concerns.</w:t>
      </w:r>
    </w:p>
    <w:p w14:paraId="7A491749" w14:textId="77777777" w:rsidR="0025125A" w:rsidRPr="0025125A" w:rsidRDefault="0025125A" w:rsidP="00620B43">
      <w:pPr>
        <w:spacing w:line="480" w:lineRule="auto"/>
        <w:ind w:firstLine="720"/>
        <w:rPr>
          <w:rFonts w:ascii="Courier New" w:hAnsi="Courier New" w:cs="Courier New"/>
          <w:color w:val="222222"/>
          <w:sz w:val="24"/>
          <w:szCs w:val="24"/>
        </w:rPr>
      </w:pPr>
      <w:r w:rsidRPr="0025125A">
        <w:rPr>
          <w:rFonts w:ascii="Courier New" w:hAnsi="Courier New" w:cs="Courier New"/>
          <w:color w:val="222222"/>
          <w:sz w:val="24"/>
          <w:szCs w:val="24"/>
        </w:rPr>
        <w:t xml:space="preserve">In addition, this rule is expected to benefit small business by removing the current requirement for small business offerors to submit an offer for both the set-aside and non-set-aside portions of a partial set-aside. </w:t>
      </w:r>
      <w:r w:rsidR="00620B43">
        <w:rPr>
          <w:rFonts w:ascii="Courier New" w:hAnsi="Courier New" w:cs="Courier New"/>
          <w:color w:val="222222"/>
          <w:sz w:val="24"/>
          <w:szCs w:val="24"/>
        </w:rPr>
        <w:t xml:space="preserve"> </w:t>
      </w:r>
      <w:r w:rsidRPr="0025125A">
        <w:rPr>
          <w:rFonts w:ascii="Courier New" w:hAnsi="Courier New" w:cs="Courier New"/>
          <w:color w:val="222222"/>
          <w:sz w:val="24"/>
          <w:szCs w:val="24"/>
        </w:rPr>
        <w:t xml:space="preserve">That </w:t>
      </w:r>
      <w:r w:rsidRPr="0025125A">
        <w:rPr>
          <w:rFonts w:ascii="Courier New" w:hAnsi="Courier New" w:cs="Courier New"/>
          <w:color w:val="222222"/>
          <w:sz w:val="24"/>
          <w:szCs w:val="24"/>
        </w:rPr>
        <w:lastRenderedPageBreak/>
        <w:t xml:space="preserve">requirement was burdensome for small business concerns looking to perform only the set-aside portion(s).  This final rule allows small business offerors to submit an offer for only the set-aside portion if they are only interested in performing that portion. </w:t>
      </w:r>
      <w:r w:rsidR="00D67C16">
        <w:rPr>
          <w:rFonts w:ascii="Courier New" w:hAnsi="Courier New" w:cs="Courier New"/>
          <w:color w:val="222222"/>
          <w:sz w:val="24"/>
          <w:szCs w:val="24"/>
        </w:rPr>
        <w:t xml:space="preserve"> </w:t>
      </w:r>
      <w:r w:rsidRPr="0025125A">
        <w:rPr>
          <w:rFonts w:ascii="Courier New" w:hAnsi="Courier New" w:cs="Courier New"/>
          <w:color w:val="222222"/>
          <w:sz w:val="24"/>
          <w:szCs w:val="24"/>
        </w:rPr>
        <w:t xml:space="preserve">By allowing small business offerors to only submit an offer for the set-aside portion, the Government is expected to have fewer proposals to evaluate for the non-set-aside portion of the solicitation, which would result in a reduction in burden. </w:t>
      </w:r>
      <w:r w:rsidR="00620B43">
        <w:rPr>
          <w:rFonts w:ascii="Courier New" w:hAnsi="Courier New" w:cs="Courier New"/>
          <w:color w:val="222222"/>
          <w:sz w:val="24"/>
          <w:szCs w:val="24"/>
        </w:rPr>
        <w:t xml:space="preserve"> </w:t>
      </w:r>
      <w:r w:rsidRPr="0025125A">
        <w:rPr>
          <w:rFonts w:ascii="Courier New" w:hAnsi="Courier New" w:cs="Courier New"/>
          <w:color w:val="222222"/>
          <w:sz w:val="24"/>
          <w:szCs w:val="24"/>
        </w:rPr>
        <w:t>However, there may be additional proposals received on the set-aside portion of the solicitation from offerors that previously did not submit a proposal for the requirement because they would have had to submit a proposal for all portions of the solicitation.</w:t>
      </w:r>
    </w:p>
    <w:p w14:paraId="610F4068" w14:textId="77777777" w:rsidR="0025125A" w:rsidRPr="0025125A" w:rsidRDefault="0025125A" w:rsidP="00EC01C9">
      <w:pPr>
        <w:spacing w:line="480" w:lineRule="auto"/>
        <w:ind w:firstLine="720"/>
        <w:rPr>
          <w:rFonts w:ascii="Courier New" w:hAnsi="Courier New" w:cs="Courier New"/>
          <w:color w:val="222222"/>
          <w:sz w:val="24"/>
          <w:szCs w:val="24"/>
        </w:rPr>
      </w:pPr>
      <w:r w:rsidRPr="0025125A">
        <w:rPr>
          <w:rFonts w:ascii="Courier New" w:hAnsi="Courier New" w:cs="Courier New"/>
          <w:color w:val="222222"/>
          <w:sz w:val="24"/>
          <w:szCs w:val="24"/>
        </w:rPr>
        <w:t>When awarding task or delivery orders, contracting officers currently rely on a contractor’s representation of size and socioeconomic status for the multiple-award contract.</w:t>
      </w:r>
      <w:r w:rsidR="00620B43">
        <w:rPr>
          <w:rFonts w:ascii="Courier New" w:hAnsi="Courier New" w:cs="Courier New"/>
          <w:color w:val="222222"/>
          <w:sz w:val="24"/>
          <w:szCs w:val="24"/>
        </w:rPr>
        <w:t xml:space="preserve"> </w:t>
      </w:r>
      <w:r w:rsidRPr="0025125A">
        <w:rPr>
          <w:rFonts w:ascii="Courier New" w:hAnsi="Courier New" w:cs="Courier New"/>
          <w:color w:val="222222"/>
          <w:sz w:val="24"/>
          <w:szCs w:val="24"/>
        </w:rPr>
        <w:t xml:space="preserve"> This rule gives contracting officers discretion to require </w:t>
      </w:r>
      <w:proofErr w:type="spellStart"/>
      <w:r w:rsidRPr="0025125A">
        <w:rPr>
          <w:rFonts w:ascii="Courier New" w:hAnsi="Courier New" w:cs="Courier New"/>
          <w:color w:val="222222"/>
          <w:sz w:val="24"/>
          <w:szCs w:val="24"/>
        </w:rPr>
        <w:t>rerepresentation</w:t>
      </w:r>
      <w:proofErr w:type="spellEnd"/>
      <w:r w:rsidRPr="0025125A">
        <w:rPr>
          <w:rFonts w:ascii="Courier New" w:hAnsi="Courier New" w:cs="Courier New"/>
          <w:color w:val="222222"/>
          <w:sz w:val="24"/>
          <w:szCs w:val="24"/>
        </w:rPr>
        <w:t xml:space="preserve"> of business size or socioeconomic status for an order under a multiple-award contract. </w:t>
      </w:r>
      <w:r w:rsidR="00D67C16">
        <w:rPr>
          <w:rFonts w:ascii="Courier New" w:hAnsi="Courier New" w:cs="Courier New"/>
          <w:color w:val="222222"/>
          <w:sz w:val="24"/>
          <w:szCs w:val="24"/>
        </w:rPr>
        <w:t xml:space="preserve"> </w:t>
      </w:r>
      <w:r w:rsidRPr="0025125A">
        <w:rPr>
          <w:rFonts w:ascii="Courier New" w:hAnsi="Courier New" w:cs="Courier New"/>
          <w:color w:val="222222"/>
          <w:sz w:val="24"/>
          <w:szCs w:val="24"/>
        </w:rPr>
        <w:t xml:space="preserve">There are costs involved when a small business concern is required to represent its small business size or socioeconomic status. </w:t>
      </w:r>
      <w:r w:rsidR="00620B43">
        <w:rPr>
          <w:rFonts w:ascii="Courier New" w:hAnsi="Courier New" w:cs="Courier New"/>
          <w:color w:val="222222"/>
          <w:sz w:val="24"/>
          <w:szCs w:val="24"/>
        </w:rPr>
        <w:t xml:space="preserve"> </w:t>
      </w:r>
      <w:r w:rsidRPr="0025125A">
        <w:rPr>
          <w:rFonts w:ascii="Courier New" w:hAnsi="Courier New" w:cs="Courier New"/>
          <w:color w:val="222222"/>
          <w:sz w:val="24"/>
          <w:szCs w:val="24"/>
        </w:rPr>
        <w:t xml:space="preserve">However, </w:t>
      </w:r>
      <w:proofErr w:type="spellStart"/>
      <w:r w:rsidRPr="0025125A">
        <w:rPr>
          <w:rFonts w:ascii="Courier New" w:hAnsi="Courier New" w:cs="Courier New"/>
          <w:color w:val="222222"/>
          <w:sz w:val="24"/>
          <w:szCs w:val="24"/>
        </w:rPr>
        <w:t>rerepresentation</w:t>
      </w:r>
      <w:proofErr w:type="spellEnd"/>
      <w:r w:rsidRPr="0025125A">
        <w:rPr>
          <w:rFonts w:ascii="Courier New" w:hAnsi="Courier New" w:cs="Courier New"/>
          <w:color w:val="222222"/>
          <w:sz w:val="24"/>
          <w:szCs w:val="24"/>
        </w:rPr>
        <w:t xml:space="preserve"> for orders is expected to help ensure those orders are awarded to </w:t>
      </w:r>
      <w:r w:rsidRPr="0025125A">
        <w:rPr>
          <w:rFonts w:ascii="Courier New" w:hAnsi="Courier New" w:cs="Courier New"/>
          <w:color w:val="222222"/>
          <w:sz w:val="24"/>
          <w:szCs w:val="24"/>
        </w:rPr>
        <w:lastRenderedPageBreak/>
        <w:t>businesses that have the required size or socioeconomic status.</w:t>
      </w:r>
    </w:p>
    <w:p w14:paraId="2126BD69" w14:textId="77777777" w:rsidR="0025125A" w:rsidRPr="0025125A" w:rsidRDefault="0025125A" w:rsidP="00EC01C9">
      <w:pPr>
        <w:spacing w:line="480" w:lineRule="auto"/>
        <w:ind w:firstLine="720"/>
        <w:rPr>
          <w:rFonts w:ascii="Courier New" w:hAnsi="Courier New" w:cs="Courier New"/>
          <w:color w:val="222222"/>
          <w:sz w:val="24"/>
          <w:szCs w:val="24"/>
        </w:rPr>
      </w:pPr>
      <w:r w:rsidRPr="0025125A">
        <w:rPr>
          <w:rFonts w:ascii="Courier New" w:hAnsi="Courier New" w:cs="Courier New"/>
          <w:color w:val="222222"/>
          <w:sz w:val="24"/>
          <w:szCs w:val="24"/>
        </w:rPr>
        <w:t>Other impacts of this final rule include the following:</w:t>
      </w:r>
    </w:p>
    <w:p w14:paraId="663D20A3" w14:textId="77777777" w:rsidR="0025125A" w:rsidRPr="0025125A" w:rsidRDefault="0025125A" w:rsidP="00F5388C">
      <w:pPr>
        <w:spacing w:line="480" w:lineRule="auto"/>
        <w:ind w:firstLine="720"/>
        <w:rPr>
          <w:rFonts w:ascii="Courier New" w:hAnsi="Courier New" w:cs="Courier New"/>
          <w:color w:val="222222"/>
          <w:sz w:val="24"/>
          <w:szCs w:val="24"/>
        </w:rPr>
      </w:pPr>
      <w:r w:rsidRPr="0025125A">
        <w:rPr>
          <w:rFonts w:ascii="Courier New" w:hAnsi="Courier New" w:cs="Courier New"/>
          <w:color w:val="222222"/>
          <w:sz w:val="24"/>
          <w:szCs w:val="24"/>
        </w:rPr>
        <w:t>•</w:t>
      </w:r>
      <w:r w:rsidRPr="0025125A">
        <w:rPr>
          <w:rFonts w:ascii="Courier New" w:hAnsi="Courier New" w:cs="Courier New"/>
          <w:color w:val="222222"/>
          <w:sz w:val="24"/>
          <w:szCs w:val="24"/>
        </w:rPr>
        <w:tab/>
        <w:t>The rule provides contracting officers with the authority to issue orders directly to a small business under a reserve, which will increase opportunities for small business concerns awarded a contract under a multiple-award contract reserve but will result in lost opportunity for the other contractors with awards on the multiple-award contract.</w:t>
      </w:r>
    </w:p>
    <w:p w14:paraId="5219EF98" w14:textId="77777777" w:rsidR="0025125A" w:rsidRPr="0025125A" w:rsidRDefault="0025125A" w:rsidP="00F5388C">
      <w:pPr>
        <w:spacing w:line="480" w:lineRule="auto"/>
        <w:ind w:firstLine="720"/>
        <w:rPr>
          <w:rFonts w:ascii="Courier New" w:hAnsi="Courier New" w:cs="Courier New"/>
          <w:color w:val="222222"/>
          <w:sz w:val="24"/>
          <w:szCs w:val="24"/>
        </w:rPr>
      </w:pPr>
      <w:r w:rsidRPr="0025125A">
        <w:rPr>
          <w:rFonts w:ascii="Courier New" w:hAnsi="Courier New" w:cs="Courier New"/>
          <w:color w:val="222222"/>
          <w:sz w:val="24"/>
          <w:szCs w:val="24"/>
        </w:rPr>
        <w:t>•</w:t>
      </w:r>
      <w:r w:rsidRPr="0025125A">
        <w:rPr>
          <w:rFonts w:ascii="Courier New" w:hAnsi="Courier New" w:cs="Courier New"/>
          <w:color w:val="222222"/>
          <w:sz w:val="24"/>
          <w:szCs w:val="24"/>
        </w:rPr>
        <w:tab/>
        <w:t>This rule removes the ability of interested parties to protest sole source awards under the service-disabled veteran-owned small business program.  There is a potential lost benefit to the interested parties who lose the ability to protest, but there are benefits to the contractors who win these awards as they will no longer be required to expend resources defending challenges to the award.</w:t>
      </w:r>
    </w:p>
    <w:p w14:paraId="48098704" w14:textId="77777777" w:rsidR="0025125A" w:rsidRPr="0025125A" w:rsidRDefault="0025125A" w:rsidP="00F5388C">
      <w:pPr>
        <w:spacing w:line="480" w:lineRule="auto"/>
        <w:ind w:firstLine="720"/>
        <w:rPr>
          <w:rFonts w:ascii="Courier New" w:hAnsi="Courier New" w:cs="Courier New"/>
          <w:color w:val="222222"/>
          <w:sz w:val="24"/>
          <w:szCs w:val="24"/>
        </w:rPr>
      </w:pPr>
      <w:r w:rsidRPr="0025125A">
        <w:rPr>
          <w:rFonts w:ascii="Courier New" w:hAnsi="Courier New" w:cs="Courier New"/>
          <w:color w:val="222222"/>
          <w:sz w:val="24"/>
          <w:szCs w:val="24"/>
        </w:rPr>
        <w:t>•</w:t>
      </w:r>
      <w:r w:rsidRPr="0025125A">
        <w:rPr>
          <w:rFonts w:ascii="Courier New" w:hAnsi="Courier New" w:cs="Courier New"/>
          <w:color w:val="222222"/>
          <w:sz w:val="24"/>
          <w:szCs w:val="24"/>
        </w:rPr>
        <w:tab/>
        <w:t xml:space="preserve">Currently contracting officers assign only one North American Industry Classification System (NAICS) code to a multiple-award contract. </w:t>
      </w:r>
      <w:r w:rsidR="00620B43">
        <w:rPr>
          <w:rFonts w:ascii="Courier New" w:hAnsi="Courier New" w:cs="Courier New"/>
          <w:color w:val="222222"/>
          <w:sz w:val="24"/>
          <w:szCs w:val="24"/>
        </w:rPr>
        <w:t xml:space="preserve"> </w:t>
      </w:r>
      <w:r w:rsidRPr="0025125A">
        <w:rPr>
          <w:rFonts w:ascii="Courier New" w:hAnsi="Courier New" w:cs="Courier New"/>
          <w:color w:val="222222"/>
          <w:sz w:val="24"/>
          <w:szCs w:val="24"/>
        </w:rPr>
        <w:t xml:space="preserve">This rule requires certain multiple-award contracts to be assigned more than one NAICS code.  Some contractors may qualify as small under the size </w:t>
      </w:r>
      <w:r w:rsidRPr="0025125A">
        <w:rPr>
          <w:rFonts w:ascii="Courier New" w:hAnsi="Courier New" w:cs="Courier New"/>
          <w:color w:val="222222"/>
          <w:sz w:val="24"/>
          <w:szCs w:val="24"/>
        </w:rPr>
        <w:lastRenderedPageBreak/>
        <w:t>standards associated with one or more of the NAICS codes assigned to a particular contract and also may qualify as other than small for other NAICS codes assigned to the same contract.  Therefore, some contractors may need to negotiate and manage a small business subcontracting plan either for the portion of a multiple-award contract for which they are other than small, or for the entirety of the contract, at the contractor’s discretion, while other contractors may no longer require a subcontracting plan because the value of the portion of the contract for which they are other than small is too small to require a subcontracting plan.</w:t>
      </w:r>
    </w:p>
    <w:p w14:paraId="308D7467" w14:textId="77777777" w:rsidR="0025125A" w:rsidRPr="0025125A" w:rsidRDefault="0025125A" w:rsidP="00F5388C">
      <w:pPr>
        <w:spacing w:line="480" w:lineRule="auto"/>
        <w:ind w:firstLine="720"/>
        <w:rPr>
          <w:rFonts w:ascii="Courier New" w:hAnsi="Courier New" w:cs="Courier New"/>
          <w:color w:val="222222"/>
          <w:sz w:val="24"/>
          <w:szCs w:val="24"/>
        </w:rPr>
      </w:pPr>
      <w:r w:rsidRPr="0025125A">
        <w:rPr>
          <w:rFonts w:ascii="Courier New" w:hAnsi="Courier New" w:cs="Courier New"/>
          <w:color w:val="222222"/>
          <w:sz w:val="24"/>
          <w:szCs w:val="24"/>
        </w:rPr>
        <w:t>•</w:t>
      </w:r>
      <w:r w:rsidRPr="0025125A">
        <w:rPr>
          <w:rFonts w:ascii="Courier New" w:hAnsi="Courier New" w:cs="Courier New"/>
          <w:color w:val="222222"/>
          <w:sz w:val="24"/>
          <w:szCs w:val="24"/>
        </w:rPr>
        <w:tab/>
        <w:t>Contracting officers currently verify compliance with the limitations on subcontracting at the contract level for multiple-award contracts that are set aside for a small business program.</w:t>
      </w:r>
      <w:r w:rsidR="00620B43">
        <w:rPr>
          <w:rFonts w:ascii="Courier New" w:hAnsi="Courier New" w:cs="Courier New"/>
          <w:color w:val="222222"/>
          <w:sz w:val="24"/>
          <w:szCs w:val="24"/>
        </w:rPr>
        <w:t xml:space="preserve"> </w:t>
      </w:r>
      <w:r w:rsidRPr="0025125A">
        <w:rPr>
          <w:rFonts w:ascii="Courier New" w:hAnsi="Courier New" w:cs="Courier New"/>
          <w:color w:val="222222"/>
          <w:sz w:val="24"/>
          <w:szCs w:val="24"/>
        </w:rPr>
        <w:t xml:space="preserve"> This rule requires contracting officers to specify the compliance period for the limitations on subcontracting at either the contract or order level. </w:t>
      </w:r>
      <w:r w:rsidR="00620B43">
        <w:rPr>
          <w:rFonts w:ascii="Courier New" w:hAnsi="Courier New" w:cs="Courier New"/>
          <w:color w:val="222222"/>
          <w:sz w:val="24"/>
          <w:szCs w:val="24"/>
        </w:rPr>
        <w:t xml:space="preserve"> </w:t>
      </w:r>
      <w:r w:rsidRPr="0025125A">
        <w:rPr>
          <w:rFonts w:ascii="Courier New" w:hAnsi="Courier New" w:cs="Courier New"/>
          <w:color w:val="222222"/>
          <w:sz w:val="24"/>
          <w:szCs w:val="24"/>
        </w:rPr>
        <w:t xml:space="preserve">There is no data from which to estimate the number of contracts that would require compliance at the order level. </w:t>
      </w:r>
      <w:r w:rsidR="00620B43">
        <w:rPr>
          <w:rFonts w:ascii="Courier New" w:hAnsi="Courier New" w:cs="Courier New"/>
          <w:color w:val="222222"/>
          <w:sz w:val="24"/>
          <w:szCs w:val="24"/>
        </w:rPr>
        <w:t xml:space="preserve"> </w:t>
      </w:r>
      <w:r w:rsidRPr="0025125A">
        <w:rPr>
          <w:rFonts w:ascii="Courier New" w:hAnsi="Courier New" w:cs="Courier New"/>
          <w:color w:val="222222"/>
          <w:sz w:val="24"/>
          <w:szCs w:val="24"/>
        </w:rPr>
        <w:t>Additionally it is unclear whether compliance at the contract level or the order level would benefit or burden industry.</w:t>
      </w:r>
      <w:r w:rsidR="00620B43">
        <w:rPr>
          <w:rFonts w:ascii="Courier New" w:hAnsi="Courier New" w:cs="Courier New"/>
          <w:color w:val="222222"/>
          <w:sz w:val="24"/>
          <w:szCs w:val="24"/>
        </w:rPr>
        <w:t xml:space="preserve"> </w:t>
      </w:r>
      <w:r w:rsidRPr="0025125A">
        <w:rPr>
          <w:rFonts w:ascii="Courier New" w:hAnsi="Courier New" w:cs="Courier New"/>
          <w:color w:val="222222"/>
          <w:sz w:val="24"/>
          <w:szCs w:val="24"/>
        </w:rPr>
        <w:t xml:space="preserve"> Public comments in response to SBA’s proposed rule indicated small businesses did not support </w:t>
      </w:r>
      <w:r w:rsidRPr="0025125A">
        <w:rPr>
          <w:rFonts w:ascii="Courier New" w:hAnsi="Courier New" w:cs="Courier New"/>
          <w:color w:val="222222"/>
          <w:sz w:val="24"/>
          <w:szCs w:val="24"/>
        </w:rPr>
        <w:lastRenderedPageBreak/>
        <w:t>compliance at the order level because it is not always possible for every order and could reduce competition for orders that required compliance at the order level.</w:t>
      </w:r>
    </w:p>
    <w:p w14:paraId="3DB765FD" w14:textId="77777777" w:rsidR="0025125A" w:rsidRPr="0025125A" w:rsidRDefault="0025125A" w:rsidP="00F5388C">
      <w:pPr>
        <w:spacing w:line="480" w:lineRule="auto"/>
        <w:ind w:firstLine="720"/>
        <w:rPr>
          <w:rFonts w:ascii="Courier New" w:hAnsi="Courier New" w:cs="Courier New"/>
          <w:color w:val="222222"/>
          <w:sz w:val="24"/>
          <w:szCs w:val="24"/>
        </w:rPr>
      </w:pPr>
      <w:r w:rsidRPr="0025125A">
        <w:rPr>
          <w:rFonts w:ascii="Courier New" w:hAnsi="Courier New" w:cs="Courier New"/>
          <w:color w:val="222222"/>
          <w:sz w:val="24"/>
          <w:szCs w:val="24"/>
        </w:rPr>
        <w:t>•</w:t>
      </w:r>
      <w:r w:rsidRPr="0025125A">
        <w:rPr>
          <w:rFonts w:ascii="Courier New" w:hAnsi="Courier New" w:cs="Courier New"/>
          <w:color w:val="222222"/>
          <w:sz w:val="24"/>
          <w:szCs w:val="24"/>
        </w:rPr>
        <w:tab/>
        <w:t>This rule prohibits tiered evaluation of offers on multiple-award contracts unless the agency has statutory authority.</w:t>
      </w:r>
      <w:r w:rsidR="00620B43">
        <w:rPr>
          <w:rFonts w:ascii="Courier New" w:hAnsi="Courier New" w:cs="Courier New"/>
          <w:color w:val="222222"/>
          <w:sz w:val="24"/>
          <w:szCs w:val="24"/>
        </w:rPr>
        <w:t xml:space="preserve"> </w:t>
      </w:r>
      <w:r w:rsidRPr="0025125A">
        <w:rPr>
          <w:rFonts w:ascii="Courier New" w:hAnsi="Courier New" w:cs="Courier New"/>
          <w:color w:val="222222"/>
          <w:sz w:val="24"/>
          <w:szCs w:val="24"/>
        </w:rPr>
        <w:t xml:space="preserve"> Tiered evaluations allow the Government to evaluate offers at each tier (</w:t>
      </w:r>
      <w:r w:rsidRPr="00B96EDD">
        <w:rPr>
          <w:rFonts w:ascii="Courier New" w:hAnsi="Courier New" w:cs="Courier New"/>
          <w:color w:val="222222"/>
          <w:sz w:val="24"/>
          <w:szCs w:val="24"/>
        </w:rPr>
        <w:t>e.g.</w:t>
      </w:r>
      <w:r w:rsidRPr="0025125A">
        <w:rPr>
          <w:rFonts w:ascii="Courier New" w:hAnsi="Courier New" w:cs="Courier New"/>
          <w:color w:val="222222"/>
          <w:sz w:val="24"/>
          <w:szCs w:val="24"/>
        </w:rPr>
        <w:t xml:space="preserve"> service-disabled veteran-owned small business) and only evaluate offers at the next tier (</w:t>
      </w:r>
      <w:r w:rsidRPr="00B96EDD">
        <w:rPr>
          <w:rFonts w:ascii="Courier New" w:hAnsi="Courier New" w:cs="Courier New"/>
          <w:color w:val="222222"/>
          <w:sz w:val="24"/>
          <w:szCs w:val="24"/>
        </w:rPr>
        <w:t>e.g.</w:t>
      </w:r>
      <w:r w:rsidRPr="0025125A">
        <w:rPr>
          <w:rFonts w:ascii="Courier New" w:hAnsi="Courier New" w:cs="Courier New"/>
          <w:color w:val="222222"/>
          <w:sz w:val="24"/>
          <w:szCs w:val="24"/>
        </w:rPr>
        <w:t xml:space="preserve"> small business) if an award cannot be made at the previous tier; it reduces the number of offers that must be evaluated.</w:t>
      </w:r>
      <w:r w:rsidR="00620B43">
        <w:rPr>
          <w:rFonts w:ascii="Courier New" w:hAnsi="Courier New" w:cs="Courier New"/>
          <w:color w:val="222222"/>
          <w:sz w:val="24"/>
          <w:szCs w:val="24"/>
        </w:rPr>
        <w:t xml:space="preserve"> </w:t>
      </w:r>
      <w:r w:rsidRPr="0025125A">
        <w:rPr>
          <w:rFonts w:ascii="Courier New" w:hAnsi="Courier New" w:cs="Courier New"/>
          <w:color w:val="222222"/>
          <w:sz w:val="24"/>
          <w:szCs w:val="24"/>
        </w:rPr>
        <w:t xml:space="preserve"> There is no data available on the number of times contracting officers use tiered evaluations annually or whether these contracting officers are at agencies that have statutory authority to conduct tiered evaluations.</w:t>
      </w:r>
      <w:r w:rsidR="00620B43">
        <w:rPr>
          <w:rFonts w:ascii="Courier New" w:hAnsi="Courier New" w:cs="Courier New"/>
          <w:color w:val="222222"/>
          <w:sz w:val="24"/>
          <w:szCs w:val="24"/>
        </w:rPr>
        <w:t xml:space="preserve"> </w:t>
      </w:r>
      <w:r w:rsidRPr="0025125A">
        <w:rPr>
          <w:rFonts w:ascii="Courier New" w:hAnsi="Courier New" w:cs="Courier New"/>
          <w:color w:val="222222"/>
          <w:sz w:val="24"/>
          <w:szCs w:val="24"/>
        </w:rPr>
        <w:t xml:space="preserve"> Therefore, this change probably will result in an increased burden to the Government.</w:t>
      </w:r>
    </w:p>
    <w:p w14:paraId="3FD07B31" w14:textId="77777777" w:rsidR="0025125A" w:rsidRPr="00D9100F" w:rsidRDefault="0025125A" w:rsidP="00620B43">
      <w:pPr>
        <w:spacing w:line="480" w:lineRule="auto"/>
        <w:ind w:firstLine="720"/>
        <w:rPr>
          <w:rFonts w:ascii="Courier New" w:hAnsi="Courier New" w:cs="Courier New"/>
          <w:color w:val="222222"/>
          <w:sz w:val="24"/>
          <w:szCs w:val="24"/>
        </w:rPr>
      </w:pPr>
      <w:r w:rsidRPr="0025125A">
        <w:rPr>
          <w:rFonts w:ascii="Courier New" w:hAnsi="Courier New" w:cs="Courier New"/>
          <w:color w:val="222222"/>
          <w:sz w:val="24"/>
          <w:szCs w:val="24"/>
        </w:rPr>
        <w:t>These changes drive both costs and savings that are the result of the implementation of SBA’s final rule in the FAR.</w:t>
      </w:r>
      <w:r w:rsidR="00620B43">
        <w:rPr>
          <w:rFonts w:ascii="Courier New" w:hAnsi="Courier New" w:cs="Courier New"/>
          <w:color w:val="222222"/>
          <w:sz w:val="24"/>
          <w:szCs w:val="24"/>
        </w:rPr>
        <w:t xml:space="preserve"> </w:t>
      </w:r>
      <w:r w:rsidRPr="0025125A">
        <w:rPr>
          <w:rFonts w:ascii="Courier New" w:hAnsi="Courier New" w:cs="Courier New"/>
          <w:color w:val="222222"/>
          <w:sz w:val="24"/>
          <w:szCs w:val="24"/>
        </w:rPr>
        <w:t xml:space="preserve"> Therefore, these costs and savings are attributable to the SBA final rule.  The impacts of this final FAR rule that are attributable to the FAR are no more than de </w:t>
      </w:r>
      <w:proofErr w:type="spellStart"/>
      <w:r w:rsidRPr="0025125A">
        <w:rPr>
          <w:rFonts w:ascii="Courier New" w:hAnsi="Courier New" w:cs="Courier New"/>
          <w:color w:val="222222"/>
          <w:sz w:val="24"/>
          <w:szCs w:val="24"/>
        </w:rPr>
        <w:t>minimis</w:t>
      </w:r>
      <w:proofErr w:type="spellEnd"/>
      <w:r w:rsidRPr="0025125A">
        <w:rPr>
          <w:rFonts w:ascii="Courier New" w:hAnsi="Courier New" w:cs="Courier New"/>
          <w:color w:val="222222"/>
          <w:sz w:val="24"/>
          <w:szCs w:val="24"/>
        </w:rPr>
        <w:t xml:space="preserve">.  To access the full Regulatory Cost Analysis for this rule, go to the Federal </w:t>
      </w:r>
      <w:proofErr w:type="spellStart"/>
      <w:r w:rsidRPr="0025125A">
        <w:rPr>
          <w:rFonts w:ascii="Courier New" w:hAnsi="Courier New" w:cs="Courier New"/>
          <w:color w:val="222222"/>
          <w:sz w:val="24"/>
          <w:szCs w:val="24"/>
        </w:rPr>
        <w:t>eRulemaking</w:t>
      </w:r>
      <w:proofErr w:type="spellEnd"/>
      <w:r w:rsidRPr="0025125A">
        <w:rPr>
          <w:rFonts w:ascii="Courier New" w:hAnsi="Courier New" w:cs="Courier New"/>
          <w:color w:val="222222"/>
          <w:sz w:val="24"/>
          <w:szCs w:val="24"/>
        </w:rPr>
        <w:t xml:space="preserve"> Portal at </w:t>
      </w:r>
      <w:r w:rsidRPr="00620B43">
        <w:rPr>
          <w:rFonts w:ascii="Courier New" w:hAnsi="Courier New" w:cs="Courier New"/>
          <w:color w:val="222222"/>
          <w:sz w:val="24"/>
          <w:szCs w:val="24"/>
          <w:u w:val="single"/>
        </w:rPr>
        <w:lastRenderedPageBreak/>
        <w:t>www.regulations.gov</w:t>
      </w:r>
      <w:r w:rsidRPr="0025125A">
        <w:rPr>
          <w:rFonts w:ascii="Courier New" w:hAnsi="Courier New" w:cs="Courier New"/>
          <w:color w:val="222222"/>
          <w:sz w:val="24"/>
          <w:szCs w:val="24"/>
        </w:rPr>
        <w:t>, search for “FAR Case 2014-002,” click “Open Docket,” and view “Supporting Documents.”</w:t>
      </w:r>
    </w:p>
    <w:p w14:paraId="3C12F04D" w14:textId="77777777" w:rsidR="00620B43" w:rsidRDefault="00081266" w:rsidP="00620B43">
      <w:pPr>
        <w:spacing w:line="480" w:lineRule="auto"/>
        <w:rPr>
          <w:rFonts w:ascii="Courier New" w:hAnsi="Courier New" w:cs="Courier New"/>
          <w:b/>
          <w:color w:val="222222"/>
          <w:sz w:val="24"/>
          <w:szCs w:val="24"/>
          <w:shd w:val="clear" w:color="auto" w:fill="FFFFFF"/>
        </w:rPr>
      </w:pPr>
      <w:r w:rsidRPr="0008356E">
        <w:rPr>
          <w:rFonts w:ascii="Courier New" w:hAnsi="Courier New" w:cs="Courier New"/>
          <w:b/>
          <w:color w:val="222222"/>
          <w:sz w:val="24"/>
          <w:szCs w:val="24"/>
          <w:shd w:val="clear" w:color="auto" w:fill="FFFFFF"/>
        </w:rPr>
        <w:t xml:space="preserve">V.  </w:t>
      </w:r>
      <w:r w:rsidR="009E14C1" w:rsidRPr="0008356E">
        <w:rPr>
          <w:rFonts w:ascii="Courier New" w:hAnsi="Courier New" w:cs="Courier New"/>
          <w:b/>
          <w:color w:val="222222"/>
          <w:sz w:val="24"/>
          <w:szCs w:val="24"/>
          <w:shd w:val="clear" w:color="auto" w:fill="FFFFFF"/>
        </w:rPr>
        <w:t>Executive Orders 12866 and 13563</w:t>
      </w:r>
    </w:p>
    <w:p w14:paraId="3D998A39" w14:textId="77777777" w:rsidR="00EE60E5" w:rsidRPr="0008356E" w:rsidRDefault="0025125A" w:rsidP="00620B43">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 xml:space="preserve">Executive Orders (E.O.s) 12866 and 13563 direct agencies to assess all costs and benefits of available regulatory alternatives and, if regulation is necessary, to select regulatory approaches that maximize net benefits (including potential economic, environmental, public health and safety effects, distributive impacts, and equity). </w:t>
      </w:r>
      <w:r w:rsidR="00620B43">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 xml:space="preserve">E.O. 13563 emphasizes the importance of quantifying both costs and benefits, of reducing costs, of harmonizing rules, and of promoting flexibility. </w:t>
      </w:r>
      <w:r w:rsidR="00620B43">
        <w:rPr>
          <w:rFonts w:ascii="Courier New" w:hAnsi="Courier New" w:cs="Courier New"/>
          <w:color w:val="222222"/>
          <w:sz w:val="24"/>
          <w:szCs w:val="24"/>
          <w:shd w:val="clear" w:color="auto" w:fill="FFFFFF"/>
        </w:rPr>
        <w:t xml:space="preserve"> </w:t>
      </w:r>
      <w:r w:rsidRPr="0025125A">
        <w:rPr>
          <w:rFonts w:ascii="Courier New" w:hAnsi="Courier New" w:cs="Courier New"/>
          <w:color w:val="222222"/>
          <w:sz w:val="24"/>
          <w:szCs w:val="24"/>
          <w:shd w:val="clear" w:color="auto" w:fill="FFFFFF"/>
        </w:rPr>
        <w:t>This is a significant regulatory action and, therefore, was subject to review under Section 6(b) of E.O. 12866, Regulatory Planning and Review, dated September 30, 1993. This rule is not a major rule under 5 U.S.C. 804.</w:t>
      </w:r>
    </w:p>
    <w:p w14:paraId="465874CA" w14:textId="77777777" w:rsidR="00EE60E5" w:rsidRPr="0008356E" w:rsidRDefault="00EE60E5" w:rsidP="00EE60E5">
      <w:pPr>
        <w:spacing w:line="480" w:lineRule="auto"/>
        <w:rPr>
          <w:rFonts w:ascii="Courier New" w:hAnsi="Courier New" w:cs="Courier New"/>
          <w:b/>
          <w:color w:val="222222"/>
          <w:sz w:val="24"/>
          <w:szCs w:val="24"/>
          <w:shd w:val="clear" w:color="auto" w:fill="FFFFFF"/>
        </w:rPr>
      </w:pPr>
      <w:r w:rsidRPr="0008356E">
        <w:rPr>
          <w:rFonts w:ascii="Courier New" w:hAnsi="Courier New" w:cs="Courier New"/>
          <w:b/>
          <w:color w:val="222222"/>
          <w:sz w:val="24"/>
          <w:szCs w:val="24"/>
          <w:shd w:val="clear" w:color="auto" w:fill="FFFFFF"/>
        </w:rPr>
        <w:t>VI</w:t>
      </w:r>
      <w:proofErr w:type="gramStart"/>
      <w:r w:rsidRPr="0008356E">
        <w:rPr>
          <w:rFonts w:ascii="Courier New" w:hAnsi="Courier New" w:cs="Courier New"/>
          <w:b/>
          <w:color w:val="222222"/>
          <w:sz w:val="24"/>
          <w:szCs w:val="24"/>
          <w:shd w:val="clear" w:color="auto" w:fill="FFFFFF"/>
        </w:rPr>
        <w:t>.</w:t>
      </w:r>
      <w:r w:rsidRPr="0008356E">
        <w:rPr>
          <w:rFonts w:ascii="Courier New" w:hAnsi="Courier New" w:cs="Courier New"/>
          <w:color w:val="222222"/>
          <w:sz w:val="24"/>
          <w:szCs w:val="24"/>
          <w:shd w:val="clear" w:color="auto" w:fill="FFFFFF"/>
        </w:rPr>
        <w:t xml:space="preserve">  </w:t>
      </w:r>
      <w:r w:rsidRPr="0008356E">
        <w:rPr>
          <w:rFonts w:ascii="Courier New" w:hAnsi="Courier New" w:cs="Courier New"/>
          <w:b/>
          <w:color w:val="222222"/>
          <w:sz w:val="24"/>
          <w:szCs w:val="24"/>
          <w:shd w:val="clear" w:color="auto" w:fill="FFFFFF"/>
        </w:rPr>
        <w:t>Executive</w:t>
      </w:r>
      <w:proofErr w:type="gramEnd"/>
      <w:r w:rsidRPr="0008356E">
        <w:rPr>
          <w:rFonts w:ascii="Courier New" w:hAnsi="Courier New" w:cs="Courier New"/>
          <w:b/>
          <w:color w:val="222222"/>
          <w:sz w:val="24"/>
          <w:szCs w:val="24"/>
          <w:shd w:val="clear" w:color="auto" w:fill="FFFFFF"/>
        </w:rPr>
        <w:t xml:space="preserve"> Order 13771</w:t>
      </w:r>
    </w:p>
    <w:p w14:paraId="4A85392E" w14:textId="77777777" w:rsidR="00C557B2" w:rsidRDefault="0025125A" w:rsidP="00620B43">
      <w:pPr>
        <w:spacing w:line="480" w:lineRule="auto"/>
        <w:ind w:firstLine="720"/>
        <w:rPr>
          <w:rFonts w:ascii="Courier New" w:hAnsi="Courier New" w:cs="Courier New"/>
          <w:color w:val="222222"/>
          <w:sz w:val="24"/>
          <w:szCs w:val="24"/>
          <w:shd w:val="clear" w:color="auto" w:fill="FFFFFF"/>
        </w:rPr>
      </w:pPr>
      <w:r w:rsidRPr="0025125A">
        <w:rPr>
          <w:rFonts w:ascii="Courier New" w:hAnsi="Courier New" w:cs="Courier New"/>
          <w:color w:val="222222"/>
          <w:sz w:val="24"/>
          <w:szCs w:val="24"/>
          <w:shd w:val="clear" w:color="auto" w:fill="FFFFFF"/>
        </w:rPr>
        <w:t>This rule is not subject to the requirements of E</w:t>
      </w:r>
      <w:r w:rsidR="002A145F">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O</w:t>
      </w:r>
      <w:r w:rsidR="002A145F">
        <w:rPr>
          <w:rFonts w:ascii="Courier New" w:hAnsi="Courier New" w:cs="Courier New"/>
          <w:color w:val="222222"/>
          <w:sz w:val="24"/>
          <w:szCs w:val="24"/>
          <w:shd w:val="clear" w:color="auto" w:fill="FFFFFF"/>
        </w:rPr>
        <w:t>.</w:t>
      </w:r>
      <w:r w:rsidRPr="0025125A">
        <w:rPr>
          <w:rFonts w:ascii="Courier New" w:hAnsi="Courier New" w:cs="Courier New"/>
          <w:color w:val="222222"/>
          <w:sz w:val="24"/>
          <w:szCs w:val="24"/>
          <w:shd w:val="clear" w:color="auto" w:fill="FFFFFF"/>
        </w:rPr>
        <w:t xml:space="preserve"> 13771 because this rule results in no more than de </w:t>
      </w:r>
      <w:proofErr w:type="spellStart"/>
      <w:r w:rsidRPr="0025125A">
        <w:rPr>
          <w:rFonts w:ascii="Courier New" w:hAnsi="Courier New" w:cs="Courier New"/>
          <w:color w:val="222222"/>
          <w:sz w:val="24"/>
          <w:szCs w:val="24"/>
          <w:shd w:val="clear" w:color="auto" w:fill="FFFFFF"/>
        </w:rPr>
        <w:t>minimis</w:t>
      </w:r>
      <w:proofErr w:type="spellEnd"/>
      <w:r w:rsidRPr="0025125A">
        <w:rPr>
          <w:rFonts w:ascii="Courier New" w:hAnsi="Courier New" w:cs="Courier New"/>
          <w:color w:val="222222"/>
          <w:sz w:val="24"/>
          <w:szCs w:val="24"/>
          <w:shd w:val="clear" w:color="auto" w:fill="FFFFFF"/>
        </w:rPr>
        <w:t xml:space="preserve"> costs.</w:t>
      </w:r>
    </w:p>
    <w:p w14:paraId="73EF84B5" w14:textId="77777777" w:rsidR="009B0D38" w:rsidRDefault="009E14C1" w:rsidP="009B0D38">
      <w:pPr>
        <w:spacing w:line="480" w:lineRule="auto"/>
        <w:rPr>
          <w:rFonts w:ascii="Courier New" w:hAnsi="Courier New" w:cs="Courier New"/>
          <w:b/>
          <w:color w:val="222222"/>
          <w:sz w:val="24"/>
          <w:szCs w:val="24"/>
          <w:shd w:val="clear" w:color="auto" w:fill="FFFFFF"/>
        </w:rPr>
      </w:pPr>
      <w:r w:rsidRPr="0008356E">
        <w:rPr>
          <w:rFonts w:ascii="Courier New" w:hAnsi="Courier New" w:cs="Courier New"/>
          <w:b/>
          <w:color w:val="222222"/>
          <w:sz w:val="24"/>
          <w:szCs w:val="24"/>
          <w:shd w:val="clear" w:color="auto" w:fill="FFFFFF"/>
        </w:rPr>
        <w:t>V</w:t>
      </w:r>
      <w:r w:rsidR="00EE60E5" w:rsidRPr="0008356E">
        <w:rPr>
          <w:rFonts w:ascii="Courier New" w:hAnsi="Courier New" w:cs="Courier New"/>
          <w:b/>
          <w:color w:val="222222"/>
          <w:sz w:val="24"/>
          <w:szCs w:val="24"/>
          <w:shd w:val="clear" w:color="auto" w:fill="FFFFFF"/>
        </w:rPr>
        <w:t>II</w:t>
      </w:r>
      <w:proofErr w:type="gramStart"/>
      <w:r w:rsidR="0074434D">
        <w:rPr>
          <w:rFonts w:ascii="Courier New" w:hAnsi="Courier New" w:cs="Courier New"/>
          <w:b/>
          <w:color w:val="222222"/>
          <w:sz w:val="24"/>
          <w:szCs w:val="24"/>
          <w:shd w:val="clear" w:color="auto" w:fill="FFFFFF"/>
        </w:rPr>
        <w:t xml:space="preserve">.  </w:t>
      </w:r>
      <w:r w:rsidRPr="0008356E">
        <w:rPr>
          <w:rFonts w:ascii="Courier New" w:hAnsi="Courier New" w:cs="Courier New"/>
          <w:b/>
          <w:color w:val="222222"/>
          <w:sz w:val="24"/>
          <w:szCs w:val="24"/>
          <w:shd w:val="clear" w:color="auto" w:fill="FFFFFF"/>
        </w:rPr>
        <w:t>Regulatory</w:t>
      </w:r>
      <w:proofErr w:type="gramEnd"/>
      <w:r w:rsidRPr="0008356E">
        <w:rPr>
          <w:rFonts w:ascii="Courier New" w:hAnsi="Courier New" w:cs="Courier New"/>
          <w:b/>
          <w:color w:val="222222"/>
          <w:sz w:val="24"/>
          <w:szCs w:val="24"/>
          <w:shd w:val="clear" w:color="auto" w:fill="FFFFFF"/>
        </w:rPr>
        <w:t xml:space="preserve"> Flexibility Act</w:t>
      </w:r>
    </w:p>
    <w:p w14:paraId="46C2FC47" w14:textId="77777777" w:rsidR="009E14C1" w:rsidRDefault="0025125A" w:rsidP="009B0D38">
      <w:pPr>
        <w:spacing w:line="480" w:lineRule="auto"/>
        <w:ind w:firstLine="720"/>
        <w:rPr>
          <w:rFonts w:ascii="Courier New" w:hAnsi="Courier New" w:cs="Courier New"/>
          <w:color w:val="222222"/>
          <w:sz w:val="24"/>
          <w:szCs w:val="24"/>
          <w:shd w:val="clear" w:color="auto" w:fill="FFFFFF"/>
        </w:rPr>
      </w:pPr>
      <w:proofErr w:type="gramStart"/>
      <w:r w:rsidRPr="0025125A">
        <w:rPr>
          <w:rFonts w:ascii="Courier New" w:hAnsi="Courier New" w:cs="Courier New"/>
          <w:color w:val="222222"/>
          <w:sz w:val="24"/>
          <w:szCs w:val="24"/>
          <w:shd w:val="clear" w:color="auto" w:fill="FFFFFF"/>
        </w:rPr>
        <w:t>DoD</w:t>
      </w:r>
      <w:proofErr w:type="gramEnd"/>
      <w:r w:rsidRPr="0025125A">
        <w:rPr>
          <w:rFonts w:ascii="Courier New" w:hAnsi="Courier New" w:cs="Courier New"/>
          <w:color w:val="222222"/>
          <w:sz w:val="24"/>
          <w:szCs w:val="24"/>
          <w:shd w:val="clear" w:color="auto" w:fill="FFFFFF"/>
        </w:rPr>
        <w:t xml:space="preserve">, GSA, and NASA have prepared a Final Regulatory Flexibility Analysis (FRFA) consistent with the Regulatory </w:t>
      </w:r>
      <w:r w:rsidRPr="0025125A">
        <w:rPr>
          <w:rFonts w:ascii="Courier New" w:hAnsi="Courier New" w:cs="Courier New"/>
          <w:color w:val="222222"/>
          <w:sz w:val="24"/>
          <w:szCs w:val="24"/>
          <w:shd w:val="clear" w:color="auto" w:fill="FFFFFF"/>
        </w:rPr>
        <w:lastRenderedPageBreak/>
        <w:t>Flexibility Act, 5 U.S.C. 601, et seq.  The FRFA is summarized as follows:</w:t>
      </w:r>
    </w:p>
    <w:p w14:paraId="4155189E" w14:textId="77777777" w:rsidR="00A66C09" w:rsidRPr="00620B43" w:rsidRDefault="00F5388C" w:rsidP="000E23BE">
      <w:pPr>
        <w:ind w:left="720" w:right="720" w:firstLine="720"/>
        <w:jc w:val="both"/>
        <w:rPr>
          <w:rFonts w:ascii="Courier New" w:hAnsi="Courier New" w:cs="Courier New"/>
          <w:color w:val="222222"/>
          <w:shd w:val="clear" w:color="auto" w:fill="FFFFFF"/>
        </w:rPr>
      </w:pPr>
      <w:r>
        <w:rPr>
          <w:rFonts w:ascii="Courier New" w:hAnsi="Courier New" w:cs="Courier New"/>
          <w:color w:val="222222"/>
          <w:shd w:val="clear" w:color="auto" w:fill="FFFFFF"/>
        </w:rPr>
        <w:t>This final rule</w:t>
      </w:r>
      <w:r w:rsidR="00A66C09" w:rsidRPr="00620B43">
        <w:rPr>
          <w:rFonts w:ascii="Courier New" w:hAnsi="Courier New" w:cs="Courier New"/>
          <w:color w:val="222222"/>
          <w:shd w:val="clear" w:color="auto" w:fill="FFFFFF"/>
        </w:rPr>
        <w:t xml:space="preserve"> amend</w:t>
      </w:r>
      <w:r>
        <w:rPr>
          <w:rFonts w:ascii="Courier New" w:hAnsi="Courier New" w:cs="Courier New"/>
          <w:color w:val="222222"/>
          <w:shd w:val="clear" w:color="auto" w:fill="FFFFFF"/>
        </w:rPr>
        <w:t>s</w:t>
      </w:r>
      <w:r w:rsidR="00A66C09" w:rsidRPr="00620B43">
        <w:rPr>
          <w:rFonts w:ascii="Courier New" w:hAnsi="Courier New" w:cs="Courier New"/>
          <w:color w:val="222222"/>
          <w:shd w:val="clear" w:color="auto" w:fill="FFFFFF"/>
        </w:rPr>
        <w:t xml:space="preserve"> the FAR to provide uniform guidance consistent with SBA’s final rule at 78 FR 61114, </w:t>
      </w:r>
      <w:r>
        <w:rPr>
          <w:rFonts w:ascii="Courier New" w:hAnsi="Courier New" w:cs="Courier New"/>
          <w:color w:val="222222"/>
          <w:shd w:val="clear" w:color="auto" w:fill="FFFFFF"/>
        </w:rPr>
        <w:t>published on</w:t>
      </w:r>
      <w:r w:rsidR="00A66C09" w:rsidRPr="00620B43">
        <w:rPr>
          <w:rFonts w:ascii="Courier New" w:hAnsi="Courier New" w:cs="Courier New"/>
          <w:color w:val="222222"/>
          <w:shd w:val="clear" w:color="auto" w:fill="FFFFFF"/>
        </w:rPr>
        <w:t xml:space="preserve"> October 2, 2013, which implements section 1331 of the Small Business Jobs Act of 2010 (15 U.S.C. 644(r)).  </w:t>
      </w:r>
      <w:r>
        <w:rPr>
          <w:rFonts w:ascii="Courier New" w:hAnsi="Courier New" w:cs="Courier New"/>
          <w:color w:val="222222"/>
          <w:shd w:val="clear" w:color="auto" w:fill="FFFFFF"/>
        </w:rPr>
        <w:t xml:space="preserve">The objective of </w:t>
      </w:r>
      <w:r w:rsidR="00A66C09" w:rsidRPr="00620B43">
        <w:rPr>
          <w:rFonts w:ascii="Courier New" w:hAnsi="Courier New" w:cs="Courier New"/>
          <w:color w:val="222222"/>
          <w:shd w:val="clear" w:color="auto" w:fill="FFFFFF"/>
        </w:rPr>
        <w:t xml:space="preserve">this rule </w:t>
      </w:r>
      <w:r w:rsidR="00642656">
        <w:rPr>
          <w:rFonts w:ascii="Courier New" w:hAnsi="Courier New" w:cs="Courier New"/>
          <w:color w:val="222222"/>
          <w:shd w:val="clear" w:color="auto" w:fill="FFFFFF"/>
        </w:rPr>
        <w:t>i</w:t>
      </w:r>
      <w:r w:rsidR="00A66C09" w:rsidRPr="00620B43">
        <w:rPr>
          <w:rFonts w:ascii="Courier New" w:hAnsi="Courier New" w:cs="Courier New"/>
          <w:color w:val="222222"/>
          <w:shd w:val="clear" w:color="auto" w:fill="FFFFFF"/>
        </w:rPr>
        <w:t xml:space="preserve">s to provide regulatory guidance </w:t>
      </w:r>
      <w:r w:rsidR="00642656">
        <w:rPr>
          <w:rFonts w:ascii="Courier New" w:hAnsi="Courier New" w:cs="Courier New"/>
          <w:color w:val="222222"/>
          <w:shd w:val="clear" w:color="auto" w:fill="FFFFFF"/>
        </w:rPr>
        <w:t>under</w:t>
      </w:r>
      <w:r w:rsidR="00A66C09" w:rsidRPr="00620B43">
        <w:rPr>
          <w:rFonts w:ascii="Courier New" w:hAnsi="Courier New" w:cs="Courier New"/>
          <w:color w:val="222222"/>
          <w:shd w:val="clear" w:color="auto" w:fill="FFFFFF"/>
        </w:rPr>
        <w:t xml:space="preserve"> which Federal agencies may—</w:t>
      </w:r>
    </w:p>
    <w:p w14:paraId="789E43A8" w14:textId="77777777" w:rsidR="00A66C09" w:rsidRPr="00620B43" w:rsidRDefault="00A66C09" w:rsidP="000E23BE">
      <w:pPr>
        <w:ind w:left="720" w:right="720" w:firstLine="720"/>
        <w:jc w:val="both"/>
        <w:rPr>
          <w:rFonts w:ascii="Courier New" w:hAnsi="Courier New" w:cs="Courier New"/>
          <w:color w:val="222222"/>
          <w:shd w:val="clear" w:color="auto" w:fill="FFFFFF"/>
        </w:rPr>
      </w:pPr>
    </w:p>
    <w:p w14:paraId="6A967133" w14:textId="77777777" w:rsidR="00A66C09" w:rsidRPr="00620B43" w:rsidRDefault="00A66C09" w:rsidP="000E23BE">
      <w:pPr>
        <w:ind w:left="720" w:right="720" w:firstLine="720"/>
        <w:jc w:val="both"/>
        <w:rPr>
          <w:rFonts w:ascii="Courier New" w:hAnsi="Courier New" w:cs="Courier New"/>
          <w:color w:val="222222"/>
          <w:shd w:val="clear" w:color="auto" w:fill="FFFFFF"/>
        </w:rPr>
      </w:pPr>
      <w:r w:rsidRPr="00620B43">
        <w:rPr>
          <w:rFonts w:ascii="Courier New" w:hAnsi="Courier New" w:cs="Courier New"/>
          <w:color w:val="222222"/>
          <w:shd w:val="clear" w:color="auto" w:fill="FFFFFF"/>
        </w:rPr>
        <w:t>(1)  Set aside part or parts of multiple-award contracts for small business;</w:t>
      </w:r>
    </w:p>
    <w:p w14:paraId="2881A465" w14:textId="77777777" w:rsidR="00A66C09" w:rsidRPr="00620B43" w:rsidRDefault="00A66C09" w:rsidP="000E23BE">
      <w:pPr>
        <w:ind w:left="720" w:right="720" w:firstLine="720"/>
        <w:jc w:val="both"/>
        <w:rPr>
          <w:rFonts w:ascii="Courier New" w:hAnsi="Courier New" w:cs="Courier New"/>
          <w:color w:val="222222"/>
          <w:shd w:val="clear" w:color="auto" w:fill="FFFFFF"/>
        </w:rPr>
      </w:pPr>
    </w:p>
    <w:p w14:paraId="108C7BA1" w14:textId="77777777" w:rsidR="00A66C09" w:rsidRPr="00620B43" w:rsidRDefault="00A66C09" w:rsidP="000E23BE">
      <w:pPr>
        <w:ind w:left="720" w:right="720" w:firstLine="720"/>
        <w:jc w:val="both"/>
        <w:rPr>
          <w:rFonts w:ascii="Courier New" w:hAnsi="Courier New" w:cs="Courier New"/>
          <w:color w:val="222222"/>
          <w:shd w:val="clear" w:color="auto" w:fill="FFFFFF"/>
        </w:rPr>
      </w:pPr>
      <w:r w:rsidRPr="00620B43">
        <w:rPr>
          <w:rFonts w:ascii="Courier New" w:hAnsi="Courier New" w:cs="Courier New"/>
          <w:color w:val="222222"/>
          <w:shd w:val="clear" w:color="auto" w:fill="FFFFFF"/>
        </w:rPr>
        <w:t xml:space="preserve">(2)  Reserve one or more awards </w:t>
      </w:r>
      <w:r w:rsidR="00642656">
        <w:rPr>
          <w:rFonts w:ascii="Courier New" w:hAnsi="Courier New" w:cs="Courier New"/>
          <w:color w:val="222222"/>
          <w:shd w:val="clear" w:color="auto" w:fill="FFFFFF"/>
        </w:rPr>
        <w:t>for small businesses on</w:t>
      </w:r>
      <w:r w:rsidRPr="00620B43">
        <w:rPr>
          <w:rFonts w:ascii="Courier New" w:hAnsi="Courier New" w:cs="Courier New"/>
          <w:color w:val="222222"/>
          <w:shd w:val="clear" w:color="auto" w:fill="FFFFFF"/>
        </w:rPr>
        <w:t xml:space="preserve"> multiple-award </w:t>
      </w:r>
      <w:r w:rsidR="00642656">
        <w:rPr>
          <w:rFonts w:ascii="Courier New" w:hAnsi="Courier New" w:cs="Courier New"/>
          <w:color w:val="222222"/>
          <w:shd w:val="clear" w:color="auto" w:fill="FFFFFF"/>
        </w:rPr>
        <w:t>contracts that are established through</w:t>
      </w:r>
      <w:r w:rsidRPr="00620B43">
        <w:rPr>
          <w:rFonts w:ascii="Courier New" w:hAnsi="Courier New" w:cs="Courier New"/>
          <w:color w:val="222222"/>
          <w:shd w:val="clear" w:color="auto" w:fill="FFFFFF"/>
        </w:rPr>
        <w:t xml:space="preserve"> full and open competition; and</w:t>
      </w:r>
    </w:p>
    <w:p w14:paraId="786F8728" w14:textId="77777777" w:rsidR="00A66C09" w:rsidRPr="00620B43" w:rsidRDefault="00A66C09" w:rsidP="000E23BE">
      <w:pPr>
        <w:ind w:left="720" w:right="720" w:firstLine="720"/>
        <w:jc w:val="both"/>
        <w:rPr>
          <w:rFonts w:ascii="Courier New" w:hAnsi="Courier New" w:cs="Courier New"/>
          <w:color w:val="222222"/>
          <w:shd w:val="clear" w:color="auto" w:fill="FFFFFF"/>
        </w:rPr>
      </w:pPr>
    </w:p>
    <w:p w14:paraId="69A10828" w14:textId="77777777" w:rsidR="00A66C09" w:rsidRDefault="00A66C09" w:rsidP="000E23BE">
      <w:pPr>
        <w:ind w:left="720" w:right="720" w:firstLine="720"/>
        <w:jc w:val="both"/>
        <w:rPr>
          <w:rFonts w:ascii="Courier New" w:hAnsi="Courier New" w:cs="Courier New"/>
          <w:color w:val="222222"/>
          <w:shd w:val="clear" w:color="auto" w:fill="FFFFFF"/>
        </w:rPr>
      </w:pPr>
      <w:r w:rsidRPr="00620B43">
        <w:rPr>
          <w:rFonts w:ascii="Courier New" w:hAnsi="Courier New" w:cs="Courier New"/>
          <w:color w:val="222222"/>
          <w:shd w:val="clear" w:color="auto" w:fill="FFFFFF"/>
        </w:rPr>
        <w:t>(3)  Set aside orders under multiple-award contracts, notwithstanding the fair opportunity requirements.</w:t>
      </w:r>
    </w:p>
    <w:p w14:paraId="61C2E5D5" w14:textId="77777777" w:rsidR="00642656" w:rsidRDefault="00642656" w:rsidP="000E23BE">
      <w:pPr>
        <w:ind w:left="720" w:right="720" w:firstLine="720"/>
        <w:jc w:val="both"/>
        <w:rPr>
          <w:rFonts w:ascii="Courier New" w:hAnsi="Courier New" w:cs="Courier New"/>
          <w:color w:val="222222"/>
          <w:shd w:val="clear" w:color="auto" w:fill="FFFFFF"/>
        </w:rPr>
      </w:pPr>
    </w:p>
    <w:p w14:paraId="0CF80D86" w14:textId="77777777" w:rsidR="00642656" w:rsidRPr="00620B43" w:rsidRDefault="00642656" w:rsidP="000E23BE">
      <w:pPr>
        <w:ind w:left="720" w:right="720" w:firstLine="720"/>
        <w:jc w:val="both"/>
        <w:rPr>
          <w:rFonts w:ascii="Courier New" w:hAnsi="Courier New" w:cs="Courier New"/>
          <w:color w:val="222222"/>
          <w:shd w:val="clear" w:color="auto" w:fill="FFFFFF"/>
        </w:rPr>
      </w:pPr>
      <w:r w:rsidRPr="00642656">
        <w:rPr>
          <w:rFonts w:ascii="Courier New" w:hAnsi="Courier New" w:cs="Courier New"/>
          <w:color w:val="222222"/>
          <w:shd w:val="clear" w:color="auto" w:fill="FFFFFF"/>
        </w:rPr>
        <w:t>The rule seeks to ensure the increased consideration of small businesses in connection with the establishment and use of multiple-award contracts.  This rule provides a balance between the benefits associated with multiple-award contracts and maximizing opportunities for small businesses.</w:t>
      </w:r>
    </w:p>
    <w:p w14:paraId="232B8BCC" w14:textId="77777777" w:rsidR="00A66C09" w:rsidRPr="00620B43" w:rsidRDefault="00A66C09" w:rsidP="000E23BE">
      <w:pPr>
        <w:ind w:left="720" w:right="720" w:firstLine="720"/>
        <w:jc w:val="both"/>
        <w:rPr>
          <w:rFonts w:ascii="Courier New" w:hAnsi="Courier New" w:cs="Courier New"/>
          <w:color w:val="222222"/>
          <w:shd w:val="clear" w:color="auto" w:fill="FFFFFF"/>
        </w:rPr>
      </w:pPr>
    </w:p>
    <w:p w14:paraId="589EDAD6" w14:textId="77777777" w:rsidR="00A66C09" w:rsidRPr="00620B43" w:rsidRDefault="00A66C09" w:rsidP="000E23BE">
      <w:pPr>
        <w:ind w:left="720" w:right="720" w:firstLine="720"/>
        <w:jc w:val="both"/>
        <w:rPr>
          <w:rFonts w:ascii="Courier New" w:hAnsi="Courier New" w:cs="Courier New"/>
          <w:color w:val="222222"/>
          <w:shd w:val="clear" w:color="auto" w:fill="FFFFFF"/>
        </w:rPr>
      </w:pPr>
      <w:r w:rsidRPr="00620B43">
        <w:rPr>
          <w:rFonts w:ascii="Courier New" w:hAnsi="Courier New" w:cs="Courier New"/>
          <w:color w:val="222222"/>
          <w:shd w:val="clear" w:color="auto" w:fill="FFFFFF"/>
        </w:rPr>
        <w:t>There were no significant issues raised by the public in response to the Initial Regulatory Flexibility Analysis provided in the proposed rule.</w:t>
      </w:r>
    </w:p>
    <w:p w14:paraId="613E39C1" w14:textId="77777777" w:rsidR="00A66C09" w:rsidRPr="00620B43" w:rsidRDefault="00A66C09" w:rsidP="000E23BE">
      <w:pPr>
        <w:ind w:left="720" w:right="720" w:firstLine="720"/>
        <w:jc w:val="both"/>
        <w:rPr>
          <w:rFonts w:ascii="Courier New" w:hAnsi="Courier New" w:cs="Courier New"/>
          <w:color w:val="222222"/>
          <w:shd w:val="clear" w:color="auto" w:fill="FFFFFF"/>
        </w:rPr>
      </w:pPr>
    </w:p>
    <w:p w14:paraId="2B3A7E2D" w14:textId="77777777" w:rsidR="00A66C09" w:rsidRPr="00620B43" w:rsidRDefault="00A66C09" w:rsidP="000E23BE">
      <w:pPr>
        <w:ind w:left="720" w:right="720" w:firstLine="720"/>
        <w:jc w:val="both"/>
        <w:rPr>
          <w:rFonts w:ascii="Courier New" w:hAnsi="Courier New" w:cs="Courier New"/>
          <w:color w:val="222222"/>
          <w:shd w:val="clear" w:color="auto" w:fill="FFFFFF"/>
        </w:rPr>
      </w:pPr>
      <w:r w:rsidRPr="00620B43">
        <w:rPr>
          <w:rFonts w:ascii="Courier New" w:hAnsi="Courier New" w:cs="Courier New"/>
          <w:color w:val="222222"/>
          <w:shd w:val="clear" w:color="auto" w:fill="FFFFFF"/>
        </w:rPr>
        <w:t xml:space="preserve">This rule may have a positive economic impact on any small business entity that wishes to participate in the Federal procurement arena.  By providing clarification and additional guidance on the use of the </w:t>
      </w:r>
      <w:r w:rsidR="00642656">
        <w:rPr>
          <w:rFonts w:ascii="Courier New" w:hAnsi="Courier New" w:cs="Courier New"/>
          <w:color w:val="222222"/>
          <w:shd w:val="clear" w:color="auto" w:fill="FFFFFF"/>
        </w:rPr>
        <w:t>s</w:t>
      </w:r>
      <w:r w:rsidRPr="00620B43">
        <w:rPr>
          <w:rFonts w:ascii="Courier New" w:hAnsi="Courier New" w:cs="Courier New"/>
          <w:color w:val="222222"/>
          <w:shd w:val="clear" w:color="auto" w:fill="FFFFFF"/>
        </w:rPr>
        <w:t xml:space="preserve">ection 1331 authorities, small businesses are expected to have greater access to multiple-award contracts, including orders issued against such contracts.  Analysis of the System for Award Management (SAM) indicates there are over 338,327 small business registrants that can potentially benefit from </w:t>
      </w:r>
      <w:r w:rsidR="00642656">
        <w:rPr>
          <w:rFonts w:ascii="Courier New" w:hAnsi="Courier New" w:cs="Courier New"/>
          <w:color w:val="222222"/>
          <w:shd w:val="clear" w:color="auto" w:fill="FFFFFF"/>
        </w:rPr>
        <w:t xml:space="preserve">the implementation of </w:t>
      </w:r>
      <w:r w:rsidRPr="00620B43">
        <w:rPr>
          <w:rFonts w:ascii="Courier New" w:hAnsi="Courier New" w:cs="Courier New"/>
          <w:color w:val="222222"/>
          <w:shd w:val="clear" w:color="auto" w:fill="FFFFFF"/>
        </w:rPr>
        <w:t>this rule.</w:t>
      </w:r>
    </w:p>
    <w:p w14:paraId="7E074EBF" w14:textId="77777777" w:rsidR="00A66C09" w:rsidRPr="00620B43" w:rsidRDefault="00A66C09" w:rsidP="000E23BE">
      <w:pPr>
        <w:ind w:left="720" w:right="720" w:firstLine="720"/>
        <w:jc w:val="both"/>
        <w:rPr>
          <w:rFonts w:ascii="Courier New" w:hAnsi="Courier New" w:cs="Courier New"/>
          <w:color w:val="222222"/>
          <w:shd w:val="clear" w:color="auto" w:fill="FFFFFF"/>
        </w:rPr>
      </w:pPr>
    </w:p>
    <w:p w14:paraId="796503BF" w14:textId="77777777" w:rsidR="00A66C09" w:rsidRDefault="00A66C09" w:rsidP="000E23BE">
      <w:pPr>
        <w:ind w:left="720" w:right="720" w:firstLine="720"/>
        <w:jc w:val="both"/>
        <w:rPr>
          <w:rFonts w:ascii="Courier New" w:hAnsi="Courier New" w:cs="Courier New"/>
          <w:color w:val="222222"/>
          <w:shd w:val="clear" w:color="auto" w:fill="FFFFFF"/>
        </w:rPr>
      </w:pPr>
      <w:r w:rsidRPr="00620B43">
        <w:rPr>
          <w:rFonts w:ascii="Courier New" w:hAnsi="Courier New" w:cs="Courier New"/>
          <w:color w:val="222222"/>
          <w:shd w:val="clear" w:color="auto" w:fill="FFFFFF"/>
        </w:rPr>
        <w:t xml:space="preserve">This rule contains an information collection requirement. Contracting officers may, at their discretion, require contractors under a multiple-award contract to </w:t>
      </w:r>
      <w:proofErr w:type="spellStart"/>
      <w:r w:rsidRPr="00620B43">
        <w:rPr>
          <w:rFonts w:ascii="Courier New" w:hAnsi="Courier New" w:cs="Courier New"/>
          <w:color w:val="222222"/>
          <w:shd w:val="clear" w:color="auto" w:fill="FFFFFF"/>
        </w:rPr>
        <w:t>rerepresent</w:t>
      </w:r>
      <w:proofErr w:type="spellEnd"/>
      <w:r w:rsidRPr="00620B43">
        <w:rPr>
          <w:rFonts w:ascii="Courier New" w:hAnsi="Courier New" w:cs="Courier New"/>
          <w:color w:val="222222"/>
          <w:shd w:val="clear" w:color="auto" w:fill="FFFFFF"/>
        </w:rPr>
        <w:t xml:space="preserve"> their size and socioeconomic status on individual task or delivery orders.  The reporting burden associated with OMB </w:t>
      </w:r>
      <w:r w:rsidR="00642656">
        <w:rPr>
          <w:rFonts w:ascii="Courier New" w:hAnsi="Courier New" w:cs="Courier New"/>
          <w:color w:val="222222"/>
          <w:shd w:val="clear" w:color="auto" w:fill="FFFFFF"/>
        </w:rPr>
        <w:t>Control Number</w:t>
      </w:r>
      <w:r w:rsidRPr="00620B43">
        <w:rPr>
          <w:rFonts w:ascii="Courier New" w:hAnsi="Courier New" w:cs="Courier New"/>
          <w:color w:val="222222"/>
          <w:shd w:val="clear" w:color="auto" w:fill="FFFFFF"/>
        </w:rPr>
        <w:t xml:space="preserve"> 9000-0163 was increased by 885 hours to account for this rule’s information collection requirement.  The burden calculations estimated that 590 small business contractors would be required to </w:t>
      </w:r>
      <w:proofErr w:type="spellStart"/>
      <w:r w:rsidRPr="00620B43">
        <w:rPr>
          <w:rFonts w:ascii="Courier New" w:hAnsi="Courier New" w:cs="Courier New"/>
          <w:color w:val="222222"/>
          <w:shd w:val="clear" w:color="auto" w:fill="FFFFFF"/>
        </w:rPr>
        <w:t>rerepresent</w:t>
      </w:r>
      <w:proofErr w:type="spellEnd"/>
      <w:r w:rsidRPr="00620B43">
        <w:rPr>
          <w:rFonts w:ascii="Courier New" w:hAnsi="Courier New" w:cs="Courier New"/>
          <w:color w:val="222222"/>
          <w:shd w:val="clear" w:color="auto" w:fill="FFFFFF"/>
        </w:rPr>
        <w:t xml:space="preserve"> their size and status on orders annually.</w:t>
      </w:r>
    </w:p>
    <w:p w14:paraId="334DBB16" w14:textId="77777777" w:rsidR="00642656" w:rsidRDefault="00642656" w:rsidP="000E23BE">
      <w:pPr>
        <w:ind w:left="720" w:right="720" w:firstLine="720"/>
        <w:jc w:val="both"/>
        <w:rPr>
          <w:rFonts w:ascii="Courier New" w:hAnsi="Courier New" w:cs="Courier New"/>
          <w:color w:val="222222"/>
          <w:shd w:val="clear" w:color="auto" w:fill="FFFFFF"/>
        </w:rPr>
      </w:pPr>
    </w:p>
    <w:p w14:paraId="480F08D8" w14:textId="77777777" w:rsidR="00642656" w:rsidRPr="00620B43" w:rsidRDefault="00642656" w:rsidP="000E23BE">
      <w:pPr>
        <w:ind w:left="720" w:right="720" w:firstLine="720"/>
        <w:jc w:val="both"/>
        <w:rPr>
          <w:rFonts w:ascii="Courier New" w:hAnsi="Courier New" w:cs="Courier New"/>
          <w:color w:val="222222"/>
          <w:shd w:val="clear" w:color="auto" w:fill="FFFFFF"/>
        </w:rPr>
      </w:pPr>
      <w:r>
        <w:rPr>
          <w:rFonts w:ascii="Courier New" w:hAnsi="Courier New" w:cs="Courier New"/>
          <w:color w:val="222222"/>
          <w:shd w:val="clear" w:color="auto" w:fill="FFFFFF"/>
        </w:rPr>
        <w:t>This rule does not impose any new recordkeeping or other compliance requirements.</w:t>
      </w:r>
    </w:p>
    <w:p w14:paraId="03D315BF" w14:textId="77777777" w:rsidR="00A66C09" w:rsidRPr="00620B43" w:rsidRDefault="00A66C09" w:rsidP="000E23BE">
      <w:pPr>
        <w:ind w:left="720" w:right="720" w:firstLine="720"/>
        <w:jc w:val="both"/>
        <w:rPr>
          <w:rFonts w:ascii="Courier New" w:hAnsi="Courier New" w:cs="Courier New"/>
          <w:color w:val="222222"/>
          <w:shd w:val="clear" w:color="auto" w:fill="FFFFFF"/>
        </w:rPr>
      </w:pPr>
    </w:p>
    <w:p w14:paraId="53F5FA9B" w14:textId="77777777" w:rsidR="00A66C09" w:rsidRDefault="00A66C09" w:rsidP="000E23BE">
      <w:pPr>
        <w:ind w:left="720" w:right="720" w:firstLine="720"/>
        <w:jc w:val="both"/>
        <w:rPr>
          <w:rFonts w:ascii="Courier New" w:hAnsi="Courier New" w:cs="Courier New"/>
          <w:color w:val="222222"/>
          <w:shd w:val="clear" w:color="auto" w:fill="FFFFFF"/>
        </w:rPr>
      </w:pPr>
      <w:r w:rsidRPr="00620B43">
        <w:rPr>
          <w:rFonts w:ascii="Courier New" w:hAnsi="Courier New" w:cs="Courier New"/>
          <w:color w:val="222222"/>
          <w:shd w:val="clear" w:color="auto" w:fill="FFFFFF"/>
        </w:rPr>
        <w:t xml:space="preserve">This rule is not expected to have a negative impact on </w:t>
      </w:r>
      <w:r w:rsidR="00642656">
        <w:rPr>
          <w:rFonts w:ascii="Courier New" w:hAnsi="Courier New" w:cs="Courier New"/>
          <w:color w:val="222222"/>
          <w:shd w:val="clear" w:color="auto" w:fill="FFFFFF"/>
        </w:rPr>
        <w:t xml:space="preserve">any </w:t>
      </w:r>
      <w:r w:rsidRPr="00620B43">
        <w:rPr>
          <w:rFonts w:ascii="Courier New" w:hAnsi="Courier New" w:cs="Courier New"/>
          <w:color w:val="222222"/>
          <w:shd w:val="clear" w:color="auto" w:fill="FFFFFF"/>
        </w:rPr>
        <w:t>small</w:t>
      </w:r>
      <w:r w:rsidR="00642656">
        <w:rPr>
          <w:rFonts w:ascii="Courier New" w:hAnsi="Courier New" w:cs="Courier New"/>
          <w:color w:val="222222"/>
          <w:shd w:val="clear" w:color="auto" w:fill="FFFFFF"/>
        </w:rPr>
        <w:t xml:space="preserve"> business</w:t>
      </w:r>
      <w:r w:rsidRPr="00620B43">
        <w:rPr>
          <w:rFonts w:ascii="Courier New" w:hAnsi="Courier New" w:cs="Courier New"/>
          <w:color w:val="222222"/>
          <w:shd w:val="clear" w:color="auto" w:fill="FFFFFF"/>
        </w:rPr>
        <w:t xml:space="preserve"> entit</w:t>
      </w:r>
      <w:r w:rsidR="00642656">
        <w:rPr>
          <w:rFonts w:ascii="Courier New" w:hAnsi="Courier New" w:cs="Courier New"/>
          <w:color w:val="222222"/>
          <w:shd w:val="clear" w:color="auto" w:fill="FFFFFF"/>
        </w:rPr>
        <w:t>y</w:t>
      </w:r>
      <w:r w:rsidRPr="00620B43">
        <w:rPr>
          <w:rFonts w:ascii="Courier New" w:hAnsi="Courier New" w:cs="Courier New"/>
          <w:color w:val="222222"/>
          <w:shd w:val="clear" w:color="auto" w:fill="FFFFFF"/>
        </w:rPr>
        <w:t>.</w:t>
      </w:r>
    </w:p>
    <w:p w14:paraId="1E9BEB52" w14:textId="77777777" w:rsidR="00724D2D" w:rsidRDefault="00724D2D" w:rsidP="00A66C09">
      <w:pPr>
        <w:jc w:val="both"/>
        <w:rPr>
          <w:rFonts w:ascii="Courier New" w:hAnsi="Courier New" w:cs="Courier New"/>
          <w:color w:val="222222"/>
          <w:sz w:val="24"/>
          <w:szCs w:val="24"/>
          <w:shd w:val="clear" w:color="auto" w:fill="FFFFFF"/>
        </w:rPr>
      </w:pPr>
    </w:p>
    <w:p w14:paraId="5E9F688D" w14:textId="77777777" w:rsidR="00A66C09" w:rsidRPr="00A66C09" w:rsidRDefault="00A66C09" w:rsidP="00620B43">
      <w:pPr>
        <w:spacing w:line="480" w:lineRule="auto"/>
        <w:ind w:firstLine="720"/>
        <w:rPr>
          <w:rFonts w:ascii="Courier New" w:hAnsi="Courier New" w:cs="Courier New"/>
          <w:sz w:val="24"/>
          <w:szCs w:val="24"/>
        </w:rPr>
      </w:pPr>
      <w:r w:rsidRPr="00A66C09">
        <w:rPr>
          <w:rFonts w:ascii="Courier New" w:hAnsi="Courier New" w:cs="Courier New"/>
          <w:sz w:val="24"/>
          <w:szCs w:val="24"/>
        </w:rPr>
        <w:t>Interested parties may obtain a copy of the FRFA from the Regulatory Secretariat Division.</w:t>
      </w:r>
      <w:r w:rsidR="00620B43">
        <w:rPr>
          <w:rFonts w:ascii="Courier New" w:hAnsi="Courier New" w:cs="Courier New"/>
          <w:sz w:val="24"/>
          <w:szCs w:val="24"/>
        </w:rPr>
        <w:t xml:space="preserve"> </w:t>
      </w:r>
      <w:r w:rsidRPr="00A66C09">
        <w:rPr>
          <w:rFonts w:ascii="Courier New" w:hAnsi="Courier New" w:cs="Courier New"/>
          <w:sz w:val="24"/>
          <w:szCs w:val="24"/>
        </w:rPr>
        <w:t xml:space="preserve"> The Regulatory Secretariat Division has submitted a copy of the FRFA to the Chief Counsel for Advocacy of SBA.</w:t>
      </w:r>
    </w:p>
    <w:p w14:paraId="247AD92B" w14:textId="77777777" w:rsidR="00747836" w:rsidRPr="0008356E" w:rsidRDefault="009E14C1" w:rsidP="009E14C1">
      <w:pPr>
        <w:spacing w:line="480" w:lineRule="auto"/>
        <w:rPr>
          <w:rFonts w:ascii="Courier New" w:hAnsi="Courier New" w:cs="Courier New"/>
          <w:b/>
          <w:sz w:val="24"/>
          <w:szCs w:val="24"/>
        </w:rPr>
      </w:pPr>
      <w:r w:rsidRPr="0008356E">
        <w:rPr>
          <w:rFonts w:ascii="Courier New" w:hAnsi="Courier New" w:cs="Courier New"/>
          <w:b/>
          <w:sz w:val="24"/>
          <w:szCs w:val="24"/>
        </w:rPr>
        <w:t>VI</w:t>
      </w:r>
      <w:r w:rsidR="00EE60E5" w:rsidRPr="0008356E">
        <w:rPr>
          <w:rFonts w:ascii="Courier New" w:hAnsi="Courier New" w:cs="Courier New"/>
          <w:b/>
          <w:sz w:val="24"/>
          <w:szCs w:val="24"/>
        </w:rPr>
        <w:t>II</w:t>
      </w:r>
      <w:proofErr w:type="gramStart"/>
      <w:r w:rsidRPr="0008356E">
        <w:rPr>
          <w:rFonts w:ascii="Courier New" w:hAnsi="Courier New" w:cs="Courier New"/>
          <w:b/>
          <w:sz w:val="24"/>
          <w:szCs w:val="24"/>
        </w:rPr>
        <w:t xml:space="preserve">.  </w:t>
      </w:r>
      <w:r w:rsidR="00747836" w:rsidRPr="0008356E">
        <w:rPr>
          <w:rFonts w:ascii="Courier New" w:hAnsi="Courier New" w:cs="Courier New"/>
          <w:b/>
          <w:sz w:val="24"/>
          <w:szCs w:val="24"/>
        </w:rPr>
        <w:t>Paperwork</w:t>
      </w:r>
      <w:proofErr w:type="gramEnd"/>
      <w:r w:rsidR="00747836" w:rsidRPr="0008356E">
        <w:rPr>
          <w:rFonts w:ascii="Courier New" w:hAnsi="Courier New" w:cs="Courier New"/>
          <w:b/>
          <w:sz w:val="24"/>
          <w:szCs w:val="24"/>
        </w:rPr>
        <w:t xml:space="preserve"> Reduction Act</w:t>
      </w:r>
    </w:p>
    <w:p w14:paraId="17EA0856" w14:textId="77777777" w:rsidR="00CF7692" w:rsidRPr="0008356E" w:rsidRDefault="00A66C09" w:rsidP="00620B43">
      <w:pPr>
        <w:tabs>
          <w:tab w:val="left" w:pos="4320"/>
        </w:tabs>
        <w:spacing w:line="480" w:lineRule="auto"/>
        <w:ind w:firstLine="720"/>
        <w:rPr>
          <w:rFonts w:ascii="Courier New" w:hAnsi="Courier New" w:cs="Courier New"/>
          <w:sz w:val="24"/>
          <w:szCs w:val="24"/>
        </w:rPr>
      </w:pPr>
      <w:r w:rsidRPr="00A66C09">
        <w:rPr>
          <w:rFonts w:ascii="Courier New" w:hAnsi="Courier New" w:cs="Courier New"/>
          <w:sz w:val="24"/>
          <w:szCs w:val="24"/>
        </w:rPr>
        <w:t>The Paperwork Reduction Act (44 U.S.C. chapter 35) applies.</w:t>
      </w:r>
      <w:r w:rsidR="00620B43">
        <w:rPr>
          <w:rFonts w:ascii="Courier New" w:hAnsi="Courier New" w:cs="Courier New"/>
          <w:sz w:val="24"/>
          <w:szCs w:val="24"/>
        </w:rPr>
        <w:t xml:space="preserve"> </w:t>
      </w:r>
      <w:r w:rsidRPr="00A66C09">
        <w:rPr>
          <w:rFonts w:ascii="Courier New" w:hAnsi="Courier New" w:cs="Courier New"/>
          <w:sz w:val="24"/>
          <w:szCs w:val="24"/>
        </w:rPr>
        <w:t xml:space="preserve"> The rule contains an information collection requirement.</w:t>
      </w:r>
      <w:r w:rsidR="00620B43">
        <w:rPr>
          <w:rFonts w:ascii="Courier New" w:hAnsi="Courier New" w:cs="Courier New"/>
          <w:sz w:val="24"/>
          <w:szCs w:val="24"/>
        </w:rPr>
        <w:t xml:space="preserve"> </w:t>
      </w:r>
      <w:r w:rsidRPr="00A66C09">
        <w:rPr>
          <w:rFonts w:ascii="Courier New" w:hAnsi="Courier New" w:cs="Courier New"/>
          <w:sz w:val="24"/>
          <w:szCs w:val="24"/>
        </w:rPr>
        <w:t xml:space="preserve"> OMB has cleared this information collection requirement under OMB Control Number 9000-0163, titled: </w:t>
      </w:r>
      <w:r w:rsidR="00620B43">
        <w:rPr>
          <w:rFonts w:ascii="Courier New" w:hAnsi="Courier New" w:cs="Courier New"/>
          <w:sz w:val="24"/>
          <w:szCs w:val="24"/>
        </w:rPr>
        <w:t xml:space="preserve"> </w:t>
      </w:r>
      <w:r w:rsidRPr="00A66C09">
        <w:rPr>
          <w:rFonts w:ascii="Courier New" w:hAnsi="Courier New" w:cs="Courier New"/>
          <w:sz w:val="24"/>
          <w:szCs w:val="24"/>
        </w:rPr>
        <w:t xml:space="preserve">Small Business Size </w:t>
      </w:r>
      <w:proofErr w:type="spellStart"/>
      <w:r w:rsidRPr="00A66C09">
        <w:rPr>
          <w:rFonts w:ascii="Courier New" w:hAnsi="Courier New" w:cs="Courier New"/>
          <w:sz w:val="24"/>
          <w:szCs w:val="24"/>
        </w:rPr>
        <w:t>Rerepresentation</w:t>
      </w:r>
      <w:proofErr w:type="spellEnd"/>
      <w:r w:rsidRPr="00A66C09">
        <w:rPr>
          <w:rFonts w:ascii="Courier New" w:hAnsi="Courier New" w:cs="Courier New"/>
          <w:sz w:val="24"/>
          <w:szCs w:val="24"/>
        </w:rPr>
        <w:t>, in the amount of 1,985 burden hours.</w:t>
      </w:r>
      <w:r w:rsidR="00620B43">
        <w:rPr>
          <w:rFonts w:ascii="Courier New" w:hAnsi="Courier New" w:cs="Courier New"/>
          <w:sz w:val="24"/>
          <w:szCs w:val="24"/>
        </w:rPr>
        <w:t xml:space="preserve"> </w:t>
      </w:r>
      <w:r w:rsidRPr="00A66C09">
        <w:rPr>
          <w:rFonts w:ascii="Courier New" w:hAnsi="Courier New" w:cs="Courier New"/>
          <w:sz w:val="24"/>
          <w:szCs w:val="24"/>
        </w:rPr>
        <w:t xml:space="preserve"> No comments were received on the information collection requirement that was provided in the proposed rule; however, due to the use of more current data to calculate the burden, revisions were made to the burden estimate associated with the collection. </w:t>
      </w:r>
      <w:r w:rsidR="00620B43">
        <w:rPr>
          <w:rFonts w:ascii="Courier New" w:hAnsi="Courier New" w:cs="Courier New"/>
          <w:sz w:val="24"/>
          <w:szCs w:val="24"/>
        </w:rPr>
        <w:t xml:space="preserve"> </w:t>
      </w:r>
      <w:r w:rsidRPr="00A66C09">
        <w:rPr>
          <w:rFonts w:ascii="Courier New" w:hAnsi="Courier New" w:cs="Courier New"/>
          <w:sz w:val="24"/>
          <w:szCs w:val="24"/>
        </w:rPr>
        <w:t xml:space="preserve">The burden hours for 9000-0163 include both existing information collection requirements associated with </w:t>
      </w:r>
      <w:proofErr w:type="spellStart"/>
      <w:r w:rsidRPr="00A66C09">
        <w:rPr>
          <w:rFonts w:ascii="Courier New" w:hAnsi="Courier New" w:cs="Courier New"/>
          <w:sz w:val="24"/>
          <w:szCs w:val="24"/>
        </w:rPr>
        <w:t>rerepresentations</w:t>
      </w:r>
      <w:proofErr w:type="spellEnd"/>
      <w:r w:rsidRPr="00A66C09">
        <w:rPr>
          <w:rFonts w:ascii="Courier New" w:hAnsi="Courier New" w:cs="Courier New"/>
          <w:sz w:val="24"/>
          <w:szCs w:val="24"/>
        </w:rPr>
        <w:t>, as well as the new information collection requirement in this rule.</w:t>
      </w:r>
    </w:p>
    <w:p w14:paraId="084E8A30" w14:textId="77777777" w:rsidR="00747836" w:rsidRPr="0008356E" w:rsidRDefault="00747836" w:rsidP="00747836">
      <w:pPr>
        <w:tabs>
          <w:tab w:val="left" w:pos="4320"/>
        </w:tabs>
        <w:spacing w:line="480" w:lineRule="auto"/>
        <w:rPr>
          <w:rFonts w:ascii="Courier New" w:hAnsi="Courier New" w:cs="Courier New"/>
          <w:b/>
          <w:sz w:val="24"/>
          <w:szCs w:val="24"/>
        </w:rPr>
      </w:pPr>
      <w:r w:rsidRPr="0008356E">
        <w:rPr>
          <w:rFonts w:ascii="Courier New" w:hAnsi="Courier New" w:cs="Courier New"/>
          <w:b/>
          <w:sz w:val="24"/>
          <w:szCs w:val="24"/>
        </w:rPr>
        <w:t>List of Subjects in 48 CFR Part</w:t>
      </w:r>
      <w:r w:rsidR="00724D2D">
        <w:rPr>
          <w:rFonts w:ascii="Courier New" w:hAnsi="Courier New" w:cs="Courier New"/>
          <w:b/>
          <w:sz w:val="24"/>
          <w:szCs w:val="24"/>
        </w:rPr>
        <w:t>s</w:t>
      </w:r>
      <w:r w:rsidRPr="0008356E">
        <w:rPr>
          <w:rFonts w:ascii="Courier New" w:hAnsi="Courier New" w:cs="Courier New"/>
          <w:b/>
          <w:sz w:val="24"/>
          <w:szCs w:val="24"/>
        </w:rPr>
        <w:t xml:space="preserve"> </w:t>
      </w:r>
      <w:r w:rsidR="00724D2D" w:rsidRPr="00724D2D">
        <w:rPr>
          <w:rFonts w:ascii="Courier New" w:hAnsi="Courier New" w:cs="Courier New"/>
          <w:b/>
          <w:sz w:val="24"/>
          <w:szCs w:val="24"/>
        </w:rPr>
        <w:t>2, 4, 7, 8, 9, 10, 13, 15, 16, 19, 42, and 52</w:t>
      </w:r>
    </w:p>
    <w:p w14:paraId="4817F6BB" w14:textId="77777777" w:rsidR="00747836" w:rsidRPr="0008356E" w:rsidRDefault="00577012" w:rsidP="00620B43">
      <w:pPr>
        <w:spacing w:line="480" w:lineRule="auto"/>
        <w:ind w:firstLine="720"/>
        <w:rPr>
          <w:rFonts w:ascii="Courier New" w:hAnsi="Courier New" w:cs="Courier New"/>
          <w:b/>
          <w:sz w:val="24"/>
          <w:szCs w:val="24"/>
        </w:rPr>
      </w:pPr>
      <w:proofErr w:type="gramStart"/>
      <w:r w:rsidRPr="0008356E">
        <w:rPr>
          <w:rFonts w:ascii="Courier New" w:hAnsi="Courier New" w:cs="Courier New"/>
          <w:sz w:val="24"/>
          <w:szCs w:val="24"/>
        </w:rPr>
        <w:t>G</w:t>
      </w:r>
      <w:r w:rsidR="00747836" w:rsidRPr="0008356E">
        <w:rPr>
          <w:rFonts w:ascii="Courier New" w:hAnsi="Courier New" w:cs="Courier New"/>
          <w:sz w:val="24"/>
          <w:szCs w:val="24"/>
        </w:rPr>
        <w:t>overnment procurement.</w:t>
      </w:r>
      <w:proofErr w:type="gramEnd"/>
    </w:p>
    <w:p w14:paraId="5A612C9D" w14:textId="77777777" w:rsidR="00EC01C9" w:rsidRDefault="00EC01C9" w:rsidP="0008356E">
      <w:pPr>
        <w:rPr>
          <w:rFonts w:ascii="Courier New" w:hAnsi="Courier New" w:cs="Courier New"/>
          <w:b/>
          <w:sz w:val="24"/>
          <w:szCs w:val="24"/>
        </w:rPr>
      </w:pPr>
    </w:p>
    <w:p w14:paraId="5CF96437" w14:textId="77777777" w:rsidR="00EC01C9" w:rsidRPr="0008356E" w:rsidRDefault="00EC01C9" w:rsidP="0008356E">
      <w:pPr>
        <w:rPr>
          <w:rFonts w:ascii="Courier New" w:hAnsi="Courier New" w:cs="Courier New"/>
          <w:b/>
          <w:sz w:val="24"/>
          <w:szCs w:val="24"/>
        </w:rPr>
      </w:pPr>
    </w:p>
    <w:p w14:paraId="6686825F" w14:textId="77777777" w:rsidR="0008356E" w:rsidRPr="0008356E" w:rsidRDefault="0008356E" w:rsidP="0008356E">
      <w:pPr>
        <w:rPr>
          <w:rFonts w:ascii="Courier New" w:hAnsi="Courier New" w:cs="Courier New"/>
          <w:sz w:val="24"/>
          <w:szCs w:val="24"/>
        </w:rPr>
      </w:pPr>
    </w:p>
    <w:p w14:paraId="51446208" w14:textId="77777777" w:rsidR="0008356E" w:rsidRPr="0008356E" w:rsidRDefault="0008356E" w:rsidP="0008356E">
      <w:pPr>
        <w:rPr>
          <w:rFonts w:ascii="Courier New" w:hAnsi="Courier New" w:cs="Courier New"/>
          <w:sz w:val="24"/>
          <w:szCs w:val="24"/>
        </w:rPr>
      </w:pPr>
      <w:r w:rsidRPr="0008356E">
        <w:rPr>
          <w:rFonts w:ascii="Courier New" w:hAnsi="Courier New" w:cs="Courier New"/>
          <w:sz w:val="24"/>
          <w:szCs w:val="24"/>
        </w:rPr>
        <w:t>William F. Clark,</w:t>
      </w:r>
    </w:p>
    <w:p w14:paraId="4771BFD9" w14:textId="77777777" w:rsidR="0008356E" w:rsidRPr="0008356E" w:rsidRDefault="0008356E" w:rsidP="0008356E">
      <w:pPr>
        <w:rPr>
          <w:rFonts w:ascii="Courier New" w:hAnsi="Courier New" w:cs="Courier New"/>
          <w:sz w:val="24"/>
          <w:szCs w:val="24"/>
        </w:rPr>
      </w:pPr>
      <w:r w:rsidRPr="0008356E">
        <w:rPr>
          <w:rFonts w:ascii="Courier New" w:hAnsi="Courier New" w:cs="Courier New"/>
          <w:sz w:val="24"/>
          <w:szCs w:val="24"/>
        </w:rPr>
        <w:t>Director,</w:t>
      </w:r>
    </w:p>
    <w:p w14:paraId="71D9B3BB" w14:textId="77777777" w:rsidR="0008356E" w:rsidRPr="0008356E" w:rsidRDefault="0008356E" w:rsidP="0008356E">
      <w:pPr>
        <w:rPr>
          <w:rFonts w:ascii="Courier New" w:hAnsi="Courier New" w:cs="Courier New"/>
          <w:sz w:val="24"/>
          <w:szCs w:val="24"/>
        </w:rPr>
      </w:pPr>
      <w:r w:rsidRPr="0008356E">
        <w:rPr>
          <w:rFonts w:ascii="Courier New" w:hAnsi="Courier New" w:cs="Courier New"/>
          <w:sz w:val="24"/>
          <w:szCs w:val="24"/>
        </w:rPr>
        <w:t xml:space="preserve">Office of Government-wide </w:t>
      </w:r>
    </w:p>
    <w:p w14:paraId="47D10D36" w14:textId="77777777" w:rsidR="0008356E" w:rsidRPr="0008356E" w:rsidRDefault="0008356E" w:rsidP="0008356E">
      <w:pPr>
        <w:rPr>
          <w:rFonts w:ascii="Courier New" w:hAnsi="Courier New" w:cs="Courier New"/>
          <w:sz w:val="24"/>
          <w:szCs w:val="24"/>
        </w:rPr>
      </w:pPr>
      <w:r w:rsidRPr="0008356E">
        <w:rPr>
          <w:rFonts w:ascii="Courier New" w:hAnsi="Courier New" w:cs="Courier New"/>
          <w:sz w:val="24"/>
          <w:szCs w:val="24"/>
        </w:rPr>
        <w:t xml:space="preserve">  Acquisition Policy,</w:t>
      </w:r>
    </w:p>
    <w:p w14:paraId="39F4A942" w14:textId="77777777" w:rsidR="0008356E" w:rsidRPr="0008356E" w:rsidRDefault="0008356E" w:rsidP="0008356E">
      <w:pPr>
        <w:rPr>
          <w:rFonts w:ascii="Courier New" w:hAnsi="Courier New" w:cs="Courier New"/>
          <w:sz w:val="24"/>
          <w:szCs w:val="24"/>
        </w:rPr>
      </w:pPr>
      <w:r w:rsidRPr="0008356E">
        <w:rPr>
          <w:rFonts w:ascii="Courier New" w:hAnsi="Courier New" w:cs="Courier New"/>
          <w:sz w:val="24"/>
          <w:szCs w:val="24"/>
        </w:rPr>
        <w:t>Office of Acquisition Policy,</w:t>
      </w:r>
    </w:p>
    <w:p w14:paraId="7A0E1E3E" w14:textId="77777777" w:rsidR="0008356E" w:rsidRDefault="0008356E" w:rsidP="0008356E">
      <w:pPr>
        <w:rPr>
          <w:rFonts w:ascii="Courier New" w:hAnsi="Courier New" w:cs="Courier New"/>
          <w:szCs w:val="24"/>
        </w:rPr>
      </w:pPr>
      <w:proofErr w:type="gramStart"/>
      <w:r w:rsidRPr="0008356E">
        <w:rPr>
          <w:rFonts w:ascii="Courier New" w:hAnsi="Courier New" w:cs="Courier New"/>
          <w:sz w:val="24"/>
          <w:szCs w:val="24"/>
        </w:rPr>
        <w:t>Office of Government-wide Policy.</w:t>
      </w:r>
      <w:proofErr w:type="gramEnd"/>
    </w:p>
    <w:p w14:paraId="0AAB257D" w14:textId="77777777" w:rsidR="00524778" w:rsidRDefault="00524778">
      <w:pPr>
        <w:rPr>
          <w:rFonts w:ascii="Courier New" w:hAnsi="Courier New" w:cs="Courier New"/>
          <w:b/>
          <w:sz w:val="24"/>
          <w:szCs w:val="24"/>
        </w:rPr>
      </w:pPr>
      <w:r>
        <w:rPr>
          <w:rFonts w:ascii="Courier New" w:hAnsi="Courier New" w:cs="Courier New"/>
          <w:b/>
          <w:sz w:val="24"/>
          <w:szCs w:val="24"/>
        </w:rPr>
        <w:br w:type="page"/>
      </w:r>
    </w:p>
    <w:p w14:paraId="62C9F4B7" w14:textId="77777777" w:rsidR="00BE4019" w:rsidRDefault="00BE4019" w:rsidP="00392F38">
      <w:pPr>
        <w:spacing w:line="480" w:lineRule="auto"/>
        <w:jc w:val="center"/>
        <w:rPr>
          <w:rFonts w:ascii="Courier New" w:hAnsi="Courier New" w:cs="Courier New"/>
          <w:b/>
          <w:sz w:val="24"/>
          <w:szCs w:val="24"/>
        </w:rPr>
      </w:pPr>
    </w:p>
    <w:p w14:paraId="78BDF52E" w14:textId="77777777" w:rsidR="00A66C09" w:rsidRPr="00392F38" w:rsidRDefault="00A66C09" w:rsidP="00392F38">
      <w:pPr>
        <w:spacing w:line="480" w:lineRule="auto"/>
        <w:jc w:val="center"/>
        <w:rPr>
          <w:rFonts w:ascii="Courier New" w:hAnsi="Courier New" w:cs="Courier New"/>
          <w:b/>
          <w:sz w:val="24"/>
          <w:szCs w:val="24"/>
        </w:rPr>
      </w:pPr>
      <w:r w:rsidRPr="00392F38">
        <w:rPr>
          <w:rFonts w:ascii="Courier New" w:hAnsi="Courier New" w:cs="Courier New"/>
          <w:b/>
          <w:sz w:val="24"/>
          <w:szCs w:val="24"/>
        </w:rPr>
        <w:t xml:space="preserve">Interim Rule Adopted as Final </w:t>
      </w:r>
      <w:proofErr w:type="gramStart"/>
      <w:r w:rsidRPr="00392F38">
        <w:rPr>
          <w:rFonts w:ascii="Courier New" w:hAnsi="Courier New" w:cs="Courier New"/>
          <w:b/>
          <w:sz w:val="24"/>
          <w:szCs w:val="24"/>
        </w:rPr>
        <w:t>With</w:t>
      </w:r>
      <w:proofErr w:type="gramEnd"/>
      <w:r w:rsidRPr="00392F38">
        <w:rPr>
          <w:rFonts w:ascii="Courier New" w:hAnsi="Courier New" w:cs="Courier New"/>
          <w:b/>
          <w:sz w:val="24"/>
          <w:szCs w:val="24"/>
        </w:rPr>
        <w:t xml:space="preserve"> Changes</w:t>
      </w:r>
    </w:p>
    <w:p w14:paraId="2A73EAB6" w14:textId="77777777" w:rsidR="00A66C09" w:rsidRDefault="00A66C09" w:rsidP="009C51C2">
      <w:pPr>
        <w:spacing w:line="480" w:lineRule="auto"/>
        <w:ind w:firstLine="720"/>
        <w:rPr>
          <w:rFonts w:ascii="Courier New" w:hAnsi="Courier New" w:cs="Courier New"/>
          <w:sz w:val="24"/>
          <w:szCs w:val="24"/>
        </w:rPr>
      </w:pPr>
      <w:r w:rsidRPr="00A66C09">
        <w:rPr>
          <w:rFonts w:ascii="Courier New" w:hAnsi="Courier New" w:cs="Courier New"/>
          <w:sz w:val="24"/>
          <w:szCs w:val="24"/>
        </w:rPr>
        <w:t xml:space="preserve">Accordingly, the interim rule amending 48 CFR parts 8, 12, 16, 19, 38, and 52, which was published in the </w:t>
      </w:r>
      <w:r w:rsidRPr="00470CAB">
        <w:rPr>
          <w:rFonts w:ascii="Courier New" w:hAnsi="Courier New" w:cs="Courier New"/>
          <w:sz w:val="24"/>
          <w:szCs w:val="24"/>
          <w:u w:val="single"/>
        </w:rPr>
        <w:t>Federal</w:t>
      </w:r>
      <w:r w:rsidRPr="00A66C09">
        <w:rPr>
          <w:rFonts w:ascii="Courier New" w:hAnsi="Courier New" w:cs="Courier New"/>
          <w:sz w:val="24"/>
          <w:szCs w:val="24"/>
        </w:rPr>
        <w:t xml:space="preserve"> </w:t>
      </w:r>
      <w:r w:rsidRPr="00470CAB">
        <w:rPr>
          <w:rFonts w:ascii="Courier New" w:hAnsi="Courier New" w:cs="Courier New"/>
          <w:sz w:val="24"/>
          <w:szCs w:val="24"/>
          <w:u w:val="single"/>
        </w:rPr>
        <w:t>Register</w:t>
      </w:r>
      <w:r w:rsidRPr="00A66C09">
        <w:rPr>
          <w:rFonts w:ascii="Courier New" w:hAnsi="Courier New" w:cs="Courier New"/>
          <w:sz w:val="24"/>
          <w:szCs w:val="24"/>
        </w:rPr>
        <w:t xml:space="preserve"> at 76 FR 68032 on November 2, 2011, is adopted as</w:t>
      </w:r>
      <w:del w:id="4" w:author="Brooks, E. Brad (OFR)" w:date="2020-02-07T10:28:00Z">
        <w:r w:rsidRPr="00A66C09" w:rsidDel="003673CD">
          <w:rPr>
            <w:rFonts w:ascii="Courier New" w:hAnsi="Courier New" w:cs="Courier New"/>
            <w:sz w:val="24"/>
            <w:szCs w:val="24"/>
          </w:rPr>
          <w:delText xml:space="preserve"> a</w:delText>
        </w:r>
      </w:del>
      <w:r w:rsidRPr="00A66C09">
        <w:rPr>
          <w:rFonts w:ascii="Courier New" w:hAnsi="Courier New" w:cs="Courier New"/>
          <w:sz w:val="24"/>
          <w:szCs w:val="24"/>
        </w:rPr>
        <w:t xml:space="preserve"> final </w:t>
      </w:r>
      <w:del w:id="5" w:author="Brooks, E. Brad (OFR)" w:date="2020-02-07T10:28:00Z">
        <w:r w:rsidRPr="00A66C09" w:rsidDel="003673CD">
          <w:rPr>
            <w:rFonts w:ascii="Courier New" w:hAnsi="Courier New" w:cs="Courier New"/>
            <w:sz w:val="24"/>
            <w:szCs w:val="24"/>
          </w:rPr>
          <w:delText xml:space="preserve">rule </w:delText>
        </w:r>
      </w:del>
      <w:r w:rsidRPr="00A66C09">
        <w:rPr>
          <w:rFonts w:ascii="Courier New" w:hAnsi="Courier New" w:cs="Courier New"/>
          <w:sz w:val="24"/>
          <w:szCs w:val="24"/>
        </w:rPr>
        <w:t xml:space="preserve">with </w:t>
      </w:r>
      <w:r w:rsidR="00524778">
        <w:rPr>
          <w:rFonts w:ascii="Courier New" w:hAnsi="Courier New" w:cs="Courier New"/>
          <w:sz w:val="24"/>
          <w:szCs w:val="24"/>
        </w:rPr>
        <w:t xml:space="preserve">the following </w:t>
      </w:r>
      <w:r w:rsidRPr="00A66C09">
        <w:rPr>
          <w:rFonts w:ascii="Courier New" w:hAnsi="Courier New" w:cs="Courier New"/>
          <w:sz w:val="24"/>
          <w:szCs w:val="24"/>
        </w:rPr>
        <w:t>changes</w:t>
      </w:r>
      <w:r w:rsidR="00524778">
        <w:rPr>
          <w:rFonts w:ascii="Courier New" w:hAnsi="Courier New" w:cs="Courier New"/>
          <w:sz w:val="24"/>
          <w:szCs w:val="24"/>
        </w:rPr>
        <w:t>:</w:t>
      </w:r>
    </w:p>
    <w:p w14:paraId="3C000B7A" w14:textId="77777777" w:rsidR="007C2FD4" w:rsidRPr="007C2FD4" w:rsidRDefault="007C2FD4" w:rsidP="007C2FD4">
      <w:pPr>
        <w:spacing w:line="480" w:lineRule="auto"/>
        <w:rPr>
          <w:rFonts w:ascii="Courier New" w:hAnsi="Courier New" w:cs="Courier New"/>
          <w:sz w:val="24"/>
          <w:szCs w:val="24"/>
        </w:rPr>
      </w:pPr>
      <w:r>
        <w:rPr>
          <w:rFonts w:ascii="Courier New" w:hAnsi="Courier New" w:cs="Courier New"/>
          <w:sz w:val="24"/>
          <w:szCs w:val="24"/>
        </w:rPr>
        <w:tab/>
      </w:r>
      <w:r w:rsidRPr="007C2FD4">
        <w:rPr>
          <w:rFonts w:ascii="Courier New" w:hAnsi="Courier New" w:cs="Courier New"/>
          <w:sz w:val="24"/>
          <w:szCs w:val="24"/>
        </w:rPr>
        <w:t>1.  The aut</w:t>
      </w:r>
      <w:r w:rsidR="00C557B2">
        <w:rPr>
          <w:rFonts w:ascii="Courier New" w:hAnsi="Courier New" w:cs="Courier New"/>
          <w:sz w:val="24"/>
          <w:szCs w:val="24"/>
        </w:rPr>
        <w:t>hority citation for 48 CFR part</w:t>
      </w:r>
      <w:r w:rsidR="002F613E">
        <w:rPr>
          <w:rFonts w:ascii="Courier New" w:hAnsi="Courier New" w:cs="Courier New"/>
          <w:sz w:val="24"/>
          <w:szCs w:val="24"/>
        </w:rPr>
        <w:t>s 2, 4, 7, 8, 9, 10, 13, 15, 16,</w:t>
      </w:r>
      <w:r w:rsidRPr="007C2FD4">
        <w:rPr>
          <w:rFonts w:ascii="Courier New" w:hAnsi="Courier New" w:cs="Courier New"/>
          <w:sz w:val="24"/>
          <w:szCs w:val="24"/>
        </w:rPr>
        <w:t xml:space="preserve"> </w:t>
      </w:r>
      <w:r w:rsidR="00C557B2">
        <w:rPr>
          <w:rFonts w:ascii="Courier New" w:hAnsi="Courier New" w:cs="Courier New"/>
          <w:sz w:val="24"/>
          <w:szCs w:val="24"/>
        </w:rPr>
        <w:t>19</w:t>
      </w:r>
      <w:r w:rsidR="002F613E">
        <w:rPr>
          <w:rFonts w:ascii="Courier New" w:hAnsi="Courier New" w:cs="Courier New"/>
          <w:sz w:val="24"/>
          <w:szCs w:val="24"/>
        </w:rPr>
        <w:t>, 42 and 52</w:t>
      </w:r>
      <w:r w:rsidRPr="007C2FD4">
        <w:rPr>
          <w:rFonts w:ascii="Courier New" w:hAnsi="Courier New" w:cs="Courier New"/>
          <w:sz w:val="24"/>
          <w:szCs w:val="24"/>
        </w:rPr>
        <w:t xml:space="preserve"> continues to read as follows:</w:t>
      </w:r>
    </w:p>
    <w:p w14:paraId="68C52C79" w14:textId="77777777" w:rsidR="00B2634D" w:rsidRPr="00305B63" w:rsidRDefault="007C2FD4" w:rsidP="007C2FD4">
      <w:pPr>
        <w:spacing w:line="480" w:lineRule="auto"/>
        <w:rPr>
          <w:rFonts w:ascii="Courier New" w:hAnsi="Courier New" w:cs="Courier New"/>
          <w:sz w:val="24"/>
          <w:szCs w:val="24"/>
        </w:rPr>
      </w:pPr>
      <w:r>
        <w:rPr>
          <w:rFonts w:ascii="Courier New" w:hAnsi="Courier New" w:cs="Courier New"/>
          <w:b/>
          <w:sz w:val="24"/>
          <w:szCs w:val="24"/>
        </w:rPr>
        <w:tab/>
      </w:r>
      <w:r w:rsidRPr="007C2FD4">
        <w:rPr>
          <w:rFonts w:ascii="Courier New" w:hAnsi="Courier New" w:cs="Courier New"/>
          <w:b/>
          <w:sz w:val="24"/>
          <w:szCs w:val="24"/>
        </w:rPr>
        <w:t>Authority:</w:t>
      </w:r>
      <w:r w:rsidRPr="007C2FD4">
        <w:rPr>
          <w:rFonts w:ascii="Courier New" w:hAnsi="Courier New" w:cs="Courier New"/>
          <w:sz w:val="24"/>
          <w:szCs w:val="24"/>
        </w:rPr>
        <w:t xml:space="preserve">  40 U.S.C. 121(c); 10 U.S.C. chapter 137; and 51 U.S.C. 20113.</w:t>
      </w:r>
    </w:p>
    <w:p w14:paraId="6F480009" w14:textId="77777777" w:rsidR="007B32D8" w:rsidRPr="009C51C2" w:rsidRDefault="007B32D8" w:rsidP="007B32D8">
      <w:pPr>
        <w:tabs>
          <w:tab w:val="left" w:pos="720"/>
          <w:tab w:val="left" w:pos="1080"/>
          <w:tab w:val="left" w:pos="1440"/>
        </w:tabs>
        <w:spacing w:line="480" w:lineRule="auto"/>
        <w:outlineLvl w:val="2"/>
        <w:rPr>
          <w:rFonts w:ascii="Courier New" w:hAnsi="Courier New" w:cs="Courier New"/>
          <w:b/>
          <w:bCs/>
          <w:color w:val="000000"/>
          <w:sz w:val="24"/>
          <w:szCs w:val="24"/>
          <w:lang w:val="en" w:eastAsia="en-US"/>
        </w:rPr>
      </w:pPr>
      <w:r w:rsidRPr="009C51C2">
        <w:rPr>
          <w:rFonts w:ascii="Courier New" w:hAnsi="Courier New" w:cs="Courier New"/>
          <w:b/>
          <w:bCs/>
          <w:color w:val="000000"/>
          <w:sz w:val="24"/>
          <w:szCs w:val="24"/>
          <w:lang w:val="en" w:eastAsia="en-US"/>
        </w:rPr>
        <w:t>P</w:t>
      </w:r>
      <w:r w:rsidR="00BE4019">
        <w:rPr>
          <w:rFonts w:ascii="Courier New" w:hAnsi="Courier New" w:cs="Courier New"/>
          <w:b/>
          <w:bCs/>
          <w:color w:val="000000"/>
          <w:sz w:val="24"/>
          <w:szCs w:val="24"/>
          <w:lang w:val="en" w:eastAsia="en-US"/>
        </w:rPr>
        <w:t>ART</w:t>
      </w:r>
      <w:r w:rsidRPr="009C51C2">
        <w:rPr>
          <w:rFonts w:ascii="Courier New" w:hAnsi="Courier New" w:cs="Courier New"/>
          <w:b/>
          <w:bCs/>
          <w:color w:val="000000"/>
          <w:sz w:val="24"/>
          <w:szCs w:val="24"/>
          <w:lang w:val="en" w:eastAsia="en-US"/>
        </w:rPr>
        <w:t xml:space="preserve"> 2—D</w:t>
      </w:r>
      <w:r w:rsidR="00BE4019">
        <w:rPr>
          <w:rFonts w:ascii="Courier New" w:hAnsi="Courier New" w:cs="Courier New"/>
          <w:b/>
          <w:bCs/>
          <w:color w:val="000000"/>
          <w:sz w:val="24"/>
          <w:szCs w:val="24"/>
          <w:lang w:val="en" w:eastAsia="en-US"/>
        </w:rPr>
        <w:t>EFINITIONS OF WORDS AND TERMS</w:t>
      </w:r>
    </w:p>
    <w:p w14:paraId="3836508E"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r w:rsidRPr="007B32D8">
        <w:rPr>
          <w:rFonts w:ascii="Courier New" w:eastAsia="Calibri" w:hAnsi="Courier New" w:cs="Courier New"/>
          <w:color w:val="000000"/>
          <w:sz w:val="24"/>
          <w:szCs w:val="24"/>
          <w:lang w:eastAsia="en-US"/>
        </w:rPr>
        <w:tab/>
        <w:t>2.  Amend section 2.101 in paragraph (b</w:t>
      </w:r>
      <w:proofErr w:type="gramStart"/>
      <w:r w:rsidRPr="007B32D8">
        <w:rPr>
          <w:rFonts w:ascii="Courier New" w:eastAsia="Calibri" w:hAnsi="Courier New" w:cs="Courier New"/>
          <w:color w:val="000000"/>
          <w:sz w:val="24"/>
          <w:szCs w:val="24"/>
          <w:lang w:eastAsia="en-US"/>
        </w:rPr>
        <w:t>)(</w:t>
      </w:r>
      <w:proofErr w:type="gramEnd"/>
      <w:r w:rsidRPr="007B32D8">
        <w:rPr>
          <w:rFonts w:ascii="Courier New" w:eastAsia="Calibri" w:hAnsi="Courier New" w:cs="Courier New"/>
          <w:color w:val="000000"/>
          <w:sz w:val="24"/>
          <w:szCs w:val="24"/>
          <w:lang w:eastAsia="en-US"/>
        </w:rPr>
        <w:t xml:space="preserve">2) by adding </w:t>
      </w:r>
      <w:ins w:id="6" w:author="Brooks, E. Brad (OFR)" w:date="2020-02-07T10:29:00Z">
        <w:r w:rsidR="003673CD">
          <w:rPr>
            <w:rFonts w:ascii="Courier New" w:eastAsia="Calibri" w:hAnsi="Courier New" w:cs="Courier New"/>
            <w:color w:val="000000"/>
            <w:sz w:val="24"/>
            <w:szCs w:val="24"/>
            <w:lang w:eastAsia="en-US"/>
          </w:rPr>
          <w:t xml:space="preserve">paragraph (4) </w:t>
        </w:r>
      </w:ins>
      <w:r w:rsidRPr="007B32D8">
        <w:rPr>
          <w:rFonts w:ascii="Courier New" w:eastAsia="Calibri" w:hAnsi="Courier New" w:cs="Courier New"/>
          <w:color w:val="000000"/>
          <w:sz w:val="24"/>
          <w:szCs w:val="24"/>
          <w:lang w:eastAsia="en-US"/>
        </w:rPr>
        <w:t>to the definition “</w:t>
      </w:r>
      <w:proofErr w:type="spellStart"/>
      <w:r w:rsidRPr="007B32D8">
        <w:rPr>
          <w:rFonts w:ascii="Courier New" w:eastAsia="Calibri" w:hAnsi="Courier New" w:cs="Courier New"/>
          <w:color w:val="000000"/>
          <w:sz w:val="24"/>
          <w:szCs w:val="24"/>
          <w:lang w:eastAsia="en-US"/>
        </w:rPr>
        <w:t>HUBZone</w:t>
      </w:r>
      <w:proofErr w:type="spellEnd"/>
      <w:r w:rsidRPr="007B32D8">
        <w:rPr>
          <w:rFonts w:ascii="Courier New" w:eastAsia="Calibri" w:hAnsi="Courier New" w:cs="Courier New"/>
          <w:color w:val="000000"/>
          <w:sz w:val="24"/>
          <w:szCs w:val="24"/>
          <w:lang w:eastAsia="en-US"/>
        </w:rPr>
        <w:t xml:space="preserve"> contract” </w:t>
      </w:r>
      <w:ins w:id="7" w:author="Brooks, E. Brad (OFR)" w:date="2020-02-07T10:30:00Z">
        <w:r w:rsidR="003673CD">
          <w:rPr>
            <w:rFonts w:ascii="Courier New" w:eastAsia="Calibri" w:hAnsi="Courier New" w:cs="Courier New"/>
            <w:color w:val="000000"/>
            <w:sz w:val="24"/>
            <w:szCs w:val="24"/>
            <w:lang w:eastAsia="en-US"/>
          </w:rPr>
          <w:t xml:space="preserve">to read as </w:t>
        </w:r>
      </w:ins>
      <w:del w:id="8" w:author="Brooks, E. Brad (OFR)" w:date="2020-02-07T10:30:00Z">
        <w:r w:rsidRPr="007B32D8" w:rsidDel="003673CD">
          <w:rPr>
            <w:rFonts w:ascii="Courier New" w:eastAsia="Calibri" w:hAnsi="Courier New" w:cs="Courier New"/>
            <w:color w:val="000000"/>
            <w:sz w:val="24"/>
            <w:szCs w:val="24"/>
            <w:lang w:eastAsia="en-US"/>
          </w:rPr>
          <w:delText>paragraph (4)</w:delText>
        </w:r>
        <w:r w:rsidR="003F0C70" w:rsidDel="003673CD">
          <w:rPr>
            <w:rFonts w:ascii="Courier New" w:eastAsia="Calibri" w:hAnsi="Courier New" w:cs="Courier New"/>
            <w:color w:val="000000"/>
            <w:sz w:val="24"/>
            <w:szCs w:val="24"/>
            <w:lang w:eastAsia="en-US"/>
          </w:rPr>
          <w:delText xml:space="preserve">.  The revised text reads as </w:delText>
        </w:r>
      </w:del>
      <w:r w:rsidR="003F0C70">
        <w:rPr>
          <w:rFonts w:ascii="Courier New" w:eastAsia="Calibri" w:hAnsi="Courier New" w:cs="Courier New"/>
          <w:color w:val="000000"/>
          <w:sz w:val="24"/>
          <w:szCs w:val="24"/>
          <w:lang w:eastAsia="en-US"/>
        </w:rPr>
        <w:t>follows:</w:t>
      </w:r>
    </w:p>
    <w:p w14:paraId="16BD3806" w14:textId="77777777" w:rsidR="007B32D8" w:rsidRPr="007B32D8" w:rsidRDefault="007B32D8" w:rsidP="007B32D8">
      <w:pPr>
        <w:tabs>
          <w:tab w:val="left" w:pos="720"/>
          <w:tab w:val="left" w:pos="1080"/>
          <w:tab w:val="left" w:pos="1440"/>
        </w:tabs>
        <w:spacing w:line="480" w:lineRule="auto"/>
        <w:outlineLvl w:val="2"/>
        <w:rPr>
          <w:rFonts w:ascii="Courier New" w:hAnsi="Courier New" w:cs="Courier New"/>
          <w:b/>
          <w:bCs/>
          <w:smallCaps/>
          <w:color w:val="000000"/>
          <w:sz w:val="24"/>
          <w:szCs w:val="24"/>
          <w:lang w:val="en" w:eastAsia="en-US"/>
        </w:rPr>
      </w:pPr>
      <w:proofErr w:type="gramStart"/>
      <w:r w:rsidRPr="007B32D8">
        <w:rPr>
          <w:rFonts w:ascii="Courier New" w:hAnsi="Courier New" w:cs="Courier New"/>
          <w:b/>
          <w:bCs/>
          <w:smallCaps/>
          <w:color w:val="000000"/>
          <w:sz w:val="24"/>
          <w:szCs w:val="24"/>
          <w:lang w:val="en" w:eastAsia="en-US"/>
        </w:rPr>
        <w:t xml:space="preserve">2.101  </w:t>
      </w:r>
      <w:r w:rsidRPr="007B32D8">
        <w:rPr>
          <w:rFonts w:ascii="Courier New" w:hAnsi="Courier New" w:cs="Courier New"/>
          <w:b/>
          <w:bCs/>
          <w:color w:val="000000"/>
          <w:sz w:val="24"/>
          <w:szCs w:val="24"/>
          <w:lang w:val="en" w:eastAsia="en-US"/>
        </w:rPr>
        <w:t>Definitions</w:t>
      </w:r>
      <w:proofErr w:type="gramEnd"/>
      <w:r w:rsidRPr="007B32D8">
        <w:rPr>
          <w:rFonts w:ascii="Courier New" w:hAnsi="Courier New" w:cs="Courier New"/>
          <w:b/>
          <w:bCs/>
          <w:smallCaps/>
          <w:color w:val="000000"/>
          <w:sz w:val="24"/>
          <w:szCs w:val="24"/>
          <w:lang w:val="en" w:eastAsia="en-US"/>
        </w:rPr>
        <w:t>.</w:t>
      </w:r>
    </w:p>
    <w:p w14:paraId="741AE8E3" w14:textId="77777777" w:rsidR="007B32D8" w:rsidRPr="007B32D8" w:rsidRDefault="007B32D8" w:rsidP="007B32D8">
      <w:pPr>
        <w:tabs>
          <w:tab w:val="left" w:pos="720"/>
          <w:tab w:val="left" w:pos="1080"/>
          <w:tab w:val="left" w:pos="1440"/>
        </w:tabs>
        <w:spacing w:line="480" w:lineRule="auto"/>
        <w:outlineLvl w:val="2"/>
        <w:rPr>
          <w:rFonts w:ascii="Courier New" w:hAnsi="Courier New" w:cs="Courier New"/>
          <w:bCs/>
          <w:smallCaps/>
          <w:color w:val="000000"/>
          <w:sz w:val="24"/>
          <w:szCs w:val="24"/>
          <w:lang w:val="en" w:eastAsia="en-US"/>
        </w:rPr>
      </w:pPr>
      <w:r w:rsidRPr="007B32D8">
        <w:rPr>
          <w:rFonts w:ascii="Courier New" w:hAnsi="Courier New" w:cs="Courier New"/>
          <w:bCs/>
          <w:smallCaps/>
          <w:color w:val="000000"/>
          <w:sz w:val="24"/>
          <w:szCs w:val="24"/>
          <w:lang w:val="en" w:eastAsia="en-US"/>
        </w:rPr>
        <w:t xml:space="preserve">* </w:t>
      </w:r>
      <w:r w:rsidR="00EC01C9">
        <w:rPr>
          <w:rFonts w:ascii="Courier New" w:hAnsi="Courier New" w:cs="Courier New"/>
          <w:bCs/>
          <w:smallCaps/>
          <w:color w:val="000000"/>
          <w:sz w:val="24"/>
          <w:szCs w:val="24"/>
          <w:lang w:val="en" w:eastAsia="en-US"/>
        </w:rPr>
        <w:t xml:space="preserve"> </w:t>
      </w:r>
      <w:r w:rsidRPr="007B32D8">
        <w:rPr>
          <w:rFonts w:ascii="Courier New" w:hAnsi="Courier New" w:cs="Courier New"/>
          <w:bCs/>
          <w:smallCaps/>
          <w:color w:val="000000"/>
          <w:sz w:val="24"/>
          <w:szCs w:val="24"/>
          <w:lang w:val="en" w:eastAsia="en-US"/>
        </w:rPr>
        <w:t xml:space="preserve"> * </w:t>
      </w:r>
      <w:r w:rsidR="00EC01C9">
        <w:rPr>
          <w:rFonts w:ascii="Courier New" w:hAnsi="Courier New" w:cs="Courier New"/>
          <w:bCs/>
          <w:smallCaps/>
          <w:color w:val="000000"/>
          <w:sz w:val="24"/>
          <w:szCs w:val="24"/>
          <w:lang w:val="en" w:eastAsia="en-US"/>
        </w:rPr>
        <w:t xml:space="preserve"> </w:t>
      </w:r>
      <w:r w:rsidRPr="007B32D8">
        <w:rPr>
          <w:rFonts w:ascii="Courier New" w:hAnsi="Courier New" w:cs="Courier New"/>
          <w:bCs/>
          <w:smallCaps/>
          <w:color w:val="000000"/>
          <w:sz w:val="24"/>
          <w:szCs w:val="24"/>
          <w:lang w:val="en" w:eastAsia="en-US"/>
        </w:rPr>
        <w:t xml:space="preserve"> *  </w:t>
      </w:r>
      <w:r w:rsidR="00EC01C9">
        <w:rPr>
          <w:rFonts w:ascii="Courier New" w:hAnsi="Courier New" w:cs="Courier New"/>
          <w:bCs/>
          <w:smallCaps/>
          <w:color w:val="000000"/>
          <w:sz w:val="24"/>
          <w:szCs w:val="24"/>
          <w:lang w:val="en" w:eastAsia="en-US"/>
        </w:rPr>
        <w:t xml:space="preserve"> </w:t>
      </w:r>
      <w:r w:rsidRPr="007B32D8">
        <w:rPr>
          <w:rFonts w:ascii="Courier New" w:hAnsi="Courier New" w:cs="Courier New"/>
          <w:bCs/>
          <w:smallCaps/>
          <w:color w:val="000000"/>
          <w:sz w:val="24"/>
          <w:szCs w:val="24"/>
          <w:lang w:val="en" w:eastAsia="en-US"/>
        </w:rPr>
        <w:t xml:space="preserve">* </w:t>
      </w:r>
      <w:r w:rsidR="00EC01C9">
        <w:rPr>
          <w:rFonts w:ascii="Courier New" w:hAnsi="Courier New" w:cs="Courier New"/>
          <w:bCs/>
          <w:smallCaps/>
          <w:color w:val="000000"/>
          <w:sz w:val="24"/>
          <w:szCs w:val="24"/>
          <w:lang w:val="en" w:eastAsia="en-US"/>
        </w:rPr>
        <w:t xml:space="preserve"> </w:t>
      </w:r>
      <w:r w:rsidRPr="007B32D8">
        <w:rPr>
          <w:rFonts w:ascii="Courier New" w:hAnsi="Courier New" w:cs="Courier New"/>
          <w:bCs/>
          <w:smallCaps/>
          <w:color w:val="000000"/>
          <w:sz w:val="24"/>
          <w:szCs w:val="24"/>
          <w:lang w:val="en" w:eastAsia="en-US"/>
        </w:rPr>
        <w:t xml:space="preserve"> *</w:t>
      </w:r>
    </w:p>
    <w:p w14:paraId="47653AD6" w14:textId="77777777" w:rsidR="007B32D8" w:rsidRPr="007B32D8" w:rsidRDefault="007B32D8" w:rsidP="007B32D8">
      <w:pPr>
        <w:tabs>
          <w:tab w:val="left" w:pos="720"/>
          <w:tab w:val="left" w:pos="1080"/>
          <w:tab w:val="left" w:pos="1440"/>
        </w:tabs>
        <w:spacing w:line="480" w:lineRule="auto"/>
        <w:outlineLvl w:val="2"/>
        <w:rPr>
          <w:rFonts w:ascii="Courier New" w:hAnsi="Courier New" w:cs="Courier New"/>
          <w:bCs/>
          <w:color w:val="000000"/>
          <w:sz w:val="24"/>
          <w:szCs w:val="24"/>
          <w:lang w:val="en" w:eastAsia="en-US"/>
        </w:rPr>
      </w:pPr>
      <w:r w:rsidRPr="007B32D8">
        <w:rPr>
          <w:rFonts w:ascii="Courier New" w:hAnsi="Courier New" w:cs="Courier New"/>
          <w:bCs/>
          <w:color w:val="000000"/>
          <w:sz w:val="24"/>
          <w:szCs w:val="24"/>
          <w:lang w:val="en" w:eastAsia="en-US"/>
        </w:rPr>
        <w:tab/>
        <w:t xml:space="preserve">(b)  * </w:t>
      </w:r>
      <w:r w:rsidR="00BE4019">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BE4019">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w:t>
      </w:r>
    </w:p>
    <w:p w14:paraId="118EECA7" w14:textId="77777777" w:rsidR="007B32D8" w:rsidRPr="007B32D8" w:rsidRDefault="007B32D8" w:rsidP="007B32D8">
      <w:pPr>
        <w:tabs>
          <w:tab w:val="left" w:pos="720"/>
          <w:tab w:val="left" w:pos="1080"/>
          <w:tab w:val="left" w:pos="1440"/>
        </w:tabs>
        <w:spacing w:line="480" w:lineRule="auto"/>
        <w:outlineLvl w:val="2"/>
        <w:rPr>
          <w:rFonts w:ascii="Courier New" w:hAnsi="Courier New" w:cs="Courier New"/>
          <w:bCs/>
          <w:color w:val="000000"/>
          <w:sz w:val="24"/>
          <w:szCs w:val="24"/>
          <w:lang w:val="en" w:eastAsia="en-US"/>
        </w:rPr>
      </w:pPr>
      <w:r w:rsidRPr="007B32D8">
        <w:rPr>
          <w:rFonts w:ascii="Courier New" w:hAnsi="Courier New" w:cs="Courier New"/>
          <w:bCs/>
          <w:color w:val="000000"/>
          <w:sz w:val="24"/>
          <w:szCs w:val="24"/>
          <w:lang w:val="en" w:eastAsia="en-US"/>
        </w:rPr>
        <w:tab/>
      </w:r>
      <w:r w:rsidRPr="007B32D8">
        <w:rPr>
          <w:rFonts w:ascii="Courier New" w:hAnsi="Courier New" w:cs="Courier New"/>
          <w:bCs/>
          <w:color w:val="000000"/>
          <w:sz w:val="24"/>
          <w:szCs w:val="24"/>
          <w:lang w:val="en" w:eastAsia="en-US"/>
        </w:rPr>
        <w:tab/>
        <w:t xml:space="preserve">(2)  * </w:t>
      </w:r>
      <w:r w:rsidR="00BE4019">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BE4019">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w:t>
      </w:r>
    </w:p>
    <w:p w14:paraId="33196C08" w14:textId="77777777" w:rsidR="007B32D8" w:rsidRPr="007B32D8" w:rsidRDefault="007B32D8" w:rsidP="007B32D8">
      <w:pPr>
        <w:tabs>
          <w:tab w:val="left" w:pos="720"/>
          <w:tab w:val="left" w:pos="1080"/>
          <w:tab w:val="left" w:pos="1440"/>
        </w:tabs>
        <w:spacing w:line="480" w:lineRule="auto"/>
        <w:outlineLvl w:val="2"/>
        <w:rPr>
          <w:rFonts w:ascii="Courier New" w:hAnsi="Courier New" w:cs="Courier New"/>
          <w:bCs/>
          <w:color w:val="000000"/>
          <w:sz w:val="24"/>
          <w:szCs w:val="24"/>
          <w:lang w:val="en" w:eastAsia="en-US"/>
        </w:rPr>
      </w:pPr>
      <w:r w:rsidRPr="007B32D8">
        <w:rPr>
          <w:rFonts w:ascii="Courier New" w:hAnsi="Courier New" w:cs="Courier New"/>
          <w:bCs/>
          <w:color w:val="000000"/>
          <w:sz w:val="24"/>
          <w:szCs w:val="24"/>
          <w:lang w:val="en" w:eastAsia="en-US"/>
        </w:rPr>
        <w:tab/>
      </w:r>
      <w:proofErr w:type="spellStart"/>
      <w:r w:rsidRPr="007B32D8">
        <w:rPr>
          <w:rFonts w:ascii="Courier New" w:hAnsi="Courier New" w:cs="Courier New"/>
          <w:bCs/>
          <w:color w:val="000000"/>
          <w:sz w:val="24"/>
          <w:szCs w:val="24"/>
          <w:u w:val="single"/>
          <w:lang w:val="en" w:eastAsia="en-US"/>
        </w:rPr>
        <w:t>HUBZone</w:t>
      </w:r>
      <w:proofErr w:type="spellEnd"/>
      <w:r w:rsidRPr="007B32D8">
        <w:rPr>
          <w:rFonts w:ascii="Courier New" w:hAnsi="Courier New" w:cs="Courier New"/>
          <w:bCs/>
          <w:color w:val="000000"/>
          <w:sz w:val="24"/>
          <w:szCs w:val="24"/>
          <w:u w:val="single"/>
          <w:lang w:val="en" w:eastAsia="en-US"/>
        </w:rPr>
        <w:t xml:space="preserve"> </w:t>
      </w:r>
      <w:proofErr w:type="gramStart"/>
      <w:r w:rsidRPr="007B32D8">
        <w:rPr>
          <w:rFonts w:ascii="Courier New" w:hAnsi="Courier New" w:cs="Courier New"/>
          <w:bCs/>
          <w:color w:val="000000"/>
          <w:sz w:val="24"/>
          <w:szCs w:val="24"/>
          <w:u w:val="single"/>
          <w:lang w:val="en" w:eastAsia="en-US"/>
        </w:rPr>
        <w:t>contract</w:t>
      </w:r>
      <w:r w:rsidRPr="007B32D8">
        <w:rPr>
          <w:rFonts w:ascii="Courier New" w:hAnsi="Courier New" w:cs="Courier New"/>
          <w:bCs/>
          <w:color w:val="000000"/>
          <w:sz w:val="24"/>
          <w:szCs w:val="24"/>
          <w:lang w:val="en" w:eastAsia="en-US"/>
        </w:rPr>
        <w:t xml:space="preserve">  *</w:t>
      </w:r>
      <w:proofErr w:type="gramEnd"/>
      <w:r w:rsidRPr="007B32D8">
        <w:rPr>
          <w:rFonts w:ascii="Courier New" w:hAnsi="Courier New" w:cs="Courier New"/>
          <w:bCs/>
          <w:color w:val="000000"/>
          <w:sz w:val="24"/>
          <w:szCs w:val="24"/>
          <w:lang w:val="en" w:eastAsia="en-US"/>
        </w:rPr>
        <w:t xml:space="preserve">  *  *</w:t>
      </w:r>
    </w:p>
    <w:p w14:paraId="71522C92" w14:textId="77777777" w:rsidR="007B32D8" w:rsidRPr="007B32D8" w:rsidRDefault="007B32D8" w:rsidP="007B32D8">
      <w:pPr>
        <w:tabs>
          <w:tab w:val="left" w:pos="720"/>
          <w:tab w:val="left" w:pos="1080"/>
          <w:tab w:val="left" w:pos="1440"/>
        </w:tabs>
        <w:spacing w:line="480" w:lineRule="auto"/>
        <w:outlineLvl w:val="2"/>
        <w:rPr>
          <w:rFonts w:ascii="Courier New" w:hAnsi="Courier New" w:cs="Courier New"/>
          <w:bCs/>
          <w:color w:val="000000"/>
          <w:sz w:val="24"/>
          <w:szCs w:val="24"/>
          <w:lang w:val="en" w:eastAsia="en-US"/>
        </w:rPr>
      </w:pPr>
      <w:r w:rsidRPr="007B32D8">
        <w:rPr>
          <w:rFonts w:ascii="Courier New" w:hAnsi="Courier New" w:cs="Courier New"/>
          <w:bCs/>
          <w:color w:val="000000"/>
          <w:sz w:val="24"/>
          <w:szCs w:val="24"/>
          <w:lang w:val="en" w:eastAsia="en-US"/>
        </w:rPr>
        <w:tab/>
        <w:t xml:space="preserve">(4)  </w:t>
      </w:r>
      <w:r w:rsidR="00E00208" w:rsidRPr="00E00208">
        <w:rPr>
          <w:rFonts w:ascii="Courier New" w:hAnsi="Courier New" w:cs="Courier New"/>
          <w:bCs/>
          <w:color w:val="000000"/>
          <w:sz w:val="24"/>
          <w:szCs w:val="24"/>
          <w:lang w:val="en" w:eastAsia="en-US"/>
        </w:rPr>
        <w:t xml:space="preserve">Awards based on a reserve for </w:t>
      </w:r>
      <w:proofErr w:type="spellStart"/>
      <w:r w:rsidR="00E00208" w:rsidRPr="00E00208">
        <w:rPr>
          <w:rFonts w:ascii="Courier New" w:hAnsi="Courier New" w:cs="Courier New"/>
          <w:bCs/>
          <w:color w:val="000000"/>
          <w:sz w:val="24"/>
          <w:szCs w:val="24"/>
          <w:lang w:val="en" w:eastAsia="en-US"/>
        </w:rPr>
        <w:t>HUBZone</w:t>
      </w:r>
      <w:proofErr w:type="spellEnd"/>
      <w:r w:rsidR="00E00208" w:rsidRPr="00E00208">
        <w:rPr>
          <w:rFonts w:ascii="Courier New" w:hAnsi="Courier New" w:cs="Courier New"/>
          <w:bCs/>
          <w:color w:val="000000"/>
          <w:sz w:val="24"/>
          <w:szCs w:val="24"/>
          <w:lang w:val="en" w:eastAsia="en-US"/>
        </w:rPr>
        <w:t xml:space="preserve"> small business concerns in a solicitation for a multiple-award contract.</w:t>
      </w:r>
    </w:p>
    <w:p w14:paraId="7884C9AF"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color w:val="000000"/>
          <w:sz w:val="24"/>
          <w:szCs w:val="24"/>
          <w:lang w:val="en" w:eastAsia="en-US"/>
        </w:rPr>
      </w:pPr>
      <w:r w:rsidRPr="007B32D8">
        <w:rPr>
          <w:rFonts w:ascii="Courier New" w:eastAsia="Calibri" w:hAnsi="Courier New" w:cs="Courier New"/>
          <w:color w:val="000000"/>
          <w:sz w:val="24"/>
          <w:szCs w:val="24"/>
          <w:lang w:val="en" w:eastAsia="en-US"/>
        </w:rPr>
        <w:t xml:space="preserve">*  </w:t>
      </w:r>
      <w:r w:rsidR="00EC01C9">
        <w:rPr>
          <w:rFonts w:ascii="Courier New" w:eastAsia="Calibri" w:hAnsi="Courier New" w:cs="Courier New"/>
          <w:color w:val="000000"/>
          <w:sz w:val="24"/>
          <w:szCs w:val="24"/>
          <w:lang w:val="en" w:eastAsia="en-US"/>
        </w:rPr>
        <w:t xml:space="preserve"> </w:t>
      </w:r>
      <w:r w:rsidRPr="007B32D8">
        <w:rPr>
          <w:rFonts w:ascii="Courier New" w:eastAsia="Calibri" w:hAnsi="Courier New" w:cs="Courier New"/>
          <w:color w:val="000000"/>
          <w:sz w:val="24"/>
          <w:szCs w:val="24"/>
          <w:lang w:val="en" w:eastAsia="en-US"/>
        </w:rPr>
        <w:t xml:space="preserve">* </w:t>
      </w:r>
      <w:r w:rsidR="00EC01C9">
        <w:rPr>
          <w:rFonts w:ascii="Courier New" w:eastAsia="Calibri" w:hAnsi="Courier New" w:cs="Courier New"/>
          <w:color w:val="000000"/>
          <w:sz w:val="24"/>
          <w:szCs w:val="24"/>
          <w:lang w:val="en" w:eastAsia="en-US"/>
        </w:rPr>
        <w:t xml:space="preserve"> </w:t>
      </w:r>
      <w:r w:rsidRPr="007B32D8">
        <w:rPr>
          <w:rFonts w:ascii="Courier New" w:eastAsia="Calibri" w:hAnsi="Courier New" w:cs="Courier New"/>
          <w:color w:val="000000"/>
          <w:sz w:val="24"/>
          <w:szCs w:val="24"/>
          <w:lang w:val="en" w:eastAsia="en-US"/>
        </w:rPr>
        <w:t xml:space="preserve"> * </w:t>
      </w:r>
      <w:r w:rsidR="00EC01C9">
        <w:rPr>
          <w:rFonts w:ascii="Courier New" w:eastAsia="Calibri" w:hAnsi="Courier New" w:cs="Courier New"/>
          <w:color w:val="000000"/>
          <w:sz w:val="24"/>
          <w:szCs w:val="24"/>
          <w:lang w:val="en" w:eastAsia="en-US"/>
        </w:rPr>
        <w:t xml:space="preserve"> </w:t>
      </w:r>
      <w:r w:rsidRPr="007B32D8">
        <w:rPr>
          <w:rFonts w:ascii="Courier New" w:eastAsia="Calibri" w:hAnsi="Courier New" w:cs="Courier New"/>
          <w:color w:val="000000"/>
          <w:sz w:val="24"/>
          <w:szCs w:val="24"/>
          <w:lang w:val="en" w:eastAsia="en-US"/>
        </w:rPr>
        <w:t xml:space="preserve"> * </w:t>
      </w:r>
      <w:r w:rsidR="00EC01C9">
        <w:rPr>
          <w:rFonts w:ascii="Courier New" w:eastAsia="Calibri" w:hAnsi="Courier New" w:cs="Courier New"/>
          <w:color w:val="000000"/>
          <w:sz w:val="24"/>
          <w:szCs w:val="24"/>
          <w:lang w:val="en" w:eastAsia="en-US"/>
        </w:rPr>
        <w:t xml:space="preserve"> </w:t>
      </w:r>
      <w:r w:rsidRPr="007B32D8">
        <w:rPr>
          <w:rFonts w:ascii="Courier New" w:eastAsia="Calibri" w:hAnsi="Courier New" w:cs="Courier New"/>
          <w:color w:val="000000"/>
          <w:sz w:val="24"/>
          <w:szCs w:val="24"/>
          <w:lang w:val="en" w:eastAsia="en-US"/>
        </w:rPr>
        <w:t xml:space="preserve"> *</w:t>
      </w:r>
    </w:p>
    <w:p w14:paraId="193A271A" w14:textId="77777777" w:rsidR="007B32D8" w:rsidRPr="009C51C2" w:rsidRDefault="007B32D8" w:rsidP="007B32D8">
      <w:pPr>
        <w:tabs>
          <w:tab w:val="left" w:pos="720"/>
          <w:tab w:val="left" w:pos="1080"/>
          <w:tab w:val="left" w:pos="1440"/>
        </w:tabs>
        <w:spacing w:line="480" w:lineRule="auto"/>
        <w:outlineLvl w:val="2"/>
        <w:rPr>
          <w:rFonts w:ascii="Courier New" w:hAnsi="Courier New" w:cs="Courier New"/>
          <w:b/>
          <w:bCs/>
          <w:color w:val="000000"/>
          <w:sz w:val="24"/>
          <w:szCs w:val="24"/>
          <w:lang w:val="en" w:eastAsia="en-US"/>
        </w:rPr>
      </w:pPr>
      <w:r w:rsidRPr="009C51C2">
        <w:rPr>
          <w:rFonts w:ascii="Courier New" w:hAnsi="Courier New" w:cs="Courier New"/>
          <w:b/>
          <w:bCs/>
          <w:color w:val="000000"/>
          <w:sz w:val="24"/>
          <w:szCs w:val="24"/>
          <w:lang w:val="en" w:eastAsia="en-US"/>
        </w:rPr>
        <w:lastRenderedPageBreak/>
        <w:t>P</w:t>
      </w:r>
      <w:r w:rsidR="00BE4019">
        <w:rPr>
          <w:rFonts w:ascii="Courier New" w:hAnsi="Courier New" w:cs="Courier New"/>
          <w:b/>
          <w:bCs/>
          <w:color w:val="000000"/>
          <w:sz w:val="24"/>
          <w:szCs w:val="24"/>
          <w:lang w:val="en" w:eastAsia="en-US"/>
        </w:rPr>
        <w:t>ART</w:t>
      </w:r>
      <w:r w:rsidRPr="009C51C2">
        <w:rPr>
          <w:rFonts w:ascii="Courier New" w:hAnsi="Courier New" w:cs="Courier New"/>
          <w:b/>
          <w:bCs/>
          <w:color w:val="000000"/>
          <w:sz w:val="24"/>
          <w:szCs w:val="24"/>
          <w:lang w:val="en" w:eastAsia="en-US"/>
        </w:rPr>
        <w:t xml:space="preserve"> 4—A</w:t>
      </w:r>
      <w:r w:rsidR="00BE4019">
        <w:rPr>
          <w:rFonts w:ascii="Courier New" w:hAnsi="Courier New" w:cs="Courier New"/>
          <w:b/>
          <w:bCs/>
          <w:color w:val="000000"/>
          <w:sz w:val="24"/>
          <w:szCs w:val="24"/>
          <w:lang w:val="en" w:eastAsia="en-US"/>
        </w:rPr>
        <w:t>DMINISTRATIVE AND INFORMATION MATTERS</w:t>
      </w:r>
    </w:p>
    <w:p w14:paraId="66FAD2E8" w14:textId="77777777" w:rsidR="007B32D8" w:rsidRPr="009C51C2" w:rsidRDefault="007B32D8" w:rsidP="007B32D8">
      <w:pPr>
        <w:tabs>
          <w:tab w:val="left" w:pos="720"/>
          <w:tab w:val="left" w:pos="1080"/>
          <w:tab w:val="left" w:pos="1440"/>
        </w:tabs>
        <w:spacing w:line="480" w:lineRule="auto"/>
        <w:outlineLvl w:val="2"/>
        <w:rPr>
          <w:rFonts w:ascii="Courier New" w:hAnsi="Courier New" w:cs="Courier New"/>
          <w:b/>
          <w:bCs/>
          <w:color w:val="000000"/>
          <w:sz w:val="24"/>
          <w:szCs w:val="24"/>
          <w:lang w:val="en" w:eastAsia="en-US"/>
        </w:rPr>
      </w:pPr>
      <w:proofErr w:type="gramStart"/>
      <w:r w:rsidRPr="009C51C2">
        <w:rPr>
          <w:rFonts w:ascii="Courier New" w:hAnsi="Courier New" w:cs="Courier New"/>
          <w:b/>
          <w:bCs/>
          <w:color w:val="000000"/>
          <w:sz w:val="24"/>
          <w:szCs w:val="24"/>
          <w:lang w:val="en" w:eastAsia="en-US"/>
        </w:rPr>
        <w:t>4.803  [</w:t>
      </w:r>
      <w:proofErr w:type="gramEnd"/>
      <w:r w:rsidRPr="009C51C2">
        <w:rPr>
          <w:rFonts w:ascii="Courier New" w:hAnsi="Courier New" w:cs="Courier New"/>
          <w:b/>
          <w:bCs/>
          <w:color w:val="000000"/>
          <w:sz w:val="24"/>
          <w:szCs w:val="24"/>
          <w:lang w:val="en" w:eastAsia="en-US"/>
        </w:rPr>
        <w:t>Amended]</w:t>
      </w:r>
    </w:p>
    <w:p w14:paraId="3F79EC8B"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color w:val="000000"/>
          <w:sz w:val="24"/>
          <w:szCs w:val="24"/>
          <w:lang w:val="en" w:eastAsia="en-US"/>
        </w:rPr>
      </w:pPr>
      <w:r w:rsidRPr="007B32D8">
        <w:rPr>
          <w:rFonts w:ascii="Courier New" w:eastAsia="Calibri" w:hAnsi="Courier New" w:cs="Courier New"/>
          <w:color w:val="000000"/>
          <w:sz w:val="24"/>
          <w:szCs w:val="24"/>
          <w:lang w:val="en" w:eastAsia="en-US"/>
        </w:rPr>
        <w:tab/>
        <w:t xml:space="preserve">3.  Amend section 4.803 </w:t>
      </w:r>
      <w:ins w:id="9" w:author="Brooks, E. Brad (OFR)" w:date="2020-02-07T10:47:00Z">
        <w:r w:rsidR="00164341">
          <w:rPr>
            <w:rFonts w:ascii="Courier New" w:eastAsia="Calibri" w:hAnsi="Courier New" w:cs="Courier New"/>
            <w:color w:val="000000"/>
            <w:sz w:val="24"/>
            <w:szCs w:val="24"/>
            <w:lang w:val="en" w:eastAsia="en-US"/>
          </w:rPr>
          <w:t>in paragraph (a</w:t>
        </w:r>
        <w:proofErr w:type="gramStart"/>
        <w:r w:rsidR="00164341">
          <w:rPr>
            <w:rFonts w:ascii="Courier New" w:eastAsia="Calibri" w:hAnsi="Courier New" w:cs="Courier New"/>
            <w:color w:val="000000"/>
            <w:sz w:val="24"/>
            <w:szCs w:val="24"/>
            <w:lang w:val="en" w:eastAsia="en-US"/>
          </w:rPr>
          <w:t>)(</w:t>
        </w:r>
        <w:proofErr w:type="gramEnd"/>
        <w:r w:rsidR="00164341">
          <w:rPr>
            <w:rFonts w:ascii="Courier New" w:eastAsia="Calibri" w:hAnsi="Courier New" w:cs="Courier New"/>
            <w:color w:val="000000"/>
            <w:sz w:val="24"/>
            <w:szCs w:val="24"/>
            <w:lang w:val="en" w:eastAsia="en-US"/>
          </w:rPr>
          <w:t xml:space="preserve">6) </w:t>
        </w:r>
      </w:ins>
      <w:r w:rsidRPr="007B32D8">
        <w:rPr>
          <w:rFonts w:ascii="Courier New" w:eastAsia="Calibri" w:hAnsi="Courier New" w:cs="Courier New"/>
          <w:color w:val="000000"/>
          <w:sz w:val="24"/>
          <w:szCs w:val="24"/>
          <w:lang w:val="en" w:eastAsia="en-US"/>
        </w:rPr>
        <w:t>by removing</w:t>
      </w:r>
      <w:del w:id="10" w:author="Brooks, E. Brad (OFR)" w:date="2020-02-07T10:48:00Z">
        <w:r w:rsidRPr="007B32D8" w:rsidDel="00164341">
          <w:rPr>
            <w:rFonts w:ascii="Courier New" w:eastAsia="Calibri" w:hAnsi="Courier New" w:cs="Courier New"/>
            <w:color w:val="000000"/>
            <w:sz w:val="24"/>
            <w:szCs w:val="24"/>
            <w:lang w:val="en" w:eastAsia="en-US"/>
          </w:rPr>
          <w:delText xml:space="preserve"> from pa</w:delText>
        </w:r>
      </w:del>
      <w:del w:id="11" w:author="Brooks, E. Brad (OFR)" w:date="2020-02-07T10:47:00Z">
        <w:r w:rsidRPr="007B32D8" w:rsidDel="00164341">
          <w:rPr>
            <w:rFonts w:ascii="Courier New" w:eastAsia="Calibri" w:hAnsi="Courier New" w:cs="Courier New"/>
            <w:color w:val="000000"/>
            <w:sz w:val="24"/>
            <w:szCs w:val="24"/>
            <w:lang w:val="en" w:eastAsia="en-US"/>
          </w:rPr>
          <w:delText>ragraph (a)(6)</w:delText>
        </w:r>
      </w:del>
      <w:r w:rsidRPr="007B32D8">
        <w:rPr>
          <w:rFonts w:ascii="Courier New" w:eastAsia="Calibri" w:hAnsi="Courier New" w:cs="Courier New"/>
          <w:color w:val="000000"/>
          <w:sz w:val="24"/>
          <w:szCs w:val="24"/>
          <w:lang w:val="en" w:eastAsia="en-US"/>
        </w:rPr>
        <w:t xml:space="preserve"> “decision” and adding “decision (see 19.506)” in its place.</w:t>
      </w:r>
    </w:p>
    <w:p w14:paraId="4374574E"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r w:rsidRPr="007B32D8">
        <w:rPr>
          <w:rFonts w:ascii="Courier New" w:eastAsia="Calibri" w:hAnsi="Courier New" w:cs="Courier New"/>
          <w:color w:val="000000"/>
          <w:sz w:val="24"/>
          <w:szCs w:val="24"/>
          <w:lang w:eastAsia="en-US"/>
        </w:rPr>
        <w:tab/>
        <w:t xml:space="preserve">4.  Amend section 4.1202 by revising </w:t>
      </w:r>
      <w:del w:id="12" w:author="Brooks, E. Brad (OFR)" w:date="2020-02-07T10:51:00Z">
        <w:r w:rsidRPr="007B32D8" w:rsidDel="00053DA4">
          <w:rPr>
            <w:rFonts w:ascii="Courier New" w:eastAsia="Calibri" w:hAnsi="Courier New" w:cs="Courier New"/>
            <w:color w:val="000000"/>
            <w:sz w:val="24"/>
            <w:szCs w:val="24"/>
            <w:lang w:eastAsia="en-US"/>
          </w:rPr>
          <w:delText xml:space="preserve">the </w:delText>
        </w:r>
      </w:del>
      <w:ins w:id="13" w:author="Brooks, E. Brad (OFR)" w:date="2020-02-07T10:51:00Z">
        <w:r w:rsidR="00053DA4">
          <w:rPr>
            <w:rFonts w:ascii="Courier New" w:eastAsia="Calibri" w:hAnsi="Courier New" w:cs="Courier New"/>
            <w:color w:val="000000"/>
            <w:sz w:val="24"/>
            <w:szCs w:val="24"/>
            <w:lang w:eastAsia="en-US"/>
          </w:rPr>
          <w:t>paragraphs (a) introductory text</w:t>
        </w:r>
      </w:ins>
      <w:del w:id="14" w:author="Brooks, E. Brad (OFR)" w:date="2020-02-07T10:51:00Z">
        <w:r w:rsidRPr="007B32D8" w:rsidDel="00053DA4">
          <w:rPr>
            <w:rFonts w:ascii="Courier New" w:eastAsia="Calibri" w:hAnsi="Courier New" w:cs="Courier New"/>
            <w:color w:val="000000"/>
            <w:sz w:val="24"/>
            <w:szCs w:val="24"/>
            <w:lang w:eastAsia="en-US"/>
          </w:rPr>
          <w:delText>introductory text of paragraph (a)</w:delText>
        </w:r>
      </w:del>
      <w:r w:rsidRPr="007B32D8">
        <w:rPr>
          <w:rFonts w:ascii="Courier New" w:eastAsia="Calibri" w:hAnsi="Courier New" w:cs="Courier New"/>
          <w:color w:val="000000"/>
          <w:sz w:val="24"/>
          <w:szCs w:val="24"/>
          <w:lang w:eastAsia="en-US"/>
        </w:rPr>
        <w:t xml:space="preserve"> and</w:t>
      </w:r>
      <w:del w:id="15" w:author="Brooks, E. Brad (OFR)" w:date="2020-02-07T10:51:00Z">
        <w:r w:rsidRPr="007B32D8" w:rsidDel="00053DA4">
          <w:rPr>
            <w:rFonts w:ascii="Courier New" w:eastAsia="Calibri" w:hAnsi="Courier New" w:cs="Courier New"/>
            <w:color w:val="000000"/>
            <w:sz w:val="24"/>
            <w:szCs w:val="24"/>
            <w:lang w:eastAsia="en-US"/>
          </w:rPr>
          <w:delText xml:space="preserve"> paragraph</w:delText>
        </w:r>
      </w:del>
      <w:r w:rsidRPr="007B32D8">
        <w:rPr>
          <w:rFonts w:ascii="Courier New" w:eastAsia="Calibri" w:hAnsi="Courier New" w:cs="Courier New"/>
          <w:color w:val="000000"/>
          <w:sz w:val="24"/>
          <w:szCs w:val="24"/>
          <w:lang w:eastAsia="en-US"/>
        </w:rPr>
        <w:t xml:space="preserve"> (a</w:t>
      </w:r>
      <w:proofErr w:type="gramStart"/>
      <w:r w:rsidRPr="007B32D8">
        <w:rPr>
          <w:rFonts w:ascii="Courier New" w:eastAsia="Calibri" w:hAnsi="Courier New" w:cs="Courier New"/>
          <w:color w:val="000000"/>
          <w:sz w:val="24"/>
          <w:szCs w:val="24"/>
          <w:lang w:eastAsia="en-US"/>
        </w:rPr>
        <w:t>)(</w:t>
      </w:r>
      <w:proofErr w:type="gramEnd"/>
      <w:r w:rsidRPr="007B32D8">
        <w:rPr>
          <w:rFonts w:ascii="Courier New" w:eastAsia="Calibri" w:hAnsi="Courier New" w:cs="Courier New"/>
          <w:color w:val="000000"/>
          <w:sz w:val="24"/>
          <w:szCs w:val="24"/>
          <w:lang w:eastAsia="en-US"/>
        </w:rPr>
        <w:t>1</w:t>
      </w:r>
      <w:r w:rsidR="0019216C">
        <w:rPr>
          <w:rFonts w:ascii="Courier New" w:eastAsia="Calibri" w:hAnsi="Courier New" w:cs="Courier New"/>
          <w:color w:val="000000"/>
          <w:sz w:val="24"/>
          <w:szCs w:val="24"/>
          <w:lang w:eastAsia="en-US"/>
        </w:rPr>
        <w:t>4</w:t>
      </w:r>
      <w:r w:rsidRPr="007B32D8">
        <w:rPr>
          <w:rFonts w:ascii="Courier New" w:eastAsia="Calibri" w:hAnsi="Courier New" w:cs="Courier New"/>
          <w:color w:val="000000"/>
          <w:sz w:val="24"/>
          <w:szCs w:val="24"/>
          <w:lang w:eastAsia="en-US"/>
        </w:rPr>
        <w:t>) to read as follows:</w:t>
      </w:r>
    </w:p>
    <w:p w14:paraId="614617C3" w14:textId="77777777" w:rsidR="007B32D8" w:rsidRPr="007B32D8" w:rsidRDefault="007B32D8" w:rsidP="007B32D8">
      <w:pPr>
        <w:tabs>
          <w:tab w:val="left" w:pos="720"/>
          <w:tab w:val="left" w:pos="1080"/>
          <w:tab w:val="left" w:pos="1440"/>
        </w:tabs>
        <w:spacing w:line="480" w:lineRule="auto"/>
        <w:rPr>
          <w:rFonts w:ascii="Courier New" w:hAnsi="Courier New" w:cs="Courier New"/>
          <w:b/>
          <w:color w:val="000000"/>
          <w:sz w:val="24"/>
          <w:szCs w:val="24"/>
          <w:lang w:val="en" w:eastAsia="en-US"/>
        </w:rPr>
      </w:pPr>
      <w:proofErr w:type="gramStart"/>
      <w:r w:rsidRPr="007B32D8">
        <w:rPr>
          <w:rFonts w:ascii="Courier New" w:hAnsi="Courier New" w:cs="Courier New"/>
          <w:b/>
          <w:color w:val="000000"/>
          <w:sz w:val="24"/>
          <w:szCs w:val="24"/>
          <w:lang w:val="en" w:eastAsia="en-US"/>
        </w:rPr>
        <w:t>4.1202  Solicitation</w:t>
      </w:r>
      <w:proofErr w:type="gramEnd"/>
      <w:r w:rsidRPr="007B32D8">
        <w:rPr>
          <w:rFonts w:ascii="Courier New" w:hAnsi="Courier New" w:cs="Courier New"/>
          <w:b/>
          <w:color w:val="000000"/>
          <w:sz w:val="24"/>
          <w:szCs w:val="24"/>
          <w:lang w:val="en" w:eastAsia="en-US"/>
        </w:rPr>
        <w:t xml:space="preserve"> provision and contract clause.</w:t>
      </w:r>
    </w:p>
    <w:p w14:paraId="590A782B" w14:textId="77777777" w:rsidR="00053DA4" w:rsidRDefault="007B32D8" w:rsidP="00D172AC">
      <w:pPr>
        <w:tabs>
          <w:tab w:val="left" w:pos="720"/>
          <w:tab w:val="left" w:pos="1080"/>
          <w:tab w:val="left" w:pos="1440"/>
        </w:tabs>
        <w:spacing w:line="480" w:lineRule="auto"/>
        <w:rPr>
          <w:ins w:id="16" w:author="Brooks, E. Brad (OFR)" w:date="2020-02-07T10:52:00Z"/>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t xml:space="preserve">(a)  </w:t>
      </w:r>
      <w:r w:rsidR="00D172AC" w:rsidRPr="00D172AC">
        <w:rPr>
          <w:rFonts w:ascii="Courier New" w:hAnsi="Courier New" w:cs="Courier New"/>
          <w:color w:val="000000"/>
          <w:sz w:val="24"/>
          <w:szCs w:val="24"/>
          <w:lang w:val="en" w:eastAsia="en-US"/>
        </w:rPr>
        <w:t>Insert the provision at 52.204-8, Annual Representations and Certifications, in solicitations, except for commercial item solicitations issued under FAR part 12. The contracting officer shall check the applicable provisions at 52.204-8(c</w:t>
      </w:r>
      <w:proofErr w:type="gramStart"/>
      <w:r w:rsidR="00D172AC" w:rsidRPr="00D172AC">
        <w:rPr>
          <w:rFonts w:ascii="Courier New" w:hAnsi="Courier New" w:cs="Courier New"/>
          <w:color w:val="000000"/>
          <w:sz w:val="24"/>
          <w:szCs w:val="24"/>
          <w:lang w:val="en" w:eastAsia="en-US"/>
        </w:rPr>
        <w:t>)(</w:t>
      </w:r>
      <w:proofErr w:type="gramEnd"/>
      <w:r w:rsidR="00D172AC" w:rsidRPr="00D172AC">
        <w:rPr>
          <w:rFonts w:ascii="Courier New" w:hAnsi="Courier New" w:cs="Courier New"/>
          <w:color w:val="000000"/>
          <w:sz w:val="24"/>
          <w:szCs w:val="24"/>
          <w:lang w:val="en" w:eastAsia="en-US"/>
        </w:rPr>
        <w:t xml:space="preserve">2). </w:t>
      </w:r>
      <w:r w:rsidR="007C7D1C">
        <w:rPr>
          <w:rFonts w:ascii="Courier New" w:hAnsi="Courier New" w:cs="Courier New"/>
          <w:color w:val="000000"/>
          <w:sz w:val="24"/>
          <w:szCs w:val="24"/>
          <w:lang w:val="en" w:eastAsia="en-US"/>
        </w:rPr>
        <w:t xml:space="preserve"> </w:t>
      </w:r>
      <w:r w:rsidR="00D172AC" w:rsidRPr="00D172AC">
        <w:rPr>
          <w:rFonts w:ascii="Courier New" w:hAnsi="Courier New" w:cs="Courier New"/>
          <w:color w:val="000000"/>
          <w:sz w:val="24"/>
          <w:szCs w:val="24"/>
          <w:lang w:val="en" w:eastAsia="en-US"/>
        </w:rPr>
        <w:t xml:space="preserve">Use the provision with its Alternate I in solicitations </w:t>
      </w:r>
      <w:r w:rsidR="00D172AC" w:rsidRPr="00EC01C9">
        <w:rPr>
          <w:rFonts w:ascii="Courier New" w:hAnsi="Courier New" w:cs="Courier New"/>
          <w:color w:val="000000"/>
          <w:sz w:val="24"/>
          <w:szCs w:val="24"/>
          <w:lang w:val="en" w:eastAsia="en-US"/>
        </w:rPr>
        <w:t>issued after October 1, 2022</w:t>
      </w:r>
      <w:r w:rsidR="00524778">
        <w:rPr>
          <w:rFonts w:ascii="Courier New" w:hAnsi="Courier New" w:cs="Courier New"/>
          <w:color w:val="000000"/>
          <w:sz w:val="24"/>
          <w:szCs w:val="24"/>
          <w:lang w:val="en" w:eastAsia="en-US"/>
        </w:rPr>
        <w:t>,</w:t>
      </w:r>
      <w:r w:rsidR="00D172AC" w:rsidRPr="00D172AC">
        <w:rPr>
          <w:rFonts w:ascii="Courier New" w:hAnsi="Courier New" w:cs="Courier New"/>
          <w:color w:val="000000"/>
          <w:sz w:val="24"/>
          <w:szCs w:val="24"/>
          <w:lang w:val="en" w:eastAsia="en-US"/>
        </w:rPr>
        <w:t xml:space="preserve"> that will result in a multiple-award contract with more than one North American Industry Classification System code assigned (see 19.102(b)).  When the provision at 52.204-7, System for Award Management, is included in the solicitation, do not separately include the following representations and certifications:</w:t>
      </w:r>
      <w:r w:rsidR="00D172AC">
        <w:rPr>
          <w:rFonts w:ascii="Courier New" w:hAnsi="Courier New" w:cs="Courier New"/>
          <w:color w:val="000000"/>
          <w:sz w:val="24"/>
          <w:szCs w:val="24"/>
          <w:lang w:val="en" w:eastAsia="en-US"/>
        </w:rPr>
        <w:t xml:space="preserve"> </w:t>
      </w:r>
      <w:r w:rsidR="00D172AC" w:rsidRPr="00D172AC">
        <w:rPr>
          <w:rFonts w:ascii="Courier New" w:hAnsi="Courier New" w:cs="Courier New"/>
          <w:color w:val="000000"/>
          <w:sz w:val="24"/>
          <w:szCs w:val="24"/>
          <w:lang w:val="en" w:eastAsia="en-US"/>
        </w:rPr>
        <w:t xml:space="preserve"> </w:t>
      </w:r>
    </w:p>
    <w:p w14:paraId="01B0EBC8" w14:textId="77777777" w:rsidR="00D172AC" w:rsidRDefault="00D172AC" w:rsidP="00D172AC">
      <w:pPr>
        <w:tabs>
          <w:tab w:val="left" w:pos="720"/>
          <w:tab w:val="left" w:pos="1080"/>
          <w:tab w:val="left" w:pos="1440"/>
        </w:tabs>
        <w:spacing w:line="480" w:lineRule="auto"/>
        <w:rPr>
          <w:rFonts w:ascii="Courier New" w:hAnsi="Courier New" w:cs="Courier New"/>
          <w:color w:val="000000"/>
          <w:sz w:val="24"/>
          <w:szCs w:val="24"/>
          <w:lang w:val="en" w:eastAsia="en-US"/>
        </w:rPr>
      </w:pPr>
      <w:r w:rsidRPr="00D172AC">
        <w:rPr>
          <w:rFonts w:ascii="Courier New" w:hAnsi="Courier New" w:cs="Courier New"/>
          <w:color w:val="000000"/>
          <w:sz w:val="24"/>
          <w:szCs w:val="24"/>
          <w:lang w:val="en" w:eastAsia="en-US"/>
        </w:rPr>
        <w:t>*</w:t>
      </w:r>
      <w:r>
        <w:rPr>
          <w:rFonts w:ascii="Courier New" w:hAnsi="Courier New" w:cs="Courier New"/>
          <w:color w:val="000000"/>
          <w:sz w:val="24"/>
          <w:szCs w:val="24"/>
          <w:lang w:val="en" w:eastAsia="en-US"/>
        </w:rPr>
        <w:t xml:space="preserve">  </w:t>
      </w:r>
      <w:r w:rsidRPr="00D172AC">
        <w:rPr>
          <w:rFonts w:ascii="Courier New" w:hAnsi="Courier New" w:cs="Courier New"/>
          <w:color w:val="000000"/>
          <w:sz w:val="24"/>
          <w:szCs w:val="24"/>
          <w:lang w:val="en" w:eastAsia="en-US"/>
        </w:rPr>
        <w:t xml:space="preserve"> * </w:t>
      </w:r>
      <w:r>
        <w:rPr>
          <w:rFonts w:ascii="Courier New" w:hAnsi="Courier New" w:cs="Courier New"/>
          <w:color w:val="000000"/>
          <w:sz w:val="24"/>
          <w:szCs w:val="24"/>
          <w:lang w:val="en" w:eastAsia="en-US"/>
        </w:rPr>
        <w:t xml:space="preserve">  </w:t>
      </w:r>
      <w:r w:rsidRPr="00D172AC">
        <w:rPr>
          <w:rFonts w:ascii="Courier New" w:hAnsi="Courier New" w:cs="Courier New"/>
          <w:color w:val="000000"/>
          <w:sz w:val="24"/>
          <w:szCs w:val="24"/>
          <w:lang w:val="en" w:eastAsia="en-US"/>
        </w:rPr>
        <w:t>*</w:t>
      </w:r>
      <w:ins w:id="17" w:author="Brooks, E. Brad (OFR)" w:date="2020-02-07T10:52:00Z">
        <w:r w:rsidR="00053DA4">
          <w:rPr>
            <w:rFonts w:ascii="Courier New" w:hAnsi="Courier New" w:cs="Courier New"/>
            <w:color w:val="000000"/>
            <w:sz w:val="24"/>
            <w:szCs w:val="24"/>
            <w:lang w:val="en" w:eastAsia="en-US"/>
          </w:rPr>
          <w:t xml:space="preserve">   *   *</w:t>
        </w:r>
      </w:ins>
    </w:p>
    <w:p w14:paraId="7B52092E" w14:textId="77777777" w:rsidR="00D172AC" w:rsidRPr="00D172AC" w:rsidRDefault="007B32D8" w:rsidP="00D172AC">
      <w:pPr>
        <w:tabs>
          <w:tab w:val="left" w:pos="720"/>
          <w:tab w:val="left" w:pos="1080"/>
          <w:tab w:val="left" w:pos="1440"/>
        </w:tabs>
        <w:spacing w:line="480" w:lineRule="auto"/>
        <w:rPr>
          <w:rFonts w:ascii="Courier New" w:eastAsia="Calibri" w:hAnsi="Courier New" w:cs="Courier New"/>
          <w:color w:val="000000"/>
          <w:sz w:val="24"/>
          <w:szCs w:val="24"/>
          <w:lang w:val="en" w:eastAsia="en-US"/>
        </w:rPr>
      </w:pPr>
      <w:r w:rsidRPr="007B32D8">
        <w:rPr>
          <w:rFonts w:ascii="Courier New" w:eastAsia="Calibri" w:hAnsi="Courier New" w:cs="Courier New"/>
          <w:color w:val="000000"/>
          <w:sz w:val="24"/>
          <w:szCs w:val="24"/>
          <w:lang w:val="en" w:eastAsia="en-US"/>
        </w:rPr>
        <w:tab/>
      </w:r>
      <w:r w:rsidRPr="007B32D8">
        <w:rPr>
          <w:rFonts w:ascii="Courier New" w:eastAsia="Calibri" w:hAnsi="Courier New" w:cs="Courier New"/>
          <w:color w:val="000000"/>
          <w:sz w:val="24"/>
          <w:szCs w:val="24"/>
          <w:lang w:val="en" w:eastAsia="en-US"/>
        </w:rPr>
        <w:tab/>
      </w:r>
      <w:proofErr w:type="gramStart"/>
      <w:r w:rsidRPr="007B32D8">
        <w:rPr>
          <w:rFonts w:ascii="Courier New" w:eastAsia="Calibri" w:hAnsi="Courier New" w:cs="Courier New"/>
          <w:color w:val="000000"/>
          <w:sz w:val="24"/>
          <w:szCs w:val="24"/>
          <w:lang w:val="en" w:eastAsia="en-US"/>
        </w:rPr>
        <w:t>(1</w:t>
      </w:r>
      <w:r w:rsidR="0019216C">
        <w:rPr>
          <w:rFonts w:ascii="Courier New" w:eastAsia="Calibri" w:hAnsi="Courier New" w:cs="Courier New"/>
          <w:color w:val="000000"/>
          <w:sz w:val="24"/>
          <w:szCs w:val="24"/>
          <w:lang w:val="en" w:eastAsia="en-US"/>
        </w:rPr>
        <w:t>4</w:t>
      </w:r>
      <w:r w:rsidRPr="007B32D8">
        <w:rPr>
          <w:rFonts w:ascii="Courier New" w:eastAsia="Calibri" w:hAnsi="Courier New" w:cs="Courier New"/>
          <w:color w:val="000000"/>
          <w:sz w:val="24"/>
          <w:szCs w:val="24"/>
          <w:lang w:val="en" w:eastAsia="en-US"/>
        </w:rPr>
        <w:t xml:space="preserve">)  </w:t>
      </w:r>
      <w:r w:rsidR="00D172AC" w:rsidRPr="00D172AC">
        <w:rPr>
          <w:rFonts w:ascii="Courier New" w:eastAsia="Calibri" w:hAnsi="Courier New" w:cs="Courier New"/>
          <w:color w:val="000000"/>
          <w:sz w:val="24"/>
          <w:szCs w:val="24"/>
          <w:lang w:val="en" w:eastAsia="en-US"/>
        </w:rPr>
        <w:t>52.219-1, Small Business Program Representation</w:t>
      </w:r>
      <w:r w:rsidR="000233D0">
        <w:rPr>
          <w:rFonts w:ascii="Courier New" w:eastAsia="Calibri" w:hAnsi="Courier New" w:cs="Courier New"/>
          <w:color w:val="000000"/>
          <w:sz w:val="24"/>
          <w:szCs w:val="24"/>
          <w:lang w:val="en" w:eastAsia="en-US"/>
        </w:rPr>
        <w:t>s</w:t>
      </w:r>
      <w:r w:rsidR="00D172AC" w:rsidRPr="00D172AC">
        <w:rPr>
          <w:rFonts w:ascii="Courier New" w:eastAsia="Calibri" w:hAnsi="Courier New" w:cs="Courier New"/>
          <w:color w:val="000000"/>
          <w:sz w:val="24"/>
          <w:szCs w:val="24"/>
          <w:lang w:val="en" w:eastAsia="en-US"/>
        </w:rPr>
        <w:t xml:space="preserve"> (Basic, Alternates I, and II).</w:t>
      </w:r>
      <w:proofErr w:type="gramEnd"/>
    </w:p>
    <w:p w14:paraId="15372C64" w14:textId="77777777" w:rsidR="007B32D8" w:rsidRPr="007B32D8" w:rsidRDefault="00D172AC" w:rsidP="00D172AC">
      <w:pPr>
        <w:tabs>
          <w:tab w:val="left" w:pos="720"/>
          <w:tab w:val="left" w:pos="1080"/>
          <w:tab w:val="left" w:pos="1440"/>
        </w:tabs>
        <w:spacing w:line="480" w:lineRule="auto"/>
        <w:rPr>
          <w:rFonts w:ascii="Courier New" w:eastAsia="Calibri" w:hAnsi="Courier New" w:cs="Courier New"/>
          <w:color w:val="000000"/>
          <w:sz w:val="24"/>
          <w:szCs w:val="24"/>
          <w:lang w:val="en" w:eastAsia="en-US"/>
        </w:rPr>
      </w:pPr>
      <w:r w:rsidRPr="00D172AC">
        <w:rPr>
          <w:rFonts w:ascii="Courier New" w:eastAsia="Calibri" w:hAnsi="Courier New" w:cs="Courier New"/>
          <w:color w:val="000000"/>
          <w:sz w:val="24"/>
          <w:szCs w:val="24"/>
          <w:lang w:val="en" w:eastAsia="en-US"/>
        </w:rPr>
        <w:lastRenderedPageBreak/>
        <w:t>*</w:t>
      </w:r>
      <w:r>
        <w:rPr>
          <w:rFonts w:ascii="Courier New" w:eastAsia="Calibri" w:hAnsi="Courier New" w:cs="Courier New"/>
          <w:color w:val="000000"/>
          <w:sz w:val="24"/>
          <w:szCs w:val="24"/>
          <w:lang w:val="en" w:eastAsia="en-US"/>
        </w:rPr>
        <w:t xml:space="preserve">  </w:t>
      </w:r>
      <w:r w:rsidRPr="00D172AC">
        <w:rPr>
          <w:rFonts w:ascii="Courier New" w:eastAsia="Calibri" w:hAnsi="Courier New" w:cs="Courier New"/>
          <w:color w:val="000000"/>
          <w:sz w:val="24"/>
          <w:szCs w:val="24"/>
          <w:lang w:val="en" w:eastAsia="en-US"/>
        </w:rPr>
        <w:t xml:space="preserve"> *</w:t>
      </w:r>
      <w:r>
        <w:rPr>
          <w:rFonts w:ascii="Courier New" w:eastAsia="Calibri" w:hAnsi="Courier New" w:cs="Courier New"/>
          <w:color w:val="000000"/>
          <w:sz w:val="24"/>
          <w:szCs w:val="24"/>
          <w:lang w:val="en" w:eastAsia="en-US"/>
        </w:rPr>
        <w:t xml:space="preserve">  </w:t>
      </w:r>
      <w:r w:rsidRPr="00D172AC">
        <w:rPr>
          <w:rFonts w:ascii="Courier New" w:eastAsia="Calibri" w:hAnsi="Courier New" w:cs="Courier New"/>
          <w:color w:val="000000"/>
          <w:sz w:val="24"/>
          <w:szCs w:val="24"/>
          <w:lang w:val="en" w:eastAsia="en-US"/>
        </w:rPr>
        <w:t xml:space="preserve"> *</w:t>
      </w:r>
      <w:r>
        <w:rPr>
          <w:rFonts w:ascii="Courier New" w:eastAsia="Calibri" w:hAnsi="Courier New" w:cs="Courier New"/>
          <w:color w:val="000000"/>
          <w:sz w:val="24"/>
          <w:szCs w:val="24"/>
          <w:lang w:val="en" w:eastAsia="en-US"/>
        </w:rPr>
        <w:t xml:space="preserve">  </w:t>
      </w:r>
      <w:r w:rsidRPr="00D172AC">
        <w:rPr>
          <w:rFonts w:ascii="Courier New" w:eastAsia="Calibri" w:hAnsi="Courier New" w:cs="Courier New"/>
          <w:color w:val="000000"/>
          <w:sz w:val="24"/>
          <w:szCs w:val="24"/>
          <w:lang w:val="en" w:eastAsia="en-US"/>
        </w:rPr>
        <w:t xml:space="preserve"> *</w:t>
      </w:r>
      <w:r>
        <w:rPr>
          <w:rFonts w:ascii="Courier New" w:eastAsia="Calibri" w:hAnsi="Courier New" w:cs="Courier New"/>
          <w:color w:val="000000"/>
          <w:sz w:val="24"/>
          <w:szCs w:val="24"/>
          <w:lang w:val="en" w:eastAsia="en-US"/>
        </w:rPr>
        <w:t xml:space="preserve">  </w:t>
      </w:r>
      <w:r w:rsidRPr="00D172AC">
        <w:rPr>
          <w:rFonts w:ascii="Courier New" w:eastAsia="Calibri" w:hAnsi="Courier New" w:cs="Courier New"/>
          <w:color w:val="000000"/>
          <w:sz w:val="24"/>
          <w:szCs w:val="24"/>
          <w:lang w:val="en" w:eastAsia="en-US"/>
        </w:rPr>
        <w:t xml:space="preserve"> *</w:t>
      </w:r>
    </w:p>
    <w:p w14:paraId="00AEBA7E" w14:textId="77777777" w:rsidR="007B32D8" w:rsidRPr="009C51C2" w:rsidRDefault="007B32D8" w:rsidP="007B32D8">
      <w:pPr>
        <w:keepNext/>
        <w:keepLines/>
        <w:tabs>
          <w:tab w:val="left" w:pos="720"/>
          <w:tab w:val="left" w:pos="1080"/>
          <w:tab w:val="left" w:pos="1440"/>
        </w:tabs>
        <w:spacing w:line="480" w:lineRule="auto"/>
        <w:outlineLvl w:val="0"/>
        <w:rPr>
          <w:rFonts w:ascii="Courier New" w:hAnsi="Courier New" w:cs="Courier New"/>
          <w:b/>
          <w:bCs/>
          <w:color w:val="000000"/>
          <w:sz w:val="24"/>
          <w:szCs w:val="24"/>
          <w:lang w:val="en" w:eastAsia="en-US"/>
        </w:rPr>
      </w:pPr>
      <w:r w:rsidRPr="009C51C2">
        <w:rPr>
          <w:rFonts w:ascii="Courier New" w:hAnsi="Courier New" w:cs="Courier New"/>
          <w:b/>
          <w:bCs/>
          <w:color w:val="000000"/>
          <w:sz w:val="24"/>
          <w:szCs w:val="24"/>
          <w:lang w:val="en" w:eastAsia="en-US"/>
        </w:rPr>
        <w:t>P</w:t>
      </w:r>
      <w:r w:rsidR="00C955A6">
        <w:rPr>
          <w:rFonts w:ascii="Courier New" w:hAnsi="Courier New" w:cs="Courier New"/>
          <w:b/>
          <w:bCs/>
          <w:color w:val="000000"/>
          <w:sz w:val="24"/>
          <w:szCs w:val="24"/>
          <w:lang w:val="en" w:eastAsia="en-US"/>
        </w:rPr>
        <w:t>ART</w:t>
      </w:r>
      <w:r w:rsidRPr="009C51C2">
        <w:rPr>
          <w:rFonts w:ascii="Courier New" w:hAnsi="Courier New" w:cs="Courier New"/>
          <w:b/>
          <w:bCs/>
          <w:color w:val="000000"/>
          <w:sz w:val="24"/>
          <w:szCs w:val="24"/>
          <w:lang w:val="en" w:eastAsia="en-US"/>
        </w:rPr>
        <w:t xml:space="preserve"> 7—A</w:t>
      </w:r>
      <w:r w:rsidR="00C955A6">
        <w:rPr>
          <w:rFonts w:ascii="Courier New" w:hAnsi="Courier New" w:cs="Courier New"/>
          <w:b/>
          <w:bCs/>
          <w:color w:val="000000"/>
          <w:sz w:val="24"/>
          <w:szCs w:val="24"/>
          <w:lang w:val="en" w:eastAsia="en-US"/>
        </w:rPr>
        <w:t>CQUISITION PLANNING</w:t>
      </w:r>
    </w:p>
    <w:p w14:paraId="4A353629" w14:textId="77777777" w:rsidR="00524778" w:rsidRPr="00524778" w:rsidRDefault="00524778" w:rsidP="002720CE">
      <w:pPr>
        <w:tabs>
          <w:tab w:val="left" w:pos="720"/>
          <w:tab w:val="left" w:pos="1080"/>
          <w:tab w:val="left" w:pos="1440"/>
        </w:tabs>
        <w:spacing w:line="480" w:lineRule="auto"/>
        <w:rPr>
          <w:rFonts w:ascii="Courier New" w:eastAsia="Calibri" w:hAnsi="Courier New" w:cs="Courier New"/>
          <w:b/>
          <w:color w:val="000000"/>
          <w:sz w:val="24"/>
          <w:szCs w:val="24"/>
          <w:lang w:eastAsia="en-US"/>
        </w:rPr>
      </w:pPr>
      <w:proofErr w:type="gramStart"/>
      <w:r w:rsidRPr="00524778">
        <w:rPr>
          <w:rFonts w:ascii="Courier New" w:eastAsia="Calibri" w:hAnsi="Courier New" w:cs="Courier New"/>
          <w:b/>
          <w:color w:val="000000"/>
          <w:sz w:val="24"/>
          <w:szCs w:val="24"/>
          <w:lang w:eastAsia="en-US"/>
        </w:rPr>
        <w:t>7.104  [</w:t>
      </w:r>
      <w:proofErr w:type="gramEnd"/>
      <w:r w:rsidRPr="00524778">
        <w:rPr>
          <w:rFonts w:ascii="Courier New" w:eastAsia="Calibri" w:hAnsi="Courier New" w:cs="Courier New"/>
          <w:b/>
          <w:color w:val="000000"/>
          <w:sz w:val="24"/>
          <w:szCs w:val="24"/>
          <w:lang w:eastAsia="en-US"/>
        </w:rPr>
        <w:t>Amended]</w:t>
      </w:r>
    </w:p>
    <w:p w14:paraId="766B9A2F" w14:textId="77777777" w:rsidR="007C7D1C" w:rsidRDefault="007B32D8" w:rsidP="002720CE">
      <w:pPr>
        <w:tabs>
          <w:tab w:val="left" w:pos="720"/>
          <w:tab w:val="left" w:pos="1080"/>
          <w:tab w:val="left" w:pos="1440"/>
        </w:tabs>
        <w:spacing w:line="480" w:lineRule="auto"/>
        <w:rPr>
          <w:rFonts w:ascii="Courier New" w:eastAsia="Calibri" w:hAnsi="Courier New" w:cs="Courier New"/>
          <w:color w:val="000000"/>
          <w:sz w:val="24"/>
          <w:szCs w:val="24"/>
          <w:lang w:val="en" w:eastAsia="en-US"/>
        </w:rPr>
      </w:pPr>
      <w:r w:rsidRPr="007B32D8">
        <w:rPr>
          <w:rFonts w:ascii="Courier New" w:eastAsia="Calibri" w:hAnsi="Courier New" w:cs="Courier New"/>
          <w:color w:val="000000"/>
          <w:sz w:val="24"/>
          <w:szCs w:val="24"/>
          <w:lang w:eastAsia="en-US"/>
        </w:rPr>
        <w:tab/>
        <w:t xml:space="preserve">5.  Amend section 7.104 by </w:t>
      </w:r>
      <w:r w:rsidR="000233D0">
        <w:rPr>
          <w:rFonts w:ascii="Courier New" w:eastAsia="Calibri" w:hAnsi="Courier New" w:cs="Courier New"/>
          <w:color w:val="000000"/>
          <w:sz w:val="24"/>
          <w:szCs w:val="24"/>
          <w:lang w:eastAsia="en-US"/>
        </w:rPr>
        <w:t>removing from</w:t>
      </w:r>
      <w:r w:rsidR="000233D0" w:rsidRPr="007B32D8">
        <w:rPr>
          <w:rFonts w:ascii="Courier New" w:eastAsia="Calibri" w:hAnsi="Courier New" w:cs="Courier New"/>
          <w:color w:val="000000"/>
          <w:sz w:val="24"/>
          <w:szCs w:val="24"/>
          <w:lang w:eastAsia="en-US"/>
        </w:rPr>
        <w:t xml:space="preserve"> </w:t>
      </w:r>
      <w:r w:rsidRPr="007B32D8">
        <w:rPr>
          <w:rFonts w:ascii="Courier New" w:eastAsia="Calibri" w:hAnsi="Courier New" w:cs="Courier New"/>
          <w:color w:val="000000"/>
          <w:sz w:val="24"/>
          <w:szCs w:val="24"/>
          <w:lang w:eastAsia="en-US"/>
        </w:rPr>
        <w:t xml:space="preserve">the first sentence of paragraph (d) </w:t>
      </w:r>
      <w:r w:rsidR="000233D0">
        <w:rPr>
          <w:rFonts w:ascii="Courier New" w:eastAsia="Calibri" w:hAnsi="Courier New" w:cs="Courier New"/>
          <w:color w:val="000000"/>
          <w:sz w:val="24"/>
          <w:szCs w:val="24"/>
          <w:lang w:eastAsia="en-US"/>
        </w:rPr>
        <w:t xml:space="preserve">“entirely reserved or” and adding “totally” in its place. </w:t>
      </w:r>
    </w:p>
    <w:p w14:paraId="1906F9D5" w14:textId="61C7A4CC" w:rsidR="00085571" w:rsidRPr="00085571" w:rsidDel="00996384" w:rsidRDefault="00085571" w:rsidP="007B32D8">
      <w:pPr>
        <w:tabs>
          <w:tab w:val="left" w:pos="720"/>
          <w:tab w:val="left" w:pos="1080"/>
          <w:tab w:val="left" w:pos="1440"/>
        </w:tabs>
        <w:spacing w:line="480" w:lineRule="auto"/>
        <w:rPr>
          <w:del w:id="18" w:author="Brooks, E. Brad (OFR)" w:date="2020-02-13T15:49:00Z"/>
          <w:rFonts w:ascii="Courier New" w:eastAsia="Calibri" w:hAnsi="Courier New" w:cs="Courier New"/>
          <w:b/>
          <w:color w:val="000000"/>
          <w:sz w:val="24"/>
          <w:szCs w:val="24"/>
          <w:lang w:eastAsia="en-US"/>
        </w:rPr>
      </w:pPr>
      <w:del w:id="19" w:author="Brooks, E. Brad (OFR)" w:date="2020-02-13T15:49:00Z">
        <w:r w:rsidRPr="00085571" w:rsidDel="00996384">
          <w:rPr>
            <w:rFonts w:ascii="Courier New" w:eastAsia="Calibri" w:hAnsi="Courier New" w:cs="Courier New"/>
            <w:b/>
            <w:color w:val="000000"/>
            <w:sz w:val="24"/>
            <w:szCs w:val="24"/>
            <w:lang w:val="en" w:eastAsia="en-US"/>
          </w:rPr>
          <w:delText>7.105  [Amended]</w:delText>
        </w:r>
      </w:del>
    </w:p>
    <w:p w14:paraId="3BAB247D" w14:textId="6F602002" w:rsidR="007B32D8" w:rsidRPr="007B32D8" w:rsidDel="00996384" w:rsidRDefault="007B32D8" w:rsidP="007B32D8">
      <w:pPr>
        <w:tabs>
          <w:tab w:val="left" w:pos="720"/>
          <w:tab w:val="left" w:pos="1080"/>
          <w:tab w:val="left" w:pos="1440"/>
        </w:tabs>
        <w:spacing w:line="480" w:lineRule="auto"/>
        <w:rPr>
          <w:del w:id="20" w:author="Brooks, E. Brad (OFR)" w:date="2020-02-13T15:49:00Z"/>
          <w:rFonts w:ascii="Courier New" w:eastAsia="Calibri" w:hAnsi="Courier New" w:cs="Courier New"/>
          <w:color w:val="000000"/>
          <w:sz w:val="24"/>
          <w:szCs w:val="24"/>
          <w:lang w:eastAsia="en-US"/>
        </w:rPr>
      </w:pPr>
      <w:del w:id="21" w:author="Brooks, E. Brad (OFR)" w:date="2020-02-13T15:49:00Z">
        <w:r w:rsidRPr="007B32D8" w:rsidDel="00996384">
          <w:rPr>
            <w:rFonts w:ascii="Courier New" w:eastAsia="Calibri" w:hAnsi="Courier New" w:cs="Courier New"/>
            <w:color w:val="000000"/>
            <w:sz w:val="24"/>
            <w:szCs w:val="24"/>
            <w:lang w:eastAsia="en-US"/>
          </w:rPr>
          <w:tab/>
          <w:delText xml:space="preserve">6.  Amend section 7.105 by </w:delText>
        </w:r>
        <w:r w:rsidR="00085571" w:rsidDel="00996384">
          <w:rPr>
            <w:rFonts w:ascii="Courier New" w:eastAsia="Calibri" w:hAnsi="Courier New" w:cs="Courier New"/>
            <w:color w:val="000000"/>
            <w:sz w:val="24"/>
            <w:szCs w:val="24"/>
            <w:lang w:eastAsia="en-US"/>
          </w:rPr>
          <w:delText>removing from</w:delText>
        </w:r>
        <w:r w:rsidRPr="007B32D8" w:rsidDel="00996384">
          <w:rPr>
            <w:rFonts w:ascii="Courier New" w:eastAsia="Calibri" w:hAnsi="Courier New" w:cs="Courier New"/>
            <w:color w:val="000000"/>
            <w:sz w:val="24"/>
            <w:szCs w:val="24"/>
            <w:lang w:eastAsia="en-US"/>
          </w:rPr>
          <w:delText xml:space="preserve"> the </w:delText>
        </w:r>
        <w:r w:rsidR="00085571" w:rsidDel="00996384">
          <w:rPr>
            <w:rFonts w:ascii="Courier New" w:eastAsia="Calibri" w:hAnsi="Courier New" w:cs="Courier New"/>
            <w:color w:val="000000"/>
            <w:sz w:val="24"/>
            <w:szCs w:val="24"/>
            <w:lang w:eastAsia="en-US"/>
          </w:rPr>
          <w:delText>title</w:delText>
        </w:r>
        <w:r w:rsidRPr="007B32D8" w:rsidDel="00996384">
          <w:rPr>
            <w:rFonts w:ascii="Courier New" w:eastAsia="Calibri" w:hAnsi="Courier New" w:cs="Courier New"/>
            <w:color w:val="000000"/>
            <w:sz w:val="24"/>
            <w:szCs w:val="24"/>
            <w:lang w:eastAsia="en-US"/>
          </w:rPr>
          <w:delText xml:space="preserve"> of paragraph (b) </w:delText>
        </w:r>
        <w:r w:rsidR="00085571" w:rsidDel="00996384">
          <w:rPr>
            <w:rFonts w:ascii="Courier New" w:eastAsia="Calibri" w:hAnsi="Courier New" w:cs="Courier New"/>
            <w:color w:val="000000"/>
            <w:sz w:val="24"/>
            <w:szCs w:val="24"/>
            <w:lang w:eastAsia="en-US"/>
          </w:rPr>
          <w:delText>“</w:delText>
        </w:r>
        <w:r w:rsidR="00085571" w:rsidRPr="00085571" w:rsidDel="00996384">
          <w:rPr>
            <w:rFonts w:ascii="Courier New" w:eastAsia="Calibri" w:hAnsi="Courier New" w:cs="Courier New"/>
            <w:color w:val="000000"/>
            <w:sz w:val="24"/>
            <w:szCs w:val="24"/>
            <w:u w:val="single"/>
            <w:lang w:eastAsia="en-US"/>
          </w:rPr>
          <w:delText>Plan of action</w:delText>
        </w:r>
        <w:r w:rsidR="00085571" w:rsidDel="00996384">
          <w:rPr>
            <w:rFonts w:ascii="Courier New" w:eastAsia="Calibri" w:hAnsi="Courier New" w:cs="Courier New"/>
            <w:color w:val="000000"/>
            <w:sz w:val="24"/>
            <w:szCs w:val="24"/>
            <w:lang w:eastAsia="en-US"/>
          </w:rPr>
          <w:delText xml:space="preserve">—“ </w:delText>
        </w:r>
        <w:r w:rsidRPr="007B32D8" w:rsidDel="00996384">
          <w:rPr>
            <w:rFonts w:ascii="Courier New" w:eastAsia="Calibri" w:hAnsi="Courier New" w:cs="Courier New"/>
            <w:color w:val="000000"/>
            <w:sz w:val="24"/>
            <w:szCs w:val="24"/>
            <w:lang w:eastAsia="en-US"/>
          </w:rPr>
          <w:delText xml:space="preserve">and </w:delText>
        </w:r>
        <w:r w:rsidR="00085571" w:rsidDel="00996384">
          <w:rPr>
            <w:rFonts w:ascii="Courier New" w:eastAsia="Calibri" w:hAnsi="Courier New" w:cs="Courier New"/>
            <w:color w:val="000000"/>
            <w:sz w:val="24"/>
            <w:szCs w:val="24"/>
            <w:lang w:eastAsia="en-US"/>
          </w:rPr>
          <w:delText>adding</w:delText>
        </w:r>
        <w:r w:rsidRPr="007B32D8" w:rsidDel="00996384">
          <w:rPr>
            <w:rFonts w:ascii="Courier New" w:eastAsia="Calibri" w:hAnsi="Courier New" w:cs="Courier New"/>
            <w:color w:val="000000"/>
            <w:sz w:val="24"/>
            <w:szCs w:val="24"/>
            <w:lang w:eastAsia="en-US"/>
          </w:rPr>
          <w:delText xml:space="preserve"> </w:delText>
        </w:r>
        <w:r w:rsidR="008467C5" w:rsidRPr="008467C5" w:rsidDel="00996384">
          <w:rPr>
            <w:rFonts w:ascii="Courier New" w:eastAsia="Calibri" w:hAnsi="Courier New" w:cs="Courier New"/>
            <w:color w:val="000000"/>
            <w:sz w:val="24"/>
            <w:szCs w:val="24"/>
            <w:lang w:eastAsia="en-US"/>
          </w:rPr>
          <w:delText>“</w:delText>
        </w:r>
        <w:r w:rsidR="008467C5" w:rsidRPr="008467C5" w:rsidDel="00996384">
          <w:rPr>
            <w:rFonts w:ascii="Courier New" w:eastAsia="Calibri" w:hAnsi="Courier New" w:cs="Courier New"/>
            <w:color w:val="000000"/>
            <w:sz w:val="24"/>
            <w:szCs w:val="24"/>
            <w:u w:val="single"/>
            <w:lang w:eastAsia="en-US"/>
          </w:rPr>
          <w:delText>Plan of action</w:delText>
        </w:r>
        <w:r w:rsidR="008467C5" w:rsidDel="00996384">
          <w:rPr>
            <w:rFonts w:ascii="Courier New" w:eastAsia="Calibri" w:hAnsi="Courier New" w:cs="Courier New"/>
            <w:color w:val="000000"/>
            <w:sz w:val="24"/>
            <w:szCs w:val="24"/>
            <w:lang w:eastAsia="en-US"/>
          </w:rPr>
          <w:delText>.</w:delText>
        </w:r>
        <w:r w:rsidR="008467C5" w:rsidRPr="008467C5" w:rsidDel="00996384">
          <w:rPr>
            <w:rFonts w:ascii="Courier New" w:eastAsia="Calibri" w:hAnsi="Courier New" w:cs="Courier New"/>
            <w:color w:val="000000"/>
            <w:sz w:val="24"/>
            <w:szCs w:val="24"/>
            <w:lang w:eastAsia="en-US"/>
          </w:rPr>
          <w:delText>“</w:delText>
        </w:r>
        <w:r w:rsidR="008467C5" w:rsidDel="00996384">
          <w:rPr>
            <w:rFonts w:ascii="Courier New" w:eastAsia="Calibri" w:hAnsi="Courier New" w:cs="Courier New"/>
            <w:color w:val="000000"/>
            <w:sz w:val="24"/>
            <w:szCs w:val="24"/>
            <w:lang w:eastAsia="en-US"/>
          </w:rPr>
          <w:delText xml:space="preserve"> in its place.</w:delText>
        </w:r>
      </w:del>
    </w:p>
    <w:p w14:paraId="2FA3AD85" w14:textId="77777777" w:rsidR="007B32D8" w:rsidRPr="007B32D8" w:rsidRDefault="007B32D8" w:rsidP="007B32D8">
      <w:pPr>
        <w:tabs>
          <w:tab w:val="left" w:pos="720"/>
          <w:tab w:val="left" w:pos="1080"/>
          <w:tab w:val="left" w:pos="1440"/>
        </w:tabs>
        <w:spacing w:line="480" w:lineRule="auto"/>
        <w:outlineLvl w:val="0"/>
        <w:rPr>
          <w:rFonts w:ascii="Courier New" w:hAnsi="Courier New" w:cs="Courier New"/>
          <w:b/>
          <w:bCs/>
          <w:color w:val="000000"/>
          <w:kern w:val="36"/>
          <w:sz w:val="24"/>
          <w:szCs w:val="24"/>
          <w:lang w:val="en" w:eastAsia="en-US"/>
        </w:rPr>
      </w:pPr>
      <w:r w:rsidRPr="00232554">
        <w:rPr>
          <w:rFonts w:ascii="Courier New" w:hAnsi="Courier New" w:cs="Courier New"/>
          <w:b/>
          <w:bCs/>
          <w:caps/>
          <w:color w:val="000000"/>
          <w:kern w:val="36"/>
          <w:sz w:val="24"/>
          <w:szCs w:val="24"/>
          <w:lang w:val="en" w:eastAsia="en-US"/>
        </w:rPr>
        <w:t>Part</w:t>
      </w:r>
      <w:r w:rsidRPr="007B32D8">
        <w:rPr>
          <w:rFonts w:ascii="Courier New" w:hAnsi="Courier New" w:cs="Courier New"/>
          <w:b/>
          <w:bCs/>
          <w:color w:val="000000"/>
          <w:kern w:val="36"/>
          <w:sz w:val="24"/>
          <w:szCs w:val="24"/>
          <w:lang w:val="en" w:eastAsia="en-US"/>
        </w:rPr>
        <w:t xml:space="preserve"> 8-</w:t>
      </w:r>
      <w:r w:rsidRPr="007B32D8">
        <w:rPr>
          <w:rFonts w:ascii="Courier New" w:hAnsi="Courier New" w:cs="Courier New"/>
          <w:b/>
          <w:bCs/>
          <w:smallCaps/>
          <w:color w:val="000000"/>
          <w:kern w:val="36"/>
          <w:sz w:val="24"/>
          <w:szCs w:val="24"/>
          <w:lang w:val="en" w:eastAsia="en-US"/>
        </w:rPr>
        <w:t>REQUIRED SOURCES OF SUPPLIES AND SERVICES</w:t>
      </w:r>
    </w:p>
    <w:p w14:paraId="3544A68D" w14:textId="77777777" w:rsidR="008467C5" w:rsidRDefault="008467C5" w:rsidP="007B32D8">
      <w:pPr>
        <w:tabs>
          <w:tab w:val="left" w:pos="720"/>
          <w:tab w:val="left" w:pos="1080"/>
          <w:tab w:val="left" w:pos="1440"/>
        </w:tabs>
        <w:spacing w:line="480" w:lineRule="auto"/>
        <w:rPr>
          <w:rFonts w:ascii="Courier New" w:eastAsia="Calibri" w:hAnsi="Courier New" w:cs="Courier New"/>
          <w:b/>
          <w:color w:val="000000"/>
          <w:sz w:val="24"/>
          <w:szCs w:val="24"/>
          <w:lang w:eastAsia="en-US"/>
        </w:rPr>
      </w:pPr>
      <w:proofErr w:type="gramStart"/>
      <w:r w:rsidRPr="008467C5">
        <w:rPr>
          <w:rFonts w:ascii="Courier New" w:eastAsia="Calibri" w:hAnsi="Courier New" w:cs="Courier New"/>
          <w:b/>
          <w:color w:val="000000"/>
          <w:sz w:val="24"/>
          <w:szCs w:val="24"/>
          <w:lang w:eastAsia="en-US"/>
        </w:rPr>
        <w:t>8.404  [</w:t>
      </w:r>
      <w:proofErr w:type="gramEnd"/>
      <w:r w:rsidRPr="008467C5">
        <w:rPr>
          <w:rFonts w:ascii="Courier New" w:eastAsia="Calibri" w:hAnsi="Courier New" w:cs="Courier New"/>
          <w:b/>
          <w:color w:val="000000"/>
          <w:sz w:val="24"/>
          <w:szCs w:val="24"/>
          <w:lang w:eastAsia="en-US"/>
        </w:rPr>
        <w:t>Amended]</w:t>
      </w:r>
    </w:p>
    <w:p w14:paraId="25B643E5" w14:textId="55B8D0AE" w:rsidR="008467C5" w:rsidRPr="008467C5" w:rsidRDefault="00996384" w:rsidP="008467C5">
      <w:pPr>
        <w:tabs>
          <w:tab w:val="left" w:pos="720"/>
          <w:tab w:val="left" w:pos="1080"/>
          <w:tab w:val="left" w:pos="1440"/>
        </w:tabs>
        <w:spacing w:line="480" w:lineRule="auto"/>
        <w:ind w:firstLine="720"/>
        <w:rPr>
          <w:rFonts w:ascii="Courier New" w:eastAsia="Calibri" w:hAnsi="Courier New" w:cs="Courier New"/>
          <w:color w:val="000000"/>
          <w:sz w:val="24"/>
          <w:szCs w:val="24"/>
          <w:lang w:eastAsia="en-US"/>
        </w:rPr>
      </w:pPr>
      <w:ins w:id="22" w:author="Brooks, E. Brad (OFR)" w:date="2020-02-13T15:49:00Z">
        <w:r>
          <w:rPr>
            <w:rFonts w:ascii="Courier New" w:eastAsia="Calibri" w:hAnsi="Courier New" w:cs="Courier New"/>
            <w:color w:val="000000"/>
            <w:sz w:val="24"/>
            <w:szCs w:val="24"/>
            <w:lang w:eastAsia="en-US"/>
          </w:rPr>
          <w:t>6</w:t>
        </w:r>
      </w:ins>
      <w:del w:id="23" w:author="Brooks, E. Brad (OFR)" w:date="2020-02-13T15:49:00Z">
        <w:r w:rsidR="008467C5" w:rsidRPr="008467C5" w:rsidDel="00996384">
          <w:rPr>
            <w:rFonts w:ascii="Courier New" w:eastAsia="Calibri" w:hAnsi="Courier New" w:cs="Courier New"/>
            <w:color w:val="000000"/>
            <w:sz w:val="24"/>
            <w:szCs w:val="24"/>
            <w:lang w:eastAsia="en-US"/>
          </w:rPr>
          <w:delText>7</w:delText>
        </w:r>
      </w:del>
      <w:r w:rsidR="008467C5" w:rsidRPr="008467C5">
        <w:rPr>
          <w:rFonts w:ascii="Courier New" w:eastAsia="Calibri" w:hAnsi="Courier New" w:cs="Courier New"/>
          <w:color w:val="000000"/>
          <w:sz w:val="24"/>
          <w:szCs w:val="24"/>
          <w:lang w:eastAsia="en-US"/>
        </w:rPr>
        <w:t xml:space="preserve">.  </w:t>
      </w:r>
      <w:r w:rsidR="008467C5">
        <w:rPr>
          <w:rFonts w:ascii="Courier New" w:eastAsia="Calibri" w:hAnsi="Courier New" w:cs="Courier New"/>
          <w:color w:val="000000"/>
          <w:sz w:val="24"/>
          <w:szCs w:val="24"/>
          <w:lang w:eastAsia="en-US"/>
        </w:rPr>
        <w:t>Amend section 8.404</w:t>
      </w:r>
      <w:del w:id="24" w:author="Brooks, E. Brad (OFR)" w:date="2020-02-07T10:55:00Z">
        <w:r w:rsidR="008467C5" w:rsidDel="00053DA4">
          <w:rPr>
            <w:rFonts w:ascii="Courier New" w:eastAsia="Calibri" w:hAnsi="Courier New" w:cs="Courier New"/>
            <w:color w:val="000000"/>
            <w:sz w:val="24"/>
            <w:szCs w:val="24"/>
            <w:lang w:eastAsia="en-US"/>
          </w:rPr>
          <w:delText xml:space="preserve"> by removing</w:delText>
        </w:r>
      </w:del>
      <w:r w:rsidR="008467C5">
        <w:rPr>
          <w:rFonts w:ascii="Courier New" w:eastAsia="Calibri" w:hAnsi="Courier New" w:cs="Courier New"/>
          <w:color w:val="000000"/>
          <w:sz w:val="24"/>
          <w:szCs w:val="24"/>
          <w:lang w:eastAsia="en-US"/>
        </w:rPr>
        <w:t xml:space="preserve"> in the first sentence in paragraph (a) </w:t>
      </w:r>
      <w:ins w:id="25" w:author="Brooks, E. Brad (OFR)" w:date="2020-02-07T10:55:00Z">
        <w:r w:rsidR="00053DA4">
          <w:rPr>
            <w:rFonts w:ascii="Courier New" w:eastAsia="Calibri" w:hAnsi="Courier New" w:cs="Courier New"/>
            <w:color w:val="000000"/>
            <w:sz w:val="24"/>
            <w:szCs w:val="24"/>
            <w:lang w:eastAsia="en-US"/>
          </w:rPr>
          <w:t xml:space="preserve">by removing </w:t>
        </w:r>
      </w:ins>
      <w:r w:rsidR="008467C5">
        <w:rPr>
          <w:rFonts w:ascii="Courier New" w:eastAsia="Calibri" w:hAnsi="Courier New" w:cs="Courier New"/>
          <w:color w:val="000000"/>
          <w:sz w:val="24"/>
          <w:szCs w:val="24"/>
          <w:lang w:eastAsia="en-US"/>
        </w:rPr>
        <w:t>“requirement at 19.202-1(e</w:t>
      </w:r>
      <w:proofErr w:type="gramStart"/>
      <w:r w:rsidR="008467C5">
        <w:rPr>
          <w:rFonts w:ascii="Courier New" w:eastAsia="Calibri" w:hAnsi="Courier New" w:cs="Courier New"/>
          <w:color w:val="000000"/>
          <w:sz w:val="24"/>
          <w:szCs w:val="24"/>
          <w:lang w:eastAsia="en-US"/>
        </w:rPr>
        <w:t>)(</w:t>
      </w:r>
      <w:proofErr w:type="gramEnd"/>
      <w:r w:rsidR="008467C5">
        <w:rPr>
          <w:rFonts w:ascii="Courier New" w:eastAsia="Calibri" w:hAnsi="Courier New" w:cs="Courier New"/>
          <w:color w:val="000000"/>
          <w:sz w:val="24"/>
          <w:szCs w:val="24"/>
          <w:lang w:eastAsia="en-US"/>
        </w:rPr>
        <w:t xml:space="preserve">1)(iii))” and adding </w:t>
      </w:r>
      <w:r w:rsidR="008467C5" w:rsidRPr="008467C5">
        <w:rPr>
          <w:rFonts w:ascii="Courier New" w:eastAsia="Calibri" w:hAnsi="Courier New" w:cs="Courier New"/>
          <w:color w:val="000000"/>
          <w:sz w:val="24"/>
          <w:szCs w:val="24"/>
          <w:lang w:eastAsia="en-US"/>
        </w:rPr>
        <w:t>“requirement</w:t>
      </w:r>
      <w:r w:rsidR="008467C5">
        <w:rPr>
          <w:rFonts w:ascii="Courier New" w:eastAsia="Calibri" w:hAnsi="Courier New" w:cs="Courier New"/>
          <w:color w:val="000000"/>
          <w:sz w:val="24"/>
          <w:szCs w:val="24"/>
          <w:lang w:eastAsia="en-US"/>
        </w:rPr>
        <w:t>s</w:t>
      </w:r>
      <w:r w:rsidR="008467C5" w:rsidRPr="008467C5">
        <w:rPr>
          <w:rFonts w:ascii="Courier New" w:eastAsia="Calibri" w:hAnsi="Courier New" w:cs="Courier New"/>
          <w:color w:val="000000"/>
          <w:sz w:val="24"/>
          <w:szCs w:val="24"/>
          <w:lang w:eastAsia="en-US"/>
        </w:rPr>
        <w:t xml:space="preserve"> at</w:t>
      </w:r>
      <w:r w:rsidR="008467C5">
        <w:rPr>
          <w:rFonts w:ascii="Courier New" w:eastAsia="Calibri" w:hAnsi="Courier New" w:cs="Courier New"/>
          <w:color w:val="000000"/>
          <w:sz w:val="24"/>
          <w:szCs w:val="24"/>
          <w:lang w:eastAsia="en-US"/>
        </w:rPr>
        <w:t xml:space="preserve"> </w:t>
      </w:r>
      <w:r w:rsidR="008467C5" w:rsidRPr="008467C5">
        <w:rPr>
          <w:rFonts w:ascii="Courier New" w:eastAsia="Calibri" w:hAnsi="Courier New" w:cs="Courier New"/>
          <w:color w:val="000000"/>
          <w:sz w:val="24"/>
          <w:szCs w:val="24"/>
          <w:lang w:eastAsia="en-US"/>
        </w:rPr>
        <w:t>19.102(b)(3) and 19.202-1(e)(1)(iii))”</w:t>
      </w:r>
      <w:r w:rsidR="008467C5">
        <w:rPr>
          <w:rFonts w:ascii="Courier New" w:eastAsia="Calibri" w:hAnsi="Courier New" w:cs="Courier New"/>
          <w:color w:val="000000"/>
          <w:sz w:val="24"/>
          <w:szCs w:val="24"/>
          <w:lang w:eastAsia="en-US"/>
        </w:rPr>
        <w:t xml:space="preserve"> in its place.</w:t>
      </w:r>
    </w:p>
    <w:p w14:paraId="5C576568" w14:textId="2E2A890A" w:rsidR="00053DA4" w:rsidRDefault="00996384" w:rsidP="00BA3FCC">
      <w:pPr>
        <w:tabs>
          <w:tab w:val="left" w:pos="720"/>
          <w:tab w:val="left" w:pos="1080"/>
          <w:tab w:val="left" w:pos="1440"/>
        </w:tabs>
        <w:spacing w:line="480" w:lineRule="auto"/>
        <w:ind w:firstLine="720"/>
        <w:rPr>
          <w:ins w:id="26" w:author="Brooks, E. Brad (OFR)" w:date="2020-02-07T10:57:00Z"/>
          <w:rFonts w:ascii="Courier New" w:eastAsia="Calibri" w:hAnsi="Courier New" w:cs="Courier New"/>
          <w:color w:val="000000"/>
          <w:sz w:val="24"/>
          <w:szCs w:val="24"/>
          <w:lang w:eastAsia="en-US"/>
        </w:rPr>
      </w:pPr>
      <w:ins w:id="27" w:author="Brooks, E. Brad (OFR)" w:date="2020-02-13T15:49:00Z">
        <w:r>
          <w:rPr>
            <w:rFonts w:ascii="Courier New" w:eastAsia="Calibri" w:hAnsi="Courier New" w:cs="Courier New"/>
            <w:color w:val="000000"/>
            <w:sz w:val="24"/>
            <w:szCs w:val="24"/>
            <w:lang w:eastAsia="en-US"/>
          </w:rPr>
          <w:t>7</w:t>
        </w:r>
      </w:ins>
      <w:del w:id="28" w:author="Brooks, E. Brad (OFR)" w:date="2020-02-13T15:49:00Z">
        <w:r w:rsidR="00BA3FCC" w:rsidDel="00996384">
          <w:rPr>
            <w:rFonts w:ascii="Courier New" w:eastAsia="Calibri" w:hAnsi="Courier New" w:cs="Courier New"/>
            <w:color w:val="000000"/>
            <w:sz w:val="24"/>
            <w:szCs w:val="24"/>
            <w:lang w:eastAsia="en-US"/>
          </w:rPr>
          <w:delText>8</w:delText>
        </w:r>
      </w:del>
      <w:r w:rsidR="007B32D8" w:rsidRPr="007B32D8">
        <w:rPr>
          <w:rFonts w:ascii="Courier New" w:eastAsia="Calibri" w:hAnsi="Courier New" w:cs="Courier New"/>
          <w:color w:val="000000"/>
          <w:sz w:val="24"/>
          <w:szCs w:val="24"/>
          <w:lang w:eastAsia="en-US"/>
        </w:rPr>
        <w:t xml:space="preserve">.  Amend section 8.405-5 </w:t>
      </w:r>
      <w:ins w:id="29" w:author="Brooks, E. Brad (OFR)" w:date="2020-02-07T10:57:00Z">
        <w:r w:rsidR="00053DA4">
          <w:rPr>
            <w:rFonts w:ascii="Courier New" w:eastAsia="Calibri" w:hAnsi="Courier New" w:cs="Courier New"/>
            <w:color w:val="000000"/>
            <w:sz w:val="24"/>
            <w:szCs w:val="24"/>
            <w:lang w:eastAsia="en-US"/>
          </w:rPr>
          <w:t>in</w:t>
        </w:r>
      </w:ins>
      <w:del w:id="30" w:author="Brooks, E. Brad (OFR)" w:date="2020-02-07T10:57:00Z">
        <w:r w:rsidR="007B32D8" w:rsidRPr="007B32D8" w:rsidDel="00053DA4">
          <w:rPr>
            <w:rFonts w:ascii="Courier New" w:eastAsia="Calibri" w:hAnsi="Courier New" w:cs="Courier New"/>
            <w:color w:val="000000"/>
            <w:sz w:val="24"/>
            <w:szCs w:val="24"/>
            <w:lang w:eastAsia="en-US"/>
          </w:rPr>
          <w:delText>by removing from</w:delText>
        </w:r>
      </w:del>
      <w:r w:rsidR="007B32D8" w:rsidRPr="007B32D8">
        <w:rPr>
          <w:rFonts w:ascii="Courier New" w:eastAsia="Calibri" w:hAnsi="Courier New" w:cs="Courier New"/>
          <w:color w:val="000000"/>
          <w:sz w:val="24"/>
          <w:szCs w:val="24"/>
          <w:lang w:eastAsia="en-US"/>
        </w:rPr>
        <w:t xml:space="preserve"> </w:t>
      </w:r>
      <w:ins w:id="31" w:author="Brooks, E. Brad (OFR)" w:date="2020-02-07T10:58:00Z">
        <w:r w:rsidR="00053DA4">
          <w:rPr>
            <w:rFonts w:ascii="Courier New" w:eastAsia="Calibri" w:hAnsi="Courier New" w:cs="Courier New"/>
            <w:color w:val="000000"/>
            <w:sz w:val="24"/>
            <w:szCs w:val="24"/>
            <w:lang w:eastAsia="en-US"/>
          </w:rPr>
          <w:t xml:space="preserve">the first sentence of </w:t>
        </w:r>
      </w:ins>
      <w:r w:rsidR="007B32D8" w:rsidRPr="007B32D8">
        <w:rPr>
          <w:rFonts w:ascii="Courier New" w:eastAsia="Calibri" w:hAnsi="Courier New" w:cs="Courier New"/>
          <w:color w:val="000000"/>
          <w:sz w:val="24"/>
          <w:szCs w:val="24"/>
          <w:lang w:eastAsia="en-US"/>
        </w:rPr>
        <w:t xml:space="preserve">paragraph (b) </w:t>
      </w:r>
      <w:ins w:id="32" w:author="Brooks, E. Brad (OFR)" w:date="2020-02-07T10:57:00Z">
        <w:r w:rsidR="00053DA4">
          <w:rPr>
            <w:rFonts w:ascii="Courier New" w:eastAsia="Calibri" w:hAnsi="Courier New" w:cs="Courier New"/>
            <w:color w:val="000000"/>
            <w:sz w:val="24"/>
            <w:szCs w:val="24"/>
            <w:lang w:eastAsia="en-US"/>
          </w:rPr>
          <w:t xml:space="preserve">by removing </w:t>
        </w:r>
      </w:ins>
      <w:r w:rsidR="007B32D8" w:rsidRPr="007B32D8">
        <w:rPr>
          <w:rFonts w:ascii="Courier New" w:eastAsia="Calibri" w:hAnsi="Courier New" w:cs="Courier New"/>
          <w:color w:val="000000"/>
          <w:sz w:val="24"/>
          <w:szCs w:val="24"/>
          <w:lang w:eastAsia="en-US"/>
        </w:rPr>
        <w:t xml:space="preserve">“against” and adding “under” in its place and revising the </w:t>
      </w:r>
      <w:r w:rsidR="00AF42F3">
        <w:rPr>
          <w:rFonts w:ascii="Courier New" w:eastAsia="Calibri" w:hAnsi="Courier New" w:cs="Courier New"/>
          <w:color w:val="000000"/>
          <w:sz w:val="24"/>
          <w:szCs w:val="24"/>
          <w:lang w:eastAsia="en-US"/>
        </w:rPr>
        <w:t xml:space="preserve">second and </w:t>
      </w:r>
      <w:r w:rsidR="007B32D8" w:rsidRPr="007B32D8">
        <w:rPr>
          <w:rFonts w:ascii="Courier New" w:eastAsia="Calibri" w:hAnsi="Courier New" w:cs="Courier New"/>
          <w:color w:val="000000"/>
          <w:sz w:val="24"/>
          <w:szCs w:val="24"/>
          <w:lang w:eastAsia="en-US"/>
        </w:rPr>
        <w:t>last sentence</w:t>
      </w:r>
      <w:r w:rsidR="00AF42F3">
        <w:rPr>
          <w:rFonts w:ascii="Courier New" w:eastAsia="Calibri" w:hAnsi="Courier New" w:cs="Courier New"/>
          <w:color w:val="000000"/>
          <w:sz w:val="24"/>
          <w:szCs w:val="24"/>
          <w:lang w:eastAsia="en-US"/>
        </w:rPr>
        <w:t>s</w:t>
      </w:r>
      <w:ins w:id="33" w:author="Brooks, E. Brad (OFR)" w:date="2020-02-07T10:57:00Z">
        <w:r w:rsidR="00053DA4">
          <w:rPr>
            <w:rFonts w:ascii="Courier New" w:eastAsia="Calibri" w:hAnsi="Courier New" w:cs="Courier New"/>
            <w:color w:val="000000"/>
            <w:sz w:val="24"/>
            <w:szCs w:val="24"/>
            <w:lang w:eastAsia="en-US"/>
          </w:rPr>
          <w:t>.</w:t>
        </w:r>
      </w:ins>
    </w:p>
    <w:p w14:paraId="1FDA2FFC" w14:textId="77777777" w:rsidR="007B32D8" w:rsidRPr="007B32D8" w:rsidRDefault="00053DA4" w:rsidP="00BA3FCC">
      <w:pPr>
        <w:tabs>
          <w:tab w:val="left" w:pos="720"/>
          <w:tab w:val="left" w:pos="1080"/>
          <w:tab w:val="left" w:pos="1440"/>
        </w:tabs>
        <w:spacing w:line="480" w:lineRule="auto"/>
        <w:ind w:firstLine="720"/>
        <w:rPr>
          <w:rFonts w:ascii="Courier New" w:eastAsia="Calibri" w:hAnsi="Courier New" w:cs="Courier New"/>
          <w:color w:val="000000"/>
          <w:sz w:val="24"/>
          <w:szCs w:val="24"/>
          <w:lang w:eastAsia="en-US"/>
        </w:rPr>
      </w:pPr>
      <w:ins w:id="34" w:author="Brooks, E. Brad (OFR)" w:date="2020-02-07T10:57:00Z">
        <w:r>
          <w:rPr>
            <w:rFonts w:ascii="Courier New" w:eastAsia="Calibri" w:hAnsi="Courier New" w:cs="Courier New"/>
            <w:color w:val="000000"/>
            <w:sz w:val="24"/>
            <w:szCs w:val="24"/>
            <w:lang w:eastAsia="en-US"/>
          </w:rPr>
          <w:t>The revisions</w:t>
        </w:r>
      </w:ins>
      <w:del w:id="35" w:author="Brooks, E. Brad (OFR)" w:date="2020-02-07T10:57:00Z">
        <w:r w:rsidR="007B32D8" w:rsidRPr="007B32D8" w:rsidDel="00053DA4">
          <w:rPr>
            <w:rFonts w:ascii="Courier New" w:eastAsia="Calibri" w:hAnsi="Courier New" w:cs="Courier New"/>
            <w:color w:val="000000"/>
            <w:sz w:val="24"/>
            <w:szCs w:val="24"/>
            <w:lang w:eastAsia="en-US"/>
          </w:rPr>
          <w:delText xml:space="preserve"> to</w:delText>
        </w:r>
      </w:del>
      <w:r w:rsidR="007B32D8" w:rsidRPr="007B32D8">
        <w:rPr>
          <w:rFonts w:ascii="Courier New" w:eastAsia="Calibri" w:hAnsi="Courier New" w:cs="Courier New"/>
          <w:color w:val="000000"/>
          <w:sz w:val="24"/>
          <w:szCs w:val="24"/>
          <w:lang w:eastAsia="en-US"/>
        </w:rPr>
        <w:t xml:space="preserve"> read as follows:</w:t>
      </w:r>
    </w:p>
    <w:p w14:paraId="106F8AED" w14:textId="77777777" w:rsidR="007B32D8" w:rsidRPr="007B32D8" w:rsidRDefault="007B32D8" w:rsidP="007B32D8">
      <w:pPr>
        <w:tabs>
          <w:tab w:val="left" w:pos="720"/>
          <w:tab w:val="left" w:pos="1080"/>
          <w:tab w:val="left" w:pos="1440"/>
        </w:tabs>
        <w:spacing w:line="480" w:lineRule="auto"/>
        <w:ind w:left="90"/>
        <w:rPr>
          <w:rFonts w:ascii="Courier New" w:eastAsia="Calibri" w:hAnsi="Courier New" w:cs="Courier New"/>
          <w:b/>
          <w:color w:val="000000"/>
          <w:sz w:val="24"/>
          <w:szCs w:val="24"/>
          <w:lang w:val="en" w:eastAsia="en-US"/>
        </w:rPr>
      </w:pPr>
      <w:r w:rsidRPr="007B32D8">
        <w:rPr>
          <w:rFonts w:ascii="Courier New" w:eastAsia="Calibri" w:hAnsi="Courier New" w:cs="Courier New"/>
          <w:b/>
          <w:color w:val="000000"/>
          <w:sz w:val="24"/>
          <w:szCs w:val="24"/>
          <w:lang w:val="en" w:eastAsia="en-US"/>
        </w:rPr>
        <w:t>8.405-</w:t>
      </w:r>
      <w:proofErr w:type="gramStart"/>
      <w:r w:rsidRPr="007B32D8">
        <w:rPr>
          <w:rFonts w:ascii="Courier New" w:eastAsia="Calibri" w:hAnsi="Courier New" w:cs="Courier New"/>
          <w:b/>
          <w:color w:val="000000"/>
          <w:sz w:val="24"/>
          <w:szCs w:val="24"/>
          <w:lang w:val="en" w:eastAsia="en-US"/>
        </w:rPr>
        <w:t>5</w:t>
      </w:r>
      <w:r w:rsidR="00AF42F3">
        <w:rPr>
          <w:rFonts w:ascii="Courier New" w:eastAsia="Calibri" w:hAnsi="Courier New" w:cs="Courier New"/>
          <w:b/>
          <w:color w:val="000000"/>
          <w:sz w:val="24"/>
          <w:szCs w:val="24"/>
          <w:lang w:val="en" w:eastAsia="en-US"/>
        </w:rPr>
        <w:t xml:space="preserve">  Small</w:t>
      </w:r>
      <w:proofErr w:type="gramEnd"/>
      <w:r w:rsidR="00AF42F3">
        <w:rPr>
          <w:rFonts w:ascii="Courier New" w:eastAsia="Calibri" w:hAnsi="Courier New" w:cs="Courier New"/>
          <w:b/>
          <w:color w:val="000000"/>
          <w:sz w:val="24"/>
          <w:szCs w:val="24"/>
          <w:lang w:val="en" w:eastAsia="en-US"/>
        </w:rPr>
        <w:t xml:space="preserve"> business.</w:t>
      </w:r>
    </w:p>
    <w:p w14:paraId="2231584D" w14:textId="77777777" w:rsidR="007B32D8" w:rsidRPr="007B32D8" w:rsidRDefault="007B32D8" w:rsidP="007B32D8">
      <w:pPr>
        <w:tabs>
          <w:tab w:val="left" w:pos="720"/>
          <w:tab w:val="left" w:pos="1080"/>
          <w:tab w:val="left" w:pos="1440"/>
        </w:tabs>
        <w:spacing w:line="480" w:lineRule="auto"/>
        <w:rPr>
          <w:rFonts w:ascii="Courier New" w:hAnsi="Courier New" w:cs="Courier New"/>
          <w:color w:val="000000"/>
          <w:sz w:val="24"/>
          <w:szCs w:val="24"/>
          <w:lang w:val="en" w:eastAsia="en-US"/>
        </w:rPr>
      </w:pPr>
      <w:bookmarkStart w:id="36" w:name="wp1096390"/>
      <w:bookmarkEnd w:id="36"/>
      <w:r w:rsidRPr="007B32D8">
        <w:rPr>
          <w:rFonts w:ascii="Courier New" w:hAnsi="Courier New" w:cs="Courier New"/>
          <w:color w:val="000000"/>
          <w:sz w:val="24"/>
          <w:szCs w:val="24"/>
          <w:lang w:val="en" w:eastAsia="en-US"/>
        </w:rPr>
        <w:t xml:space="preserve">*  </w:t>
      </w:r>
      <w:r w:rsidR="00EC01C9">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r w:rsidR="00EC01C9">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EC01C9">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EC01C9">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5A155045" w14:textId="77777777" w:rsidR="007B32D8" w:rsidRPr="007B32D8" w:rsidRDefault="007B32D8" w:rsidP="007B32D8">
      <w:pPr>
        <w:tabs>
          <w:tab w:val="left" w:pos="720"/>
          <w:tab w:val="left" w:pos="1080"/>
          <w:tab w:val="left" w:pos="1440"/>
        </w:tabs>
        <w:spacing w:line="480" w:lineRule="auto"/>
        <w:rPr>
          <w:rFonts w:ascii="Courier New" w:hAnsi="Courier New" w:cs="Courier New"/>
          <w:color w:val="000000"/>
          <w:sz w:val="24"/>
          <w:szCs w:val="24"/>
          <w:lang w:val="en" w:eastAsia="en-US"/>
        </w:rPr>
      </w:pPr>
      <w:bookmarkStart w:id="37" w:name="wp1096424"/>
      <w:bookmarkEnd w:id="37"/>
      <w:r w:rsidRPr="007B32D8">
        <w:rPr>
          <w:rFonts w:ascii="Courier New" w:hAnsi="Courier New" w:cs="Courier New"/>
          <w:color w:val="000000"/>
          <w:sz w:val="24"/>
          <w:szCs w:val="24"/>
          <w:lang w:val="en" w:eastAsia="en-US"/>
        </w:rPr>
        <w:lastRenderedPageBreak/>
        <w:tab/>
        <w:t xml:space="preserve">(b)  * </w:t>
      </w:r>
      <w:r w:rsidR="004858DC">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4858DC">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r w:rsidR="00AF42F3" w:rsidRPr="00AF42F3">
        <w:rPr>
          <w:rFonts w:ascii="Courier New" w:hAnsi="Courier New" w:cs="Courier New"/>
          <w:color w:val="000000"/>
          <w:sz w:val="24"/>
          <w:szCs w:val="24"/>
          <w:lang w:val="en" w:eastAsia="en-US"/>
        </w:rPr>
        <w:t>For purposes of reporting an order placed with a small business schedule contractor, an ordering agency may only take credit if the awardee meets a size standard that corresponds to the North American Industry Classification System code assigned to the order in accordance with 19.102(b)(3).</w:t>
      </w:r>
      <w:r w:rsidR="00AF42F3">
        <w:rPr>
          <w:rFonts w:ascii="Courier New" w:hAnsi="Courier New" w:cs="Courier New"/>
          <w:color w:val="000000"/>
          <w:sz w:val="24"/>
          <w:szCs w:val="24"/>
          <w:lang w:val="en" w:eastAsia="en-US"/>
        </w:rPr>
        <w:t xml:space="preserve"> </w:t>
      </w:r>
      <w:r w:rsidR="00AF42F3" w:rsidRPr="00AF42F3">
        <w:rPr>
          <w:rFonts w:ascii="Courier New" w:hAnsi="Courier New" w:cs="Courier New"/>
          <w:color w:val="000000"/>
          <w:sz w:val="24"/>
          <w:szCs w:val="24"/>
          <w:lang w:val="en" w:eastAsia="en-US"/>
        </w:rPr>
        <w:t xml:space="preserve"> Ordering activities should rely on the small business representations made by schedule contractors at the contract level (but see section 19.301-2(b</w:t>
      </w:r>
      <w:proofErr w:type="gramStart"/>
      <w:r w:rsidR="00AF42F3" w:rsidRPr="00AF42F3">
        <w:rPr>
          <w:rFonts w:ascii="Courier New" w:hAnsi="Courier New" w:cs="Courier New"/>
          <w:color w:val="000000"/>
          <w:sz w:val="24"/>
          <w:szCs w:val="24"/>
          <w:lang w:val="en" w:eastAsia="en-US"/>
        </w:rPr>
        <w:t>)(</w:t>
      </w:r>
      <w:proofErr w:type="gramEnd"/>
      <w:r w:rsidR="00AF42F3" w:rsidRPr="00EC01C9">
        <w:rPr>
          <w:rFonts w:ascii="Courier New" w:hAnsi="Courier New" w:cs="Courier New"/>
          <w:color w:val="000000"/>
          <w:sz w:val="24"/>
          <w:szCs w:val="24"/>
          <w:lang w:val="en" w:eastAsia="en-US"/>
        </w:rPr>
        <w:t>2</w:t>
      </w:r>
      <w:r w:rsidR="00AF42F3" w:rsidRPr="00AF42F3">
        <w:rPr>
          <w:rFonts w:ascii="Courier New" w:hAnsi="Courier New" w:cs="Courier New"/>
          <w:color w:val="000000"/>
          <w:sz w:val="24"/>
          <w:szCs w:val="24"/>
          <w:lang w:val="en" w:eastAsia="en-US"/>
        </w:rPr>
        <w:t>) concerning</w:t>
      </w:r>
      <w:r w:rsidR="00AF42F3">
        <w:rPr>
          <w:rFonts w:ascii="Courier New" w:hAnsi="Courier New" w:cs="Courier New"/>
          <w:color w:val="000000"/>
          <w:sz w:val="24"/>
          <w:szCs w:val="24"/>
          <w:lang w:val="en" w:eastAsia="en-US"/>
        </w:rPr>
        <w:t xml:space="preserve"> </w:t>
      </w:r>
      <w:proofErr w:type="spellStart"/>
      <w:r w:rsidR="00AF42F3">
        <w:rPr>
          <w:rFonts w:ascii="Courier New" w:hAnsi="Courier New" w:cs="Courier New"/>
          <w:color w:val="000000"/>
          <w:sz w:val="24"/>
          <w:szCs w:val="24"/>
          <w:lang w:val="en" w:eastAsia="en-US"/>
        </w:rPr>
        <w:t>rerepresentation</w:t>
      </w:r>
      <w:proofErr w:type="spellEnd"/>
      <w:r w:rsidR="00AF42F3">
        <w:rPr>
          <w:rFonts w:ascii="Courier New" w:hAnsi="Courier New" w:cs="Courier New"/>
          <w:color w:val="000000"/>
          <w:sz w:val="24"/>
          <w:szCs w:val="24"/>
          <w:lang w:val="en" w:eastAsia="en-US"/>
        </w:rPr>
        <w:t xml:space="preserve"> for an order)</w:t>
      </w:r>
      <w:r w:rsidR="00AF42F3" w:rsidRPr="00AF42F3">
        <w:rPr>
          <w:rFonts w:ascii="Courier New" w:hAnsi="Courier New" w:cs="Courier New"/>
          <w:color w:val="000000"/>
          <w:sz w:val="24"/>
          <w:szCs w:val="24"/>
          <w:lang w:val="en" w:eastAsia="en-US"/>
        </w:rPr>
        <w:t>.</w:t>
      </w:r>
    </w:p>
    <w:p w14:paraId="7EB56026" w14:textId="77777777" w:rsidR="007B32D8" w:rsidRPr="007B32D8" w:rsidRDefault="007B32D8" w:rsidP="007B32D8">
      <w:pPr>
        <w:tabs>
          <w:tab w:val="left" w:pos="720"/>
          <w:tab w:val="left" w:pos="1080"/>
          <w:tab w:val="left" w:pos="1440"/>
        </w:tabs>
        <w:spacing w:line="480" w:lineRule="auto"/>
        <w:rPr>
          <w:rFonts w:ascii="Courier New" w:hAnsi="Courier New" w:cs="Courier New"/>
          <w:color w:val="000000"/>
          <w:sz w:val="24"/>
          <w:szCs w:val="24"/>
          <w:lang w:val="en" w:eastAsia="en-US"/>
        </w:rPr>
      </w:pPr>
      <w:bookmarkStart w:id="38" w:name="wp1096282"/>
      <w:bookmarkEnd w:id="38"/>
      <w:r w:rsidRPr="007B32D8">
        <w:rPr>
          <w:rFonts w:ascii="Courier New" w:hAnsi="Courier New" w:cs="Courier New"/>
          <w:color w:val="000000"/>
          <w:sz w:val="24"/>
          <w:szCs w:val="24"/>
          <w:lang w:val="en" w:eastAsia="en-US"/>
        </w:rPr>
        <w:t xml:space="preserve">* </w:t>
      </w:r>
      <w:r w:rsidR="00AF42F3">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AF42F3">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AF42F3">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AF42F3">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0F368007" w14:textId="77777777" w:rsidR="007B32D8" w:rsidRPr="00524778" w:rsidRDefault="007B32D8" w:rsidP="007B32D8">
      <w:pPr>
        <w:keepNext/>
        <w:keepLines/>
        <w:tabs>
          <w:tab w:val="left" w:pos="720"/>
          <w:tab w:val="left" w:pos="1080"/>
          <w:tab w:val="left" w:pos="1440"/>
        </w:tabs>
        <w:spacing w:line="480" w:lineRule="auto"/>
        <w:outlineLvl w:val="0"/>
        <w:rPr>
          <w:rFonts w:ascii="Courier New" w:hAnsi="Courier New" w:cs="Courier New"/>
          <w:b/>
          <w:bCs/>
          <w:caps/>
          <w:color w:val="000000"/>
          <w:sz w:val="24"/>
          <w:szCs w:val="24"/>
          <w:lang w:val="en" w:eastAsia="en-US"/>
        </w:rPr>
      </w:pPr>
      <w:r w:rsidRPr="00524778">
        <w:rPr>
          <w:rFonts w:ascii="Courier New" w:hAnsi="Courier New" w:cs="Courier New"/>
          <w:b/>
          <w:bCs/>
          <w:caps/>
          <w:color w:val="000000"/>
          <w:sz w:val="24"/>
          <w:szCs w:val="24"/>
          <w:lang w:val="en" w:eastAsia="en-US"/>
        </w:rPr>
        <w:t>Part 9—Contractor Qualifications</w:t>
      </w:r>
    </w:p>
    <w:p w14:paraId="38DA4783" w14:textId="30D818B4" w:rsidR="007B32D8" w:rsidRPr="007B32D8" w:rsidRDefault="007B32D8"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r w:rsidRPr="007B32D8">
        <w:rPr>
          <w:rFonts w:ascii="Courier New" w:eastAsia="Calibri" w:hAnsi="Courier New" w:cs="Courier New"/>
          <w:color w:val="000000"/>
          <w:sz w:val="24"/>
          <w:szCs w:val="24"/>
          <w:lang w:eastAsia="en-US"/>
        </w:rPr>
        <w:tab/>
      </w:r>
      <w:ins w:id="39" w:author="Brooks, E. Brad (OFR)" w:date="2020-02-13T15:50:00Z">
        <w:r w:rsidR="00996384">
          <w:rPr>
            <w:rFonts w:ascii="Courier New" w:eastAsia="Calibri" w:hAnsi="Courier New" w:cs="Courier New"/>
            <w:color w:val="000000"/>
            <w:sz w:val="24"/>
            <w:szCs w:val="24"/>
            <w:lang w:eastAsia="en-US"/>
          </w:rPr>
          <w:t>8</w:t>
        </w:r>
      </w:ins>
      <w:del w:id="40" w:author="Brooks, E. Brad (OFR)" w:date="2020-02-13T15:50:00Z">
        <w:r w:rsidR="00BA3FCC" w:rsidDel="00996384">
          <w:rPr>
            <w:rFonts w:ascii="Courier New" w:eastAsia="Calibri" w:hAnsi="Courier New" w:cs="Courier New"/>
            <w:color w:val="000000"/>
            <w:sz w:val="24"/>
            <w:szCs w:val="24"/>
            <w:lang w:eastAsia="en-US"/>
          </w:rPr>
          <w:delText>9</w:delText>
        </w:r>
      </w:del>
      <w:r w:rsidRPr="007B32D8">
        <w:rPr>
          <w:rFonts w:ascii="Courier New" w:eastAsia="Calibri" w:hAnsi="Courier New" w:cs="Courier New"/>
          <w:color w:val="000000"/>
          <w:sz w:val="24"/>
          <w:szCs w:val="24"/>
          <w:lang w:eastAsia="en-US"/>
        </w:rPr>
        <w:t>.  Amend section 9.104-3 by revising paragraph (d</w:t>
      </w:r>
      <w:proofErr w:type="gramStart"/>
      <w:r w:rsidRPr="007B32D8">
        <w:rPr>
          <w:rFonts w:ascii="Courier New" w:eastAsia="Calibri" w:hAnsi="Courier New" w:cs="Courier New"/>
          <w:color w:val="000000"/>
          <w:sz w:val="24"/>
          <w:szCs w:val="24"/>
          <w:lang w:eastAsia="en-US"/>
        </w:rPr>
        <w:t>)(</w:t>
      </w:r>
      <w:proofErr w:type="gramEnd"/>
      <w:r w:rsidRPr="007B32D8">
        <w:rPr>
          <w:rFonts w:ascii="Courier New" w:eastAsia="Calibri" w:hAnsi="Courier New" w:cs="Courier New"/>
          <w:color w:val="000000"/>
          <w:sz w:val="24"/>
          <w:szCs w:val="24"/>
          <w:lang w:eastAsia="en-US"/>
        </w:rPr>
        <w:t>2) to read as follows:</w:t>
      </w:r>
    </w:p>
    <w:p w14:paraId="28F6448F" w14:textId="77777777" w:rsidR="007B32D8" w:rsidRPr="007B32D8" w:rsidRDefault="007B32D8" w:rsidP="007B32D8">
      <w:pPr>
        <w:keepNext/>
        <w:keepLines/>
        <w:tabs>
          <w:tab w:val="left" w:pos="720"/>
          <w:tab w:val="left" w:pos="1080"/>
          <w:tab w:val="left" w:pos="1440"/>
        </w:tabs>
        <w:spacing w:line="480" w:lineRule="auto"/>
        <w:outlineLvl w:val="3"/>
        <w:rPr>
          <w:rFonts w:ascii="Courier New" w:hAnsi="Courier New" w:cs="Courier New"/>
          <w:b/>
          <w:bCs/>
          <w:iCs/>
          <w:color w:val="000000"/>
          <w:sz w:val="24"/>
          <w:szCs w:val="24"/>
          <w:lang w:val="en" w:eastAsia="en-US"/>
        </w:rPr>
      </w:pPr>
      <w:r w:rsidRPr="007B32D8">
        <w:rPr>
          <w:rFonts w:ascii="Courier New" w:hAnsi="Courier New" w:cs="Courier New"/>
          <w:b/>
          <w:bCs/>
          <w:iCs/>
          <w:color w:val="000000"/>
          <w:sz w:val="24"/>
          <w:szCs w:val="24"/>
          <w:lang w:val="en" w:eastAsia="en-US"/>
        </w:rPr>
        <w:t>9.104-</w:t>
      </w:r>
      <w:proofErr w:type="gramStart"/>
      <w:r w:rsidRPr="007B32D8">
        <w:rPr>
          <w:rFonts w:ascii="Courier New" w:hAnsi="Courier New" w:cs="Courier New"/>
          <w:b/>
          <w:bCs/>
          <w:iCs/>
          <w:color w:val="000000"/>
          <w:sz w:val="24"/>
          <w:szCs w:val="24"/>
          <w:lang w:val="en" w:eastAsia="en-US"/>
        </w:rPr>
        <w:t>3  Application</w:t>
      </w:r>
      <w:proofErr w:type="gramEnd"/>
      <w:r w:rsidRPr="007B32D8">
        <w:rPr>
          <w:rFonts w:ascii="Courier New" w:hAnsi="Courier New" w:cs="Courier New"/>
          <w:b/>
          <w:bCs/>
          <w:iCs/>
          <w:color w:val="000000"/>
          <w:sz w:val="24"/>
          <w:szCs w:val="24"/>
          <w:lang w:val="en" w:eastAsia="en-US"/>
        </w:rPr>
        <w:t xml:space="preserve"> of standards.</w:t>
      </w:r>
    </w:p>
    <w:p w14:paraId="0AB0DEDF"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color w:val="000000"/>
          <w:sz w:val="24"/>
          <w:szCs w:val="24"/>
          <w:lang w:val="en" w:eastAsia="en-US"/>
        </w:rPr>
      </w:pPr>
      <w:r w:rsidRPr="007B32D8">
        <w:rPr>
          <w:rFonts w:ascii="Courier New" w:eastAsia="Calibri" w:hAnsi="Courier New" w:cs="Courier New"/>
          <w:color w:val="000000"/>
          <w:sz w:val="24"/>
          <w:szCs w:val="24"/>
          <w:lang w:val="en" w:eastAsia="en-US"/>
        </w:rPr>
        <w:t xml:space="preserve">* </w:t>
      </w:r>
      <w:r w:rsidR="00EC01C9">
        <w:rPr>
          <w:rFonts w:ascii="Courier New" w:eastAsia="Calibri" w:hAnsi="Courier New" w:cs="Courier New"/>
          <w:color w:val="000000"/>
          <w:sz w:val="24"/>
          <w:szCs w:val="24"/>
          <w:lang w:val="en" w:eastAsia="en-US"/>
        </w:rPr>
        <w:t xml:space="preserve"> </w:t>
      </w:r>
      <w:r w:rsidRPr="007B32D8">
        <w:rPr>
          <w:rFonts w:ascii="Courier New" w:eastAsia="Calibri" w:hAnsi="Courier New" w:cs="Courier New"/>
          <w:color w:val="000000"/>
          <w:sz w:val="24"/>
          <w:szCs w:val="24"/>
          <w:lang w:val="en" w:eastAsia="en-US"/>
        </w:rPr>
        <w:t xml:space="preserve"> * </w:t>
      </w:r>
      <w:r w:rsidR="00EC01C9">
        <w:rPr>
          <w:rFonts w:ascii="Courier New" w:eastAsia="Calibri" w:hAnsi="Courier New" w:cs="Courier New"/>
          <w:color w:val="000000"/>
          <w:sz w:val="24"/>
          <w:szCs w:val="24"/>
          <w:lang w:val="en" w:eastAsia="en-US"/>
        </w:rPr>
        <w:t xml:space="preserve"> </w:t>
      </w:r>
      <w:r w:rsidRPr="007B32D8">
        <w:rPr>
          <w:rFonts w:ascii="Courier New" w:eastAsia="Calibri" w:hAnsi="Courier New" w:cs="Courier New"/>
          <w:color w:val="000000"/>
          <w:sz w:val="24"/>
          <w:szCs w:val="24"/>
          <w:lang w:val="en" w:eastAsia="en-US"/>
        </w:rPr>
        <w:t xml:space="preserve"> * </w:t>
      </w:r>
      <w:r w:rsidR="00EC01C9">
        <w:rPr>
          <w:rFonts w:ascii="Courier New" w:eastAsia="Calibri" w:hAnsi="Courier New" w:cs="Courier New"/>
          <w:color w:val="000000"/>
          <w:sz w:val="24"/>
          <w:szCs w:val="24"/>
          <w:lang w:val="en" w:eastAsia="en-US"/>
        </w:rPr>
        <w:t xml:space="preserve"> </w:t>
      </w:r>
      <w:r w:rsidRPr="007B32D8">
        <w:rPr>
          <w:rFonts w:ascii="Courier New" w:eastAsia="Calibri" w:hAnsi="Courier New" w:cs="Courier New"/>
          <w:color w:val="000000"/>
          <w:sz w:val="24"/>
          <w:szCs w:val="24"/>
          <w:lang w:val="en" w:eastAsia="en-US"/>
        </w:rPr>
        <w:t xml:space="preserve"> * </w:t>
      </w:r>
      <w:r w:rsidR="00EC01C9">
        <w:rPr>
          <w:rFonts w:ascii="Courier New" w:eastAsia="Calibri" w:hAnsi="Courier New" w:cs="Courier New"/>
          <w:color w:val="000000"/>
          <w:sz w:val="24"/>
          <w:szCs w:val="24"/>
          <w:lang w:val="en" w:eastAsia="en-US"/>
        </w:rPr>
        <w:t xml:space="preserve"> </w:t>
      </w:r>
      <w:r w:rsidRPr="007B32D8">
        <w:rPr>
          <w:rFonts w:ascii="Courier New" w:eastAsia="Calibri" w:hAnsi="Courier New" w:cs="Courier New"/>
          <w:color w:val="000000"/>
          <w:sz w:val="24"/>
          <w:szCs w:val="24"/>
          <w:lang w:val="en" w:eastAsia="en-US"/>
        </w:rPr>
        <w:t xml:space="preserve"> *</w:t>
      </w:r>
    </w:p>
    <w:p w14:paraId="3E62B7FA" w14:textId="77777777" w:rsidR="007B32D8" w:rsidRPr="007B32D8" w:rsidRDefault="007B32D8" w:rsidP="007B32D8">
      <w:pPr>
        <w:tabs>
          <w:tab w:val="left" w:pos="720"/>
          <w:tab w:val="left" w:pos="1080"/>
          <w:tab w:val="left" w:pos="144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t xml:space="preserve">(d)  * </w:t>
      </w:r>
      <w:r w:rsidR="00EC01C9">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EC01C9">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6C38B6AD" w14:textId="77777777" w:rsidR="007B32D8" w:rsidRPr="007B32D8" w:rsidRDefault="007B32D8" w:rsidP="007B32D8">
      <w:pPr>
        <w:tabs>
          <w:tab w:val="left" w:pos="720"/>
          <w:tab w:val="left" w:pos="1080"/>
          <w:tab w:val="left" w:pos="144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 xml:space="preserve">(2)  </w:t>
      </w:r>
      <w:r w:rsidR="00684F97" w:rsidRPr="00684F97">
        <w:rPr>
          <w:rFonts w:ascii="Courier New" w:hAnsi="Courier New" w:cs="Courier New"/>
          <w:color w:val="000000"/>
          <w:sz w:val="24"/>
          <w:szCs w:val="24"/>
          <w:lang w:val="en" w:eastAsia="en-US"/>
        </w:rPr>
        <w:t xml:space="preserve">A small business that is unable to comply with the limitations on subcontracting may be considered </w:t>
      </w:r>
      <w:proofErr w:type="spellStart"/>
      <w:r w:rsidR="00684F97" w:rsidRPr="00684F97">
        <w:rPr>
          <w:rFonts w:ascii="Courier New" w:hAnsi="Courier New" w:cs="Courier New"/>
          <w:color w:val="000000"/>
          <w:sz w:val="24"/>
          <w:szCs w:val="24"/>
          <w:lang w:val="en" w:eastAsia="en-US"/>
        </w:rPr>
        <w:t>nonresponsible</w:t>
      </w:r>
      <w:proofErr w:type="spellEnd"/>
      <w:r w:rsidR="00684F97" w:rsidRPr="00684F97">
        <w:rPr>
          <w:rFonts w:ascii="Courier New" w:hAnsi="Courier New" w:cs="Courier New"/>
          <w:color w:val="000000"/>
          <w:sz w:val="24"/>
          <w:szCs w:val="24"/>
          <w:lang w:val="en" w:eastAsia="en-US"/>
        </w:rPr>
        <w:t xml:space="preserve"> (see 52.219-3</w:t>
      </w:r>
      <w:r w:rsidR="00524778">
        <w:rPr>
          <w:rFonts w:ascii="Courier New" w:hAnsi="Courier New" w:cs="Courier New"/>
          <w:color w:val="000000"/>
          <w:sz w:val="24"/>
          <w:szCs w:val="24"/>
          <w:lang w:val="en" w:eastAsia="en-US"/>
        </w:rPr>
        <w:t>,</w:t>
      </w:r>
      <w:r w:rsidR="00684F97" w:rsidRPr="00684F97">
        <w:rPr>
          <w:rFonts w:ascii="Courier New" w:hAnsi="Courier New" w:cs="Courier New"/>
          <w:color w:val="000000"/>
          <w:sz w:val="24"/>
          <w:szCs w:val="24"/>
          <w:lang w:val="en" w:eastAsia="en-US"/>
        </w:rPr>
        <w:t xml:space="preserve"> Notice of </w:t>
      </w:r>
      <w:proofErr w:type="spellStart"/>
      <w:r w:rsidR="00684F97" w:rsidRPr="00684F97">
        <w:rPr>
          <w:rFonts w:ascii="Courier New" w:hAnsi="Courier New" w:cs="Courier New"/>
          <w:color w:val="000000"/>
          <w:sz w:val="24"/>
          <w:szCs w:val="24"/>
          <w:lang w:val="en" w:eastAsia="en-US"/>
        </w:rPr>
        <w:t>HUBZone</w:t>
      </w:r>
      <w:proofErr w:type="spellEnd"/>
      <w:r w:rsidR="00684F97" w:rsidRPr="00684F97">
        <w:rPr>
          <w:rFonts w:ascii="Courier New" w:hAnsi="Courier New" w:cs="Courier New"/>
          <w:color w:val="000000"/>
          <w:sz w:val="24"/>
          <w:szCs w:val="24"/>
          <w:lang w:val="en" w:eastAsia="en-US"/>
        </w:rPr>
        <w:t xml:space="preserve"> Set-Aside or Sole Source Award</w:t>
      </w:r>
      <w:r w:rsidR="00524778">
        <w:rPr>
          <w:rFonts w:ascii="Courier New" w:hAnsi="Courier New" w:cs="Courier New"/>
          <w:color w:val="000000"/>
          <w:sz w:val="24"/>
          <w:szCs w:val="24"/>
          <w:lang w:val="en" w:eastAsia="en-US"/>
        </w:rPr>
        <w:t>;</w:t>
      </w:r>
      <w:r w:rsidR="00684F97" w:rsidRPr="00684F97">
        <w:rPr>
          <w:rFonts w:ascii="Courier New" w:hAnsi="Courier New" w:cs="Courier New"/>
          <w:color w:val="000000"/>
          <w:sz w:val="24"/>
          <w:szCs w:val="24"/>
          <w:lang w:val="en" w:eastAsia="en-US"/>
        </w:rPr>
        <w:t xml:space="preserve"> 52.219-4</w:t>
      </w:r>
      <w:r w:rsidR="00524778">
        <w:rPr>
          <w:rFonts w:ascii="Courier New" w:hAnsi="Courier New" w:cs="Courier New"/>
          <w:color w:val="000000"/>
          <w:sz w:val="24"/>
          <w:szCs w:val="24"/>
          <w:lang w:val="en" w:eastAsia="en-US"/>
        </w:rPr>
        <w:t>,</w:t>
      </w:r>
      <w:r w:rsidR="00684F97" w:rsidRPr="00684F97">
        <w:rPr>
          <w:rFonts w:ascii="Courier New" w:hAnsi="Courier New" w:cs="Courier New"/>
          <w:color w:val="000000"/>
          <w:sz w:val="24"/>
          <w:szCs w:val="24"/>
          <w:lang w:val="en" w:eastAsia="en-US"/>
        </w:rPr>
        <w:t xml:space="preserve"> Notice of Price Evaluation Preference for </w:t>
      </w:r>
      <w:proofErr w:type="spellStart"/>
      <w:r w:rsidR="00684F97" w:rsidRPr="00684F97">
        <w:rPr>
          <w:rFonts w:ascii="Courier New" w:hAnsi="Courier New" w:cs="Courier New"/>
          <w:color w:val="000000"/>
          <w:sz w:val="24"/>
          <w:szCs w:val="24"/>
          <w:lang w:val="en" w:eastAsia="en-US"/>
        </w:rPr>
        <w:t>HUBZone</w:t>
      </w:r>
      <w:proofErr w:type="spellEnd"/>
      <w:r w:rsidR="00684F97" w:rsidRPr="00684F97">
        <w:rPr>
          <w:rFonts w:ascii="Courier New" w:hAnsi="Courier New" w:cs="Courier New"/>
          <w:color w:val="000000"/>
          <w:sz w:val="24"/>
          <w:szCs w:val="24"/>
          <w:lang w:val="en" w:eastAsia="en-US"/>
        </w:rPr>
        <w:t xml:space="preserve"> Small Business Concerns</w:t>
      </w:r>
      <w:r w:rsidR="00524778">
        <w:rPr>
          <w:rFonts w:ascii="Courier New" w:hAnsi="Courier New" w:cs="Courier New"/>
          <w:color w:val="000000"/>
          <w:sz w:val="24"/>
          <w:szCs w:val="24"/>
          <w:lang w:val="en" w:eastAsia="en-US"/>
        </w:rPr>
        <w:t>;</w:t>
      </w:r>
      <w:r w:rsidR="00684F97" w:rsidRPr="00684F97">
        <w:rPr>
          <w:rFonts w:ascii="Courier New" w:hAnsi="Courier New" w:cs="Courier New"/>
          <w:color w:val="000000"/>
          <w:sz w:val="24"/>
          <w:szCs w:val="24"/>
          <w:lang w:val="en" w:eastAsia="en-US"/>
        </w:rPr>
        <w:t xml:space="preserve"> 52.219-14</w:t>
      </w:r>
      <w:r w:rsidR="00524778">
        <w:rPr>
          <w:rFonts w:ascii="Courier New" w:hAnsi="Courier New" w:cs="Courier New"/>
          <w:color w:val="000000"/>
          <w:sz w:val="24"/>
          <w:szCs w:val="24"/>
          <w:lang w:val="en" w:eastAsia="en-US"/>
        </w:rPr>
        <w:t>,</w:t>
      </w:r>
      <w:r w:rsidR="00684F97" w:rsidRPr="00684F97">
        <w:rPr>
          <w:rFonts w:ascii="Courier New" w:hAnsi="Courier New" w:cs="Courier New"/>
          <w:color w:val="000000"/>
          <w:sz w:val="24"/>
          <w:szCs w:val="24"/>
          <w:lang w:val="en" w:eastAsia="en-US"/>
        </w:rPr>
        <w:t xml:space="preserve"> Limitations on Subcontracting</w:t>
      </w:r>
      <w:r w:rsidR="00524778">
        <w:rPr>
          <w:rFonts w:ascii="Courier New" w:hAnsi="Courier New" w:cs="Courier New"/>
          <w:color w:val="000000"/>
          <w:sz w:val="24"/>
          <w:szCs w:val="24"/>
          <w:lang w:val="en" w:eastAsia="en-US"/>
        </w:rPr>
        <w:t>;</w:t>
      </w:r>
      <w:r w:rsidR="00684F97" w:rsidRPr="00684F97">
        <w:rPr>
          <w:rFonts w:ascii="Courier New" w:hAnsi="Courier New" w:cs="Courier New"/>
          <w:color w:val="000000"/>
          <w:sz w:val="24"/>
          <w:szCs w:val="24"/>
          <w:lang w:val="en" w:eastAsia="en-US"/>
        </w:rPr>
        <w:t xml:space="preserve"> 52.219-27</w:t>
      </w:r>
      <w:r w:rsidR="00524778">
        <w:rPr>
          <w:rFonts w:ascii="Courier New" w:hAnsi="Courier New" w:cs="Courier New"/>
          <w:color w:val="000000"/>
          <w:sz w:val="24"/>
          <w:szCs w:val="24"/>
          <w:lang w:val="en" w:eastAsia="en-US"/>
        </w:rPr>
        <w:t>,</w:t>
      </w:r>
      <w:r w:rsidR="00684F97" w:rsidRPr="00684F97">
        <w:rPr>
          <w:rFonts w:ascii="Courier New" w:hAnsi="Courier New" w:cs="Courier New"/>
          <w:color w:val="000000"/>
          <w:sz w:val="24"/>
          <w:szCs w:val="24"/>
          <w:lang w:val="en" w:eastAsia="en-US"/>
        </w:rPr>
        <w:t xml:space="preserve"> Notice of Service-Disabled Veteran-Owned Small Business Set-Aside</w:t>
      </w:r>
      <w:r w:rsidR="00524778">
        <w:rPr>
          <w:rFonts w:ascii="Courier New" w:hAnsi="Courier New" w:cs="Courier New"/>
          <w:color w:val="000000"/>
          <w:sz w:val="24"/>
          <w:szCs w:val="24"/>
          <w:lang w:val="en" w:eastAsia="en-US"/>
        </w:rPr>
        <w:t>;</w:t>
      </w:r>
      <w:r w:rsidR="00684F97" w:rsidRPr="00684F97">
        <w:rPr>
          <w:rFonts w:ascii="Courier New" w:hAnsi="Courier New" w:cs="Courier New"/>
          <w:color w:val="000000"/>
          <w:sz w:val="24"/>
          <w:szCs w:val="24"/>
          <w:lang w:val="en" w:eastAsia="en-US"/>
        </w:rPr>
        <w:t xml:space="preserve"> 52.219-29</w:t>
      </w:r>
      <w:r w:rsidR="00524778">
        <w:rPr>
          <w:rFonts w:ascii="Courier New" w:hAnsi="Courier New" w:cs="Courier New"/>
          <w:color w:val="000000"/>
          <w:sz w:val="24"/>
          <w:szCs w:val="24"/>
          <w:lang w:val="en" w:eastAsia="en-US"/>
        </w:rPr>
        <w:t>,</w:t>
      </w:r>
      <w:r w:rsidR="00684F97" w:rsidRPr="00684F97">
        <w:rPr>
          <w:rFonts w:ascii="Courier New" w:hAnsi="Courier New" w:cs="Courier New"/>
          <w:color w:val="000000"/>
          <w:sz w:val="24"/>
          <w:szCs w:val="24"/>
          <w:lang w:val="en" w:eastAsia="en-US"/>
        </w:rPr>
        <w:t xml:space="preserve"> Notice of Set-Aside for, or Sole Source Award </w:t>
      </w:r>
      <w:r w:rsidR="00684F97" w:rsidRPr="00684F97">
        <w:rPr>
          <w:rFonts w:ascii="Courier New" w:hAnsi="Courier New" w:cs="Courier New"/>
          <w:color w:val="000000"/>
          <w:sz w:val="24"/>
          <w:szCs w:val="24"/>
          <w:lang w:val="en" w:eastAsia="en-US"/>
        </w:rPr>
        <w:lastRenderedPageBreak/>
        <w:t>to, Economically Disadvantaged Women-Owned Small Business Concerns</w:t>
      </w:r>
      <w:r w:rsidR="00524778">
        <w:rPr>
          <w:rFonts w:ascii="Courier New" w:hAnsi="Courier New" w:cs="Courier New"/>
          <w:color w:val="000000"/>
          <w:sz w:val="24"/>
          <w:szCs w:val="24"/>
          <w:lang w:val="en" w:eastAsia="en-US"/>
        </w:rPr>
        <w:t>; and</w:t>
      </w:r>
      <w:r w:rsidR="00684F97" w:rsidRPr="00684F97">
        <w:rPr>
          <w:rFonts w:ascii="Courier New" w:hAnsi="Courier New" w:cs="Courier New"/>
          <w:color w:val="000000"/>
          <w:sz w:val="24"/>
          <w:szCs w:val="24"/>
          <w:lang w:val="en" w:eastAsia="en-US"/>
        </w:rPr>
        <w:t xml:space="preserve"> 52.219-30</w:t>
      </w:r>
      <w:r w:rsidR="00524778">
        <w:rPr>
          <w:rFonts w:ascii="Courier New" w:hAnsi="Courier New" w:cs="Courier New"/>
          <w:color w:val="000000"/>
          <w:sz w:val="24"/>
          <w:szCs w:val="24"/>
          <w:lang w:val="en" w:eastAsia="en-US"/>
        </w:rPr>
        <w:t>,</w:t>
      </w:r>
      <w:r w:rsidR="00684F97" w:rsidRPr="00684F97">
        <w:rPr>
          <w:rFonts w:ascii="Courier New" w:hAnsi="Courier New" w:cs="Courier New"/>
          <w:color w:val="000000"/>
          <w:sz w:val="24"/>
          <w:szCs w:val="24"/>
          <w:lang w:val="en" w:eastAsia="en-US"/>
        </w:rPr>
        <w:t xml:space="preserve"> Notice of Set-Aside for, or Sole Source Award to, Women-Owned Small Business Concerns Eligible Under the Wome</w:t>
      </w:r>
      <w:r w:rsidR="00684F97">
        <w:rPr>
          <w:rFonts w:ascii="Courier New" w:hAnsi="Courier New" w:cs="Courier New"/>
          <w:color w:val="000000"/>
          <w:sz w:val="24"/>
          <w:szCs w:val="24"/>
          <w:lang w:val="en" w:eastAsia="en-US"/>
        </w:rPr>
        <w:t>n-Owned Small Business Program)</w:t>
      </w:r>
      <w:r w:rsidR="00684F97" w:rsidRPr="00684F97">
        <w:rPr>
          <w:rFonts w:ascii="Courier New" w:hAnsi="Courier New" w:cs="Courier New"/>
          <w:color w:val="000000"/>
          <w:sz w:val="24"/>
          <w:szCs w:val="24"/>
          <w:lang w:val="en" w:eastAsia="en-US"/>
        </w:rPr>
        <w:t xml:space="preserve">. </w:t>
      </w:r>
      <w:r w:rsidR="00684F97">
        <w:rPr>
          <w:rFonts w:ascii="Courier New" w:hAnsi="Courier New" w:cs="Courier New"/>
          <w:color w:val="000000"/>
          <w:sz w:val="24"/>
          <w:szCs w:val="24"/>
          <w:lang w:val="en" w:eastAsia="en-US"/>
        </w:rPr>
        <w:t xml:space="preserve"> </w:t>
      </w:r>
      <w:r w:rsidR="00684F97" w:rsidRPr="00684F97">
        <w:rPr>
          <w:rFonts w:ascii="Courier New" w:hAnsi="Courier New" w:cs="Courier New"/>
          <w:color w:val="000000"/>
          <w:sz w:val="24"/>
          <w:szCs w:val="24"/>
          <w:lang w:val="en" w:eastAsia="en-US"/>
        </w:rPr>
        <w:t>A small business that has not agreed to comply with the limitations on subcontracting may be considered nonresponsive.</w:t>
      </w:r>
    </w:p>
    <w:p w14:paraId="56C50847" w14:textId="77777777" w:rsidR="007B32D8" w:rsidRPr="00232554" w:rsidRDefault="007B32D8" w:rsidP="007B32D8">
      <w:pPr>
        <w:tabs>
          <w:tab w:val="left" w:pos="720"/>
          <w:tab w:val="left" w:pos="1080"/>
          <w:tab w:val="left" w:pos="1440"/>
        </w:tabs>
        <w:spacing w:line="480" w:lineRule="auto"/>
        <w:rPr>
          <w:rFonts w:ascii="Courier New" w:eastAsia="Calibri" w:hAnsi="Courier New" w:cs="Courier New"/>
          <w:b/>
          <w:caps/>
          <w:color w:val="000000"/>
          <w:sz w:val="24"/>
          <w:szCs w:val="24"/>
          <w:lang w:val="en" w:eastAsia="en-US"/>
        </w:rPr>
      </w:pPr>
      <w:r w:rsidRPr="00232554">
        <w:rPr>
          <w:rFonts w:ascii="Courier New" w:eastAsia="Calibri" w:hAnsi="Courier New" w:cs="Courier New"/>
          <w:b/>
          <w:caps/>
          <w:color w:val="000000"/>
          <w:sz w:val="24"/>
          <w:szCs w:val="24"/>
          <w:lang w:val="en" w:eastAsia="en-US"/>
        </w:rPr>
        <w:t>Part 10—Market Research</w:t>
      </w:r>
    </w:p>
    <w:p w14:paraId="5FDB6854" w14:textId="6D388396" w:rsidR="007B32D8" w:rsidRPr="007B32D8" w:rsidRDefault="007B32D8"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r w:rsidRPr="007B32D8">
        <w:rPr>
          <w:rFonts w:ascii="Courier New" w:eastAsia="Calibri" w:hAnsi="Courier New" w:cs="Courier New"/>
          <w:color w:val="000000"/>
          <w:sz w:val="24"/>
          <w:szCs w:val="24"/>
          <w:lang w:eastAsia="en-US"/>
        </w:rPr>
        <w:tab/>
      </w:r>
      <w:ins w:id="41" w:author="Brooks, E. Brad (OFR)" w:date="2020-02-13T15:50:00Z">
        <w:r w:rsidR="00996384">
          <w:rPr>
            <w:rFonts w:ascii="Courier New" w:eastAsia="Calibri" w:hAnsi="Courier New" w:cs="Courier New"/>
            <w:color w:val="000000"/>
            <w:sz w:val="24"/>
            <w:szCs w:val="24"/>
            <w:lang w:eastAsia="en-US"/>
          </w:rPr>
          <w:t>9</w:t>
        </w:r>
      </w:ins>
      <w:del w:id="42" w:author="Brooks, E. Brad (OFR)" w:date="2020-02-13T15:50:00Z">
        <w:r w:rsidR="00BA3FCC" w:rsidDel="00996384">
          <w:rPr>
            <w:rFonts w:ascii="Courier New" w:eastAsia="Calibri" w:hAnsi="Courier New" w:cs="Courier New"/>
            <w:color w:val="000000"/>
            <w:sz w:val="24"/>
            <w:szCs w:val="24"/>
            <w:lang w:eastAsia="en-US"/>
          </w:rPr>
          <w:delText>10</w:delText>
        </w:r>
      </w:del>
      <w:r w:rsidRPr="007B32D8">
        <w:rPr>
          <w:rFonts w:ascii="Courier New" w:eastAsia="Calibri" w:hAnsi="Courier New" w:cs="Courier New"/>
          <w:color w:val="000000"/>
          <w:sz w:val="24"/>
          <w:szCs w:val="24"/>
          <w:lang w:eastAsia="en-US"/>
        </w:rPr>
        <w:t>.  Amend section 10.001 by—</w:t>
      </w:r>
    </w:p>
    <w:p w14:paraId="7F3E44DD"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r w:rsidRPr="007B32D8">
        <w:rPr>
          <w:rFonts w:ascii="Courier New" w:eastAsia="Calibri" w:hAnsi="Courier New" w:cs="Courier New"/>
          <w:color w:val="000000"/>
          <w:sz w:val="24"/>
          <w:szCs w:val="24"/>
          <w:lang w:eastAsia="en-US"/>
        </w:rPr>
        <w:tab/>
      </w:r>
      <w:r w:rsidRPr="007B32D8">
        <w:rPr>
          <w:rFonts w:ascii="Courier New" w:eastAsia="Calibri" w:hAnsi="Courier New" w:cs="Courier New"/>
          <w:color w:val="000000"/>
          <w:sz w:val="24"/>
          <w:szCs w:val="24"/>
          <w:lang w:eastAsia="en-US"/>
        </w:rPr>
        <w:tab/>
      </w:r>
      <w:proofErr w:type="gramStart"/>
      <w:r w:rsidRPr="007B32D8">
        <w:rPr>
          <w:rFonts w:ascii="Courier New" w:eastAsia="Calibri" w:hAnsi="Courier New" w:cs="Courier New"/>
          <w:color w:val="000000"/>
          <w:sz w:val="24"/>
          <w:szCs w:val="24"/>
          <w:lang w:eastAsia="en-US"/>
        </w:rPr>
        <w:t>a.  Removing</w:t>
      </w:r>
      <w:proofErr w:type="gramEnd"/>
      <w:r w:rsidRPr="007B32D8">
        <w:rPr>
          <w:rFonts w:ascii="Courier New" w:eastAsia="Calibri" w:hAnsi="Courier New" w:cs="Courier New"/>
          <w:color w:val="000000"/>
          <w:sz w:val="24"/>
          <w:szCs w:val="24"/>
          <w:lang w:eastAsia="en-US"/>
        </w:rPr>
        <w:t xml:space="preserve"> from paragraph (a)(3)(v</w:t>
      </w:r>
      <w:r w:rsidR="007C2B36">
        <w:rPr>
          <w:rFonts w:ascii="Courier New" w:eastAsia="Calibri" w:hAnsi="Courier New" w:cs="Courier New"/>
          <w:color w:val="000000"/>
          <w:sz w:val="24"/>
          <w:szCs w:val="24"/>
          <w:lang w:eastAsia="en-US"/>
        </w:rPr>
        <w:t>ii</w:t>
      </w:r>
      <w:r w:rsidRPr="007B32D8">
        <w:rPr>
          <w:rFonts w:ascii="Courier New" w:eastAsia="Calibri" w:hAnsi="Courier New" w:cs="Courier New"/>
          <w:color w:val="000000"/>
          <w:sz w:val="24"/>
          <w:szCs w:val="24"/>
          <w:lang w:eastAsia="en-US"/>
        </w:rPr>
        <w:t>) “and”;</w:t>
      </w:r>
    </w:p>
    <w:p w14:paraId="12E4D723"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r w:rsidRPr="007B32D8">
        <w:rPr>
          <w:rFonts w:ascii="Courier New" w:eastAsia="Calibri" w:hAnsi="Courier New" w:cs="Courier New"/>
          <w:color w:val="000000"/>
          <w:sz w:val="24"/>
          <w:szCs w:val="24"/>
          <w:lang w:eastAsia="en-US"/>
        </w:rPr>
        <w:tab/>
      </w:r>
      <w:r w:rsidRPr="007B32D8">
        <w:rPr>
          <w:rFonts w:ascii="Courier New" w:eastAsia="Calibri" w:hAnsi="Courier New" w:cs="Courier New"/>
          <w:color w:val="000000"/>
          <w:sz w:val="24"/>
          <w:szCs w:val="24"/>
          <w:lang w:eastAsia="en-US"/>
        </w:rPr>
        <w:tab/>
      </w:r>
      <w:proofErr w:type="gramStart"/>
      <w:r w:rsidRPr="007B32D8">
        <w:rPr>
          <w:rFonts w:ascii="Courier New" w:eastAsia="Calibri" w:hAnsi="Courier New" w:cs="Courier New"/>
          <w:color w:val="000000"/>
          <w:sz w:val="24"/>
          <w:szCs w:val="24"/>
          <w:lang w:eastAsia="en-US"/>
        </w:rPr>
        <w:t xml:space="preserve">b.  </w:t>
      </w:r>
      <w:proofErr w:type="spellStart"/>
      <w:r w:rsidR="007C2B36" w:rsidRPr="007C2B36">
        <w:rPr>
          <w:rFonts w:ascii="Courier New" w:eastAsia="Calibri" w:hAnsi="Courier New" w:cs="Courier New"/>
          <w:color w:val="000000"/>
          <w:sz w:val="24"/>
          <w:szCs w:val="24"/>
          <w:lang w:eastAsia="en-US"/>
        </w:rPr>
        <w:t>Redesignating</w:t>
      </w:r>
      <w:proofErr w:type="spellEnd"/>
      <w:proofErr w:type="gramEnd"/>
      <w:r w:rsidR="007C2B36" w:rsidRPr="007C2B36">
        <w:rPr>
          <w:rFonts w:ascii="Courier New" w:eastAsia="Calibri" w:hAnsi="Courier New" w:cs="Courier New"/>
          <w:color w:val="000000"/>
          <w:sz w:val="24"/>
          <w:szCs w:val="24"/>
          <w:lang w:eastAsia="en-US"/>
        </w:rPr>
        <w:t xml:space="preserve"> paragraph (a)(3)(vii</w:t>
      </w:r>
      <w:r w:rsidR="007C2B36">
        <w:rPr>
          <w:rFonts w:ascii="Courier New" w:eastAsia="Calibri" w:hAnsi="Courier New" w:cs="Courier New"/>
          <w:color w:val="000000"/>
          <w:sz w:val="24"/>
          <w:szCs w:val="24"/>
          <w:lang w:eastAsia="en-US"/>
        </w:rPr>
        <w:t>i</w:t>
      </w:r>
      <w:r w:rsidR="007C2B36" w:rsidRPr="007C2B36">
        <w:rPr>
          <w:rFonts w:ascii="Courier New" w:eastAsia="Calibri" w:hAnsi="Courier New" w:cs="Courier New"/>
          <w:color w:val="000000"/>
          <w:sz w:val="24"/>
          <w:szCs w:val="24"/>
          <w:lang w:eastAsia="en-US"/>
        </w:rPr>
        <w:t>) as paragraph (a)(3)(</w:t>
      </w:r>
      <w:r w:rsidR="007C2B36">
        <w:rPr>
          <w:rFonts w:ascii="Courier New" w:eastAsia="Calibri" w:hAnsi="Courier New" w:cs="Courier New"/>
          <w:color w:val="000000"/>
          <w:sz w:val="24"/>
          <w:szCs w:val="24"/>
          <w:lang w:eastAsia="en-US"/>
        </w:rPr>
        <w:t>ix</w:t>
      </w:r>
      <w:r w:rsidR="007C2B36" w:rsidRPr="007C2B36">
        <w:rPr>
          <w:rFonts w:ascii="Courier New" w:eastAsia="Calibri" w:hAnsi="Courier New" w:cs="Courier New"/>
          <w:color w:val="000000"/>
          <w:sz w:val="24"/>
          <w:szCs w:val="24"/>
          <w:lang w:eastAsia="en-US"/>
        </w:rPr>
        <w:t>);</w:t>
      </w:r>
    </w:p>
    <w:p w14:paraId="701E0F23"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r w:rsidRPr="007B32D8">
        <w:rPr>
          <w:rFonts w:ascii="Courier New" w:eastAsia="Calibri" w:hAnsi="Courier New" w:cs="Courier New"/>
          <w:color w:val="000000"/>
          <w:sz w:val="24"/>
          <w:szCs w:val="24"/>
          <w:lang w:eastAsia="en-US"/>
        </w:rPr>
        <w:tab/>
      </w:r>
      <w:r w:rsidRPr="007B32D8">
        <w:rPr>
          <w:rFonts w:ascii="Courier New" w:eastAsia="Calibri" w:hAnsi="Courier New" w:cs="Courier New"/>
          <w:color w:val="000000"/>
          <w:sz w:val="24"/>
          <w:szCs w:val="24"/>
          <w:lang w:eastAsia="en-US"/>
        </w:rPr>
        <w:tab/>
        <w:t>c.   Adding new paragraph (a</w:t>
      </w:r>
      <w:proofErr w:type="gramStart"/>
      <w:r w:rsidRPr="007B32D8">
        <w:rPr>
          <w:rFonts w:ascii="Courier New" w:eastAsia="Calibri" w:hAnsi="Courier New" w:cs="Courier New"/>
          <w:color w:val="000000"/>
          <w:sz w:val="24"/>
          <w:szCs w:val="24"/>
          <w:lang w:eastAsia="en-US"/>
        </w:rPr>
        <w:t>)(</w:t>
      </w:r>
      <w:proofErr w:type="gramEnd"/>
      <w:r w:rsidRPr="007B32D8">
        <w:rPr>
          <w:rFonts w:ascii="Courier New" w:eastAsia="Calibri" w:hAnsi="Courier New" w:cs="Courier New"/>
          <w:color w:val="000000"/>
          <w:sz w:val="24"/>
          <w:szCs w:val="24"/>
          <w:lang w:eastAsia="en-US"/>
        </w:rPr>
        <w:t>3)(vii</w:t>
      </w:r>
      <w:r w:rsidR="007C2B36">
        <w:rPr>
          <w:rFonts w:ascii="Courier New" w:eastAsia="Calibri" w:hAnsi="Courier New" w:cs="Courier New"/>
          <w:color w:val="000000"/>
          <w:sz w:val="24"/>
          <w:szCs w:val="24"/>
          <w:lang w:eastAsia="en-US"/>
        </w:rPr>
        <w:t>i</w:t>
      </w:r>
      <w:r w:rsidRPr="007B32D8">
        <w:rPr>
          <w:rFonts w:ascii="Courier New" w:eastAsia="Calibri" w:hAnsi="Courier New" w:cs="Courier New"/>
          <w:color w:val="000000"/>
          <w:sz w:val="24"/>
          <w:szCs w:val="24"/>
          <w:lang w:eastAsia="en-US"/>
        </w:rPr>
        <w:t>); and</w:t>
      </w:r>
    </w:p>
    <w:p w14:paraId="4C379F1C"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r w:rsidRPr="007B32D8">
        <w:rPr>
          <w:rFonts w:ascii="Courier New" w:eastAsia="Calibri" w:hAnsi="Courier New" w:cs="Courier New"/>
          <w:color w:val="000000"/>
          <w:sz w:val="24"/>
          <w:szCs w:val="24"/>
          <w:lang w:eastAsia="en-US"/>
        </w:rPr>
        <w:tab/>
      </w:r>
      <w:r w:rsidRPr="007B32D8">
        <w:rPr>
          <w:rFonts w:ascii="Courier New" w:eastAsia="Calibri" w:hAnsi="Courier New" w:cs="Courier New"/>
          <w:color w:val="000000"/>
          <w:sz w:val="24"/>
          <w:szCs w:val="24"/>
          <w:lang w:eastAsia="en-US"/>
        </w:rPr>
        <w:tab/>
      </w:r>
      <w:proofErr w:type="gramStart"/>
      <w:r w:rsidR="007C2B36">
        <w:rPr>
          <w:rFonts w:ascii="Courier New" w:eastAsia="Calibri" w:hAnsi="Courier New" w:cs="Courier New"/>
          <w:color w:val="000000"/>
          <w:sz w:val="24"/>
          <w:szCs w:val="24"/>
          <w:lang w:eastAsia="en-US"/>
        </w:rPr>
        <w:t>d</w:t>
      </w:r>
      <w:r w:rsidRPr="007B32D8">
        <w:rPr>
          <w:rFonts w:ascii="Courier New" w:eastAsia="Calibri" w:hAnsi="Courier New" w:cs="Courier New"/>
          <w:color w:val="000000"/>
          <w:sz w:val="24"/>
          <w:szCs w:val="24"/>
          <w:lang w:eastAsia="en-US"/>
        </w:rPr>
        <w:t>.  Removing</w:t>
      </w:r>
      <w:proofErr w:type="gramEnd"/>
      <w:r w:rsidRPr="007B32D8">
        <w:rPr>
          <w:rFonts w:ascii="Courier New" w:eastAsia="Calibri" w:hAnsi="Courier New" w:cs="Courier New"/>
          <w:color w:val="000000"/>
          <w:sz w:val="24"/>
          <w:szCs w:val="24"/>
          <w:lang w:eastAsia="en-US"/>
        </w:rPr>
        <w:t xml:space="preserve"> from newly designated paragraph (a)(3)(i</w:t>
      </w:r>
      <w:r w:rsidR="007C2B36">
        <w:rPr>
          <w:rFonts w:ascii="Courier New" w:eastAsia="Calibri" w:hAnsi="Courier New" w:cs="Courier New"/>
          <w:color w:val="000000"/>
          <w:sz w:val="24"/>
          <w:szCs w:val="24"/>
          <w:lang w:eastAsia="en-US"/>
        </w:rPr>
        <w:t>x</w:t>
      </w:r>
      <w:r w:rsidRPr="007B32D8">
        <w:rPr>
          <w:rFonts w:ascii="Courier New" w:eastAsia="Calibri" w:hAnsi="Courier New" w:cs="Courier New"/>
          <w:color w:val="000000"/>
          <w:sz w:val="24"/>
          <w:szCs w:val="24"/>
          <w:lang w:eastAsia="en-US"/>
        </w:rPr>
        <w:t>) “Subpart 39.2” and adding “subpart 39.2” in its place.</w:t>
      </w:r>
    </w:p>
    <w:p w14:paraId="0CDFD682"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r w:rsidRPr="007B32D8">
        <w:rPr>
          <w:rFonts w:ascii="Courier New" w:eastAsia="Calibri" w:hAnsi="Courier New" w:cs="Courier New"/>
          <w:color w:val="000000"/>
          <w:sz w:val="24"/>
          <w:szCs w:val="24"/>
          <w:lang w:eastAsia="en-US"/>
        </w:rPr>
        <w:tab/>
        <w:t xml:space="preserve">The </w:t>
      </w:r>
      <w:del w:id="43" w:author="Brooks, E. Brad (OFR)" w:date="2020-02-07T11:02:00Z">
        <w:r w:rsidRPr="007B32D8" w:rsidDel="00E70F72">
          <w:rPr>
            <w:rFonts w:ascii="Courier New" w:eastAsia="Calibri" w:hAnsi="Courier New" w:cs="Courier New"/>
            <w:color w:val="000000"/>
            <w:sz w:val="24"/>
            <w:szCs w:val="24"/>
            <w:lang w:eastAsia="en-US"/>
          </w:rPr>
          <w:delText>added text</w:delText>
        </w:r>
      </w:del>
      <w:ins w:id="44" w:author="Brooks, E. Brad (OFR)" w:date="2020-02-07T11:02:00Z">
        <w:r w:rsidR="00E70F72">
          <w:rPr>
            <w:rFonts w:ascii="Courier New" w:eastAsia="Calibri" w:hAnsi="Courier New" w:cs="Courier New"/>
            <w:color w:val="000000"/>
            <w:sz w:val="24"/>
            <w:szCs w:val="24"/>
            <w:lang w:eastAsia="en-US"/>
          </w:rPr>
          <w:t>addition</w:t>
        </w:r>
      </w:ins>
      <w:r w:rsidRPr="007B32D8">
        <w:rPr>
          <w:rFonts w:ascii="Courier New" w:eastAsia="Calibri" w:hAnsi="Courier New" w:cs="Courier New"/>
          <w:color w:val="000000"/>
          <w:sz w:val="24"/>
          <w:szCs w:val="24"/>
          <w:lang w:eastAsia="en-US"/>
        </w:rPr>
        <w:t xml:space="preserve"> reads as follows:</w:t>
      </w:r>
    </w:p>
    <w:p w14:paraId="0234EAD5" w14:textId="77777777" w:rsidR="007B32D8" w:rsidRPr="007B32D8" w:rsidRDefault="007B32D8" w:rsidP="007B32D8">
      <w:pPr>
        <w:tabs>
          <w:tab w:val="left" w:pos="720"/>
          <w:tab w:val="left" w:pos="1080"/>
          <w:tab w:val="left" w:pos="1440"/>
        </w:tabs>
        <w:spacing w:line="480" w:lineRule="auto"/>
        <w:outlineLvl w:val="2"/>
        <w:rPr>
          <w:rFonts w:ascii="Courier New" w:hAnsi="Courier New" w:cs="Courier New"/>
          <w:b/>
          <w:bCs/>
          <w:color w:val="000000"/>
          <w:sz w:val="24"/>
          <w:szCs w:val="24"/>
          <w:lang w:val="en" w:eastAsia="en-US"/>
        </w:rPr>
      </w:pPr>
      <w:proofErr w:type="gramStart"/>
      <w:r w:rsidRPr="007B32D8">
        <w:rPr>
          <w:rFonts w:ascii="Courier New" w:hAnsi="Courier New" w:cs="Courier New"/>
          <w:b/>
          <w:bCs/>
          <w:color w:val="000000"/>
          <w:sz w:val="24"/>
          <w:szCs w:val="24"/>
          <w:lang w:val="en" w:eastAsia="en-US"/>
        </w:rPr>
        <w:t>10.001  Policy</w:t>
      </w:r>
      <w:proofErr w:type="gramEnd"/>
      <w:r w:rsidRPr="007B32D8">
        <w:rPr>
          <w:rFonts w:ascii="Courier New" w:hAnsi="Courier New" w:cs="Courier New"/>
          <w:b/>
          <w:bCs/>
          <w:color w:val="000000"/>
          <w:sz w:val="24"/>
          <w:szCs w:val="24"/>
          <w:lang w:val="en" w:eastAsia="en-US"/>
        </w:rPr>
        <w:t>.</w:t>
      </w:r>
    </w:p>
    <w:p w14:paraId="4321AA4C"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r w:rsidRPr="007B32D8">
        <w:rPr>
          <w:rFonts w:ascii="Courier New" w:eastAsia="Calibri" w:hAnsi="Courier New" w:cs="Courier New"/>
          <w:color w:val="000000"/>
          <w:sz w:val="24"/>
          <w:szCs w:val="24"/>
          <w:lang w:eastAsia="en-US"/>
        </w:rPr>
        <w:tab/>
        <w:t xml:space="preserve">(a)  * </w:t>
      </w:r>
      <w:r w:rsidR="00EC01C9">
        <w:rPr>
          <w:rFonts w:ascii="Courier New" w:eastAsia="Calibri" w:hAnsi="Courier New" w:cs="Courier New"/>
          <w:color w:val="000000"/>
          <w:sz w:val="24"/>
          <w:szCs w:val="24"/>
          <w:lang w:eastAsia="en-US"/>
        </w:rPr>
        <w:t xml:space="preserve"> </w:t>
      </w:r>
      <w:r w:rsidRPr="007B32D8">
        <w:rPr>
          <w:rFonts w:ascii="Courier New" w:eastAsia="Calibri" w:hAnsi="Courier New" w:cs="Courier New"/>
          <w:color w:val="000000"/>
          <w:sz w:val="24"/>
          <w:szCs w:val="24"/>
          <w:lang w:eastAsia="en-US"/>
        </w:rPr>
        <w:t xml:space="preserve"> * </w:t>
      </w:r>
      <w:r w:rsidR="00EC01C9">
        <w:rPr>
          <w:rFonts w:ascii="Courier New" w:eastAsia="Calibri" w:hAnsi="Courier New" w:cs="Courier New"/>
          <w:color w:val="000000"/>
          <w:sz w:val="24"/>
          <w:szCs w:val="24"/>
          <w:lang w:eastAsia="en-US"/>
        </w:rPr>
        <w:t xml:space="preserve"> </w:t>
      </w:r>
      <w:r w:rsidRPr="007B32D8">
        <w:rPr>
          <w:rFonts w:ascii="Courier New" w:eastAsia="Calibri" w:hAnsi="Courier New" w:cs="Courier New"/>
          <w:color w:val="000000"/>
          <w:sz w:val="24"/>
          <w:szCs w:val="24"/>
          <w:lang w:eastAsia="en-US"/>
        </w:rPr>
        <w:t xml:space="preserve"> *</w:t>
      </w:r>
    </w:p>
    <w:p w14:paraId="7D8EF2EF"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r w:rsidRPr="007B32D8">
        <w:rPr>
          <w:rFonts w:ascii="Courier New" w:eastAsia="Calibri" w:hAnsi="Courier New" w:cs="Courier New"/>
          <w:color w:val="000000"/>
          <w:sz w:val="24"/>
          <w:szCs w:val="24"/>
          <w:lang w:eastAsia="en-US"/>
        </w:rPr>
        <w:tab/>
      </w:r>
      <w:r w:rsidRPr="007B32D8">
        <w:rPr>
          <w:rFonts w:ascii="Courier New" w:eastAsia="Calibri" w:hAnsi="Courier New" w:cs="Courier New"/>
          <w:color w:val="000000"/>
          <w:sz w:val="24"/>
          <w:szCs w:val="24"/>
          <w:lang w:eastAsia="en-US"/>
        </w:rPr>
        <w:tab/>
        <w:t xml:space="preserve">(3)  * </w:t>
      </w:r>
      <w:r w:rsidR="00EC01C9">
        <w:rPr>
          <w:rFonts w:ascii="Courier New" w:eastAsia="Calibri" w:hAnsi="Courier New" w:cs="Courier New"/>
          <w:color w:val="000000"/>
          <w:sz w:val="24"/>
          <w:szCs w:val="24"/>
          <w:lang w:eastAsia="en-US"/>
        </w:rPr>
        <w:t xml:space="preserve"> </w:t>
      </w:r>
      <w:r w:rsidRPr="007B32D8">
        <w:rPr>
          <w:rFonts w:ascii="Courier New" w:eastAsia="Calibri" w:hAnsi="Courier New" w:cs="Courier New"/>
          <w:color w:val="000000"/>
          <w:sz w:val="24"/>
          <w:szCs w:val="24"/>
          <w:lang w:eastAsia="en-US"/>
        </w:rPr>
        <w:t xml:space="preserve"> * </w:t>
      </w:r>
      <w:r w:rsidR="00EC01C9">
        <w:rPr>
          <w:rFonts w:ascii="Courier New" w:eastAsia="Calibri" w:hAnsi="Courier New" w:cs="Courier New"/>
          <w:color w:val="000000"/>
          <w:sz w:val="24"/>
          <w:szCs w:val="24"/>
          <w:lang w:eastAsia="en-US"/>
        </w:rPr>
        <w:t xml:space="preserve"> </w:t>
      </w:r>
      <w:r w:rsidRPr="007B32D8">
        <w:rPr>
          <w:rFonts w:ascii="Courier New" w:eastAsia="Calibri" w:hAnsi="Courier New" w:cs="Courier New"/>
          <w:color w:val="000000"/>
          <w:sz w:val="24"/>
          <w:szCs w:val="24"/>
          <w:lang w:eastAsia="en-US"/>
        </w:rPr>
        <w:t xml:space="preserve"> *</w:t>
      </w:r>
    </w:p>
    <w:p w14:paraId="700ABD0C"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r w:rsidRPr="007B32D8">
        <w:rPr>
          <w:rFonts w:ascii="Courier New" w:eastAsia="Calibri" w:hAnsi="Courier New" w:cs="Courier New"/>
          <w:color w:val="000000"/>
          <w:sz w:val="24"/>
          <w:szCs w:val="24"/>
          <w:lang w:eastAsia="en-US"/>
        </w:rPr>
        <w:tab/>
      </w:r>
      <w:r w:rsidRPr="007B32D8">
        <w:rPr>
          <w:rFonts w:ascii="Courier New" w:eastAsia="Calibri" w:hAnsi="Courier New" w:cs="Courier New"/>
          <w:color w:val="000000"/>
          <w:sz w:val="24"/>
          <w:szCs w:val="24"/>
          <w:lang w:eastAsia="en-US"/>
        </w:rPr>
        <w:tab/>
      </w:r>
      <w:r w:rsidRPr="007B32D8">
        <w:rPr>
          <w:rFonts w:ascii="Courier New" w:eastAsia="Calibri" w:hAnsi="Courier New" w:cs="Courier New"/>
          <w:color w:val="000000"/>
          <w:sz w:val="24"/>
          <w:szCs w:val="24"/>
          <w:lang w:eastAsia="en-US"/>
        </w:rPr>
        <w:tab/>
        <w:t>(vii</w:t>
      </w:r>
      <w:r w:rsidR="007C2B36">
        <w:rPr>
          <w:rFonts w:ascii="Courier New" w:eastAsia="Calibri" w:hAnsi="Courier New" w:cs="Courier New"/>
          <w:color w:val="000000"/>
          <w:sz w:val="24"/>
          <w:szCs w:val="24"/>
          <w:lang w:eastAsia="en-US"/>
        </w:rPr>
        <w:t>i</w:t>
      </w:r>
      <w:r w:rsidRPr="007B32D8">
        <w:rPr>
          <w:rFonts w:ascii="Courier New" w:eastAsia="Calibri" w:hAnsi="Courier New" w:cs="Courier New"/>
          <w:color w:val="000000"/>
          <w:sz w:val="24"/>
          <w:szCs w:val="24"/>
          <w:lang w:eastAsia="en-US"/>
        </w:rPr>
        <w:t>)  Determine whether the acquisition should utilize any of the small business programs in accordance with part 19; and</w:t>
      </w:r>
    </w:p>
    <w:p w14:paraId="670369DF"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r w:rsidRPr="007B32D8">
        <w:rPr>
          <w:rFonts w:ascii="Courier New" w:eastAsia="Calibri" w:hAnsi="Courier New" w:cs="Courier New"/>
          <w:color w:val="000000"/>
          <w:sz w:val="24"/>
          <w:szCs w:val="24"/>
          <w:lang w:eastAsia="en-US"/>
        </w:rPr>
        <w:t xml:space="preserve">* </w:t>
      </w:r>
      <w:r w:rsidR="00EC01C9">
        <w:rPr>
          <w:rFonts w:ascii="Courier New" w:eastAsia="Calibri" w:hAnsi="Courier New" w:cs="Courier New"/>
          <w:color w:val="000000"/>
          <w:sz w:val="24"/>
          <w:szCs w:val="24"/>
          <w:lang w:eastAsia="en-US"/>
        </w:rPr>
        <w:t xml:space="preserve"> </w:t>
      </w:r>
      <w:r w:rsidRPr="007B32D8">
        <w:rPr>
          <w:rFonts w:ascii="Courier New" w:eastAsia="Calibri" w:hAnsi="Courier New" w:cs="Courier New"/>
          <w:color w:val="000000"/>
          <w:sz w:val="24"/>
          <w:szCs w:val="24"/>
          <w:lang w:eastAsia="en-US"/>
        </w:rPr>
        <w:t xml:space="preserve"> * </w:t>
      </w:r>
      <w:r w:rsidR="00EC01C9">
        <w:rPr>
          <w:rFonts w:ascii="Courier New" w:eastAsia="Calibri" w:hAnsi="Courier New" w:cs="Courier New"/>
          <w:color w:val="000000"/>
          <w:sz w:val="24"/>
          <w:szCs w:val="24"/>
          <w:lang w:eastAsia="en-US"/>
        </w:rPr>
        <w:t xml:space="preserve"> </w:t>
      </w:r>
      <w:r w:rsidRPr="007B32D8">
        <w:rPr>
          <w:rFonts w:ascii="Courier New" w:eastAsia="Calibri" w:hAnsi="Courier New" w:cs="Courier New"/>
          <w:color w:val="000000"/>
          <w:sz w:val="24"/>
          <w:szCs w:val="24"/>
          <w:lang w:eastAsia="en-US"/>
        </w:rPr>
        <w:t xml:space="preserve"> * </w:t>
      </w:r>
      <w:r w:rsidR="00EC01C9">
        <w:rPr>
          <w:rFonts w:ascii="Courier New" w:eastAsia="Calibri" w:hAnsi="Courier New" w:cs="Courier New"/>
          <w:color w:val="000000"/>
          <w:sz w:val="24"/>
          <w:szCs w:val="24"/>
          <w:lang w:eastAsia="en-US"/>
        </w:rPr>
        <w:t xml:space="preserve"> </w:t>
      </w:r>
      <w:r w:rsidRPr="007B32D8">
        <w:rPr>
          <w:rFonts w:ascii="Courier New" w:eastAsia="Calibri" w:hAnsi="Courier New" w:cs="Courier New"/>
          <w:color w:val="000000"/>
          <w:sz w:val="24"/>
          <w:szCs w:val="24"/>
          <w:lang w:eastAsia="en-US"/>
        </w:rPr>
        <w:t xml:space="preserve"> *  </w:t>
      </w:r>
      <w:r w:rsidR="00EC01C9">
        <w:rPr>
          <w:rFonts w:ascii="Courier New" w:eastAsia="Calibri" w:hAnsi="Courier New" w:cs="Courier New"/>
          <w:color w:val="000000"/>
          <w:sz w:val="24"/>
          <w:szCs w:val="24"/>
          <w:lang w:eastAsia="en-US"/>
        </w:rPr>
        <w:t xml:space="preserve"> </w:t>
      </w:r>
      <w:r w:rsidRPr="007B32D8">
        <w:rPr>
          <w:rFonts w:ascii="Courier New" w:eastAsia="Calibri" w:hAnsi="Courier New" w:cs="Courier New"/>
          <w:color w:val="000000"/>
          <w:sz w:val="24"/>
          <w:szCs w:val="24"/>
          <w:lang w:eastAsia="en-US"/>
        </w:rPr>
        <w:t>*</w:t>
      </w:r>
    </w:p>
    <w:p w14:paraId="09017B3D" w14:textId="5A471712" w:rsidR="007B32D8" w:rsidRPr="007B32D8" w:rsidDel="00E70F72" w:rsidRDefault="007B32D8" w:rsidP="007B32D8">
      <w:pPr>
        <w:tabs>
          <w:tab w:val="left" w:pos="720"/>
          <w:tab w:val="left" w:pos="1080"/>
          <w:tab w:val="left" w:pos="1440"/>
        </w:tabs>
        <w:spacing w:line="480" w:lineRule="auto"/>
        <w:rPr>
          <w:del w:id="45" w:author="Brooks, E. Brad (OFR)" w:date="2020-02-07T11:03:00Z"/>
          <w:rFonts w:ascii="Courier New" w:eastAsia="Calibri" w:hAnsi="Courier New" w:cs="Courier New"/>
          <w:color w:val="000000"/>
          <w:sz w:val="24"/>
          <w:szCs w:val="24"/>
          <w:lang w:eastAsia="en-US"/>
        </w:rPr>
      </w:pPr>
      <w:r w:rsidRPr="007B32D8">
        <w:rPr>
          <w:rFonts w:ascii="Courier New" w:eastAsia="Calibri" w:hAnsi="Courier New" w:cs="Courier New"/>
          <w:color w:val="000000"/>
          <w:sz w:val="24"/>
          <w:szCs w:val="24"/>
          <w:lang w:eastAsia="en-US"/>
        </w:rPr>
        <w:lastRenderedPageBreak/>
        <w:tab/>
        <w:t>1</w:t>
      </w:r>
      <w:ins w:id="46" w:author="Brooks, E. Brad (OFR)" w:date="2020-02-13T15:51:00Z">
        <w:r w:rsidR="00996384">
          <w:rPr>
            <w:rFonts w:ascii="Courier New" w:eastAsia="Calibri" w:hAnsi="Courier New" w:cs="Courier New"/>
            <w:color w:val="000000"/>
            <w:sz w:val="24"/>
            <w:szCs w:val="24"/>
            <w:lang w:eastAsia="en-US"/>
          </w:rPr>
          <w:t>0</w:t>
        </w:r>
      </w:ins>
      <w:del w:id="47" w:author="Brooks, E. Brad (OFR)" w:date="2020-02-13T15:51:00Z">
        <w:r w:rsidR="00BA3FCC" w:rsidDel="00996384">
          <w:rPr>
            <w:rFonts w:ascii="Courier New" w:eastAsia="Calibri" w:hAnsi="Courier New" w:cs="Courier New"/>
            <w:color w:val="000000"/>
            <w:sz w:val="24"/>
            <w:szCs w:val="24"/>
            <w:lang w:eastAsia="en-US"/>
          </w:rPr>
          <w:delText>1</w:delText>
        </w:r>
      </w:del>
      <w:r w:rsidRPr="007B32D8">
        <w:rPr>
          <w:rFonts w:ascii="Courier New" w:eastAsia="Calibri" w:hAnsi="Courier New" w:cs="Courier New"/>
          <w:color w:val="000000"/>
          <w:sz w:val="24"/>
          <w:szCs w:val="24"/>
          <w:lang w:eastAsia="en-US"/>
        </w:rPr>
        <w:t>.  Amend section 10.002 by revising paragraph (b</w:t>
      </w:r>
      <w:proofErr w:type="gramStart"/>
      <w:r w:rsidRPr="007B32D8">
        <w:rPr>
          <w:rFonts w:ascii="Courier New" w:eastAsia="Calibri" w:hAnsi="Courier New" w:cs="Courier New"/>
          <w:color w:val="000000"/>
          <w:sz w:val="24"/>
          <w:szCs w:val="24"/>
          <w:lang w:eastAsia="en-US"/>
        </w:rPr>
        <w:t>)(</w:t>
      </w:r>
      <w:proofErr w:type="gramEnd"/>
      <w:r w:rsidRPr="007B32D8">
        <w:rPr>
          <w:rFonts w:ascii="Courier New" w:eastAsia="Calibri" w:hAnsi="Courier New" w:cs="Courier New"/>
          <w:color w:val="000000"/>
          <w:sz w:val="24"/>
          <w:szCs w:val="24"/>
          <w:lang w:eastAsia="en-US"/>
        </w:rPr>
        <w:t>1)(vii)</w:t>
      </w:r>
      <w:del w:id="48" w:author="Brooks, E. Brad (OFR)" w:date="2020-02-07T11:03:00Z">
        <w:r w:rsidRPr="007B32D8" w:rsidDel="00E70F72">
          <w:rPr>
            <w:rFonts w:ascii="Courier New" w:eastAsia="Calibri" w:hAnsi="Courier New" w:cs="Courier New"/>
            <w:color w:val="000000"/>
            <w:sz w:val="24"/>
            <w:szCs w:val="24"/>
            <w:lang w:eastAsia="en-US"/>
          </w:rPr>
          <w:delText>;</w:delText>
        </w:r>
      </w:del>
      <w:r w:rsidRPr="007B32D8">
        <w:rPr>
          <w:rFonts w:ascii="Courier New" w:eastAsia="Calibri" w:hAnsi="Courier New" w:cs="Courier New"/>
          <w:color w:val="000000"/>
          <w:sz w:val="24"/>
          <w:szCs w:val="24"/>
          <w:lang w:eastAsia="en-US"/>
        </w:rPr>
        <w:t xml:space="preserve"> and adding paragraph (b)(2)(ix)</w:t>
      </w:r>
      <w:del w:id="49" w:author="Brooks, E. Brad (OFR)" w:date="2020-02-07T11:03:00Z">
        <w:r w:rsidRPr="007B32D8" w:rsidDel="00E70F72">
          <w:rPr>
            <w:rFonts w:ascii="Courier New" w:eastAsia="Calibri" w:hAnsi="Courier New" w:cs="Courier New"/>
            <w:color w:val="000000"/>
            <w:sz w:val="24"/>
            <w:szCs w:val="24"/>
            <w:lang w:eastAsia="en-US"/>
          </w:rPr>
          <w:delText>.</w:delText>
        </w:r>
      </w:del>
      <w:ins w:id="50" w:author="Brooks, E. Brad (OFR)" w:date="2020-02-07T11:03:00Z">
        <w:r w:rsidR="00E70F72">
          <w:rPr>
            <w:rFonts w:ascii="Courier New" w:eastAsia="Calibri" w:hAnsi="Courier New" w:cs="Courier New"/>
            <w:color w:val="000000"/>
            <w:sz w:val="24"/>
            <w:szCs w:val="24"/>
            <w:lang w:eastAsia="en-US"/>
          </w:rPr>
          <w:t xml:space="preserve"> to </w:t>
        </w:r>
      </w:ins>
    </w:p>
    <w:p w14:paraId="18E183DE"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del w:id="51" w:author="Brooks, E. Brad (OFR)" w:date="2020-02-07T11:03:00Z">
        <w:r w:rsidRPr="007B32D8" w:rsidDel="00E70F72">
          <w:rPr>
            <w:rFonts w:ascii="Courier New" w:eastAsia="Calibri" w:hAnsi="Courier New" w:cs="Courier New"/>
            <w:color w:val="000000"/>
            <w:sz w:val="24"/>
            <w:szCs w:val="24"/>
            <w:lang w:eastAsia="en-US"/>
          </w:rPr>
          <w:tab/>
          <w:delText xml:space="preserve">The revised and added text </w:delText>
        </w:r>
      </w:del>
      <w:proofErr w:type="gramStart"/>
      <w:r w:rsidRPr="007B32D8">
        <w:rPr>
          <w:rFonts w:ascii="Courier New" w:eastAsia="Calibri" w:hAnsi="Courier New" w:cs="Courier New"/>
          <w:color w:val="000000"/>
          <w:sz w:val="24"/>
          <w:szCs w:val="24"/>
          <w:lang w:eastAsia="en-US"/>
        </w:rPr>
        <w:t>read</w:t>
      </w:r>
      <w:proofErr w:type="gramEnd"/>
      <w:del w:id="52" w:author="Brooks, E. Brad (OFR)" w:date="2020-02-07T11:03:00Z">
        <w:r w:rsidRPr="007B32D8" w:rsidDel="00E70F72">
          <w:rPr>
            <w:rFonts w:ascii="Courier New" w:eastAsia="Calibri" w:hAnsi="Courier New" w:cs="Courier New"/>
            <w:color w:val="000000"/>
            <w:sz w:val="24"/>
            <w:szCs w:val="24"/>
            <w:lang w:eastAsia="en-US"/>
          </w:rPr>
          <w:delText>s</w:delText>
        </w:r>
      </w:del>
      <w:r w:rsidRPr="007B32D8">
        <w:rPr>
          <w:rFonts w:ascii="Courier New" w:eastAsia="Calibri" w:hAnsi="Courier New" w:cs="Courier New"/>
          <w:color w:val="000000"/>
          <w:sz w:val="24"/>
          <w:szCs w:val="24"/>
          <w:lang w:eastAsia="en-US"/>
        </w:rPr>
        <w:t xml:space="preserve"> as follows:</w:t>
      </w:r>
    </w:p>
    <w:p w14:paraId="1E8C91AD" w14:textId="77777777" w:rsidR="007B32D8" w:rsidRPr="007B32D8" w:rsidRDefault="007B32D8" w:rsidP="007B32D8">
      <w:pPr>
        <w:tabs>
          <w:tab w:val="left" w:pos="720"/>
          <w:tab w:val="left" w:pos="1080"/>
          <w:tab w:val="left" w:pos="1440"/>
        </w:tabs>
        <w:spacing w:line="480" w:lineRule="auto"/>
        <w:outlineLvl w:val="2"/>
        <w:rPr>
          <w:rFonts w:ascii="Courier New" w:hAnsi="Courier New" w:cs="Courier New"/>
          <w:b/>
          <w:bCs/>
          <w:color w:val="000000"/>
          <w:sz w:val="24"/>
          <w:szCs w:val="24"/>
          <w:lang w:val="en" w:eastAsia="en-US"/>
        </w:rPr>
      </w:pPr>
      <w:proofErr w:type="gramStart"/>
      <w:r w:rsidRPr="007B32D8">
        <w:rPr>
          <w:rFonts w:ascii="Courier New" w:hAnsi="Courier New" w:cs="Courier New"/>
          <w:b/>
          <w:bCs/>
          <w:color w:val="000000"/>
          <w:sz w:val="24"/>
          <w:szCs w:val="24"/>
          <w:lang w:val="en" w:eastAsia="en-US"/>
        </w:rPr>
        <w:t>10.002  Procedures</w:t>
      </w:r>
      <w:proofErr w:type="gramEnd"/>
      <w:r w:rsidRPr="007B32D8">
        <w:rPr>
          <w:rFonts w:ascii="Courier New" w:hAnsi="Courier New" w:cs="Courier New"/>
          <w:b/>
          <w:bCs/>
          <w:color w:val="000000"/>
          <w:sz w:val="24"/>
          <w:szCs w:val="24"/>
          <w:lang w:val="en" w:eastAsia="en-US"/>
        </w:rPr>
        <w:t>.</w:t>
      </w:r>
    </w:p>
    <w:p w14:paraId="11BD4BE7" w14:textId="77777777" w:rsidR="007B32D8" w:rsidRPr="007B32D8" w:rsidRDefault="007B32D8" w:rsidP="007B32D8">
      <w:pPr>
        <w:tabs>
          <w:tab w:val="left" w:pos="720"/>
          <w:tab w:val="left" w:pos="1080"/>
          <w:tab w:val="left" w:pos="144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 xml:space="preserve">* </w:t>
      </w:r>
      <w:r w:rsidR="00593C8A">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w:t>
      </w:r>
      <w:r w:rsidR="00593C8A">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r w:rsidR="00593C8A">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r w:rsidR="00593C8A">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26159D49" w14:textId="77777777" w:rsidR="007B32D8" w:rsidRPr="007B32D8" w:rsidRDefault="007B32D8" w:rsidP="007B32D8">
      <w:pPr>
        <w:tabs>
          <w:tab w:val="left" w:pos="720"/>
          <w:tab w:val="left" w:pos="1080"/>
          <w:tab w:val="left" w:pos="1440"/>
        </w:tabs>
        <w:spacing w:line="480" w:lineRule="auto"/>
        <w:rPr>
          <w:rFonts w:ascii="Courier New" w:hAnsi="Courier New" w:cs="Courier New"/>
          <w:color w:val="000000"/>
          <w:sz w:val="24"/>
          <w:szCs w:val="24"/>
          <w:lang w:eastAsia="en-US"/>
        </w:rPr>
      </w:pPr>
      <w:r w:rsidRPr="007B32D8">
        <w:rPr>
          <w:rFonts w:ascii="Courier New" w:hAnsi="Courier New" w:cs="Courier New"/>
          <w:color w:val="000000"/>
          <w:sz w:val="24"/>
          <w:szCs w:val="24"/>
          <w:lang w:val="en" w:eastAsia="en-US"/>
        </w:rPr>
        <w:tab/>
        <w:t xml:space="preserve">(b)  </w:t>
      </w:r>
      <w:r w:rsidRPr="007B32D8">
        <w:rPr>
          <w:rFonts w:ascii="Courier New" w:hAnsi="Courier New" w:cs="Courier New"/>
          <w:color w:val="000000"/>
          <w:sz w:val="24"/>
          <w:szCs w:val="24"/>
          <w:lang w:eastAsia="en-US"/>
        </w:rPr>
        <w:t xml:space="preserve">* </w:t>
      </w:r>
      <w:r w:rsidR="00EC01C9">
        <w:rPr>
          <w:rFonts w:ascii="Courier New" w:hAnsi="Courier New" w:cs="Courier New"/>
          <w:color w:val="000000"/>
          <w:sz w:val="24"/>
          <w:szCs w:val="24"/>
          <w:lang w:eastAsia="en-US"/>
        </w:rPr>
        <w:t xml:space="preserve"> </w:t>
      </w:r>
      <w:r w:rsidRPr="007B32D8">
        <w:rPr>
          <w:rFonts w:ascii="Courier New" w:hAnsi="Courier New" w:cs="Courier New"/>
          <w:color w:val="000000"/>
          <w:sz w:val="24"/>
          <w:szCs w:val="24"/>
          <w:lang w:eastAsia="en-US"/>
        </w:rPr>
        <w:t xml:space="preserve"> * </w:t>
      </w:r>
      <w:r w:rsidR="00EC01C9">
        <w:rPr>
          <w:rFonts w:ascii="Courier New" w:hAnsi="Courier New" w:cs="Courier New"/>
          <w:color w:val="000000"/>
          <w:sz w:val="24"/>
          <w:szCs w:val="24"/>
          <w:lang w:eastAsia="en-US"/>
        </w:rPr>
        <w:t xml:space="preserve"> </w:t>
      </w:r>
      <w:r w:rsidRPr="007B32D8">
        <w:rPr>
          <w:rFonts w:ascii="Courier New" w:hAnsi="Courier New" w:cs="Courier New"/>
          <w:color w:val="000000"/>
          <w:sz w:val="24"/>
          <w:szCs w:val="24"/>
          <w:lang w:eastAsia="en-US"/>
        </w:rPr>
        <w:t xml:space="preserve"> *</w:t>
      </w:r>
    </w:p>
    <w:p w14:paraId="263FAE1F" w14:textId="77777777" w:rsidR="007B32D8" w:rsidRPr="007B32D8" w:rsidRDefault="007B32D8" w:rsidP="007B32D8">
      <w:pPr>
        <w:tabs>
          <w:tab w:val="left" w:pos="720"/>
          <w:tab w:val="left" w:pos="1080"/>
          <w:tab w:val="left" w:pos="144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 xml:space="preserve">(1)  * </w:t>
      </w:r>
      <w:r w:rsidR="00EC01C9">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EC01C9">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7407A25E" w14:textId="77777777" w:rsidR="007B32D8" w:rsidRPr="007B32D8" w:rsidRDefault="007B32D8" w:rsidP="007B32D8">
      <w:pPr>
        <w:tabs>
          <w:tab w:val="left" w:pos="720"/>
          <w:tab w:val="left" w:pos="1080"/>
          <w:tab w:val="left" w:pos="1440"/>
        </w:tabs>
        <w:spacing w:line="480" w:lineRule="auto"/>
        <w:ind w:firstLine="360"/>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 xml:space="preserve">(vii)  Whether the Government’s </w:t>
      </w:r>
      <w:proofErr w:type="gramStart"/>
      <w:r w:rsidRPr="007B32D8">
        <w:rPr>
          <w:rFonts w:ascii="Courier New" w:hAnsi="Courier New" w:cs="Courier New"/>
          <w:color w:val="000000"/>
          <w:sz w:val="24"/>
          <w:szCs w:val="24"/>
          <w:lang w:val="en" w:eastAsia="en-US"/>
        </w:rPr>
        <w:t>needs can</w:t>
      </w:r>
      <w:proofErr w:type="gramEnd"/>
      <w:r w:rsidRPr="007B32D8">
        <w:rPr>
          <w:rFonts w:ascii="Courier New" w:hAnsi="Courier New" w:cs="Courier New"/>
          <w:color w:val="000000"/>
          <w:sz w:val="24"/>
          <w:szCs w:val="24"/>
          <w:lang w:val="en" w:eastAsia="en-US"/>
        </w:rPr>
        <w:t xml:space="preserve"> be met by small business concerns that will likely submit a competitive offer at fair market prices (see</w:t>
      </w:r>
      <w:r w:rsidRPr="007B32D8">
        <w:rPr>
          <w:rFonts w:ascii="Courier New" w:hAnsi="Courier New" w:cs="Courier New"/>
          <w:color w:val="000000"/>
          <w:sz w:val="24"/>
          <w:szCs w:val="24"/>
          <w:lang w:eastAsia="en-US"/>
        </w:rPr>
        <w:t xml:space="preserve"> </w:t>
      </w:r>
      <w:r w:rsidRPr="007B32D8">
        <w:rPr>
          <w:rFonts w:ascii="Courier New" w:hAnsi="Courier New" w:cs="Courier New"/>
          <w:color w:val="000000"/>
          <w:sz w:val="24"/>
          <w:szCs w:val="24"/>
          <w:lang w:val="en" w:eastAsia="en-US"/>
        </w:rPr>
        <w:t>part 19).</w:t>
      </w:r>
    </w:p>
    <w:p w14:paraId="63ECD872" w14:textId="77777777" w:rsidR="007B32D8" w:rsidRPr="007B32D8" w:rsidRDefault="007B32D8" w:rsidP="007B32D8">
      <w:pPr>
        <w:tabs>
          <w:tab w:val="left" w:pos="720"/>
          <w:tab w:val="left" w:pos="1080"/>
          <w:tab w:val="left" w:pos="1440"/>
        </w:tabs>
        <w:spacing w:line="480" w:lineRule="auto"/>
        <w:ind w:firstLine="720"/>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t xml:space="preserve">(2)  * </w:t>
      </w:r>
      <w:r w:rsidR="00593C8A">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593C8A">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103887A0"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r w:rsidRPr="007B32D8">
        <w:rPr>
          <w:rFonts w:ascii="Courier New" w:eastAsia="Calibri" w:hAnsi="Courier New" w:cs="Courier New"/>
          <w:color w:val="000000"/>
          <w:sz w:val="24"/>
          <w:szCs w:val="24"/>
          <w:lang w:val="en" w:eastAsia="en-US"/>
        </w:rPr>
        <w:tab/>
      </w:r>
      <w:r w:rsidRPr="007B32D8">
        <w:rPr>
          <w:rFonts w:ascii="Courier New" w:eastAsia="Calibri" w:hAnsi="Courier New" w:cs="Courier New"/>
          <w:color w:val="000000"/>
          <w:sz w:val="24"/>
          <w:szCs w:val="24"/>
          <w:lang w:val="en" w:eastAsia="en-US"/>
        </w:rPr>
        <w:tab/>
      </w:r>
      <w:r w:rsidRPr="007B32D8">
        <w:rPr>
          <w:rFonts w:ascii="Courier New" w:eastAsia="Calibri" w:hAnsi="Courier New" w:cs="Courier New"/>
          <w:color w:val="000000"/>
          <w:sz w:val="24"/>
          <w:szCs w:val="24"/>
          <w:lang w:val="en" w:eastAsia="en-US"/>
        </w:rPr>
        <w:tab/>
        <w:t xml:space="preserve">(ix)  </w:t>
      </w:r>
      <w:r w:rsidRPr="007B32D8">
        <w:rPr>
          <w:rFonts w:ascii="Courier New" w:eastAsia="Calibri" w:hAnsi="Courier New" w:cs="Courier New"/>
          <w:color w:val="000000"/>
          <w:sz w:val="24"/>
          <w:szCs w:val="24"/>
          <w:lang w:eastAsia="en-US"/>
        </w:rPr>
        <w:t xml:space="preserve">Reviewing </w:t>
      </w:r>
      <w:r w:rsidR="00B87DA1">
        <w:rPr>
          <w:rFonts w:ascii="Courier New" w:eastAsia="Calibri" w:hAnsi="Courier New" w:cs="Courier New"/>
          <w:color w:val="000000"/>
          <w:sz w:val="24"/>
          <w:szCs w:val="24"/>
          <w:lang w:eastAsia="en-US"/>
        </w:rPr>
        <w:t>systems</w:t>
      </w:r>
      <w:r w:rsidRPr="007B32D8">
        <w:rPr>
          <w:rFonts w:ascii="Courier New" w:eastAsia="Calibri" w:hAnsi="Courier New" w:cs="Courier New"/>
          <w:color w:val="000000"/>
          <w:sz w:val="24"/>
          <w:szCs w:val="24"/>
          <w:lang w:eastAsia="en-US"/>
        </w:rPr>
        <w:t xml:space="preserve"> such as the System for Award Management</w:t>
      </w:r>
      <w:r w:rsidR="00B87DA1">
        <w:rPr>
          <w:rFonts w:ascii="Courier New" w:eastAsia="Calibri" w:hAnsi="Courier New" w:cs="Courier New"/>
          <w:color w:val="000000"/>
          <w:sz w:val="24"/>
          <w:szCs w:val="24"/>
          <w:lang w:eastAsia="en-US"/>
        </w:rPr>
        <w:t>, the Federal Procurement Data System,</w:t>
      </w:r>
      <w:r w:rsidRPr="007B32D8">
        <w:rPr>
          <w:rFonts w:ascii="Courier New" w:eastAsia="Calibri" w:hAnsi="Courier New" w:cs="Courier New"/>
          <w:color w:val="000000"/>
          <w:sz w:val="24"/>
          <w:szCs w:val="24"/>
          <w:lang w:eastAsia="en-US"/>
        </w:rPr>
        <w:t xml:space="preserve"> and the S</w:t>
      </w:r>
      <w:r w:rsidR="00B87DA1">
        <w:rPr>
          <w:rFonts w:ascii="Courier New" w:eastAsia="Calibri" w:hAnsi="Courier New" w:cs="Courier New"/>
          <w:color w:val="000000"/>
          <w:sz w:val="24"/>
          <w:szCs w:val="24"/>
          <w:lang w:eastAsia="en-US"/>
        </w:rPr>
        <w:t xml:space="preserve">mall </w:t>
      </w:r>
      <w:r w:rsidRPr="007B32D8">
        <w:rPr>
          <w:rFonts w:ascii="Courier New" w:eastAsia="Calibri" w:hAnsi="Courier New" w:cs="Courier New"/>
          <w:color w:val="000000"/>
          <w:sz w:val="24"/>
          <w:szCs w:val="24"/>
          <w:lang w:eastAsia="en-US"/>
        </w:rPr>
        <w:t>B</w:t>
      </w:r>
      <w:r w:rsidR="00B87DA1">
        <w:rPr>
          <w:rFonts w:ascii="Courier New" w:eastAsia="Calibri" w:hAnsi="Courier New" w:cs="Courier New"/>
          <w:color w:val="000000"/>
          <w:sz w:val="24"/>
          <w:szCs w:val="24"/>
          <w:lang w:eastAsia="en-US"/>
        </w:rPr>
        <w:t xml:space="preserve">usiness </w:t>
      </w:r>
      <w:r w:rsidRPr="007B32D8">
        <w:rPr>
          <w:rFonts w:ascii="Courier New" w:eastAsia="Calibri" w:hAnsi="Courier New" w:cs="Courier New"/>
          <w:color w:val="000000"/>
          <w:sz w:val="24"/>
          <w:szCs w:val="24"/>
          <w:lang w:eastAsia="en-US"/>
        </w:rPr>
        <w:t>A</w:t>
      </w:r>
      <w:r w:rsidR="00B87DA1">
        <w:rPr>
          <w:rFonts w:ascii="Courier New" w:eastAsia="Calibri" w:hAnsi="Courier New" w:cs="Courier New"/>
          <w:color w:val="000000"/>
          <w:sz w:val="24"/>
          <w:szCs w:val="24"/>
          <w:lang w:eastAsia="en-US"/>
        </w:rPr>
        <w:t>dministration</w:t>
      </w:r>
      <w:r w:rsidRPr="007B32D8">
        <w:rPr>
          <w:rFonts w:ascii="Courier New" w:eastAsia="Calibri" w:hAnsi="Courier New" w:cs="Courier New"/>
          <w:color w:val="000000"/>
          <w:sz w:val="24"/>
          <w:szCs w:val="24"/>
          <w:lang w:eastAsia="en-US"/>
        </w:rPr>
        <w:t>’s Dynamic Small Business Search.</w:t>
      </w:r>
    </w:p>
    <w:p w14:paraId="63B7C26A"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r w:rsidRPr="007B32D8">
        <w:rPr>
          <w:rFonts w:ascii="Courier New" w:eastAsia="Calibri" w:hAnsi="Courier New" w:cs="Courier New"/>
          <w:color w:val="000000"/>
          <w:sz w:val="24"/>
          <w:szCs w:val="24"/>
          <w:lang w:eastAsia="en-US"/>
        </w:rPr>
        <w:t xml:space="preserve">* </w:t>
      </w:r>
      <w:r w:rsidR="00593C8A">
        <w:rPr>
          <w:rFonts w:ascii="Courier New" w:eastAsia="Calibri" w:hAnsi="Courier New" w:cs="Courier New"/>
          <w:color w:val="000000"/>
          <w:sz w:val="24"/>
          <w:szCs w:val="24"/>
          <w:lang w:eastAsia="en-US"/>
        </w:rPr>
        <w:t xml:space="preserve"> </w:t>
      </w:r>
      <w:r w:rsidRPr="007B32D8">
        <w:rPr>
          <w:rFonts w:ascii="Courier New" w:eastAsia="Calibri" w:hAnsi="Courier New" w:cs="Courier New"/>
          <w:color w:val="000000"/>
          <w:sz w:val="24"/>
          <w:szCs w:val="24"/>
          <w:lang w:eastAsia="en-US"/>
        </w:rPr>
        <w:t xml:space="preserve"> *  </w:t>
      </w:r>
      <w:r w:rsidR="00593C8A">
        <w:rPr>
          <w:rFonts w:ascii="Courier New" w:eastAsia="Calibri" w:hAnsi="Courier New" w:cs="Courier New"/>
          <w:color w:val="000000"/>
          <w:sz w:val="24"/>
          <w:szCs w:val="24"/>
          <w:lang w:eastAsia="en-US"/>
        </w:rPr>
        <w:t xml:space="preserve"> </w:t>
      </w:r>
      <w:r w:rsidRPr="007B32D8">
        <w:rPr>
          <w:rFonts w:ascii="Courier New" w:eastAsia="Calibri" w:hAnsi="Courier New" w:cs="Courier New"/>
          <w:color w:val="000000"/>
          <w:sz w:val="24"/>
          <w:szCs w:val="24"/>
          <w:lang w:eastAsia="en-US"/>
        </w:rPr>
        <w:t xml:space="preserve">* </w:t>
      </w:r>
      <w:r w:rsidR="00593C8A">
        <w:rPr>
          <w:rFonts w:ascii="Courier New" w:eastAsia="Calibri" w:hAnsi="Courier New" w:cs="Courier New"/>
          <w:color w:val="000000"/>
          <w:sz w:val="24"/>
          <w:szCs w:val="24"/>
          <w:lang w:eastAsia="en-US"/>
        </w:rPr>
        <w:t xml:space="preserve"> </w:t>
      </w:r>
      <w:r w:rsidRPr="007B32D8">
        <w:rPr>
          <w:rFonts w:ascii="Courier New" w:eastAsia="Calibri" w:hAnsi="Courier New" w:cs="Courier New"/>
          <w:color w:val="000000"/>
          <w:sz w:val="24"/>
          <w:szCs w:val="24"/>
          <w:lang w:eastAsia="en-US"/>
        </w:rPr>
        <w:t xml:space="preserve"> * </w:t>
      </w:r>
      <w:r w:rsidR="00593C8A">
        <w:rPr>
          <w:rFonts w:ascii="Courier New" w:eastAsia="Calibri" w:hAnsi="Courier New" w:cs="Courier New"/>
          <w:color w:val="000000"/>
          <w:sz w:val="24"/>
          <w:szCs w:val="24"/>
          <w:lang w:eastAsia="en-US"/>
        </w:rPr>
        <w:t xml:space="preserve"> </w:t>
      </w:r>
      <w:r w:rsidRPr="007B32D8">
        <w:rPr>
          <w:rFonts w:ascii="Courier New" w:eastAsia="Calibri" w:hAnsi="Courier New" w:cs="Courier New"/>
          <w:color w:val="000000"/>
          <w:sz w:val="24"/>
          <w:szCs w:val="24"/>
          <w:lang w:eastAsia="en-US"/>
        </w:rPr>
        <w:t xml:space="preserve"> *</w:t>
      </w:r>
    </w:p>
    <w:p w14:paraId="1BAA4CAE" w14:textId="77777777" w:rsidR="007B32D8" w:rsidRPr="009C51C2" w:rsidRDefault="007B32D8"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r w:rsidRPr="009C51C2">
        <w:rPr>
          <w:rFonts w:ascii="Courier New" w:eastAsia="Calibri" w:hAnsi="Courier New" w:cs="Courier New"/>
          <w:b/>
          <w:color w:val="000000"/>
          <w:sz w:val="24"/>
          <w:szCs w:val="24"/>
          <w:lang w:val="en" w:eastAsia="en-US"/>
        </w:rPr>
        <w:t>P</w:t>
      </w:r>
      <w:r w:rsidR="004858DC">
        <w:rPr>
          <w:rFonts w:ascii="Courier New" w:eastAsia="Calibri" w:hAnsi="Courier New" w:cs="Courier New"/>
          <w:b/>
          <w:color w:val="000000"/>
          <w:sz w:val="24"/>
          <w:szCs w:val="24"/>
          <w:lang w:val="en" w:eastAsia="en-US"/>
        </w:rPr>
        <w:t>ART</w:t>
      </w:r>
      <w:r w:rsidRPr="009C51C2">
        <w:rPr>
          <w:rFonts w:ascii="Courier New" w:eastAsia="Calibri" w:hAnsi="Courier New" w:cs="Courier New"/>
          <w:b/>
          <w:color w:val="000000"/>
          <w:sz w:val="24"/>
          <w:szCs w:val="24"/>
          <w:lang w:val="en" w:eastAsia="en-US"/>
        </w:rPr>
        <w:t xml:space="preserve"> 13</w:t>
      </w:r>
      <w:r w:rsidR="004858DC">
        <w:rPr>
          <w:rFonts w:ascii="Courier New" w:eastAsia="Calibri" w:hAnsi="Courier New" w:cs="Courier New"/>
          <w:b/>
          <w:color w:val="000000"/>
          <w:sz w:val="24"/>
          <w:szCs w:val="24"/>
          <w:lang w:val="en" w:eastAsia="en-US"/>
        </w:rPr>
        <w:t>—</w:t>
      </w:r>
      <w:r w:rsidRPr="009C51C2">
        <w:rPr>
          <w:rFonts w:ascii="Courier New" w:eastAsia="Calibri" w:hAnsi="Courier New" w:cs="Courier New"/>
          <w:b/>
          <w:color w:val="000000"/>
          <w:sz w:val="24"/>
          <w:szCs w:val="24"/>
          <w:lang w:val="en" w:eastAsia="en-US"/>
        </w:rPr>
        <w:t>S</w:t>
      </w:r>
      <w:r w:rsidR="004858DC">
        <w:rPr>
          <w:rFonts w:ascii="Courier New" w:eastAsia="Calibri" w:hAnsi="Courier New" w:cs="Courier New"/>
          <w:b/>
          <w:color w:val="000000"/>
          <w:sz w:val="24"/>
          <w:szCs w:val="24"/>
          <w:lang w:val="en" w:eastAsia="en-US"/>
        </w:rPr>
        <w:t>IMPLIED ACQUISITION PROCEDURES</w:t>
      </w:r>
    </w:p>
    <w:p w14:paraId="6F4C5F76" w14:textId="77777777" w:rsidR="007C0376" w:rsidRPr="009C51C2" w:rsidRDefault="007C0376" w:rsidP="009C51C2">
      <w:pPr>
        <w:tabs>
          <w:tab w:val="left" w:pos="720"/>
          <w:tab w:val="left" w:pos="1080"/>
          <w:tab w:val="left" w:pos="1440"/>
        </w:tabs>
        <w:spacing w:line="480" w:lineRule="auto"/>
        <w:rPr>
          <w:rFonts w:ascii="Courier New" w:eastAsia="Calibri" w:hAnsi="Courier New" w:cs="Courier New"/>
          <w:b/>
          <w:color w:val="000000"/>
          <w:sz w:val="24"/>
          <w:szCs w:val="24"/>
          <w:lang w:eastAsia="en-US"/>
        </w:rPr>
      </w:pPr>
      <w:proofErr w:type="gramStart"/>
      <w:r w:rsidRPr="009C51C2">
        <w:rPr>
          <w:rFonts w:ascii="Courier New" w:eastAsia="Calibri" w:hAnsi="Courier New" w:cs="Courier New"/>
          <w:b/>
          <w:color w:val="000000"/>
          <w:sz w:val="24"/>
          <w:szCs w:val="24"/>
          <w:lang w:eastAsia="en-US"/>
        </w:rPr>
        <w:t>13.003  [</w:t>
      </w:r>
      <w:proofErr w:type="gramEnd"/>
      <w:r w:rsidRPr="009C51C2">
        <w:rPr>
          <w:rFonts w:ascii="Courier New" w:eastAsia="Calibri" w:hAnsi="Courier New" w:cs="Courier New"/>
          <w:b/>
          <w:color w:val="000000"/>
          <w:sz w:val="24"/>
          <w:szCs w:val="24"/>
          <w:lang w:eastAsia="en-US"/>
        </w:rPr>
        <w:t>Amended]</w:t>
      </w:r>
    </w:p>
    <w:p w14:paraId="5FF7312B" w14:textId="744CE760" w:rsidR="007B32D8" w:rsidRPr="007B32D8" w:rsidRDefault="007B32D8" w:rsidP="009C51C2">
      <w:pPr>
        <w:tabs>
          <w:tab w:val="left" w:pos="720"/>
          <w:tab w:val="left" w:pos="1080"/>
          <w:tab w:val="left" w:pos="1440"/>
        </w:tabs>
        <w:spacing w:line="480" w:lineRule="auto"/>
        <w:ind w:firstLine="720"/>
        <w:rPr>
          <w:rFonts w:ascii="Courier New" w:hAnsi="Courier New" w:cs="Courier New"/>
          <w:color w:val="000000"/>
          <w:sz w:val="24"/>
          <w:szCs w:val="24"/>
          <w:lang w:val="en" w:eastAsia="en-US"/>
        </w:rPr>
      </w:pPr>
      <w:r w:rsidRPr="007B32D8">
        <w:rPr>
          <w:rFonts w:ascii="Courier New" w:eastAsia="Calibri" w:hAnsi="Courier New" w:cs="Courier New"/>
          <w:color w:val="000000"/>
          <w:sz w:val="24"/>
          <w:szCs w:val="24"/>
          <w:lang w:eastAsia="en-US"/>
        </w:rPr>
        <w:t>1</w:t>
      </w:r>
      <w:ins w:id="53" w:author="Brooks, E. Brad (OFR)" w:date="2020-02-13T15:51:00Z">
        <w:r w:rsidR="00996384">
          <w:rPr>
            <w:rFonts w:ascii="Courier New" w:eastAsia="Calibri" w:hAnsi="Courier New" w:cs="Courier New"/>
            <w:color w:val="000000"/>
            <w:sz w:val="24"/>
            <w:szCs w:val="24"/>
            <w:lang w:eastAsia="en-US"/>
          </w:rPr>
          <w:t>1</w:t>
        </w:r>
      </w:ins>
      <w:del w:id="54" w:author="Brooks, E. Brad (OFR)" w:date="2020-02-13T15:51:00Z">
        <w:r w:rsidR="00BA3FCC" w:rsidDel="00996384">
          <w:rPr>
            <w:rFonts w:ascii="Courier New" w:eastAsia="Calibri" w:hAnsi="Courier New" w:cs="Courier New"/>
            <w:color w:val="000000"/>
            <w:sz w:val="24"/>
            <w:szCs w:val="24"/>
            <w:lang w:eastAsia="en-US"/>
          </w:rPr>
          <w:delText>2</w:delText>
        </w:r>
      </w:del>
      <w:r w:rsidRPr="007B32D8">
        <w:rPr>
          <w:rFonts w:ascii="Courier New" w:eastAsia="Calibri" w:hAnsi="Courier New" w:cs="Courier New"/>
          <w:color w:val="000000"/>
          <w:sz w:val="24"/>
          <w:szCs w:val="24"/>
          <w:lang w:eastAsia="en-US"/>
        </w:rPr>
        <w:t xml:space="preserve">. </w:t>
      </w:r>
      <w:r w:rsidR="007C0376">
        <w:rPr>
          <w:rFonts w:ascii="Courier New" w:eastAsia="Calibri" w:hAnsi="Courier New" w:cs="Courier New"/>
          <w:color w:val="000000"/>
          <w:sz w:val="24"/>
          <w:szCs w:val="24"/>
          <w:lang w:eastAsia="en-US"/>
        </w:rPr>
        <w:t xml:space="preserve"> </w:t>
      </w:r>
      <w:r w:rsidRPr="007B32D8">
        <w:rPr>
          <w:rFonts w:ascii="Courier New" w:eastAsia="Calibri" w:hAnsi="Courier New" w:cs="Courier New"/>
          <w:color w:val="000000"/>
          <w:sz w:val="24"/>
          <w:szCs w:val="24"/>
          <w:lang w:eastAsia="en-US"/>
        </w:rPr>
        <w:t xml:space="preserve">Amend section 13.003 </w:t>
      </w:r>
      <w:del w:id="55" w:author="Brooks, E. Brad (OFR)" w:date="2020-02-07T11:05:00Z">
        <w:r w:rsidRPr="007B32D8" w:rsidDel="00E70F72">
          <w:rPr>
            <w:rFonts w:ascii="Courier New" w:eastAsia="Calibri" w:hAnsi="Courier New" w:cs="Courier New"/>
            <w:color w:val="000000"/>
            <w:sz w:val="24"/>
            <w:szCs w:val="24"/>
            <w:lang w:eastAsia="en-US"/>
          </w:rPr>
          <w:delText xml:space="preserve">by </w:delText>
        </w:r>
        <w:r w:rsidR="0064007F" w:rsidDel="00E70F72">
          <w:rPr>
            <w:rFonts w:ascii="Courier New" w:eastAsia="Calibri" w:hAnsi="Courier New" w:cs="Courier New"/>
            <w:color w:val="000000"/>
            <w:sz w:val="24"/>
            <w:szCs w:val="24"/>
            <w:lang w:eastAsia="en-US"/>
          </w:rPr>
          <w:delText>removing from</w:delText>
        </w:r>
        <w:r w:rsidR="0064007F" w:rsidRPr="007B32D8" w:rsidDel="00E70F72">
          <w:rPr>
            <w:rFonts w:ascii="Courier New" w:eastAsia="Calibri" w:hAnsi="Courier New" w:cs="Courier New"/>
            <w:color w:val="000000"/>
            <w:sz w:val="24"/>
            <w:szCs w:val="24"/>
            <w:lang w:eastAsia="en-US"/>
          </w:rPr>
          <w:delText xml:space="preserve"> </w:delText>
        </w:r>
      </w:del>
      <w:ins w:id="56" w:author="Brooks, E. Brad (OFR)" w:date="2020-02-07T11:05:00Z">
        <w:r w:rsidR="00E70F72">
          <w:rPr>
            <w:rFonts w:ascii="Courier New" w:eastAsia="Calibri" w:hAnsi="Courier New" w:cs="Courier New"/>
            <w:color w:val="000000"/>
            <w:sz w:val="24"/>
            <w:szCs w:val="24"/>
            <w:lang w:eastAsia="en-US"/>
          </w:rPr>
          <w:t xml:space="preserve">in </w:t>
        </w:r>
      </w:ins>
      <w:r w:rsidRPr="007B32D8">
        <w:rPr>
          <w:rFonts w:ascii="Courier New" w:eastAsia="Calibri" w:hAnsi="Courier New" w:cs="Courier New"/>
          <w:color w:val="000000"/>
          <w:sz w:val="24"/>
          <w:szCs w:val="24"/>
          <w:lang w:eastAsia="en-US"/>
        </w:rPr>
        <w:t>paragraph (b</w:t>
      </w:r>
      <w:proofErr w:type="gramStart"/>
      <w:r w:rsidRPr="007B32D8">
        <w:rPr>
          <w:rFonts w:ascii="Courier New" w:eastAsia="Calibri" w:hAnsi="Courier New" w:cs="Courier New"/>
          <w:color w:val="000000"/>
          <w:sz w:val="24"/>
          <w:szCs w:val="24"/>
          <w:lang w:eastAsia="en-US"/>
        </w:rPr>
        <w:t>)(</w:t>
      </w:r>
      <w:proofErr w:type="gramEnd"/>
      <w:r w:rsidRPr="007B32D8">
        <w:rPr>
          <w:rFonts w:ascii="Courier New" w:eastAsia="Calibri" w:hAnsi="Courier New" w:cs="Courier New"/>
          <w:color w:val="000000"/>
          <w:sz w:val="24"/>
          <w:szCs w:val="24"/>
          <w:lang w:eastAsia="en-US"/>
        </w:rPr>
        <w:t>1)</w:t>
      </w:r>
      <w:ins w:id="57" w:author="Brooks, E. Brad (OFR)" w:date="2020-02-07T11:05:00Z">
        <w:r w:rsidR="00E70F72">
          <w:rPr>
            <w:rFonts w:ascii="Courier New" w:eastAsia="Calibri" w:hAnsi="Courier New" w:cs="Courier New"/>
            <w:color w:val="000000"/>
            <w:sz w:val="24"/>
            <w:szCs w:val="24"/>
            <w:lang w:eastAsia="en-US"/>
          </w:rPr>
          <w:t xml:space="preserve"> by removing</w:t>
        </w:r>
      </w:ins>
      <w:r w:rsidRPr="007B32D8">
        <w:rPr>
          <w:rFonts w:ascii="Courier New" w:eastAsia="Calibri" w:hAnsi="Courier New" w:cs="Courier New"/>
          <w:color w:val="000000"/>
          <w:sz w:val="24"/>
          <w:szCs w:val="24"/>
          <w:lang w:eastAsia="en-US"/>
        </w:rPr>
        <w:t xml:space="preserve"> </w:t>
      </w:r>
      <w:r w:rsidR="0064007F">
        <w:rPr>
          <w:rFonts w:ascii="Courier New" w:eastAsia="Calibri" w:hAnsi="Courier New" w:cs="Courier New"/>
          <w:color w:val="000000"/>
          <w:sz w:val="24"/>
          <w:szCs w:val="24"/>
          <w:lang w:eastAsia="en-US"/>
        </w:rPr>
        <w:t xml:space="preserve">“are reserved exclusively for small business concerns and” and </w:t>
      </w:r>
      <w:ins w:id="58" w:author="Brooks, E. Brad (OFR)" w:date="2020-02-07T11:06:00Z">
        <w:r w:rsidR="00E70F72">
          <w:rPr>
            <w:rFonts w:ascii="Courier New" w:eastAsia="Calibri" w:hAnsi="Courier New" w:cs="Courier New"/>
            <w:color w:val="000000"/>
            <w:sz w:val="24"/>
            <w:szCs w:val="24"/>
            <w:lang w:eastAsia="en-US"/>
          </w:rPr>
          <w:t>by removing</w:t>
        </w:r>
      </w:ins>
      <w:del w:id="59" w:author="Brooks, E. Brad (OFR)" w:date="2020-02-07T11:06:00Z">
        <w:r w:rsidR="0064007F" w:rsidDel="00E70F72">
          <w:rPr>
            <w:rFonts w:ascii="Courier New" w:eastAsia="Calibri" w:hAnsi="Courier New" w:cs="Courier New"/>
            <w:color w:val="000000"/>
            <w:sz w:val="24"/>
            <w:szCs w:val="24"/>
            <w:lang w:eastAsia="en-US"/>
          </w:rPr>
          <w:delText>replacing</w:delText>
        </w:r>
      </w:del>
      <w:r w:rsidR="0064007F">
        <w:rPr>
          <w:rFonts w:ascii="Courier New" w:eastAsia="Calibri" w:hAnsi="Courier New" w:cs="Courier New"/>
          <w:color w:val="000000"/>
          <w:sz w:val="24"/>
          <w:szCs w:val="24"/>
          <w:lang w:eastAsia="en-US"/>
        </w:rPr>
        <w:t xml:space="preserve"> “shall be set aside” </w:t>
      </w:r>
      <w:ins w:id="60" w:author="Brooks, E. Brad (OFR)" w:date="2020-02-07T11:06:00Z">
        <w:r w:rsidR="00E70F72">
          <w:rPr>
            <w:rFonts w:ascii="Courier New" w:eastAsia="Calibri" w:hAnsi="Courier New" w:cs="Courier New"/>
            <w:color w:val="000000"/>
            <w:sz w:val="24"/>
            <w:szCs w:val="24"/>
            <w:lang w:eastAsia="en-US"/>
          </w:rPr>
          <w:t>and adding in its place</w:t>
        </w:r>
      </w:ins>
      <w:del w:id="61" w:author="Brooks, E. Brad (OFR)" w:date="2020-02-07T11:06:00Z">
        <w:r w:rsidR="0064007F" w:rsidDel="00E70F72">
          <w:rPr>
            <w:rFonts w:ascii="Courier New" w:eastAsia="Calibri" w:hAnsi="Courier New" w:cs="Courier New"/>
            <w:color w:val="000000"/>
            <w:sz w:val="24"/>
            <w:szCs w:val="24"/>
            <w:lang w:eastAsia="en-US"/>
          </w:rPr>
          <w:delText>with</w:delText>
        </w:r>
      </w:del>
      <w:r w:rsidR="0064007F">
        <w:rPr>
          <w:rFonts w:ascii="Courier New" w:eastAsia="Calibri" w:hAnsi="Courier New" w:cs="Courier New"/>
          <w:color w:val="000000"/>
          <w:sz w:val="24"/>
          <w:szCs w:val="24"/>
          <w:lang w:eastAsia="en-US"/>
        </w:rPr>
        <w:t xml:space="preserve"> “shall be set aside for small business concerns</w:t>
      </w:r>
      <w:del w:id="62" w:author="Brooks, E. Brad (OFR)" w:date="2020-02-07T11:07:00Z">
        <w:r w:rsidR="0064007F" w:rsidDel="00E70F72">
          <w:rPr>
            <w:rFonts w:ascii="Courier New" w:eastAsia="Calibri" w:hAnsi="Courier New" w:cs="Courier New"/>
            <w:color w:val="000000"/>
            <w:sz w:val="24"/>
            <w:szCs w:val="24"/>
            <w:lang w:eastAsia="en-US"/>
          </w:rPr>
          <w:delText>.</w:delText>
        </w:r>
      </w:del>
      <w:r w:rsidR="0064007F">
        <w:rPr>
          <w:rFonts w:ascii="Courier New" w:eastAsia="Calibri" w:hAnsi="Courier New" w:cs="Courier New"/>
          <w:color w:val="000000"/>
          <w:sz w:val="24"/>
          <w:szCs w:val="24"/>
          <w:lang w:eastAsia="en-US"/>
        </w:rPr>
        <w:t>”</w:t>
      </w:r>
      <w:ins w:id="63" w:author="Brooks, E. Brad (OFR)" w:date="2020-02-07T11:07:00Z">
        <w:r w:rsidR="00E70F72">
          <w:rPr>
            <w:rFonts w:ascii="Courier New" w:eastAsia="Calibri" w:hAnsi="Courier New" w:cs="Courier New"/>
            <w:color w:val="000000"/>
            <w:sz w:val="24"/>
            <w:szCs w:val="24"/>
            <w:lang w:eastAsia="en-US"/>
          </w:rPr>
          <w:t>.</w:t>
        </w:r>
      </w:ins>
      <w:r w:rsidR="0064007F">
        <w:rPr>
          <w:rFonts w:ascii="Courier New" w:eastAsia="Calibri" w:hAnsi="Courier New" w:cs="Courier New"/>
          <w:color w:val="000000"/>
          <w:sz w:val="24"/>
          <w:szCs w:val="24"/>
          <w:lang w:eastAsia="en-US"/>
        </w:rPr>
        <w:t xml:space="preserve"> </w:t>
      </w:r>
    </w:p>
    <w:p w14:paraId="29262FD7" w14:textId="77777777" w:rsidR="007B32D8" w:rsidRPr="009C51C2" w:rsidRDefault="007B32D8" w:rsidP="007B32D8">
      <w:pPr>
        <w:tabs>
          <w:tab w:val="left" w:pos="720"/>
          <w:tab w:val="left" w:pos="1080"/>
          <w:tab w:val="left" w:pos="1440"/>
        </w:tabs>
        <w:spacing w:line="480" w:lineRule="auto"/>
        <w:rPr>
          <w:rFonts w:ascii="Courier New" w:eastAsia="Calibri" w:hAnsi="Courier New" w:cs="Courier New"/>
          <w:b/>
          <w:color w:val="000000"/>
          <w:sz w:val="24"/>
          <w:szCs w:val="24"/>
          <w:lang w:eastAsia="en-US"/>
        </w:rPr>
      </w:pPr>
      <w:r w:rsidRPr="009C51C2">
        <w:rPr>
          <w:rFonts w:ascii="Courier New" w:eastAsia="Calibri" w:hAnsi="Courier New" w:cs="Courier New"/>
          <w:b/>
          <w:color w:val="000000"/>
          <w:sz w:val="24"/>
          <w:szCs w:val="24"/>
          <w:lang w:val="en" w:eastAsia="en-US"/>
        </w:rPr>
        <w:t>P</w:t>
      </w:r>
      <w:r w:rsidR="004858DC">
        <w:rPr>
          <w:rFonts w:ascii="Courier New" w:eastAsia="Calibri" w:hAnsi="Courier New" w:cs="Courier New"/>
          <w:b/>
          <w:color w:val="000000"/>
          <w:sz w:val="24"/>
          <w:szCs w:val="24"/>
          <w:lang w:val="en" w:eastAsia="en-US"/>
        </w:rPr>
        <w:t>ART</w:t>
      </w:r>
      <w:r w:rsidR="00BA3FCC" w:rsidRPr="009C51C2">
        <w:rPr>
          <w:rFonts w:ascii="Courier New" w:eastAsia="Calibri" w:hAnsi="Courier New" w:cs="Courier New"/>
          <w:b/>
          <w:color w:val="000000"/>
          <w:sz w:val="24"/>
          <w:szCs w:val="24"/>
          <w:lang w:val="en" w:eastAsia="en-US"/>
        </w:rPr>
        <w:t xml:space="preserve"> </w:t>
      </w:r>
      <w:r w:rsidRPr="009C51C2">
        <w:rPr>
          <w:rFonts w:ascii="Courier New" w:eastAsia="Calibri" w:hAnsi="Courier New" w:cs="Courier New"/>
          <w:b/>
          <w:color w:val="000000"/>
          <w:sz w:val="24"/>
          <w:szCs w:val="24"/>
          <w:lang w:val="en" w:eastAsia="en-US"/>
        </w:rPr>
        <w:t>15—C</w:t>
      </w:r>
      <w:r w:rsidR="004858DC">
        <w:rPr>
          <w:rFonts w:ascii="Courier New" w:eastAsia="Calibri" w:hAnsi="Courier New" w:cs="Courier New"/>
          <w:b/>
          <w:color w:val="000000"/>
          <w:sz w:val="24"/>
          <w:szCs w:val="24"/>
          <w:lang w:val="en" w:eastAsia="en-US"/>
        </w:rPr>
        <w:t>ONTRACTING BY NEGOTIATION</w:t>
      </w:r>
    </w:p>
    <w:p w14:paraId="39061031"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b/>
          <w:color w:val="000000"/>
          <w:sz w:val="24"/>
          <w:szCs w:val="24"/>
          <w:lang w:eastAsia="en-US"/>
        </w:rPr>
      </w:pPr>
      <w:r w:rsidRPr="007B32D8">
        <w:rPr>
          <w:rFonts w:ascii="Courier New" w:eastAsia="Calibri" w:hAnsi="Courier New" w:cs="Courier New"/>
          <w:b/>
          <w:color w:val="000000"/>
          <w:sz w:val="24"/>
          <w:szCs w:val="24"/>
          <w:lang w:eastAsia="en-US"/>
        </w:rPr>
        <w:lastRenderedPageBreak/>
        <w:t>15.101-</w:t>
      </w:r>
      <w:proofErr w:type="gramStart"/>
      <w:r w:rsidRPr="007B32D8">
        <w:rPr>
          <w:rFonts w:ascii="Courier New" w:eastAsia="Calibri" w:hAnsi="Courier New" w:cs="Courier New"/>
          <w:b/>
          <w:color w:val="000000"/>
          <w:sz w:val="24"/>
          <w:szCs w:val="24"/>
          <w:lang w:eastAsia="en-US"/>
        </w:rPr>
        <w:t>3  [</w:t>
      </w:r>
      <w:proofErr w:type="gramEnd"/>
      <w:r w:rsidRPr="007B32D8">
        <w:rPr>
          <w:rFonts w:ascii="Courier New" w:eastAsia="Calibri" w:hAnsi="Courier New" w:cs="Courier New"/>
          <w:b/>
          <w:color w:val="000000"/>
          <w:sz w:val="24"/>
          <w:szCs w:val="24"/>
          <w:lang w:eastAsia="en-US"/>
        </w:rPr>
        <w:t>Added]</w:t>
      </w:r>
    </w:p>
    <w:p w14:paraId="38A7ED69" w14:textId="455545E9" w:rsidR="007B32D8" w:rsidRPr="007B32D8" w:rsidRDefault="007B32D8"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r w:rsidRPr="007B32D8">
        <w:rPr>
          <w:rFonts w:ascii="Courier New" w:eastAsia="Calibri" w:hAnsi="Courier New" w:cs="Courier New"/>
          <w:color w:val="000000"/>
          <w:sz w:val="24"/>
          <w:szCs w:val="24"/>
          <w:lang w:eastAsia="en-US"/>
        </w:rPr>
        <w:tab/>
        <w:t>1</w:t>
      </w:r>
      <w:ins w:id="64" w:author="Brooks, E. Brad (OFR)" w:date="2020-02-13T15:51:00Z">
        <w:r w:rsidR="00996384">
          <w:rPr>
            <w:rFonts w:ascii="Courier New" w:eastAsia="Calibri" w:hAnsi="Courier New" w:cs="Courier New"/>
            <w:color w:val="000000"/>
            <w:sz w:val="24"/>
            <w:szCs w:val="24"/>
            <w:lang w:eastAsia="en-US"/>
          </w:rPr>
          <w:t>2</w:t>
        </w:r>
      </w:ins>
      <w:del w:id="65" w:author="Brooks, E. Brad (OFR)" w:date="2020-02-13T15:51:00Z">
        <w:r w:rsidR="00BA3FCC" w:rsidDel="00996384">
          <w:rPr>
            <w:rFonts w:ascii="Courier New" w:eastAsia="Calibri" w:hAnsi="Courier New" w:cs="Courier New"/>
            <w:color w:val="000000"/>
            <w:sz w:val="24"/>
            <w:szCs w:val="24"/>
            <w:lang w:eastAsia="en-US"/>
          </w:rPr>
          <w:delText>3</w:delText>
        </w:r>
      </w:del>
      <w:r w:rsidRPr="007B32D8">
        <w:rPr>
          <w:rFonts w:ascii="Courier New" w:eastAsia="Calibri" w:hAnsi="Courier New" w:cs="Courier New"/>
          <w:color w:val="000000"/>
          <w:sz w:val="24"/>
          <w:szCs w:val="24"/>
          <w:lang w:eastAsia="en-US"/>
        </w:rPr>
        <w:t>.  Add section 15.101-3 to read as follows:</w:t>
      </w:r>
    </w:p>
    <w:p w14:paraId="1D4BA52C" w14:textId="77777777" w:rsidR="007B32D8" w:rsidRPr="007B32D8" w:rsidRDefault="007B32D8" w:rsidP="007B32D8">
      <w:pPr>
        <w:tabs>
          <w:tab w:val="left" w:pos="720"/>
          <w:tab w:val="left" w:pos="1080"/>
          <w:tab w:val="left" w:pos="1440"/>
        </w:tabs>
        <w:spacing w:line="480" w:lineRule="auto"/>
        <w:rPr>
          <w:rFonts w:ascii="Courier New" w:hAnsi="Courier New" w:cs="Courier New"/>
          <w:b/>
          <w:color w:val="000000"/>
          <w:sz w:val="24"/>
          <w:szCs w:val="24"/>
          <w:lang w:val="en" w:eastAsia="en-US"/>
        </w:rPr>
      </w:pPr>
      <w:r w:rsidRPr="007B32D8">
        <w:rPr>
          <w:rFonts w:ascii="Courier New" w:hAnsi="Courier New" w:cs="Courier New"/>
          <w:b/>
          <w:color w:val="000000"/>
          <w:sz w:val="24"/>
          <w:szCs w:val="24"/>
          <w:lang w:val="en" w:eastAsia="en-US"/>
        </w:rPr>
        <w:t>15.101-</w:t>
      </w:r>
      <w:proofErr w:type="gramStart"/>
      <w:r w:rsidRPr="007B32D8">
        <w:rPr>
          <w:rFonts w:ascii="Courier New" w:hAnsi="Courier New" w:cs="Courier New"/>
          <w:b/>
          <w:color w:val="000000"/>
          <w:sz w:val="24"/>
          <w:szCs w:val="24"/>
          <w:lang w:val="en" w:eastAsia="en-US"/>
        </w:rPr>
        <w:t>3  Tiered</w:t>
      </w:r>
      <w:proofErr w:type="gramEnd"/>
      <w:r w:rsidRPr="007B32D8">
        <w:rPr>
          <w:rFonts w:ascii="Courier New" w:hAnsi="Courier New" w:cs="Courier New"/>
          <w:b/>
          <w:color w:val="000000"/>
          <w:sz w:val="24"/>
          <w:szCs w:val="24"/>
          <w:lang w:val="en" w:eastAsia="en-US"/>
        </w:rPr>
        <w:t xml:space="preserve"> evaluation of small business offers.</w:t>
      </w:r>
    </w:p>
    <w:p w14:paraId="7A0C3C28"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r w:rsidRPr="007B32D8">
        <w:rPr>
          <w:rFonts w:ascii="Courier New" w:eastAsia="Calibri" w:hAnsi="Courier New" w:cs="Courier New"/>
          <w:color w:val="000000"/>
          <w:sz w:val="24"/>
          <w:szCs w:val="24"/>
          <w:lang w:eastAsia="en-US"/>
        </w:rPr>
        <w:tab/>
        <w:t xml:space="preserve">An agency </w:t>
      </w:r>
      <w:r w:rsidR="00A81545">
        <w:rPr>
          <w:rFonts w:ascii="Courier New" w:eastAsia="Calibri" w:hAnsi="Courier New" w:cs="Courier New"/>
          <w:color w:val="000000"/>
          <w:sz w:val="24"/>
          <w:szCs w:val="24"/>
          <w:lang w:eastAsia="en-US"/>
        </w:rPr>
        <w:t>shall not</w:t>
      </w:r>
      <w:r w:rsidR="00A81545" w:rsidRPr="007B32D8">
        <w:rPr>
          <w:rFonts w:ascii="Courier New" w:eastAsia="Calibri" w:hAnsi="Courier New" w:cs="Courier New"/>
          <w:color w:val="000000"/>
          <w:sz w:val="24"/>
          <w:szCs w:val="24"/>
          <w:lang w:eastAsia="en-US"/>
        </w:rPr>
        <w:t xml:space="preserve"> </w:t>
      </w:r>
      <w:r w:rsidRPr="007B32D8">
        <w:rPr>
          <w:rFonts w:ascii="Courier New" w:eastAsia="Calibri" w:hAnsi="Courier New" w:cs="Courier New"/>
          <w:color w:val="000000"/>
          <w:sz w:val="24"/>
          <w:szCs w:val="24"/>
          <w:lang w:eastAsia="en-US"/>
        </w:rPr>
        <w:t xml:space="preserve">create a tiered (or “cascading”) evaluation of offers, </w:t>
      </w:r>
      <w:r w:rsidRPr="007B32D8">
        <w:rPr>
          <w:rFonts w:ascii="Courier New" w:eastAsia="Calibri" w:hAnsi="Courier New" w:cs="Courier New"/>
          <w:color w:val="000000"/>
          <w:sz w:val="24"/>
          <w:szCs w:val="24"/>
          <w:lang w:val="en" w:eastAsia="en-US"/>
        </w:rPr>
        <w:t xml:space="preserve">as described in 13 CFR 125.2, </w:t>
      </w:r>
      <w:r w:rsidRPr="007B32D8">
        <w:rPr>
          <w:rFonts w:ascii="Courier New" w:eastAsia="Calibri" w:hAnsi="Courier New" w:cs="Courier New"/>
          <w:color w:val="000000"/>
          <w:sz w:val="24"/>
          <w:szCs w:val="24"/>
          <w:lang w:eastAsia="en-US"/>
        </w:rPr>
        <w:t>for multiple-award contracts unless an agency has statutory authority.</w:t>
      </w:r>
    </w:p>
    <w:p w14:paraId="426CCD0E" w14:textId="77777777" w:rsidR="007B32D8" w:rsidRPr="00232554" w:rsidRDefault="00BB5A58" w:rsidP="007B32D8">
      <w:pPr>
        <w:spacing w:line="480" w:lineRule="auto"/>
        <w:outlineLvl w:val="2"/>
        <w:rPr>
          <w:rFonts w:ascii="Courier New" w:hAnsi="Courier New" w:cs="Courier New"/>
          <w:b/>
          <w:bCs/>
          <w:caps/>
          <w:color w:val="000000"/>
          <w:sz w:val="24"/>
          <w:szCs w:val="24"/>
          <w:lang w:val="en" w:eastAsia="en-US"/>
        </w:rPr>
      </w:pPr>
      <w:r w:rsidRPr="00232554">
        <w:rPr>
          <w:rFonts w:ascii="Courier New" w:hAnsi="Courier New" w:cs="Courier New"/>
          <w:b/>
          <w:bCs/>
          <w:caps/>
          <w:color w:val="000000"/>
          <w:sz w:val="24"/>
          <w:szCs w:val="24"/>
          <w:lang w:val="en" w:eastAsia="en-US"/>
        </w:rPr>
        <w:t xml:space="preserve">Part </w:t>
      </w:r>
      <w:r w:rsidR="007B32D8" w:rsidRPr="00232554">
        <w:rPr>
          <w:rFonts w:ascii="Courier New" w:hAnsi="Courier New" w:cs="Courier New"/>
          <w:b/>
          <w:bCs/>
          <w:caps/>
          <w:color w:val="000000"/>
          <w:sz w:val="24"/>
          <w:szCs w:val="24"/>
          <w:lang w:val="en" w:eastAsia="en-US"/>
        </w:rPr>
        <w:t>16—Types of Contracts</w:t>
      </w:r>
    </w:p>
    <w:p w14:paraId="63037C1C" w14:textId="7367D52E" w:rsidR="007B32D8" w:rsidRPr="007B32D8" w:rsidRDefault="007B32D8"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r w:rsidRPr="007B32D8">
        <w:rPr>
          <w:rFonts w:ascii="Courier New" w:eastAsia="Calibri" w:hAnsi="Courier New" w:cs="Courier New"/>
          <w:color w:val="000000"/>
          <w:sz w:val="24"/>
          <w:szCs w:val="24"/>
          <w:lang w:eastAsia="en-US"/>
        </w:rPr>
        <w:tab/>
        <w:t>1</w:t>
      </w:r>
      <w:ins w:id="66" w:author="Brooks, E. Brad (OFR)" w:date="2020-02-13T15:52:00Z">
        <w:r w:rsidR="00996384">
          <w:rPr>
            <w:rFonts w:ascii="Courier New" w:eastAsia="Calibri" w:hAnsi="Courier New" w:cs="Courier New"/>
            <w:color w:val="000000"/>
            <w:sz w:val="24"/>
            <w:szCs w:val="24"/>
            <w:lang w:eastAsia="en-US"/>
          </w:rPr>
          <w:t>3</w:t>
        </w:r>
      </w:ins>
      <w:del w:id="67" w:author="Brooks, E. Brad (OFR)" w:date="2020-02-13T15:52:00Z">
        <w:r w:rsidR="00BA3FCC" w:rsidDel="00996384">
          <w:rPr>
            <w:rFonts w:ascii="Courier New" w:eastAsia="Calibri" w:hAnsi="Courier New" w:cs="Courier New"/>
            <w:color w:val="000000"/>
            <w:sz w:val="24"/>
            <w:szCs w:val="24"/>
            <w:lang w:eastAsia="en-US"/>
          </w:rPr>
          <w:delText>4</w:delText>
        </w:r>
      </w:del>
      <w:r w:rsidRPr="007B32D8">
        <w:rPr>
          <w:rFonts w:ascii="Courier New" w:eastAsia="Calibri" w:hAnsi="Courier New" w:cs="Courier New"/>
          <w:color w:val="000000"/>
          <w:sz w:val="24"/>
          <w:szCs w:val="24"/>
          <w:lang w:eastAsia="en-US"/>
        </w:rPr>
        <w:t>.  Amend section 16.500 by adding paragraph (e) to read as follows:</w:t>
      </w:r>
    </w:p>
    <w:p w14:paraId="17BD18D7" w14:textId="77777777" w:rsidR="007B32D8" w:rsidRPr="007B32D8" w:rsidRDefault="007B32D8" w:rsidP="007B32D8">
      <w:pPr>
        <w:spacing w:line="480" w:lineRule="auto"/>
        <w:rPr>
          <w:rFonts w:ascii="Courier New" w:hAnsi="Courier New" w:cs="Courier New"/>
          <w:b/>
          <w:color w:val="000000"/>
          <w:sz w:val="24"/>
          <w:szCs w:val="24"/>
          <w:lang w:val="en" w:eastAsia="en-US"/>
        </w:rPr>
      </w:pPr>
      <w:proofErr w:type="gramStart"/>
      <w:r w:rsidRPr="007B32D8">
        <w:rPr>
          <w:rFonts w:ascii="Courier New" w:hAnsi="Courier New" w:cs="Courier New"/>
          <w:b/>
          <w:color w:val="000000"/>
          <w:sz w:val="24"/>
          <w:szCs w:val="24"/>
          <w:lang w:val="en" w:eastAsia="en-US"/>
        </w:rPr>
        <w:t>16.500  Scope</w:t>
      </w:r>
      <w:proofErr w:type="gramEnd"/>
      <w:r w:rsidRPr="007B32D8">
        <w:rPr>
          <w:rFonts w:ascii="Courier New" w:hAnsi="Courier New" w:cs="Courier New"/>
          <w:b/>
          <w:color w:val="000000"/>
          <w:sz w:val="24"/>
          <w:szCs w:val="24"/>
          <w:lang w:val="en" w:eastAsia="en-US"/>
        </w:rPr>
        <w:t xml:space="preserve"> of subpart.</w:t>
      </w:r>
    </w:p>
    <w:p w14:paraId="4C6E9B57" w14:textId="77777777" w:rsidR="007B32D8" w:rsidRPr="007B32D8" w:rsidRDefault="007B32D8" w:rsidP="007B32D8">
      <w:pPr>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 xml:space="preserve">* </w:t>
      </w:r>
      <w:r w:rsidR="00BB5A58">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BB5A58">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BB5A58">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BB5A58">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4A4A2B07" w14:textId="77777777" w:rsidR="007B32D8" w:rsidRPr="007B32D8" w:rsidRDefault="007B32D8" w:rsidP="007B32D8">
      <w:pPr>
        <w:tabs>
          <w:tab w:val="left" w:pos="720"/>
        </w:tabs>
        <w:spacing w:line="480" w:lineRule="auto"/>
        <w:rPr>
          <w:rFonts w:ascii="Courier New" w:eastAsia="Calibri" w:hAnsi="Courier New" w:cs="Courier New"/>
          <w:color w:val="000000"/>
          <w:sz w:val="24"/>
          <w:szCs w:val="24"/>
          <w:lang w:eastAsia="en-US"/>
        </w:rPr>
      </w:pPr>
      <w:r w:rsidRPr="007B32D8">
        <w:rPr>
          <w:rFonts w:ascii="Courier New" w:eastAsia="Calibri" w:hAnsi="Courier New" w:cs="Courier New"/>
          <w:color w:val="000000"/>
          <w:sz w:val="24"/>
          <w:szCs w:val="24"/>
          <w:lang w:eastAsia="en-US"/>
        </w:rPr>
        <w:tab/>
        <w:t>(e)  See subpart 19.5 for procedures to set aside part or parts of multiple-award contracts for small business</w:t>
      </w:r>
      <w:r w:rsidR="00BB5A58">
        <w:rPr>
          <w:rFonts w:ascii="Courier New" w:eastAsia="Calibri" w:hAnsi="Courier New" w:cs="Courier New"/>
          <w:color w:val="000000"/>
          <w:sz w:val="24"/>
          <w:szCs w:val="24"/>
          <w:lang w:eastAsia="en-US"/>
        </w:rPr>
        <w:t>es</w:t>
      </w:r>
      <w:r w:rsidRPr="007B32D8">
        <w:rPr>
          <w:rFonts w:ascii="Courier New" w:eastAsia="Calibri" w:hAnsi="Courier New" w:cs="Courier New"/>
          <w:color w:val="000000"/>
          <w:sz w:val="24"/>
          <w:szCs w:val="24"/>
          <w:lang w:eastAsia="en-US"/>
        </w:rPr>
        <w:t>; to reserve one or more awards for small business on multiple-award contracts; and to set aside orders for small businesses under multiple-award contracts.</w:t>
      </w:r>
    </w:p>
    <w:p w14:paraId="1A617DE4" w14:textId="716A483C" w:rsidR="007B32D8" w:rsidRPr="007B32D8" w:rsidRDefault="007B32D8"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r w:rsidRPr="007B32D8">
        <w:rPr>
          <w:rFonts w:ascii="Courier New" w:eastAsia="Calibri" w:hAnsi="Courier New" w:cs="Courier New"/>
          <w:color w:val="000000"/>
          <w:sz w:val="24"/>
          <w:szCs w:val="24"/>
          <w:lang w:eastAsia="en-US"/>
        </w:rPr>
        <w:tab/>
        <w:t>1</w:t>
      </w:r>
      <w:ins w:id="68" w:author="Brooks, E. Brad (OFR)" w:date="2020-02-13T15:52:00Z">
        <w:r w:rsidR="00996384">
          <w:rPr>
            <w:rFonts w:ascii="Courier New" w:eastAsia="Calibri" w:hAnsi="Courier New" w:cs="Courier New"/>
            <w:color w:val="000000"/>
            <w:sz w:val="24"/>
            <w:szCs w:val="24"/>
            <w:lang w:eastAsia="en-US"/>
          </w:rPr>
          <w:t>4</w:t>
        </w:r>
      </w:ins>
      <w:del w:id="69" w:author="Brooks, E. Brad (OFR)" w:date="2020-02-13T15:52:00Z">
        <w:r w:rsidR="00BA3FCC" w:rsidDel="00996384">
          <w:rPr>
            <w:rFonts w:ascii="Courier New" w:eastAsia="Calibri" w:hAnsi="Courier New" w:cs="Courier New"/>
            <w:color w:val="000000"/>
            <w:sz w:val="24"/>
            <w:szCs w:val="24"/>
            <w:lang w:eastAsia="en-US"/>
          </w:rPr>
          <w:delText>5</w:delText>
        </w:r>
      </w:del>
      <w:r w:rsidRPr="007B32D8">
        <w:rPr>
          <w:rFonts w:ascii="Courier New" w:eastAsia="Calibri" w:hAnsi="Courier New" w:cs="Courier New"/>
          <w:color w:val="000000"/>
          <w:sz w:val="24"/>
          <w:szCs w:val="24"/>
          <w:lang w:eastAsia="en-US"/>
        </w:rPr>
        <w:t>.  Amend section 16.505 by</w:t>
      </w:r>
      <w:r w:rsidR="00EC01C9">
        <w:rPr>
          <w:rFonts w:ascii="Courier New" w:eastAsia="Calibri" w:hAnsi="Courier New" w:cs="Courier New"/>
          <w:color w:val="000000"/>
          <w:sz w:val="24"/>
          <w:szCs w:val="24"/>
          <w:lang w:eastAsia="en-US"/>
        </w:rPr>
        <w:t>—</w:t>
      </w:r>
    </w:p>
    <w:p w14:paraId="29275F35" w14:textId="77777777" w:rsidR="004C7578" w:rsidDel="00E70F72" w:rsidRDefault="007B32D8" w:rsidP="007B32D8">
      <w:pPr>
        <w:tabs>
          <w:tab w:val="left" w:pos="720"/>
          <w:tab w:val="left" w:pos="1080"/>
          <w:tab w:val="left" w:pos="1440"/>
        </w:tabs>
        <w:spacing w:line="480" w:lineRule="auto"/>
        <w:rPr>
          <w:del w:id="70" w:author="Brooks, E. Brad (OFR)" w:date="2020-02-07T11:08:00Z"/>
          <w:rFonts w:ascii="Courier New" w:eastAsia="Calibri" w:hAnsi="Courier New" w:cs="Courier New"/>
          <w:color w:val="000000"/>
          <w:sz w:val="24"/>
          <w:szCs w:val="24"/>
          <w:lang w:eastAsia="en-US"/>
        </w:rPr>
      </w:pPr>
      <w:r w:rsidRPr="007B32D8">
        <w:rPr>
          <w:rFonts w:ascii="Courier New" w:eastAsia="Calibri" w:hAnsi="Courier New" w:cs="Courier New"/>
          <w:color w:val="000000"/>
          <w:sz w:val="24"/>
          <w:szCs w:val="24"/>
          <w:lang w:eastAsia="en-US"/>
        </w:rPr>
        <w:tab/>
      </w:r>
      <w:r w:rsidRPr="007B32D8">
        <w:rPr>
          <w:rFonts w:ascii="Courier New" w:eastAsia="Calibri" w:hAnsi="Courier New" w:cs="Courier New"/>
          <w:color w:val="000000"/>
          <w:sz w:val="24"/>
          <w:szCs w:val="24"/>
          <w:lang w:eastAsia="en-US"/>
        </w:rPr>
        <w:tab/>
      </w:r>
      <w:proofErr w:type="gramStart"/>
      <w:r w:rsidR="004C7578">
        <w:rPr>
          <w:rFonts w:ascii="Courier New" w:eastAsia="Calibri" w:hAnsi="Courier New" w:cs="Courier New"/>
          <w:color w:val="000000"/>
          <w:sz w:val="24"/>
          <w:szCs w:val="24"/>
          <w:lang w:eastAsia="en-US"/>
        </w:rPr>
        <w:t>a.  Adding</w:t>
      </w:r>
      <w:proofErr w:type="gramEnd"/>
      <w:r w:rsidR="004C7578">
        <w:rPr>
          <w:rFonts w:ascii="Courier New" w:eastAsia="Calibri" w:hAnsi="Courier New" w:cs="Courier New"/>
          <w:color w:val="000000"/>
          <w:sz w:val="24"/>
          <w:szCs w:val="24"/>
          <w:lang w:eastAsia="en-US"/>
        </w:rPr>
        <w:t xml:space="preserve"> paragraph</w:t>
      </w:r>
      <w:ins w:id="71" w:author="Brooks, E. Brad (OFR)" w:date="2020-02-07T11:08:00Z">
        <w:r w:rsidR="00E70F72">
          <w:rPr>
            <w:rFonts w:ascii="Courier New" w:eastAsia="Calibri" w:hAnsi="Courier New" w:cs="Courier New"/>
            <w:color w:val="000000"/>
            <w:sz w:val="24"/>
            <w:szCs w:val="24"/>
            <w:lang w:eastAsia="en-US"/>
          </w:rPr>
          <w:t>s</w:t>
        </w:r>
      </w:ins>
      <w:r w:rsidR="004C7578">
        <w:rPr>
          <w:rFonts w:ascii="Courier New" w:eastAsia="Calibri" w:hAnsi="Courier New" w:cs="Courier New"/>
          <w:color w:val="000000"/>
          <w:sz w:val="24"/>
          <w:szCs w:val="24"/>
          <w:lang w:eastAsia="en-US"/>
        </w:rPr>
        <w:t xml:space="preserve"> (a)(7)(ix)</w:t>
      </w:r>
      <w:ins w:id="72" w:author="Brooks, E. Brad (OFR)" w:date="2020-02-07T11:08:00Z">
        <w:r w:rsidR="00E70F72">
          <w:rPr>
            <w:rFonts w:ascii="Courier New" w:eastAsia="Calibri" w:hAnsi="Courier New" w:cs="Courier New"/>
            <w:color w:val="000000"/>
            <w:sz w:val="24"/>
            <w:szCs w:val="24"/>
            <w:lang w:eastAsia="en-US"/>
          </w:rPr>
          <w:t xml:space="preserve"> and </w:t>
        </w:r>
      </w:ins>
      <w:del w:id="73" w:author="Brooks, E. Brad (OFR)" w:date="2020-02-07T11:08:00Z">
        <w:r w:rsidR="004C7578" w:rsidDel="00E70F72">
          <w:rPr>
            <w:rFonts w:ascii="Courier New" w:eastAsia="Calibri" w:hAnsi="Courier New" w:cs="Courier New"/>
            <w:color w:val="000000"/>
            <w:sz w:val="24"/>
            <w:szCs w:val="24"/>
            <w:lang w:eastAsia="en-US"/>
          </w:rPr>
          <w:delText>;</w:delText>
        </w:r>
      </w:del>
    </w:p>
    <w:p w14:paraId="667C43C0" w14:textId="77777777" w:rsidR="007B32D8" w:rsidRDefault="004C7578"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del w:id="74" w:author="Brooks, E. Brad (OFR)" w:date="2020-02-07T11:08:00Z">
        <w:r w:rsidDel="00E70F72">
          <w:rPr>
            <w:rFonts w:ascii="Courier New" w:eastAsia="Calibri" w:hAnsi="Courier New" w:cs="Courier New"/>
            <w:color w:val="000000"/>
            <w:sz w:val="24"/>
            <w:szCs w:val="24"/>
            <w:lang w:eastAsia="en-US"/>
          </w:rPr>
          <w:tab/>
        </w:r>
        <w:r w:rsidDel="00E70F72">
          <w:rPr>
            <w:rFonts w:ascii="Courier New" w:eastAsia="Calibri" w:hAnsi="Courier New" w:cs="Courier New"/>
            <w:color w:val="000000"/>
            <w:sz w:val="24"/>
            <w:szCs w:val="24"/>
            <w:lang w:eastAsia="en-US"/>
          </w:rPr>
          <w:tab/>
          <w:delText>b</w:delText>
        </w:r>
        <w:r w:rsidR="007B32D8" w:rsidRPr="007B32D8" w:rsidDel="00E70F72">
          <w:rPr>
            <w:rFonts w:ascii="Courier New" w:eastAsia="Calibri" w:hAnsi="Courier New" w:cs="Courier New"/>
            <w:color w:val="000000"/>
            <w:sz w:val="24"/>
            <w:szCs w:val="24"/>
            <w:lang w:eastAsia="en-US"/>
          </w:rPr>
          <w:delText xml:space="preserve">.  Adding paragraph </w:delText>
        </w:r>
      </w:del>
      <w:r w:rsidR="007B32D8" w:rsidRPr="007B32D8">
        <w:rPr>
          <w:rFonts w:ascii="Courier New" w:eastAsia="Calibri" w:hAnsi="Courier New" w:cs="Courier New"/>
          <w:color w:val="000000"/>
          <w:sz w:val="24"/>
          <w:szCs w:val="24"/>
          <w:lang w:eastAsia="en-US"/>
        </w:rPr>
        <w:t xml:space="preserve">(a)(10)(iii); </w:t>
      </w:r>
    </w:p>
    <w:p w14:paraId="4840123D" w14:textId="1364F45F" w:rsidR="007B32D8" w:rsidDel="0003593D" w:rsidRDefault="007B32D8" w:rsidP="007B32D8">
      <w:pPr>
        <w:tabs>
          <w:tab w:val="left" w:pos="720"/>
          <w:tab w:val="left" w:pos="1080"/>
          <w:tab w:val="left" w:pos="1440"/>
        </w:tabs>
        <w:spacing w:line="480" w:lineRule="auto"/>
        <w:rPr>
          <w:del w:id="75" w:author="Brooks, E. Brad (OFR)" w:date="2020-02-13T16:41:00Z"/>
          <w:rFonts w:ascii="Courier New" w:eastAsia="Calibri" w:hAnsi="Courier New" w:cs="Courier New"/>
          <w:color w:val="000000"/>
          <w:sz w:val="24"/>
          <w:szCs w:val="24"/>
          <w:lang w:eastAsia="en-US"/>
        </w:rPr>
      </w:pPr>
      <w:del w:id="76" w:author="Brooks, E. Brad (OFR)" w:date="2020-02-13T16:41:00Z">
        <w:r w:rsidRPr="007B32D8" w:rsidDel="0003593D">
          <w:rPr>
            <w:rFonts w:ascii="Courier New" w:eastAsia="Calibri" w:hAnsi="Courier New" w:cs="Courier New"/>
            <w:color w:val="000000"/>
            <w:sz w:val="24"/>
            <w:szCs w:val="24"/>
            <w:lang w:eastAsia="en-US"/>
          </w:rPr>
          <w:tab/>
        </w:r>
        <w:r w:rsidRPr="007B32D8" w:rsidDel="0003593D">
          <w:rPr>
            <w:rFonts w:ascii="Courier New" w:eastAsia="Calibri" w:hAnsi="Courier New" w:cs="Courier New"/>
            <w:color w:val="000000"/>
            <w:sz w:val="24"/>
            <w:szCs w:val="24"/>
            <w:lang w:eastAsia="en-US"/>
          </w:rPr>
          <w:tab/>
        </w:r>
        <w:r w:rsidR="004C7578" w:rsidDel="0003593D">
          <w:rPr>
            <w:rFonts w:ascii="Courier New" w:eastAsia="Calibri" w:hAnsi="Courier New" w:cs="Courier New"/>
            <w:color w:val="000000"/>
            <w:sz w:val="24"/>
            <w:szCs w:val="24"/>
            <w:lang w:eastAsia="en-US"/>
          </w:rPr>
          <w:delText>c</w:delText>
        </w:r>
        <w:r w:rsidRPr="007B32D8" w:rsidDel="0003593D">
          <w:rPr>
            <w:rFonts w:ascii="Courier New" w:eastAsia="Calibri" w:hAnsi="Courier New" w:cs="Courier New"/>
            <w:color w:val="000000"/>
            <w:sz w:val="24"/>
            <w:szCs w:val="24"/>
            <w:lang w:eastAsia="en-US"/>
          </w:rPr>
          <w:delText xml:space="preserve">.  Removing from the end of </w:delText>
        </w:r>
      </w:del>
      <w:del w:id="77" w:author="Brooks, E. Brad (OFR)" w:date="2020-02-07T11:09:00Z">
        <w:r w:rsidRPr="007B32D8" w:rsidDel="00DA5E16">
          <w:rPr>
            <w:rFonts w:ascii="Courier New" w:eastAsia="Calibri" w:hAnsi="Courier New" w:cs="Courier New"/>
            <w:color w:val="000000"/>
            <w:sz w:val="24"/>
            <w:szCs w:val="24"/>
            <w:lang w:eastAsia="en-US"/>
          </w:rPr>
          <w:delText>the</w:delText>
        </w:r>
      </w:del>
      <w:del w:id="78" w:author="Brooks, E. Brad (OFR)" w:date="2020-02-13T16:41:00Z">
        <w:r w:rsidRPr="007B32D8" w:rsidDel="0003593D">
          <w:rPr>
            <w:rFonts w:ascii="Courier New" w:eastAsia="Calibri" w:hAnsi="Courier New" w:cs="Courier New"/>
            <w:color w:val="000000"/>
            <w:sz w:val="24"/>
            <w:szCs w:val="24"/>
            <w:lang w:eastAsia="en-US"/>
          </w:rPr>
          <w:delText xml:space="preserve"> introductory text </w:delText>
        </w:r>
      </w:del>
      <w:del w:id="79" w:author="Brooks, E. Brad (OFR)" w:date="2020-02-07T11:09:00Z">
        <w:r w:rsidRPr="007B32D8" w:rsidDel="00DA5E16">
          <w:rPr>
            <w:rFonts w:ascii="Courier New" w:eastAsia="Calibri" w:hAnsi="Courier New" w:cs="Courier New"/>
            <w:color w:val="000000"/>
            <w:sz w:val="24"/>
            <w:szCs w:val="24"/>
            <w:lang w:eastAsia="en-US"/>
          </w:rPr>
          <w:delText xml:space="preserve">of paragraph (b) </w:delText>
        </w:r>
      </w:del>
      <w:del w:id="80" w:author="Brooks, E. Brad (OFR)" w:date="2020-02-13T16:41:00Z">
        <w:r w:rsidRPr="007B32D8" w:rsidDel="0003593D">
          <w:rPr>
            <w:rFonts w:ascii="Courier New" w:eastAsia="Calibri" w:hAnsi="Courier New" w:cs="Courier New"/>
            <w:color w:val="000000"/>
            <w:sz w:val="24"/>
            <w:szCs w:val="24"/>
            <w:lang w:eastAsia="en-US"/>
          </w:rPr>
          <w:delText>“contracts—“ and adding “contracts.” in its place;</w:delText>
        </w:r>
      </w:del>
    </w:p>
    <w:p w14:paraId="5D0880CE" w14:textId="77777777" w:rsidR="004C7578" w:rsidRPr="007B32D8" w:rsidDel="00DA5E16" w:rsidRDefault="004C7578" w:rsidP="007B32D8">
      <w:pPr>
        <w:tabs>
          <w:tab w:val="left" w:pos="720"/>
          <w:tab w:val="left" w:pos="1080"/>
          <w:tab w:val="left" w:pos="1440"/>
        </w:tabs>
        <w:spacing w:line="480" w:lineRule="auto"/>
        <w:rPr>
          <w:del w:id="81" w:author="Brooks, E. Brad (OFR)" w:date="2020-02-07T11:10:00Z"/>
          <w:rFonts w:ascii="Courier New" w:eastAsia="Calibri" w:hAnsi="Courier New" w:cs="Courier New"/>
          <w:color w:val="000000"/>
          <w:sz w:val="24"/>
          <w:szCs w:val="24"/>
          <w:lang w:eastAsia="en-US"/>
        </w:rPr>
      </w:pPr>
      <w:r>
        <w:rPr>
          <w:rFonts w:ascii="Courier New" w:eastAsia="Calibri" w:hAnsi="Courier New" w:cs="Courier New"/>
          <w:color w:val="000000"/>
          <w:sz w:val="24"/>
          <w:szCs w:val="24"/>
          <w:lang w:eastAsia="en-US"/>
        </w:rPr>
        <w:tab/>
      </w:r>
      <w:r>
        <w:rPr>
          <w:rFonts w:ascii="Courier New" w:eastAsia="Calibri" w:hAnsi="Courier New" w:cs="Courier New"/>
          <w:color w:val="000000"/>
          <w:sz w:val="24"/>
          <w:szCs w:val="24"/>
          <w:lang w:eastAsia="en-US"/>
        </w:rPr>
        <w:tab/>
      </w:r>
      <w:proofErr w:type="gramStart"/>
      <w:ins w:id="82" w:author="Brooks, E. Brad (OFR)" w:date="2020-02-07T11:12:00Z">
        <w:r w:rsidR="00DA5E16">
          <w:rPr>
            <w:rFonts w:ascii="Courier New" w:eastAsia="Calibri" w:hAnsi="Courier New" w:cs="Courier New"/>
            <w:color w:val="000000"/>
            <w:sz w:val="24"/>
            <w:szCs w:val="24"/>
            <w:lang w:eastAsia="en-US"/>
          </w:rPr>
          <w:t>b</w:t>
        </w:r>
      </w:ins>
      <w:proofErr w:type="gramEnd"/>
      <w:del w:id="83" w:author="Brooks, E. Brad (OFR)" w:date="2020-02-07T11:12:00Z">
        <w:r w:rsidDel="00DA5E16">
          <w:rPr>
            <w:rFonts w:ascii="Courier New" w:eastAsia="Calibri" w:hAnsi="Courier New" w:cs="Courier New"/>
            <w:color w:val="000000"/>
            <w:sz w:val="24"/>
            <w:szCs w:val="24"/>
            <w:lang w:eastAsia="en-US"/>
          </w:rPr>
          <w:delText>d</w:delText>
        </w:r>
      </w:del>
      <w:r>
        <w:rPr>
          <w:rFonts w:ascii="Courier New" w:eastAsia="Calibri" w:hAnsi="Courier New" w:cs="Courier New"/>
          <w:color w:val="000000"/>
          <w:sz w:val="24"/>
          <w:szCs w:val="24"/>
          <w:lang w:eastAsia="en-US"/>
        </w:rPr>
        <w:t xml:space="preserve">.  </w:t>
      </w:r>
      <w:r w:rsidR="00FE0A8F">
        <w:rPr>
          <w:rFonts w:ascii="Courier New" w:eastAsia="Calibri" w:hAnsi="Courier New" w:cs="Courier New"/>
          <w:color w:val="000000"/>
          <w:sz w:val="24"/>
          <w:szCs w:val="24"/>
          <w:lang w:eastAsia="en-US"/>
        </w:rPr>
        <w:t>Revising paragraph</w:t>
      </w:r>
      <w:ins w:id="84" w:author="Brooks, E. Brad (OFR)" w:date="2020-02-07T11:10:00Z">
        <w:r w:rsidR="00DA5E16">
          <w:rPr>
            <w:rFonts w:ascii="Courier New" w:eastAsia="Calibri" w:hAnsi="Courier New" w:cs="Courier New"/>
            <w:color w:val="000000"/>
            <w:sz w:val="24"/>
            <w:szCs w:val="24"/>
            <w:lang w:eastAsia="en-US"/>
          </w:rPr>
          <w:t>s</w:t>
        </w:r>
      </w:ins>
      <w:r w:rsidR="00FE0A8F">
        <w:rPr>
          <w:rFonts w:ascii="Courier New" w:eastAsia="Calibri" w:hAnsi="Courier New" w:cs="Courier New"/>
          <w:color w:val="000000"/>
          <w:sz w:val="24"/>
          <w:szCs w:val="24"/>
          <w:lang w:eastAsia="en-US"/>
        </w:rPr>
        <w:t xml:space="preserve"> (b</w:t>
      </w:r>
      <w:proofErr w:type="gramStart"/>
      <w:r w:rsidR="00FE0A8F">
        <w:rPr>
          <w:rFonts w:ascii="Courier New" w:eastAsia="Calibri" w:hAnsi="Courier New" w:cs="Courier New"/>
          <w:color w:val="000000"/>
          <w:sz w:val="24"/>
          <w:szCs w:val="24"/>
          <w:lang w:eastAsia="en-US"/>
        </w:rPr>
        <w:t>)(</w:t>
      </w:r>
      <w:proofErr w:type="gramEnd"/>
      <w:r w:rsidR="00FE0A8F">
        <w:rPr>
          <w:rFonts w:ascii="Courier New" w:eastAsia="Calibri" w:hAnsi="Courier New" w:cs="Courier New"/>
          <w:color w:val="000000"/>
          <w:sz w:val="24"/>
          <w:szCs w:val="24"/>
          <w:lang w:eastAsia="en-US"/>
        </w:rPr>
        <w:t>1)(</w:t>
      </w:r>
      <w:proofErr w:type="spellStart"/>
      <w:r w:rsidR="00FE0A8F">
        <w:rPr>
          <w:rFonts w:ascii="Courier New" w:eastAsia="Calibri" w:hAnsi="Courier New" w:cs="Courier New"/>
          <w:color w:val="000000"/>
          <w:sz w:val="24"/>
          <w:szCs w:val="24"/>
          <w:lang w:eastAsia="en-US"/>
        </w:rPr>
        <w:t>i</w:t>
      </w:r>
      <w:proofErr w:type="spellEnd"/>
      <w:r w:rsidR="00FE0A8F">
        <w:rPr>
          <w:rFonts w:ascii="Courier New" w:eastAsia="Calibri" w:hAnsi="Courier New" w:cs="Courier New"/>
          <w:color w:val="000000"/>
          <w:sz w:val="24"/>
          <w:szCs w:val="24"/>
          <w:lang w:eastAsia="en-US"/>
        </w:rPr>
        <w:t>)</w:t>
      </w:r>
      <w:ins w:id="85" w:author="Brooks, E. Brad (OFR)" w:date="2020-02-07T11:10:00Z">
        <w:r w:rsidR="00DA5E16">
          <w:rPr>
            <w:rFonts w:ascii="Courier New" w:eastAsia="Calibri" w:hAnsi="Courier New" w:cs="Courier New"/>
            <w:color w:val="000000"/>
            <w:sz w:val="24"/>
            <w:szCs w:val="24"/>
            <w:lang w:eastAsia="en-US"/>
          </w:rPr>
          <w:t xml:space="preserve"> and </w:t>
        </w:r>
      </w:ins>
      <w:del w:id="86" w:author="Brooks, E. Brad (OFR)" w:date="2020-02-07T11:10:00Z">
        <w:r w:rsidR="00FE0A8F" w:rsidDel="00DA5E16">
          <w:rPr>
            <w:rFonts w:ascii="Courier New" w:eastAsia="Calibri" w:hAnsi="Courier New" w:cs="Courier New"/>
            <w:color w:val="000000"/>
            <w:sz w:val="24"/>
            <w:szCs w:val="24"/>
            <w:lang w:eastAsia="en-US"/>
          </w:rPr>
          <w:delText>;</w:delText>
        </w:r>
      </w:del>
    </w:p>
    <w:p w14:paraId="2A424617" w14:textId="77777777" w:rsidR="007B32D8" w:rsidRDefault="004C7578" w:rsidP="007B32D8">
      <w:pPr>
        <w:tabs>
          <w:tab w:val="left" w:pos="720"/>
          <w:tab w:val="left" w:pos="1080"/>
          <w:tab w:val="left" w:pos="1440"/>
        </w:tabs>
        <w:spacing w:line="480" w:lineRule="auto"/>
        <w:rPr>
          <w:ins w:id="87" w:author="Brooks, E. Brad (OFR)" w:date="2020-02-13T16:42:00Z"/>
          <w:rFonts w:ascii="Courier New" w:eastAsia="Calibri" w:hAnsi="Courier New" w:cs="Courier New"/>
          <w:color w:val="000000"/>
          <w:sz w:val="24"/>
          <w:szCs w:val="24"/>
          <w:lang w:eastAsia="en-US"/>
        </w:rPr>
      </w:pPr>
      <w:del w:id="88" w:author="Brooks, E. Brad (OFR)" w:date="2020-02-07T11:10:00Z">
        <w:r w:rsidDel="00DA5E16">
          <w:rPr>
            <w:rFonts w:ascii="Courier New" w:eastAsia="Calibri" w:hAnsi="Courier New" w:cs="Courier New"/>
            <w:color w:val="000000"/>
            <w:sz w:val="24"/>
            <w:szCs w:val="24"/>
            <w:lang w:eastAsia="en-US"/>
          </w:rPr>
          <w:lastRenderedPageBreak/>
          <w:tab/>
        </w:r>
        <w:r w:rsidDel="00DA5E16">
          <w:rPr>
            <w:rFonts w:ascii="Courier New" w:eastAsia="Calibri" w:hAnsi="Courier New" w:cs="Courier New"/>
            <w:color w:val="000000"/>
            <w:sz w:val="24"/>
            <w:szCs w:val="24"/>
            <w:lang w:eastAsia="en-US"/>
          </w:rPr>
          <w:tab/>
        </w:r>
        <w:r w:rsidR="00FE0A8F" w:rsidDel="00DA5E16">
          <w:rPr>
            <w:rFonts w:ascii="Courier New" w:eastAsia="Calibri" w:hAnsi="Courier New" w:cs="Courier New"/>
            <w:color w:val="000000"/>
            <w:sz w:val="24"/>
            <w:szCs w:val="24"/>
            <w:lang w:eastAsia="en-US"/>
          </w:rPr>
          <w:delText>e</w:delText>
        </w:r>
        <w:r w:rsidR="007B32D8" w:rsidRPr="007B32D8" w:rsidDel="00DA5E16">
          <w:rPr>
            <w:rFonts w:ascii="Courier New" w:eastAsia="Calibri" w:hAnsi="Courier New" w:cs="Courier New"/>
            <w:color w:val="000000"/>
            <w:sz w:val="24"/>
            <w:szCs w:val="24"/>
            <w:lang w:eastAsia="en-US"/>
          </w:rPr>
          <w:delText xml:space="preserve">.  Revising paragraph </w:delText>
        </w:r>
      </w:del>
      <w:r w:rsidR="007B32D8" w:rsidRPr="007B32D8">
        <w:rPr>
          <w:rFonts w:ascii="Courier New" w:eastAsia="Calibri" w:hAnsi="Courier New" w:cs="Courier New"/>
          <w:color w:val="000000"/>
          <w:sz w:val="24"/>
          <w:szCs w:val="24"/>
          <w:lang w:eastAsia="en-US"/>
        </w:rPr>
        <w:t>(b)(4);</w:t>
      </w:r>
    </w:p>
    <w:p w14:paraId="41B4E465" w14:textId="60DB2415" w:rsidR="0003593D" w:rsidRPr="007B32D8" w:rsidRDefault="0003593D"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ins w:id="89" w:author="Brooks, E. Brad (OFR)" w:date="2020-02-13T16:42:00Z">
        <w:r>
          <w:rPr>
            <w:rFonts w:ascii="Courier New" w:eastAsia="Calibri" w:hAnsi="Courier New" w:cs="Courier New"/>
            <w:color w:val="000000"/>
            <w:sz w:val="24"/>
            <w:szCs w:val="24"/>
            <w:lang w:eastAsia="en-US"/>
          </w:rPr>
          <w:tab/>
        </w:r>
        <w:r>
          <w:rPr>
            <w:rFonts w:ascii="Courier New" w:eastAsia="Calibri" w:hAnsi="Courier New" w:cs="Courier New"/>
            <w:color w:val="000000"/>
            <w:sz w:val="24"/>
            <w:szCs w:val="24"/>
            <w:lang w:eastAsia="en-US"/>
          </w:rPr>
          <w:tab/>
        </w:r>
        <w:proofErr w:type="gramStart"/>
        <w:r>
          <w:rPr>
            <w:rFonts w:ascii="Courier New" w:eastAsia="Calibri" w:hAnsi="Courier New" w:cs="Courier New"/>
            <w:color w:val="000000"/>
            <w:sz w:val="24"/>
            <w:szCs w:val="24"/>
            <w:lang w:eastAsia="en-US"/>
          </w:rPr>
          <w:t>c.  Adding</w:t>
        </w:r>
        <w:proofErr w:type="gramEnd"/>
        <w:r>
          <w:rPr>
            <w:rFonts w:ascii="Courier New" w:eastAsia="Calibri" w:hAnsi="Courier New" w:cs="Courier New"/>
            <w:color w:val="000000"/>
            <w:sz w:val="24"/>
            <w:szCs w:val="24"/>
            <w:lang w:eastAsia="en-US"/>
          </w:rPr>
          <w:t xml:space="preserve"> a paragraph (b)(5) subject heading;</w:t>
        </w:r>
      </w:ins>
    </w:p>
    <w:p w14:paraId="4B879F5F" w14:textId="025489CB" w:rsidR="007B32D8" w:rsidRPr="007B32D8" w:rsidRDefault="004C7578"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r>
        <w:rPr>
          <w:rFonts w:ascii="Courier New" w:eastAsia="Calibri" w:hAnsi="Courier New" w:cs="Courier New"/>
          <w:color w:val="000000"/>
          <w:sz w:val="24"/>
          <w:szCs w:val="24"/>
          <w:lang w:eastAsia="en-US"/>
        </w:rPr>
        <w:tab/>
      </w:r>
      <w:r>
        <w:rPr>
          <w:rFonts w:ascii="Courier New" w:eastAsia="Calibri" w:hAnsi="Courier New" w:cs="Courier New"/>
          <w:color w:val="000000"/>
          <w:sz w:val="24"/>
          <w:szCs w:val="24"/>
          <w:lang w:eastAsia="en-US"/>
        </w:rPr>
        <w:tab/>
      </w:r>
      <w:proofErr w:type="gramStart"/>
      <w:ins w:id="90" w:author="Brooks, E. Brad (OFR)" w:date="2020-02-07T11:12:00Z">
        <w:r w:rsidR="0003593D">
          <w:rPr>
            <w:rFonts w:ascii="Courier New" w:eastAsia="Calibri" w:hAnsi="Courier New" w:cs="Courier New"/>
            <w:color w:val="000000"/>
            <w:sz w:val="24"/>
            <w:szCs w:val="24"/>
            <w:lang w:eastAsia="en-US"/>
          </w:rPr>
          <w:t>d</w:t>
        </w:r>
      </w:ins>
      <w:proofErr w:type="gramEnd"/>
      <w:del w:id="91" w:author="Brooks, E. Brad (OFR)" w:date="2020-02-07T11:12:00Z">
        <w:r w:rsidR="00FE0A8F" w:rsidDel="00DA5E16">
          <w:rPr>
            <w:rFonts w:ascii="Courier New" w:eastAsia="Calibri" w:hAnsi="Courier New" w:cs="Courier New"/>
            <w:color w:val="000000"/>
            <w:sz w:val="24"/>
            <w:szCs w:val="24"/>
            <w:lang w:eastAsia="en-US"/>
          </w:rPr>
          <w:delText>f</w:delText>
        </w:r>
      </w:del>
      <w:r w:rsidR="007B32D8" w:rsidRPr="007B32D8">
        <w:rPr>
          <w:rFonts w:ascii="Courier New" w:eastAsia="Calibri" w:hAnsi="Courier New" w:cs="Courier New"/>
          <w:color w:val="000000"/>
          <w:sz w:val="24"/>
          <w:szCs w:val="24"/>
          <w:lang w:eastAsia="en-US"/>
        </w:rPr>
        <w:t xml:space="preserve">.  Revising the </w:t>
      </w:r>
      <w:del w:id="92" w:author="Brooks, E. Brad (OFR)" w:date="2020-02-07T11:11:00Z">
        <w:r w:rsidR="007B32D8" w:rsidRPr="007B32D8" w:rsidDel="00DA5E16">
          <w:rPr>
            <w:rFonts w:ascii="Courier New" w:eastAsia="Calibri" w:hAnsi="Courier New" w:cs="Courier New"/>
            <w:color w:val="000000"/>
            <w:sz w:val="24"/>
            <w:szCs w:val="24"/>
            <w:lang w:eastAsia="en-US"/>
          </w:rPr>
          <w:delText xml:space="preserve">heading of </w:delText>
        </w:r>
      </w:del>
      <w:r w:rsidR="007B32D8" w:rsidRPr="007B32D8">
        <w:rPr>
          <w:rFonts w:ascii="Courier New" w:eastAsia="Calibri" w:hAnsi="Courier New" w:cs="Courier New"/>
          <w:color w:val="000000"/>
          <w:sz w:val="24"/>
          <w:szCs w:val="24"/>
          <w:lang w:eastAsia="en-US"/>
        </w:rPr>
        <w:t>paragraph (b</w:t>
      </w:r>
      <w:proofErr w:type="gramStart"/>
      <w:r w:rsidR="007B32D8" w:rsidRPr="007B32D8">
        <w:rPr>
          <w:rFonts w:ascii="Courier New" w:eastAsia="Calibri" w:hAnsi="Courier New" w:cs="Courier New"/>
          <w:color w:val="000000"/>
          <w:sz w:val="24"/>
          <w:szCs w:val="24"/>
          <w:lang w:eastAsia="en-US"/>
        </w:rPr>
        <w:t>)(</w:t>
      </w:r>
      <w:proofErr w:type="gramEnd"/>
      <w:r w:rsidR="007B32D8" w:rsidRPr="007B32D8">
        <w:rPr>
          <w:rFonts w:ascii="Courier New" w:eastAsia="Calibri" w:hAnsi="Courier New" w:cs="Courier New"/>
          <w:color w:val="000000"/>
          <w:sz w:val="24"/>
          <w:szCs w:val="24"/>
          <w:lang w:eastAsia="en-US"/>
        </w:rPr>
        <w:t>6)</w:t>
      </w:r>
      <w:ins w:id="93" w:author="Brooks, E. Brad (OFR)" w:date="2020-02-07T11:11:00Z">
        <w:r w:rsidR="00DA5E16">
          <w:rPr>
            <w:rFonts w:ascii="Courier New" w:eastAsia="Calibri" w:hAnsi="Courier New" w:cs="Courier New"/>
            <w:color w:val="000000"/>
            <w:sz w:val="24"/>
            <w:szCs w:val="24"/>
            <w:lang w:eastAsia="en-US"/>
          </w:rPr>
          <w:t xml:space="preserve"> subject heading</w:t>
        </w:r>
      </w:ins>
      <w:r w:rsidR="007B32D8" w:rsidRPr="007B32D8">
        <w:rPr>
          <w:rFonts w:ascii="Courier New" w:eastAsia="Calibri" w:hAnsi="Courier New" w:cs="Courier New"/>
          <w:color w:val="000000"/>
          <w:sz w:val="24"/>
          <w:szCs w:val="24"/>
          <w:lang w:eastAsia="en-US"/>
        </w:rPr>
        <w:t>; and</w:t>
      </w:r>
    </w:p>
    <w:p w14:paraId="2CF9D023" w14:textId="5684BD5F" w:rsidR="007B32D8" w:rsidRPr="007B32D8" w:rsidRDefault="004C7578"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r>
        <w:rPr>
          <w:rFonts w:ascii="Courier New" w:eastAsia="Calibri" w:hAnsi="Courier New" w:cs="Courier New"/>
          <w:color w:val="000000"/>
          <w:sz w:val="24"/>
          <w:szCs w:val="24"/>
          <w:lang w:eastAsia="en-US"/>
        </w:rPr>
        <w:tab/>
      </w:r>
      <w:r>
        <w:rPr>
          <w:rFonts w:ascii="Courier New" w:eastAsia="Calibri" w:hAnsi="Courier New" w:cs="Courier New"/>
          <w:color w:val="000000"/>
          <w:sz w:val="24"/>
          <w:szCs w:val="24"/>
          <w:lang w:eastAsia="en-US"/>
        </w:rPr>
        <w:tab/>
      </w:r>
      <w:proofErr w:type="gramStart"/>
      <w:ins w:id="94" w:author="Brooks, E. Brad (OFR)" w:date="2020-02-07T11:12:00Z">
        <w:r w:rsidR="0003593D">
          <w:rPr>
            <w:rFonts w:ascii="Courier New" w:eastAsia="Calibri" w:hAnsi="Courier New" w:cs="Courier New"/>
            <w:color w:val="000000"/>
            <w:sz w:val="24"/>
            <w:szCs w:val="24"/>
            <w:lang w:eastAsia="en-US"/>
          </w:rPr>
          <w:t>e</w:t>
        </w:r>
      </w:ins>
      <w:proofErr w:type="gramEnd"/>
      <w:del w:id="95" w:author="Brooks, E. Brad (OFR)" w:date="2020-02-07T11:12:00Z">
        <w:r w:rsidR="00FE0A8F" w:rsidDel="00DA5E16">
          <w:rPr>
            <w:rFonts w:ascii="Courier New" w:eastAsia="Calibri" w:hAnsi="Courier New" w:cs="Courier New"/>
            <w:color w:val="000000"/>
            <w:sz w:val="24"/>
            <w:szCs w:val="24"/>
            <w:lang w:eastAsia="en-US"/>
          </w:rPr>
          <w:delText>g</w:delText>
        </w:r>
      </w:del>
      <w:r w:rsidR="007B32D8" w:rsidRPr="007B32D8">
        <w:rPr>
          <w:rFonts w:ascii="Courier New" w:eastAsia="Calibri" w:hAnsi="Courier New" w:cs="Courier New"/>
          <w:color w:val="000000"/>
          <w:sz w:val="24"/>
          <w:szCs w:val="24"/>
          <w:lang w:eastAsia="en-US"/>
        </w:rPr>
        <w:t>.  Adding paragraph (b</w:t>
      </w:r>
      <w:proofErr w:type="gramStart"/>
      <w:r w:rsidR="007B32D8" w:rsidRPr="007B32D8">
        <w:rPr>
          <w:rFonts w:ascii="Courier New" w:eastAsia="Calibri" w:hAnsi="Courier New" w:cs="Courier New"/>
          <w:color w:val="000000"/>
          <w:sz w:val="24"/>
          <w:szCs w:val="24"/>
          <w:lang w:eastAsia="en-US"/>
        </w:rPr>
        <w:t>)(</w:t>
      </w:r>
      <w:proofErr w:type="gramEnd"/>
      <w:r w:rsidR="007B32D8" w:rsidRPr="007B32D8">
        <w:rPr>
          <w:rFonts w:ascii="Courier New" w:eastAsia="Calibri" w:hAnsi="Courier New" w:cs="Courier New"/>
          <w:color w:val="000000"/>
          <w:sz w:val="24"/>
          <w:szCs w:val="24"/>
          <w:lang w:eastAsia="en-US"/>
        </w:rPr>
        <w:t>9).</w:t>
      </w:r>
    </w:p>
    <w:p w14:paraId="06B29347"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r w:rsidRPr="007B32D8">
        <w:rPr>
          <w:rFonts w:ascii="Courier New" w:eastAsia="Calibri" w:hAnsi="Courier New" w:cs="Courier New"/>
          <w:color w:val="000000"/>
          <w:sz w:val="24"/>
          <w:szCs w:val="24"/>
          <w:lang w:eastAsia="en-US"/>
        </w:rPr>
        <w:tab/>
        <w:t xml:space="preserve">The </w:t>
      </w:r>
      <w:del w:id="96" w:author="Brooks, E. Brad (OFR)" w:date="2020-02-07T11:11:00Z">
        <w:r w:rsidRPr="007B32D8" w:rsidDel="00DA5E16">
          <w:rPr>
            <w:rFonts w:ascii="Courier New" w:eastAsia="Calibri" w:hAnsi="Courier New" w:cs="Courier New"/>
            <w:color w:val="000000"/>
            <w:sz w:val="24"/>
            <w:szCs w:val="24"/>
            <w:lang w:eastAsia="en-US"/>
          </w:rPr>
          <w:delText>revised and added text</w:delText>
        </w:r>
      </w:del>
      <w:ins w:id="97" w:author="Brooks, E. Brad (OFR)" w:date="2020-02-07T11:11:00Z">
        <w:r w:rsidR="00DA5E16">
          <w:rPr>
            <w:rFonts w:ascii="Courier New" w:eastAsia="Calibri" w:hAnsi="Courier New" w:cs="Courier New"/>
            <w:color w:val="000000"/>
            <w:sz w:val="24"/>
            <w:szCs w:val="24"/>
            <w:lang w:eastAsia="en-US"/>
          </w:rPr>
          <w:t>revisions and additions</w:t>
        </w:r>
      </w:ins>
      <w:r w:rsidRPr="007B32D8">
        <w:rPr>
          <w:rFonts w:ascii="Courier New" w:eastAsia="Calibri" w:hAnsi="Courier New" w:cs="Courier New"/>
          <w:color w:val="000000"/>
          <w:sz w:val="24"/>
          <w:szCs w:val="24"/>
          <w:lang w:eastAsia="en-US"/>
        </w:rPr>
        <w:t xml:space="preserve"> read</w:t>
      </w:r>
      <w:del w:id="98" w:author="Brooks, E. Brad (OFR)" w:date="2020-02-07T11:11:00Z">
        <w:r w:rsidRPr="007B32D8" w:rsidDel="00DA5E16">
          <w:rPr>
            <w:rFonts w:ascii="Courier New" w:eastAsia="Calibri" w:hAnsi="Courier New" w:cs="Courier New"/>
            <w:color w:val="000000"/>
            <w:sz w:val="24"/>
            <w:szCs w:val="24"/>
            <w:lang w:eastAsia="en-US"/>
          </w:rPr>
          <w:delText>s</w:delText>
        </w:r>
      </w:del>
      <w:r w:rsidRPr="007B32D8">
        <w:rPr>
          <w:rFonts w:ascii="Courier New" w:eastAsia="Calibri" w:hAnsi="Courier New" w:cs="Courier New"/>
          <w:color w:val="000000"/>
          <w:sz w:val="24"/>
          <w:szCs w:val="24"/>
          <w:lang w:eastAsia="en-US"/>
        </w:rPr>
        <w:t xml:space="preserve"> as follows:</w:t>
      </w:r>
    </w:p>
    <w:p w14:paraId="0BC8C5FD" w14:textId="77777777" w:rsidR="007B32D8" w:rsidRPr="007B32D8" w:rsidRDefault="007B32D8" w:rsidP="007B32D8">
      <w:pPr>
        <w:tabs>
          <w:tab w:val="left" w:pos="720"/>
          <w:tab w:val="left" w:pos="1080"/>
          <w:tab w:val="left" w:pos="1440"/>
        </w:tabs>
        <w:spacing w:line="480" w:lineRule="auto"/>
        <w:outlineLvl w:val="2"/>
        <w:rPr>
          <w:rFonts w:ascii="Courier New" w:hAnsi="Courier New" w:cs="Courier New"/>
          <w:b/>
          <w:bCs/>
          <w:color w:val="000000"/>
          <w:sz w:val="24"/>
          <w:szCs w:val="24"/>
          <w:lang w:val="en" w:eastAsia="en-US"/>
        </w:rPr>
      </w:pPr>
      <w:bookmarkStart w:id="99" w:name="OLE_LINK1"/>
      <w:bookmarkStart w:id="100" w:name="OLE_LINK2"/>
      <w:proofErr w:type="gramStart"/>
      <w:r w:rsidRPr="007B32D8">
        <w:rPr>
          <w:rFonts w:ascii="Courier New" w:hAnsi="Courier New" w:cs="Courier New"/>
          <w:b/>
          <w:bCs/>
          <w:color w:val="000000"/>
          <w:sz w:val="24"/>
          <w:szCs w:val="24"/>
          <w:lang w:val="en" w:eastAsia="en-US"/>
        </w:rPr>
        <w:t>16.505</w:t>
      </w:r>
      <w:r w:rsidR="00BA3FCC">
        <w:rPr>
          <w:rFonts w:ascii="Courier New" w:hAnsi="Courier New" w:cs="Courier New"/>
          <w:b/>
          <w:bCs/>
          <w:color w:val="000000"/>
          <w:sz w:val="24"/>
          <w:szCs w:val="24"/>
          <w:lang w:val="en" w:eastAsia="en-US"/>
        </w:rPr>
        <w:t xml:space="preserve">  </w:t>
      </w:r>
      <w:r w:rsidRPr="007B32D8">
        <w:rPr>
          <w:rFonts w:ascii="Courier New" w:hAnsi="Courier New" w:cs="Courier New"/>
          <w:b/>
          <w:bCs/>
          <w:color w:val="000000"/>
          <w:sz w:val="24"/>
          <w:szCs w:val="24"/>
          <w:lang w:val="en" w:eastAsia="en-US"/>
        </w:rPr>
        <w:t>Ordering</w:t>
      </w:r>
      <w:proofErr w:type="gramEnd"/>
      <w:r w:rsidRPr="007B32D8">
        <w:rPr>
          <w:rFonts w:ascii="Courier New" w:hAnsi="Courier New" w:cs="Courier New"/>
          <w:b/>
          <w:bCs/>
          <w:color w:val="000000"/>
          <w:sz w:val="24"/>
          <w:szCs w:val="24"/>
          <w:lang w:val="en" w:eastAsia="en-US"/>
        </w:rPr>
        <w:t xml:space="preserve">. </w:t>
      </w:r>
    </w:p>
    <w:p w14:paraId="3060416B" w14:textId="77777777" w:rsidR="007B32D8" w:rsidRPr="007B32D8" w:rsidRDefault="007B32D8" w:rsidP="007B32D8">
      <w:pPr>
        <w:tabs>
          <w:tab w:val="left" w:pos="720"/>
          <w:tab w:val="left" w:pos="1080"/>
          <w:tab w:val="left" w:pos="144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t xml:space="preserve">(a)  * </w:t>
      </w:r>
      <w:r w:rsidR="00EC01C9">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EC01C9">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77BA7CC9" w14:textId="77777777" w:rsidR="001935BD" w:rsidRDefault="007B32D8" w:rsidP="007B32D8">
      <w:pPr>
        <w:tabs>
          <w:tab w:val="left" w:pos="720"/>
          <w:tab w:val="left" w:pos="1080"/>
          <w:tab w:val="left" w:pos="1440"/>
        </w:tabs>
        <w:spacing w:line="480" w:lineRule="auto"/>
        <w:rPr>
          <w:rFonts w:ascii="Courier New" w:hAnsi="Courier New" w:cs="Courier New"/>
          <w:color w:val="000000"/>
          <w:sz w:val="24"/>
          <w:szCs w:val="24"/>
          <w:lang w:val="en" w:eastAsia="en-US"/>
        </w:rPr>
      </w:pPr>
      <w:bookmarkStart w:id="101" w:name="wp1095808"/>
      <w:bookmarkStart w:id="102" w:name="wp1093225"/>
      <w:bookmarkEnd w:id="101"/>
      <w:bookmarkEnd w:id="102"/>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r>
      <w:r w:rsidR="001935BD">
        <w:rPr>
          <w:rFonts w:ascii="Courier New" w:hAnsi="Courier New" w:cs="Courier New"/>
          <w:color w:val="000000"/>
          <w:sz w:val="24"/>
          <w:szCs w:val="24"/>
          <w:lang w:val="en" w:eastAsia="en-US"/>
        </w:rPr>
        <w:t xml:space="preserve">(7) </w:t>
      </w:r>
      <w:r w:rsidR="001935BD" w:rsidRPr="007B32D8">
        <w:rPr>
          <w:rFonts w:ascii="Courier New" w:hAnsi="Courier New" w:cs="Courier New"/>
          <w:color w:val="000000"/>
          <w:sz w:val="24"/>
          <w:szCs w:val="24"/>
          <w:lang w:val="en" w:eastAsia="en-US"/>
        </w:rPr>
        <w:t xml:space="preserve">* </w:t>
      </w:r>
      <w:r w:rsidR="00EC01C9">
        <w:rPr>
          <w:rFonts w:ascii="Courier New" w:hAnsi="Courier New" w:cs="Courier New"/>
          <w:color w:val="000000"/>
          <w:sz w:val="24"/>
          <w:szCs w:val="24"/>
          <w:lang w:val="en" w:eastAsia="en-US"/>
        </w:rPr>
        <w:t xml:space="preserve"> </w:t>
      </w:r>
      <w:r w:rsidR="001935BD" w:rsidRPr="007B32D8">
        <w:rPr>
          <w:rFonts w:ascii="Courier New" w:hAnsi="Courier New" w:cs="Courier New"/>
          <w:color w:val="000000"/>
          <w:sz w:val="24"/>
          <w:szCs w:val="24"/>
          <w:lang w:val="en" w:eastAsia="en-US"/>
        </w:rPr>
        <w:t xml:space="preserve"> * </w:t>
      </w:r>
      <w:r w:rsidR="00EC01C9">
        <w:rPr>
          <w:rFonts w:ascii="Courier New" w:hAnsi="Courier New" w:cs="Courier New"/>
          <w:color w:val="000000"/>
          <w:sz w:val="24"/>
          <w:szCs w:val="24"/>
          <w:lang w:val="en" w:eastAsia="en-US"/>
        </w:rPr>
        <w:t xml:space="preserve"> </w:t>
      </w:r>
      <w:r w:rsidR="001935BD" w:rsidRPr="007B32D8">
        <w:rPr>
          <w:rFonts w:ascii="Courier New" w:hAnsi="Courier New" w:cs="Courier New"/>
          <w:color w:val="000000"/>
          <w:sz w:val="24"/>
          <w:szCs w:val="24"/>
          <w:lang w:val="en" w:eastAsia="en-US"/>
        </w:rPr>
        <w:t xml:space="preserve"> *</w:t>
      </w:r>
    </w:p>
    <w:p w14:paraId="48521FD5" w14:textId="77777777" w:rsidR="001935BD" w:rsidRDefault="001935BD" w:rsidP="007B32D8">
      <w:pPr>
        <w:tabs>
          <w:tab w:val="left" w:pos="720"/>
          <w:tab w:val="left" w:pos="1080"/>
          <w:tab w:val="left" w:pos="1440"/>
        </w:tabs>
        <w:spacing w:line="480" w:lineRule="auto"/>
        <w:rPr>
          <w:rFonts w:ascii="Courier New" w:hAnsi="Courier New" w:cs="Courier New"/>
          <w:color w:val="000000"/>
          <w:sz w:val="24"/>
          <w:szCs w:val="24"/>
          <w:lang w:val="en" w:eastAsia="en-US"/>
        </w:rPr>
      </w:pPr>
      <w:r>
        <w:rPr>
          <w:rFonts w:ascii="Courier New" w:hAnsi="Courier New" w:cs="Courier New"/>
          <w:color w:val="000000"/>
          <w:sz w:val="24"/>
          <w:szCs w:val="24"/>
          <w:lang w:val="en" w:eastAsia="en-US"/>
        </w:rPr>
        <w:tab/>
      </w:r>
      <w:r>
        <w:rPr>
          <w:rFonts w:ascii="Courier New" w:hAnsi="Courier New" w:cs="Courier New"/>
          <w:color w:val="000000"/>
          <w:sz w:val="24"/>
          <w:szCs w:val="24"/>
          <w:lang w:val="en" w:eastAsia="en-US"/>
        </w:rPr>
        <w:tab/>
      </w:r>
      <w:r>
        <w:rPr>
          <w:rFonts w:ascii="Courier New" w:hAnsi="Courier New" w:cs="Courier New"/>
          <w:color w:val="000000"/>
          <w:sz w:val="24"/>
          <w:szCs w:val="24"/>
          <w:lang w:val="en" w:eastAsia="en-US"/>
        </w:rPr>
        <w:tab/>
        <w:t>(ix)</w:t>
      </w:r>
      <w:r w:rsidR="007C0376">
        <w:rPr>
          <w:rFonts w:ascii="Courier New" w:hAnsi="Courier New" w:cs="Courier New"/>
          <w:color w:val="000000"/>
          <w:sz w:val="24"/>
          <w:szCs w:val="24"/>
          <w:lang w:val="en" w:eastAsia="en-US"/>
        </w:rPr>
        <w:t xml:space="preserve"> </w:t>
      </w:r>
      <w:r>
        <w:rPr>
          <w:rFonts w:ascii="Courier New" w:hAnsi="Courier New" w:cs="Courier New"/>
          <w:color w:val="000000"/>
          <w:sz w:val="24"/>
          <w:szCs w:val="24"/>
          <w:lang w:val="en" w:eastAsia="en-US"/>
        </w:rPr>
        <w:t xml:space="preserve"> North American Industry Classification System code (see 19.102(b</w:t>
      </w:r>
      <w:proofErr w:type="gramStart"/>
      <w:r>
        <w:rPr>
          <w:rFonts w:ascii="Courier New" w:hAnsi="Courier New" w:cs="Courier New"/>
          <w:color w:val="000000"/>
          <w:sz w:val="24"/>
          <w:szCs w:val="24"/>
          <w:lang w:val="en" w:eastAsia="en-US"/>
        </w:rPr>
        <w:t>)(</w:t>
      </w:r>
      <w:proofErr w:type="gramEnd"/>
      <w:r>
        <w:rPr>
          <w:rFonts w:ascii="Courier New" w:hAnsi="Courier New" w:cs="Courier New"/>
          <w:color w:val="000000"/>
          <w:sz w:val="24"/>
          <w:szCs w:val="24"/>
          <w:lang w:val="en" w:eastAsia="en-US"/>
        </w:rPr>
        <w:t>3)</w:t>
      </w:r>
      <w:r w:rsidR="00232554">
        <w:rPr>
          <w:rFonts w:ascii="Courier New" w:hAnsi="Courier New" w:cs="Courier New"/>
          <w:color w:val="000000"/>
          <w:sz w:val="24"/>
          <w:szCs w:val="24"/>
          <w:lang w:val="en" w:eastAsia="en-US"/>
        </w:rPr>
        <w:t>)</w:t>
      </w:r>
      <w:r>
        <w:rPr>
          <w:rFonts w:ascii="Courier New" w:hAnsi="Courier New" w:cs="Courier New"/>
          <w:color w:val="000000"/>
          <w:sz w:val="24"/>
          <w:szCs w:val="24"/>
          <w:lang w:val="en" w:eastAsia="en-US"/>
        </w:rPr>
        <w:t>.</w:t>
      </w:r>
    </w:p>
    <w:p w14:paraId="119C0F1D" w14:textId="77777777" w:rsidR="001935BD" w:rsidRDefault="001935BD" w:rsidP="007B32D8">
      <w:pPr>
        <w:tabs>
          <w:tab w:val="left" w:pos="720"/>
          <w:tab w:val="left" w:pos="1080"/>
          <w:tab w:val="left" w:pos="144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 xml:space="preserve">* </w:t>
      </w:r>
      <w:r w:rsidR="00EC01C9">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EC01C9">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r w:rsidR="007C0376">
        <w:rPr>
          <w:rFonts w:ascii="Courier New" w:hAnsi="Courier New" w:cs="Courier New"/>
          <w:color w:val="000000"/>
          <w:sz w:val="24"/>
          <w:szCs w:val="24"/>
          <w:lang w:val="en" w:eastAsia="en-US"/>
        </w:rPr>
        <w:t xml:space="preserve">   *   *</w:t>
      </w:r>
    </w:p>
    <w:p w14:paraId="2AFC921F" w14:textId="77777777" w:rsidR="007B32D8" w:rsidRPr="007B32D8" w:rsidRDefault="001935BD" w:rsidP="007B32D8">
      <w:pPr>
        <w:tabs>
          <w:tab w:val="left" w:pos="720"/>
          <w:tab w:val="left" w:pos="1080"/>
          <w:tab w:val="left" w:pos="1440"/>
        </w:tabs>
        <w:spacing w:line="480" w:lineRule="auto"/>
        <w:rPr>
          <w:rFonts w:ascii="Courier New" w:hAnsi="Courier New" w:cs="Courier New"/>
          <w:color w:val="000000"/>
          <w:sz w:val="24"/>
          <w:szCs w:val="24"/>
          <w:lang w:val="en" w:eastAsia="en-US"/>
        </w:rPr>
      </w:pPr>
      <w:r>
        <w:rPr>
          <w:rFonts w:ascii="Courier New" w:hAnsi="Courier New" w:cs="Courier New"/>
          <w:color w:val="000000"/>
          <w:sz w:val="24"/>
          <w:szCs w:val="24"/>
          <w:lang w:val="en" w:eastAsia="en-US"/>
        </w:rPr>
        <w:tab/>
      </w:r>
      <w:r>
        <w:rPr>
          <w:rFonts w:ascii="Courier New" w:hAnsi="Courier New" w:cs="Courier New"/>
          <w:color w:val="000000"/>
          <w:sz w:val="24"/>
          <w:szCs w:val="24"/>
          <w:lang w:val="en" w:eastAsia="en-US"/>
        </w:rPr>
        <w:tab/>
      </w:r>
      <w:r w:rsidR="007B32D8" w:rsidRPr="007B32D8">
        <w:rPr>
          <w:rFonts w:ascii="Courier New" w:hAnsi="Courier New" w:cs="Courier New"/>
          <w:color w:val="000000"/>
          <w:sz w:val="24"/>
          <w:szCs w:val="24"/>
          <w:lang w:val="en" w:eastAsia="en-US"/>
        </w:rPr>
        <w:t xml:space="preserve">(10)  *  </w:t>
      </w:r>
      <w:r w:rsidR="001F4535">
        <w:rPr>
          <w:rFonts w:ascii="Courier New" w:hAnsi="Courier New" w:cs="Courier New"/>
          <w:color w:val="000000"/>
          <w:sz w:val="24"/>
          <w:szCs w:val="24"/>
          <w:lang w:val="en" w:eastAsia="en-US"/>
        </w:rPr>
        <w:t xml:space="preserve"> </w:t>
      </w:r>
      <w:r w:rsidR="007B32D8" w:rsidRPr="007B32D8">
        <w:rPr>
          <w:rFonts w:ascii="Courier New" w:hAnsi="Courier New" w:cs="Courier New"/>
          <w:color w:val="000000"/>
          <w:sz w:val="24"/>
          <w:szCs w:val="24"/>
          <w:lang w:val="en" w:eastAsia="en-US"/>
        </w:rPr>
        <w:t xml:space="preserve">* </w:t>
      </w:r>
      <w:r w:rsidR="001F4535">
        <w:rPr>
          <w:rFonts w:ascii="Courier New" w:hAnsi="Courier New" w:cs="Courier New"/>
          <w:color w:val="000000"/>
          <w:sz w:val="24"/>
          <w:szCs w:val="24"/>
          <w:lang w:val="en" w:eastAsia="en-US"/>
        </w:rPr>
        <w:t xml:space="preserve"> </w:t>
      </w:r>
      <w:r w:rsidR="007B32D8" w:rsidRPr="007B32D8">
        <w:rPr>
          <w:rFonts w:ascii="Courier New" w:hAnsi="Courier New" w:cs="Courier New"/>
          <w:color w:val="000000"/>
          <w:sz w:val="24"/>
          <w:szCs w:val="24"/>
          <w:lang w:val="en" w:eastAsia="en-US"/>
        </w:rPr>
        <w:t xml:space="preserve"> *</w:t>
      </w:r>
    </w:p>
    <w:p w14:paraId="367E66C9" w14:textId="77777777" w:rsidR="007B32D8" w:rsidRPr="007B32D8" w:rsidRDefault="007B32D8" w:rsidP="007B32D8">
      <w:pPr>
        <w:tabs>
          <w:tab w:val="left" w:pos="720"/>
          <w:tab w:val="left" w:pos="1080"/>
          <w:tab w:val="left" w:pos="1440"/>
        </w:tabs>
        <w:spacing w:line="480" w:lineRule="auto"/>
        <w:rPr>
          <w:rFonts w:ascii="Courier New" w:hAnsi="Courier New" w:cs="Courier New"/>
          <w:color w:val="000000"/>
          <w:sz w:val="24"/>
          <w:szCs w:val="24"/>
          <w:lang w:val="en" w:eastAsia="en-US"/>
        </w:rPr>
      </w:pPr>
      <w:bookmarkStart w:id="103" w:name="wp1095145"/>
      <w:bookmarkEnd w:id="103"/>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(iii)  For protests of small business size status for set-aside orders, see 19.302.</w:t>
      </w:r>
    </w:p>
    <w:p w14:paraId="2A39F75A" w14:textId="77777777" w:rsidR="007B32D8" w:rsidRPr="007B32D8" w:rsidRDefault="007B32D8" w:rsidP="007B32D8">
      <w:pPr>
        <w:tabs>
          <w:tab w:val="left" w:pos="720"/>
          <w:tab w:val="left" w:pos="1080"/>
          <w:tab w:val="left" w:pos="1440"/>
        </w:tabs>
        <w:spacing w:line="480" w:lineRule="auto"/>
        <w:rPr>
          <w:rFonts w:ascii="Courier New" w:hAnsi="Courier New" w:cs="Courier New"/>
          <w:color w:val="000000"/>
          <w:sz w:val="24"/>
          <w:szCs w:val="24"/>
          <w:lang w:val="en" w:eastAsia="en-US"/>
        </w:rPr>
      </w:pPr>
      <w:bookmarkStart w:id="104" w:name="wp1095463"/>
      <w:bookmarkEnd w:id="99"/>
      <w:bookmarkEnd w:id="100"/>
      <w:bookmarkEnd w:id="104"/>
      <w:r w:rsidRPr="007B32D8">
        <w:rPr>
          <w:rFonts w:ascii="Courier New" w:hAnsi="Courier New" w:cs="Courier New"/>
          <w:color w:val="000000"/>
          <w:sz w:val="24"/>
          <w:szCs w:val="24"/>
          <w:lang w:val="en" w:eastAsia="en-US"/>
        </w:rPr>
        <w:t xml:space="preserve">*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0CD2F25E" w14:textId="77777777" w:rsidR="007B32D8" w:rsidRDefault="007B32D8" w:rsidP="007B32D8">
      <w:pPr>
        <w:tabs>
          <w:tab w:val="left" w:pos="720"/>
          <w:tab w:val="left" w:pos="1080"/>
          <w:tab w:val="left" w:pos="1440"/>
        </w:tabs>
        <w:spacing w:line="480" w:lineRule="auto"/>
        <w:outlineLvl w:val="1"/>
        <w:rPr>
          <w:rFonts w:ascii="Courier New" w:hAnsi="Courier New" w:cs="Courier New"/>
          <w:bCs/>
          <w:color w:val="000000"/>
          <w:sz w:val="24"/>
          <w:szCs w:val="24"/>
          <w:lang w:val="en" w:eastAsia="en-US"/>
        </w:rPr>
      </w:pPr>
      <w:r w:rsidRPr="007B32D8">
        <w:rPr>
          <w:rFonts w:ascii="Courier New" w:hAnsi="Courier New" w:cs="Courier New"/>
          <w:bCs/>
          <w:color w:val="000000"/>
          <w:sz w:val="24"/>
          <w:szCs w:val="24"/>
          <w:lang w:val="en" w:eastAsia="en-US"/>
        </w:rPr>
        <w:tab/>
        <w:t xml:space="preserve">(b)  * </w:t>
      </w:r>
      <w:r w:rsidR="00FE0A8F">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FE0A8F">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w:t>
      </w:r>
    </w:p>
    <w:p w14:paraId="13A8BC3E" w14:textId="77777777" w:rsidR="00FE0A8F" w:rsidRDefault="00FE0A8F" w:rsidP="00FE0A8F">
      <w:pPr>
        <w:tabs>
          <w:tab w:val="left" w:pos="720"/>
          <w:tab w:val="left" w:pos="1080"/>
          <w:tab w:val="left" w:pos="1440"/>
        </w:tabs>
        <w:spacing w:line="480" w:lineRule="auto"/>
        <w:ind w:firstLine="1080"/>
        <w:outlineLvl w:val="1"/>
        <w:rPr>
          <w:rFonts w:ascii="Courier New" w:hAnsi="Courier New" w:cs="Courier New"/>
          <w:bCs/>
          <w:color w:val="000000"/>
          <w:sz w:val="24"/>
          <w:szCs w:val="24"/>
          <w:lang w:val="en" w:eastAsia="en-US"/>
        </w:rPr>
      </w:pPr>
      <w:r>
        <w:rPr>
          <w:rFonts w:ascii="Courier New" w:hAnsi="Courier New" w:cs="Courier New"/>
          <w:bCs/>
          <w:color w:val="000000"/>
          <w:sz w:val="24"/>
          <w:szCs w:val="24"/>
          <w:lang w:val="en" w:eastAsia="en-US"/>
        </w:rPr>
        <w:t>(1)  *   *   *</w:t>
      </w:r>
    </w:p>
    <w:p w14:paraId="4B4A63ED" w14:textId="77777777" w:rsidR="00FE0A8F" w:rsidRDefault="00FE0A8F" w:rsidP="00FE0A8F">
      <w:pPr>
        <w:tabs>
          <w:tab w:val="left" w:pos="720"/>
          <w:tab w:val="left" w:pos="1080"/>
          <w:tab w:val="left" w:pos="1440"/>
        </w:tabs>
        <w:spacing w:line="480" w:lineRule="auto"/>
        <w:ind w:firstLine="1440"/>
        <w:outlineLvl w:val="1"/>
        <w:rPr>
          <w:rFonts w:ascii="Courier New" w:hAnsi="Courier New" w:cs="Courier New"/>
          <w:bCs/>
          <w:color w:val="000000"/>
          <w:sz w:val="24"/>
          <w:szCs w:val="24"/>
          <w:lang w:val="en" w:eastAsia="en-US"/>
        </w:rPr>
      </w:pPr>
      <w:r>
        <w:rPr>
          <w:rFonts w:ascii="Courier New" w:hAnsi="Courier New" w:cs="Courier New"/>
          <w:bCs/>
          <w:color w:val="000000"/>
          <w:sz w:val="24"/>
          <w:szCs w:val="24"/>
          <w:lang w:val="en" w:eastAsia="en-US"/>
        </w:rPr>
        <w:t>(</w:t>
      </w:r>
      <w:proofErr w:type="spellStart"/>
      <w:r>
        <w:rPr>
          <w:rFonts w:ascii="Courier New" w:hAnsi="Courier New" w:cs="Courier New"/>
          <w:bCs/>
          <w:color w:val="000000"/>
          <w:sz w:val="24"/>
          <w:szCs w:val="24"/>
          <w:lang w:val="en" w:eastAsia="en-US"/>
        </w:rPr>
        <w:t>i</w:t>
      </w:r>
      <w:proofErr w:type="spellEnd"/>
      <w:r>
        <w:rPr>
          <w:rFonts w:ascii="Courier New" w:hAnsi="Courier New" w:cs="Courier New"/>
          <w:bCs/>
          <w:color w:val="000000"/>
          <w:sz w:val="24"/>
          <w:szCs w:val="24"/>
          <w:lang w:val="en" w:eastAsia="en-US"/>
        </w:rPr>
        <w:t>)  The contracting officer must provide each awardee a fair opportunity to be considered for each order exceeding $3,500 issued under multiple delivery-order contracts or multiple task-order contracts, except—</w:t>
      </w:r>
    </w:p>
    <w:p w14:paraId="7FE846EC" w14:textId="77777777" w:rsidR="00FE0A8F" w:rsidRDefault="00FE0A8F" w:rsidP="00FE0A8F">
      <w:pPr>
        <w:tabs>
          <w:tab w:val="left" w:pos="720"/>
          <w:tab w:val="left" w:pos="1080"/>
          <w:tab w:val="left" w:pos="1440"/>
        </w:tabs>
        <w:spacing w:line="480" w:lineRule="auto"/>
        <w:ind w:firstLine="1800"/>
        <w:outlineLvl w:val="1"/>
        <w:rPr>
          <w:rFonts w:ascii="Courier New" w:hAnsi="Courier New" w:cs="Courier New"/>
          <w:bCs/>
          <w:color w:val="000000"/>
          <w:sz w:val="24"/>
          <w:szCs w:val="24"/>
          <w:lang w:val="en" w:eastAsia="en-US"/>
        </w:rPr>
      </w:pPr>
      <w:r>
        <w:rPr>
          <w:rFonts w:ascii="Courier New" w:hAnsi="Courier New" w:cs="Courier New"/>
          <w:bCs/>
          <w:color w:val="000000"/>
          <w:sz w:val="24"/>
          <w:szCs w:val="24"/>
          <w:lang w:val="en" w:eastAsia="en-US"/>
        </w:rPr>
        <w:lastRenderedPageBreak/>
        <w:t>(A)  As provided for in paragraph</w:t>
      </w:r>
      <w:r w:rsidR="0038108C">
        <w:rPr>
          <w:rFonts w:ascii="Courier New" w:hAnsi="Courier New" w:cs="Courier New"/>
          <w:bCs/>
          <w:color w:val="000000"/>
          <w:sz w:val="24"/>
          <w:szCs w:val="24"/>
          <w:lang w:val="en" w:eastAsia="en-US"/>
        </w:rPr>
        <w:t xml:space="preserve"> (b</w:t>
      </w:r>
      <w:proofErr w:type="gramStart"/>
      <w:r w:rsidR="0038108C">
        <w:rPr>
          <w:rFonts w:ascii="Courier New" w:hAnsi="Courier New" w:cs="Courier New"/>
          <w:bCs/>
          <w:color w:val="000000"/>
          <w:sz w:val="24"/>
          <w:szCs w:val="24"/>
          <w:lang w:val="en" w:eastAsia="en-US"/>
        </w:rPr>
        <w:t>)(</w:t>
      </w:r>
      <w:proofErr w:type="gramEnd"/>
      <w:r w:rsidR="0038108C">
        <w:rPr>
          <w:rFonts w:ascii="Courier New" w:hAnsi="Courier New" w:cs="Courier New"/>
          <w:bCs/>
          <w:color w:val="000000"/>
          <w:sz w:val="24"/>
          <w:szCs w:val="24"/>
          <w:lang w:val="en" w:eastAsia="en-US"/>
        </w:rPr>
        <w:t>2) of this section; or</w:t>
      </w:r>
    </w:p>
    <w:p w14:paraId="0CF5C50C" w14:textId="77777777" w:rsidR="0038108C" w:rsidRDefault="0038108C" w:rsidP="00FE0A8F">
      <w:pPr>
        <w:tabs>
          <w:tab w:val="left" w:pos="720"/>
          <w:tab w:val="left" w:pos="1080"/>
          <w:tab w:val="left" w:pos="1440"/>
        </w:tabs>
        <w:spacing w:line="480" w:lineRule="auto"/>
        <w:ind w:firstLine="1800"/>
        <w:outlineLvl w:val="1"/>
        <w:rPr>
          <w:rFonts w:ascii="Courier New" w:hAnsi="Courier New" w:cs="Courier New"/>
          <w:bCs/>
          <w:color w:val="000000"/>
          <w:sz w:val="24"/>
          <w:szCs w:val="24"/>
          <w:lang w:val="en" w:eastAsia="en-US"/>
        </w:rPr>
      </w:pPr>
      <w:r>
        <w:rPr>
          <w:rFonts w:ascii="Courier New" w:hAnsi="Courier New" w:cs="Courier New"/>
          <w:bCs/>
          <w:color w:val="000000"/>
          <w:sz w:val="24"/>
          <w:szCs w:val="24"/>
          <w:lang w:val="en" w:eastAsia="en-US"/>
        </w:rPr>
        <w:t>(B)  Orders issued under 19.504(c</w:t>
      </w:r>
      <w:proofErr w:type="gramStart"/>
      <w:r>
        <w:rPr>
          <w:rFonts w:ascii="Courier New" w:hAnsi="Courier New" w:cs="Courier New"/>
          <w:bCs/>
          <w:color w:val="000000"/>
          <w:sz w:val="24"/>
          <w:szCs w:val="24"/>
          <w:lang w:val="en" w:eastAsia="en-US"/>
        </w:rPr>
        <w:t>)(</w:t>
      </w:r>
      <w:proofErr w:type="gramEnd"/>
      <w:r>
        <w:rPr>
          <w:rFonts w:ascii="Courier New" w:hAnsi="Courier New" w:cs="Courier New"/>
          <w:bCs/>
          <w:color w:val="000000"/>
          <w:sz w:val="24"/>
          <w:szCs w:val="24"/>
          <w:lang w:val="en" w:eastAsia="en-US"/>
        </w:rPr>
        <w:t>1)(ii).</w:t>
      </w:r>
    </w:p>
    <w:p w14:paraId="4B9513D5" w14:textId="77777777" w:rsidR="0038108C" w:rsidRPr="007B32D8" w:rsidRDefault="0038108C" w:rsidP="0038108C">
      <w:pPr>
        <w:tabs>
          <w:tab w:val="left" w:pos="720"/>
          <w:tab w:val="left" w:pos="1080"/>
          <w:tab w:val="left" w:pos="1440"/>
        </w:tabs>
        <w:spacing w:line="480" w:lineRule="auto"/>
        <w:outlineLvl w:val="1"/>
        <w:rPr>
          <w:rFonts w:ascii="Courier New" w:hAnsi="Courier New" w:cs="Courier New"/>
          <w:bCs/>
          <w:color w:val="000000"/>
          <w:sz w:val="24"/>
          <w:szCs w:val="24"/>
          <w:lang w:val="en" w:eastAsia="en-US"/>
        </w:rPr>
      </w:pPr>
      <w:r>
        <w:rPr>
          <w:rFonts w:ascii="Courier New" w:hAnsi="Courier New" w:cs="Courier New"/>
          <w:bCs/>
          <w:color w:val="000000"/>
          <w:sz w:val="24"/>
          <w:szCs w:val="24"/>
          <w:lang w:val="en" w:eastAsia="en-US"/>
        </w:rPr>
        <w:t>*   *   *   *   *</w:t>
      </w:r>
    </w:p>
    <w:p w14:paraId="3126AE3E" w14:textId="22FF92F1" w:rsidR="007B32D8" w:rsidRDefault="007B32D8" w:rsidP="007B32D8">
      <w:pPr>
        <w:tabs>
          <w:tab w:val="left" w:pos="720"/>
          <w:tab w:val="left" w:pos="1080"/>
          <w:tab w:val="left" w:pos="1440"/>
        </w:tabs>
        <w:spacing w:line="480" w:lineRule="auto"/>
        <w:rPr>
          <w:ins w:id="105" w:author="Brooks, E. Brad (OFR)" w:date="2020-02-13T16:43:00Z"/>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 xml:space="preserve">(4)  </w:t>
      </w:r>
      <w:ins w:id="106" w:author="Brooks, E. Brad (OFR)" w:date="2020-02-13T16:41:00Z">
        <w:r w:rsidR="0003593D" w:rsidRPr="0003593D">
          <w:rPr>
            <w:rFonts w:ascii="Courier New" w:hAnsi="Courier New" w:cs="Courier New"/>
            <w:color w:val="000000"/>
            <w:sz w:val="24"/>
            <w:szCs w:val="24"/>
            <w:u w:val="single"/>
            <w:lang w:val="en" w:eastAsia="en-US"/>
            <w:rPrChange w:id="107" w:author="Brooks, E. Brad (OFR)" w:date="2020-02-13T16:41:00Z">
              <w:rPr>
                <w:rFonts w:ascii="Courier New" w:hAnsi="Courier New" w:cs="Courier New"/>
                <w:color w:val="000000"/>
                <w:sz w:val="24"/>
                <w:szCs w:val="24"/>
                <w:lang w:val="en" w:eastAsia="en-US"/>
              </w:rPr>
            </w:rPrChange>
          </w:rPr>
          <w:t>Cost reimbursement orders</w:t>
        </w:r>
        <w:r w:rsidR="0003593D">
          <w:rPr>
            <w:rFonts w:ascii="Courier New" w:hAnsi="Courier New" w:cs="Courier New"/>
            <w:color w:val="000000"/>
            <w:sz w:val="24"/>
            <w:szCs w:val="24"/>
            <w:lang w:val="en" w:eastAsia="en-US"/>
          </w:rPr>
          <w:t xml:space="preserve">. </w:t>
        </w:r>
      </w:ins>
      <w:r w:rsidRPr="007B32D8">
        <w:rPr>
          <w:rFonts w:ascii="Courier New" w:hAnsi="Courier New" w:cs="Courier New"/>
          <w:color w:val="000000"/>
          <w:sz w:val="24"/>
          <w:szCs w:val="24"/>
          <w:lang w:val="en" w:eastAsia="en-US"/>
        </w:rPr>
        <w:t xml:space="preserve">For additional requirements for cost-reimbursement orders, see 16.301-3. </w:t>
      </w:r>
    </w:p>
    <w:p w14:paraId="68CB8831" w14:textId="03B6DAFC" w:rsidR="0003593D" w:rsidRPr="007B32D8" w:rsidRDefault="0003593D" w:rsidP="007B32D8">
      <w:pPr>
        <w:tabs>
          <w:tab w:val="left" w:pos="720"/>
          <w:tab w:val="left" w:pos="1080"/>
          <w:tab w:val="left" w:pos="1440"/>
        </w:tabs>
        <w:spacing w:line="480" w:lineRule="auto"/>
        <w:rPr>
          <w:rFonts w:ascii="Courier New" w:hAnsi="Courier New" w:cs="Courier New"/>
          <w:color w:val="000000"/>
          <w:sz w:val="24"/>
          <w:szCs w:val="24"/>
          <w:lang w:val="en" w:eastAsia="en-US"/>
        </w:rPr>
      </w:pPr>
      <w:ins w:id="108" w:author="Brooks, E. Brad (OFR)" w:date="2020-02-13T16:43:00Z">
        <w:r>
          <w:rPr>
            <w:rFonts w:ascii="Courier New" w:hAnsi="Courier New" w:cs="Courier New"/>
            <w:color w:val="000000"/>
            <w:sz w:val="24"/>
            <w:szCs w:val="24"/>
            <w:lang w:val="en" w:eastAsia="en-US"/>
          </w:rPr>
          <w:tab/>
        </w:r>
        <w:r>
          <w:rPr>
            <w:rFonts w:ascii="Courier New" w:hAnsi="Courier New" w:cs="Courier New"/>
            <w:color w:val="000000"/>
            <w:sz w:val="24"/>
            <w:szCs w:val="24"/>
            <w:lang w:val="en" w:eastAsia="en-US"/>
          </w:rPr>
          <w:tab/>
          <w:t>(5</w:t>
        </w:r>
        <w:r w:rsidRPr="00E514CB">
          <w:rPr>
            <w:rFonts w:ascii="Courier New" w:hAnsi="Courier New" w:cs="Courier New"/>
            <w:color w:val="000000"/>
            <w:sz w:val="24"/>
            <w:szCs w:val="24"/>
            <w:u w:val="single"/>
            <w:lang w:val="en" w:eastAsia="en-US"/>
          </w:rPr>
          <w:t>)</w:t>
        </w:r>
        <w:r w:rsidRPr="00E514CB">
          <w:rPr>
            <w:rFonts w:ascii="Courier New" w:hAnsi="Courier New" w:cs="Courier New"/>
            <w:sz w:val="24"/>
            <w:szCs w:val="24"/>
            <w:u w:val="single"/>
          </w:rPr>
          <w:t xml:space="preserve">  </w:t>
        </w:r>
        <w:r w:rsidRPr="00E514CB">
          <w:rPr>
            <w:rFonts w:ascii="Courier New" w:hAnsi="Courier New" w:cs="Courier New"/>
            <w:color w:val="000000"/>
            <w:sz w:val="24"/>
            <w:szCs w:val="24"/>
            <w:u w:val="single"/>
            <w:lang w:val="en" w:eastAsia="en-US"/>
          </w:rPr>
          <w:t>Time-and-materials or labor-hour orders.</w:t>
        </w:r>
        <w:r>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r>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ins>
    </w:p>
    <w:p w14:paraId="33F74E86" w14:textId="06650588" w:rsidR="007B32D8" w:rsidRPr="007B32D8" w:rsidDel="0003593D" w:rsidRDefault="007B32D8" w:rsidP="007B32D8">
      <w:pPr>
        <w:tabs>
          <w:tab w:val="left" w:pos="720"/>
          <w:tab w:val="left" w:pos="1080"/>
          <w:tab w:val="left" w:pos="1440"/>
        </w:tabs>
        <w:spacing w:line="480" w:lineRule="auto"/>
        <w:rPr>
          <w:del w:id="109" w:author="Brooks, E. Brad (OFR)" w:date="2020-02-13T16:44:00Z"/>
          <w:rFonts w:ascii="Courier New" w:hAnsi="Courier New" w:cs="Courier New"/>
          <w:color w:val="000000"/>
          <w:sz w:val="24"/>
          <w:szCs w:val="24"/>
          <w:lang w:val="en" w:eastAsia="en-US"/>
        </w:rPr>
      </w:pPr>
      <w:del w:id="110" w:author="Brooks, E. Brad (OFR)" w:date="2020-02-13T16:44:00Z">
        <w:r w:rsidRPr="007B32D8" w:rsidDel="0003593D">
          <w:rPr>
            <w:rFonts w:ascii="Courier New" w:hAnsi="Courier New" w:cs="Courier New"/>
            <w:color w:val="000000"/>
            <w:sz w:val="24"/>
            <w:szCs w:val="24"/>
            <w:lang w:val="en" w:eastAsia="en-US"/>
          </w:rPr>
          <w:delText xml:space="preserve">* </w:delText>
        </w:r>
        <w:r w:rsidR="001F4535" w:rsidDel="0003593D">
          <w:rPr>
            <w:rFonts w:ascii="Courier New" w:hAnsi="Courier New" w:cs="Courier New"/>
            <w:color w:val="000000"/>
            <w:sz w:val="24"/>
            <w:szCs w:val="24"/>
            <w:lang w:val="en" w:eastAsia="en-US"/>
          </w:rPr>
          <w:delText xml:space="preserve"> </w:delText>
        </w:r>
        <w:r w:rsidRPr="007B32D8" w:rsidDel="0003593D">
          <w:rPr>
            <w:rFonts w:ascii="Courier New" w:hAnsi="Courier New" w:cs="Courier New"/>
            <w:color w:val="000000"/>
            <w:sz w:val="24"/>
            <w:szCs w:val="24"/>
            <w:lang w:val="en" w:eastAsia="en-US"/>
          </w:rPr>
          <w:delText xml:space="preserve"> * </w:delText>
        </w:r>
        <w:r w:rsidR="001F4535" w:rsidDel="0003593D">
          <w:rPr>
            <w:rFonts w:ascii="Courier New" w:hAnsi="Courier New" w:cs="Courier New"/>
            <w:color w:val="000000"/>
            <w:sz w:val="24"/>
            <w:szCs w:val="24"/>
            <w:lang w:val="en" w:eastAsia="en-US"/>
          </w:rPr>
          <w:delText xml:space="preserve"> </w:delText>
        </w:r>
        <w:r w:rsidRPr="007B32D8" w:rsidDel="0003593D">
          <w:rPr>
            <w:rFonts w:ascii="Courier New" w:hAnsi="Courier New" w:cs="Courier New"/>
            <w:color w:val="000000"/>
            <w:sz w:val="24"/>
            <w:szCs w:val="24"/>
            <w:lang w:val="en" w:eastAsia="en-US"/>
          </w:rPr>
          <w:delText xml:space="preserve"> * </w:delText>
        </w:r>
        <w:r w:rsidR="001F4535" w:rsidDel="0003593D">
          <w:rPr>
            <w:rFonts w:ascii="Courier New" w:hAnsi="Courier New" w:cs="Courier New"/>
            <w:color w:val="000000"/>
            <w:sz w:val="24"/>
            <w:szCs w:val="24"/>
            <w:lang w:val="en" w:eastAsia="en-US"/>
          </w:rPr>
          <w:delText xml:space="preserve"> </w:delText>
        </w:r>
        <w:r w:rsidRPr="007B32D8" w:rsidDel="0003593D">
          <w:rPr>
            <w:rFonts w:ascii="Courier New" w:hAnsi="Courier New" w:cs="Courier New"/>
            <w:color w:val="000000"/>
            <w:sz w:val="24"/>
            <w:szCs w:val="24"/>
            <w:lang w:val="en" w:eastAsia="en-US"/>
          </w:rPr>
          <w:delText xml:space="preserve"> * </w:delText>
        </w:r>
        <w:r w:rsidR="001F4535" w:rsidDel="0003593D">
          <w:rPr>
            <w:rFonts w:ascii="Courier New" w:hAnsi="Courier New" w:cs="Courier New"/>
            <w:color w:val="000000"/>
            <w:sz w:val="24"/>
            <w:szCs w:val="24"/>
            <w:lang w:val="en" w:eastAsia="en-US"/>
          </w:rPr>
          <w:delText xml:space="preserve"> </w:delText>
        </w:r>
        <w:r w:rsidRPr="007B32D8" w:rsidDel="0003593D">
          <w:rPr>
            <w:rFonts w:ascii="Courier New" w:hAnsi="Courier New" w:cs="Courier New"/>
            <w:color w:val="000000"/>
            <w:sz w:val="24"/>
            <w:szCs w:val="24"/>
            <w:lang w:val="en" w:eastAsia="en-US"/>
          </w:rPr>
          <w:delText xml:space="preserve"> *</w:delText>
        </w:r>
      </w:del>
    </w:p>
    <w:p w14:paraId="318C47E4" w14:textId="77777777" w:rsidR="007B32D8" w:rsidRPr="007B32D8" w:rsidRDefault="007B32D8" w:rsidP="007B32D8">
      <w:pPr>
        <w:tabs>
          <w:tab w:val="left" w:pos="720"/>
          <w:tab w:val="left" w:pos="1080"/>
          <w:tab w:val="left" w:pos="1440"/>
        </w:tabs>
        <w:spacing w:line="480" w:lineRule="auto"/>
        <w:rPr>
          <w:rFonts w:ascii="Courier New" w:hAnsi="Courier New" w:cs="Courier New"/>
          <w:color w:val="000000"/>
          <w:sz w:val="24"/>
          <w:szCs w:val="24"/>
          <w:u w:val="single"/>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 xml:space="preserve">(6) </w:t>
      </w:r>
      <w:proofErr w:type="spellStart"/>
      <w:r w:rsidRPr="007B32D8">
        <w:rPr>
          <w:rFonts w:ascii="Courier New" w:hAnsi="Courier New" w:cs="Courier New"/>
          <w:color w:val="000000"/>
          <w:sz w:val="24"/>
          <w:szCs w:val="24"/>
          <w:u w:val="single"/>
          <w:lang w:val="en" w:eastAsia="en-US"/>
        </w:rPr>
        <w:t>Postaward</w:t>
      </w:r>
      <w:proofErr w:type="spellEnd"/>
      <w:r w:rsidRPr="007B32D8">
        <w:rPr>
          <w:rFonts w:ascii="Courier New" w:hAnsi="Courier New" w:cs="Courier New"/>
          <w:color w:val="000000"/>
          <w:sz w:val="24"/>
          <w:szCs w:val="24"/>
          <w:u w:val="single"/>
          <w:lang w:val="en" w:eastAsia="en-US"/>
        </w:rPr>
        <w:t xml:space="preserve"> notices and debriefing of awardees for orders exceeding $5</w:t>
      </w:r>
      <w:r w:rsidR="002F613E">
        <w:rPr>
          <w:rFonts w:ascii="Courier New" w:hAnsi="Courier New" w:cs="Courier New"/>
          <w:color w:val="000000"/>
          <w:sz w:val="24"/>
          <w:szCs w:val="24"/>
          <w:u w:val="single"/>
          <w:lang w:val="en" w:eastAsia="en-US"/>
        </w:rPr>
        <w:t>.5</w:t>
      </w:r>
      <w:r w:rsidRPr="007B32D8">
        <w:rPr>
          <w:rFonts w:ascii="Courier New" w:hAnsi="Courier New" w:cs="Courier New"/>
          <w:color w:val="000000"/>
          <w:sz w:val="24"/>
          <w:szCs w:val="24"/>
          <w:u w:val="single"/>
          <w:lang w:val="en" w:eastAsia="en-US"/>
        </w:rPr>
        <w:t xml:space="preserve"> million.</w:t>
      </w:r>
      <w:r w:rsidRPr="007B32D8">
        <w:rPr>
          <w:rFonts w:ascii="Courier New" w:hAnsi="Courier New" w:cs="Courier New"/>
          <w:color w:val="000000"/>
          <w:sz w:val="24"/>
          <w:szCs w:val="24"/>
          <w:lang w:val="en" w:eastAsia="en-US"/>
        </w:rPr>
        <w:t xml:space="preserve">  *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6DAECE2B" w14:textId="77777777" w:rsidR="007B32D8" w:rsidRPr="007B32D8" w:rsidRDefault="007B32D8" w:rsidP="007B32D8">
      <w:pPr>
        <w:tabs>
          <w:tab w:val="left" w:pos="720"/>
          <w:tab w:val="left" w:pos="1080"/>
          <w:tab w:val="left" w:pos="144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 xml:space="preserve">*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66282761"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r w:rsidRPr="007B32D8">
        <w:rPr>
          <w:rFonts w:ascii="Courier New" w:eastAsia="Calibri" w:hAnsi="Courier New" w:cs="Courier New"/>
          <w:color w:val="000000"/>
          <w:sz w:val="24"/>
          <w:szCs w:val="24"/>
          <w:lang w:val="en" w:eastAsia="en-US"/>
        </w:rPr>
        <w:tab/>
      </w:r>
      <w:r w:rsidRPr="007B32D8">
        <w:rPr>
          <w:rFonts w:ascii="Courier New" w:eastAsia="Calibri" w:hAnsi="Courier New" w:cs="Courier New"/>
          <w:color w:val="000000"/>
          <w:sz w:val="24"/>
          <w:szCs w:val="24"/>
          <w:lang w:val="en" w:eastAsia="en-US"/>
        </w:rPr>
        <w:tab/>
        <w:t xml:space="preserve">(9)  </w:t>
      </w:r>
      <w:r w:rsidRPr="007B32D8">
        <w:rPr>
          <w:rFonts w:ascii="Courier New" w:eastAsia="Calibri" w:hAnsi="Courier New" w:cs="Courier New"/>
          <w:color w:val="000000"/>
          <w:sz w:val="24"/>
          <w:szCs w:val="24"/>
          <w:u w:val="single"/>
          <w:lang w:val="en" w:eastAsia="en-US"/>
        </w:rPr>
        <w:t>Small business</w:t>
      </w:r>
      <w:r w:rsidRPr="007B32D8">
        <w:rPr>
          <w:rFonts w:ascii="Courier New" w:eastAsia="Calibri" w:hAnsi="Courier New" w:cs="Courier New"/>
          <w:color w:val="000000"/>
          <w:sz w:val="24"/>
          <w:szCs w:val="24"/>
          <w:lang w:val="en" w:eastAsia="en-US"/>
        </w:rPr>
        <w:t>.</w:t>
      </w:r>
      <w:r w:rsidR="0038108C">
        <w:rPr>
          <w:rFonts w:ascii="Courier New" w:eastAsia="Calibri" w:hAnsi="Courier New" w:cs="Courier New"/>
          <w:color w:val="000000"/>
          <w:sz w:val="24"/>
          <w:szCs w:val="24"/>
          <w:lang w:val="en" w:eastAsia="en-US"/>
        </w:rPr>
        <w:t xml:space="preserve"> </w:t>
      </w:r>
      <w:r w:rsidRPr="007B32D8">
        <w:rPr>
          <w:rFonts w:ascii="Courier New" w:eastAsia="Calibri" w:hAnsi="Courier New" w:cs="Courier New"/>
          <w:color w:val="000000"/>
          <w:sz w:val="24"/>
          <w:szCs w:val="24"/>
          <w:lang w:val="en" w:eastAsia="en-US"/>
        </w:rPr>
        <w:t xml:space="preserve"> The contracting officer should rely on the small business representations at the contract level (but see section 19.301-2(b</w:t>
      </w:r>
      <w:proofErr w:type="gramStart"/>
      <w:r w:rsidRPr="007B32D8">
        <w:rPr>
          <w:rFonts w:ascii="Courier New" w:eastAsia="Calibri" w:hAnsi="Courier New" w:cs="Courier New"/>
          <w:color w:val="000000"/>
          <w:sz w:val="24"/>
          <w:szCs w:val="24"/>
          <w:lang w:val="en" w:eastAsia="en-US"/>
        </w:rPr>
        <w:t>)(</w:t>
      </w:r>
      <w:proofErr w:type="gramEnd"/>
      <w:r w:rsidR="0038108C">
        <w:rPr>
          <w:rFonts w:ascii="Courier New" w:eastAsia="Calibri" w:hAnsi="Courier New" w:cs="Courier New"/>
          <w:color w:val="000000"/>
          <w:sz w:val="24"/>
          <w:szCs w:val="24"/>
          <w:lang w:val="en" w:eastAsia="en-US"/>
        </w:rPr>
        <w:t>2</w:t>
      </w:r>
      <w:r w:rsidRPr="007B32D8">
        <w:rPr>
          <w:rFonts w:ascii="Courier New" w:eastAsia="Calibri" w:hAnsi="Courier New" w:cs="Courier New"/>
          <w:color w:val="000000"/>
          <w:sz w:val="24"/>
          <w:szCs w:val="24"/>
          <w:lang w:val="en" w:eastAsia="en-US"/>
        </w:rPr>
        <w:t xml:space="preserve">) for order </w:t>
      </w:r>
      <w:proofErr w:type="spellStart"/>
      <w:r w:rsidRPr="007B32D8">
        <w:rPr>
          <w:rFonts w:ascii="Courier New" w:eastAsia="Calibri" w:hAnsi="Courier New" w:cs="Courier New"/>
          <w:color w:val="000000"/>
          <w:sz w:val="24"/>
          <w:szCs w:val="24"/>
          <w:lang w:val="en" w:eastAsia="en-US"/>
        </w:rPr>
        <w:t>rerepresentations</w:t>
      </w:r>
      <w:proofErr w:type="spellEnd"/>
      <w:r w:rsidRPr="007B32D8">
        <w:rPr>
          <w:rFonts w:ascii="Courier New" w:eastAsia="Calibri" w:hAnsi="Courier New" w:cs="Courier New"/>
          <w:color w:val="000000"/>
          <w:sz w:val="24"/>
          <w:szCs w:val="24"/>
          <w:lang w:val="en" w:eastAsia="en-US"/>
        </w:rPr>
        <w:t>).</w:t>
      </w:r>
    </w:p>
    <w:p w14:paraId="2D7B9379" w14:textId="77777777" w:rsidR="007B32D8" w:rsidRPr="007B32D8" w:rsidRDefault="007B32D8" w:rsidP="007B32D8">
      <w:pPr>
        <w:tabs>
          <w:tab w:val="left" w:pos="720"/>
          <w:tab w:val="left" w:pos="1080"/>
          <w:tab w:val="left" w:pos="144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 xml:space="preserve">* </w:t>
      </w:r>
      <w:r w:rsidR="0038108C">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38108C">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38108C">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38108C">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78D55D9F" w14:textId="77777777" w:rsidR="007B32D8" w:rsidRPr="00232554" w:rsidRDefault="007B32D8" w:rsidP="007B32D8">
      <w:pPr>
        <w:keepNext/>
        <w:keepLines/>
        <w:tabs>
          <w:tab w:val="left" w:pos="720"/>
          <w:tab w:val="left" w:pos="1080"/>
          <w:tab w:val="left" w:pos="1440"/>
        </w:tabs>
        <w:spacing w:line="480" w:lineRule="auto"/>
        <w:outlineLvl w:val="0"/>
        <w:rPr>
          <w:rFonts w:ascii="Courier New" w:hAnsi="Courier New" w:cs="Courier New"/>
          <w:b/>
          <w:bCs/>
          <w:caps/>
          <w:color w:val="000000"/>
          <w:sz w:val="24"/>
          <w:szCs w:val="24"/>
          <w:lang w:val="en" w:eastAsia="en-US"/>
        </w:rPr>
      </w:pPr>
      <w:r w:rsidRPr="00232554">
        <w:rPr>
          <w:rFonts w:ascii="Courier New" w:hAnsi="Courier New" w:cs="Courier New"/>
          <w:b/>
          <w:bCs/>
          <w:caps/>
          <w:color w:val="000000"/>
          <w:sz w:val="24"/>
          <w:szCs w:val="24"/>
          <w:lang w:val="en" w:eastAsia="en-US"/>
        </w:rPr>
        <w:t>Part</w:t>
      </w:r>
      <w:r w:rsidR="0038108C" w:rsidRPr="00232554">
        <w:rPr>
          <w:rFonts w:ascii="Courier New" w:hAnsi="Courier New" w:cs="Courier New"/>
          <w:b/>
          <w:bCs/>
          <w:caps/>
          <w:color w:val="000000"/>
          <w:sz w:val="24"/>
          <w:szCs w:val="24"/>
          <w:lang w:val="en" w:eastAsia="en-US"/>
        </w:rPr>
        <w:t xml:space="preserve"> </w:t>
      </w:r>
      <w:r w:rsidRPr="00232554">
        <w:rPr>
          <w:rFonts w:ascii="Courier New" w:hAnsi="Courier New" w:cs="Courier New"/>
          <w:b/>
          <w:bCs/>
          <w:caps/>
          <w:color w:val="000000"/>
          <w:sz w:val="24"/>
          <w:szCs w:val="24"/>
          <w:lang w:val="en" w:eastAsia="en-US"/>
        </w:rPr>
        <w:t>19—Small Business Programs</w:t>
      </w:r>
    </w:p>
    <w:p w14:paraId="2C75A6B5" w14:textId="15620FD3" w:rsidR="007B32D8" w:rsidRPr="007B32D8" w:rsidRDefault="007B32D8" w:rsidP="007B32D8">
      <w:pPr>
        <w:keepNext/>
        <w:keepLines/>
        <w:tabs>
          <w:tab w:val="left" w:pos="720"/>
          <w:tab w:val="left" w:pos="1080"/>
          <w:tab w:val="left" w:pos="1440"/>
        </w:tabs>
        <w:spacing w:line="480" w:lineRule="auto"/>
        <w:outlineLvl w:val="0"/>
        <w:rPr>
          <w:rFonts w:ascii="Courier New" w:hAnsi="Courier New" w:cs="Courier New"/>
          <w:bCs/>
          <w:color w:val="000000"/>
          <w:sz w:val="24"/>
          <w:szCs w:val="24"/>
          <w:lang w:eastAsia="en-US"/>
        </w:rPr>
      </w:pPr>
      <w:r w:rsidRPr="007B32D8">
        <w:rPr>
          <w:rFonts w:ascii="Courier New" w:hAnsi="Courier New" w:cs="Courier New"/>
          <w:b/>
          <w:bCs/>
          <w:color w:val="000000"/>
          <w:sz w:val="24"/>
          <w:szCs w:val="24"/>
          <w:lang w:eastAsia="en-US"/>
        </w:rPr>
        <w:tab/>
      </w:r>
      <w:r w:rsidR="00C13755">
        <w:rPr>
          <w:rFonts w:ascii="Courier New" w:hAnsi="Courier New" w:cs="Courier New"/>
          <w:bCs/>
          <w:color w:val="000000"/>
          <w:sz w:val="24"/>
          <w:szCs w:val="24"/>
          <w:lang w:eastAsia="en-US"/>
        </w:rPr>
        <w:t>1</w:t>
      </w:r>
      <w:ins w:id="111" w:author="Brooks, E. Brad (OFR)" w:date="2020-02-13T15:52:00Z">
        <w:r w:rsidR="00996384">
          <w:rPr>
            <w:rFonts w:ascii="Courier New" w:hAnsi="Courier New" w:cs="Courier New"/>
            <w:bCs/>
            <w:color w:val="000000"/>
            <w:sz w:val="24"/>
            <w:szCs w:val="24"/>
            <w:lang w:eastAsia="en-US"/>
          </w:rPr>
          <w:t>5</w:t>
        </w:r>
      </w:ins>
      <w:del w:id="112" w:author="Brooks, E. Brad (OFR)" w:date="2020-02-13T15:52:00Z">
        <w:r w:rsidR="00C13755" w:rsidDel="00996384">
          <w:rPr>
            <w:rFonts w:ascii="Courier New" w:hAnsi="Courier New" w:cs="Courier New"/>
            <w:bCs/>
            <w:color w:val="000000"/>
            <w:sz w:val="24"/>
            <w:szCs w:val="24"/>
            <w:lang w:eastAsia="en-US"/>
          </w:rPr>
          <w:delText>6</w:delText>
        </w:r>
      </w:del>
      <w:r w:rsidRPr="007B32D8">
        <w:rPr>
          <w:rFonts w:ascii="Courier New" w:hAnsi="Courier New" w:cs="Courier New"/>
          <w:bCs/>
          <w:color w:val="000000"/>
          <w:sz w:val="24"/>
          <w:szCs w:val="24"/>
          <w:lang w:eastAsia="en-US"/>
        </w:rPr>
        <w:t>.  Amend section 19.000 by—</w:t>
      </w:r>
    </w:p>
    <w:p w14:paraId="388930AA" w14:textId="77777777" w:rsidR="007B32D8" w:rsidRPr="007B32D8" w:rsidRDefault="007B32D8" w:rsidP="007B32D8">
      <w:pPr>
        <w:keepNext/>
        <w:keepLines/>
        <w:tabs>
          <w:tab w:val="left" w:pos="720"/>
          <w:tab w:val="left" w:pos="1080"/>
          <w:tab w:val="left" w:pos="1440"/>
        </w:tabs>
        <w:spacing w:line="480" w:lineRule="auto"/>
        <w:outlineLvl w:val="0"/>
        <w:rPr>
          <w:rFonts w:ascii="Courier New" w:hAnsi="Courier New" w:cs="Courier New"/>
          <w:bCs/>
          <w:color w:val="000000"/>
          <w:sz w:val="24"/>
          <w:szCs w:val="24"/>
          <w:lang w:eastAsia="en-US"/>
        </w:rPr>
      </w:pPr>
      <w:r w:rsidRPr="007B32D8">
        <w:rPr>
          <w:rFonts w:ascii="Courier New" w:hAnsi="Courier New" w:cs="Courier New"/>
          <w:bCs/>
          <w:color w:val="000000"/>
          <w:sz w:val="24"/>
          <w:szCs w:val="24"/>
          <w:lang w:eastAsia="en-US"/>
        </w:rPr>
        <w:tab/>
      </w:r>
      <w:r w:rsidRPr="007B32D8">
        <w:rPr>
          <w:rFonts w:ascii="Courier New" w:hAnsi="Courier New" w:cs="Courier New"/>
          <w:bCs/>
          <w:color w:val="000000"/>
          <w:sz w:val="24"/>
          <w:szCs w:val="24"/>
          <w:lang w:eastAsia="en-US"/>
        </w:rPr>
        <w:tab/>
      </w:r>
      <w:proofErr w:type="gramStart"/>
      <w:r w:rsidRPr="007B32D8">
        <w:rPr>
          <w:rFonts w:ascii="Courier New" w:hAnsi="Courier New" w:cs="Courier New"/>
          <w:bCs/>
          <w:color w:val="000000"/>
          <w:sz w:val="24"/>
          <w:szCs w:val="24"/>
          <w:lang w:eastAsia="en-US"/>
        </w:rPr>
        <w:t>a.  Removing</w:t>
      </w:r>
      <w:proofErr w:type="gramEnd"/>
      <w:r w:rsidRPr="007B32D8">
        <w:rPr>
          <w:rFonts w:ascii="Courier New" w:hAnsi="Courier New" w:cs="Courier New"/>
          <w:bCs/>
          <w:color w:val="000000"/>
          <w:sz w:val="24"/>
          <w:szCs w:val="24"/>
          <w:lang w:eastAsia="en-US"/>
        </w:rPr>
        <w:t xml:space="preserve"> from paragraph (a)(3) “aside” and adding “aside, in total or in part,” in its place;</w:t>
      </w:r>
    </w:p>
    <w:p w14:paraId="021CCB78"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b.  Removing</w:t>
      </w:r>
      <w:proofErr w:type="gramEnd"/>
      <w:r w:rsidRPr="007B32D8">
        <w:rPr>
          <w:rFonts w:ascii="Courier New" w:eastAsia="Calibri" w:hAnsi="Courier New" w:cs="Courier New"/>
          <w:sz w:val="24"/>
          <w:szCs w:val="24"/>
          <w:lang w:val="en" w:eastAsia="en-US"/>
        </w:rPr>
        <w:t xml:space="preserve"> from paragraph (a)(8) “and”;</w:t>
      </w:r>
    </w:p>
    <w:p w14:paraId="25B668AD"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lastRenderedPageBreak/>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c.  Removing</w:t>
      </w:r>
      <w:proofErr w:type="gramEnd"/>
      <w:r w:rsidRPr="007B32D8">
        <w:rPr>
          <w:rFonts w:ascii="Courier New" w:eastAsia="Calibri" w:hAnsi="Courier New" w:cs="Courier New"/>
          <w:sz w:val="24"/>
          <w:szCs w:val="24"/>
          <w:lang w:val="en" w:eastAsia="en-US"/>
        </w:rPr>
        <w:t xml:space="preserve"> </w:t>
      </w:r>
      <w:ins w:id="113" w:author="Brooks, E. Brad (OFR)" w:date="2020-02-07T11:17:00Z">
        <w:r w:rsidR="00DA5E16">
          <w:rPr>
            <w:rFonts w:ascii="Courier New" w:eastAsia="Calibri" w:hAnsi="Courier New" w:cs="Courier New"/>
            <w:sz w:val="24"/>
            <w:szCs w:val="24"/>
            <w:lang w:val="en" w:eastAsia="en-US"/>
          </w:rPr>
          <w:t>the period at the end of</w:t>
        </w:r>
      </w:ins>
      <w:del w:id="114" w:author="Brooks, E. Brad (OFR)" w:date="2020-02-07T11:17:00Z">
        <w:r w:rsidRPr="007B32D8" w:rsidDel="00DA5E16">
          <w:rPr>
            <w:rFonts w:ascii="Courier New" w:eastAsia="Calibri" w:hAnsi="Courier New" w:cs="Courier New"/>
            <w:sz w:val="24"/>
            <w:szCs w:val="24"/>
            <w:lang w:val="en" w:eastAsia="en-US"/>
          </w:rPr>
          <w:delText>from</w:delText>
        </w:r>
      </w:del>
      <w:r w:rsidRPr="007B32D8">
        <w:rPr>
          <w:rFonts w:ascii="Courier New" w:eastAsia="Calibri" w:hAnsi="Courier New" w:cs="Courier New"/>
          <w:sz w:val="24"/>
          <w:szCs w:val="24"/>
          <w:lang w:val="en" w:eastAsia="en-US"/>
        </w:rPr>
        <w:t xml:space="preserve"> paragraph (a)(9)</w:t>
      </w:r>
      <w:del w:id="115" w:author="Brooks, E. Brad (OFR)" w:date="2020-02-07T11:18:00Z">
        <w:r w:rsidRPr="007B32D8" w:rsidDel="00DA5E16">
          <w:rPr>
            <w:rFonts w:ascii="Courier New" w:eastAsia="Calibri" w:hAnsi="Courier New" w:cs="Courier New"/>
            <w:sz w:val="24"/>
            <w:szCs w:val="24"/>
            <w:lang w:val="en" w:eastAsia="en-US"/>
          </w:rPr>
          <w:delText xml:space="preserve"> “Program.”</w:delText>
        </w:r>
      </w:del>
      <w:r w:rsidRPr="007B32D8">
        <w:rPr>
          <w:rFonts w:ascii="Courier New" w:eastAsia="Calibri" w:hAnsi="Courier New" w:cs="Courier New"/>
          <w:sz w:val="24"/>
          <w:szCs w:val="24"/>
          <w:lang w:val="en" w:eastAsia="en-US"/>
        </w:rPr>
        <w:t xml:space="preserve"> and adding “</w:t>
      </w:r>
      <w:del w:id="116" w:author="Brooks, E. Brad (OFR)" w:date="2020-02-07T11:18:00Z">
        <w:r w:rsidRPr="007B32D8" w:rsidDel="00DA5E16">
          <w:rPr>
            <w:rFonts w:ascii="Courier New" w:eastAsia="Calibri" w:hAnsi="Courier New" w:cs="Courier New"/>
            <w:sz w:val="24"/>
            <w:szCs w:val="24"/>
            <w:lang w:val="en" w:eastAsia="en-US"/>
          </w:rPr>
          <w:delText>Program</w:delText>
        </w:r>
      </w:del>
      <w:r w:rsidRPr="007B32D8">
        <w:rPr>
          <w:rFonts w:ascii="Courier New" w:eastAsia="Calibri" w:hAnsi="Courier New" w:cs="Courier New"/>
          <w:sz w:val="24"/>
          <w:szCs w:val="24"/>
          <w:lang w:val="en" w:eastAsia="en-US"/>
        </w:rPr>
        <w:t>; and” in its place; and</w:t>
      </w:r>
    </w:p>
    <w:p w14:paraId="61DA8386"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d.  Adding</w:t>
      </w:r>
      <w:proofErr w:type="gramEnd"/>
      <w:r w:rsidRPr="007B32D8">
        <w:rPr>
          <w:rFonts w:ascii="Courier New" w:eastAsia="Calibri" w:hAnsi="Courier New" w:cs="Courier New"/>
          <w:sz w:val="24"/>
          <w:szCs w:val="24"/>
          <w:lang w:val="en" w:eastAsia="en-US"/>
        </w:rPr>
        <w:t xml:space="preserve"> paragraph (a)(10).</w:t>
      </w:r>
    </w:p>
    <w:p w14:paraId="16F491E2"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t xml:space="preserve">The </w:t>
      </w:r>
      <w:del w:id="117" w:author="Brooks, E. Brad (OFR)" w:date="2020-02-07T11:18:00Z">
        <w:r w:rsidRPr="007B32D8" w:rsidDel="00DA5E16">
          <w:rPr>
            <w:rFonts w:ascii="Courier New" w:eastAsia="Calibri" w:hAnsi="Courier New" w:cs="Courier New"/>
            <w:sz w:val="24"/>
            <w:szCs w:val="24"/>
            <w:lang w:val="en" w:eastAsia="en-US"/>
          </w:rPr>
          <w:delText>added text</w:delText>
        </w:r>
      </w:del>
      <w:ins w:id="118" w:author="Brooks, E. Brad (OFR)" w:date="2020-02-07T11:18:00Z">
        <w:r w:rsidR="00DA5E16">
          <w:rPr>
            <w:rFonts w:ascii="Courier New" w:eastAsia="Calibri" w:hAnsi="Courier New" w:cs="Courier New"/>
            <w:sz w:val="24"/>
            <w:szCs w:val="24"/>
            <w:lang w:val="en" w:eastAsia="en-US"/>
          </w:rPr>
          <w:t>addition</w:t>
        </w:r>
      </w:ins>
      <w:r w:rsidRPr="007B32D8">
        <w:rPr>
          <w:rFonts w:ascii="Courier New" w:eastAsia="Calibri" w:hAnsi="Courier New" w:cs="Courier New"/>
          <w:sz w:val="24"/>
          <w:szCs w:val="24"/>
          <w:lang w:val="en" w:eastAsia="en-US"/>
        </w:rPr>
        <w:t xml:space="preserve"> reads as follows:</w:t>
      </w:r>
    </w:p>
    <w:p w14:paraId="3F8D5BA6" w14:textId="77777777" w:rsidR="007B32D8" w:rsidRPr="007B32D8" w:rsidRDefault="007B32D8" w:rsidP="007B32D8">
      <w:pPr>
        <w:spacing w:line="480" w:lineRule="auto"/>
        <w:outlineLvl w:val="2"/>
        <w:rPr>
          <w:rFonts w:ascii="Courier New" w:hAnsi="Courier New" w:cs="Courier New"/>
          <w:b/>
          <w:bCs/>
          <w:color w:val="000000"/>
          <w:sz w:val="24"/>
          <w:szCs w:val="24"/>
          <w:lang w:val="en" w:eastAsia="en-US"/>
        </w:rPr>
      </w:pPr>
      <w:proofErr w:type="gramStart"/>
      <w:r w:rsidRPr="007B32D8">
        <w:rPr>
          <w:rFonts w:ascii="Courier New" w:hAnsi="Courier New" w:cs="Courier New"/>
          <w:b/>
          <w:bCs/>
          <w:color w:val="000000"/>
          <w:sz w:val="24"/>
          <w:szCs w:val="24"/>
          <w:lang w:val="en" w:eastAsia="en-US"/>
        </w:rPr>
        <w:t>19.000</w:t>
      </w:r>
      <w:r w:rsidR="0033636A">
        <w:rPr>
          <w:rFonts w:ascii="Courier New" w:hAnsi="Courier New" w:cs="Courier New"/>
          <w:b/>
          <w:bCs/>
          <w:color w:val="000000"/>
          <w:sz w:val="24"/>
          <w:szCs w:val="24"/>
          <w:lang w:val="en" w:eastAsia="en-US"/>
        </w:rPr>
        <w:t xml:space="preserve">  </w:t>
      </w:r>
      <w:r w:rsidRPr="007B32D8">
        <w:rPr>
          <w:rFonts w:ascii="Courier New" w:hAnsi="Courier New" w:cs="Courier New"/>
          <w:b/>
          <w:bCs/>
          <w:color w:val="000000"/>
          <w:sz w:val="24"/>
          <w:szCs w:val="24"/>
          <w:lang w:val="en" w:eastAsia="en-US"/>
        </w:rPr>
        <w:t>Scope</w:t>
      </w:r>
      <w:proofErr w:type="gramEnd"/>
      <w:r w:rsidRPr="007B32D8">
        <w:rPr>
          <w:rFonts w:ascii="Courier New" w:hAnsi="Courier New" w:cs="Courier New"/>
          <w:b/>
          <w:bCs/>
          <w:color w:val="000000"/>
          <w:sz w:val="24"/>
          <w:szCs w:val="24"/>
          <w:lang w:val="en" w:eastAsia="en-US"/>
        </w:rPr>
        <w:t xml:space="preserve"> of part.</w:t>
      </w:r>
    </w:p>
    <w:p w14:paraId="2D01D343"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sz w:val="24"/>
          <w:szCs w:val="24"/>
          <w:lang w:val="en" w:eastAsia="en-US"/>
        </w:rPr>
      </w:pPr>
      <w:bookmarkStart w:id="119" w:name="wp1101781"/>
      <w:bookmarkEnd w:id="119"/>
      <w:r w:rsidRPr="007B32D8">
        <w:rPr>
          <w:rFonts w:ascii="Courier New" w:eastAsia="Calibri" w:hAnsi="Courier New" w:cs="Courier New"/>
          <w:sz w:val="24"/>
          <w:szCs w:val="24"/>
          <w:lang w:val="en" w:eastAsia="en-US"/>
        </w:rPr>
        <w:tab/>
        <w:t xml:space="preserve">(a)  * </w:t>
      </w:r>
      <w:r w:rsidR="001F4535">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1F4535">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w:t>
      </w:r>
    </w:p>
    <w:p w14:paraId="3A1270A8"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t>(10)  The use of reserves.</w:t>
      </w:r>
    </w:p>
    <w:p w14:paraId="7078A329"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 xml:space="preserve">* </w:t>
      </w:r>
      <w:r w:rsidR="0033636A">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33636A">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33636A">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33636A">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w:t>
      </w:r>
    </w:p>
    <w:p w14:paraId="5F185CB2" w14:textId="6E05C606" w:rsidR="004D6FDE" w:rsidRDefault="00C13755" w:rsidP="007B32D8">
      <w:pPr>
        <w:tabs>
          <w:tab w:val="left" w:pos="720"/>
          <w:tab w:val="left" w:pos="1080"/>
          <w:tab w:val="left" w:pos="1440"/>
        </w:tabs>
        <w:spacing w:line="480" w:lineRule="auto"/>
        <w:rPr>
          <w:ins w:id="120" w:author="Brooks, E. Brad (OFR)" w:date="2020-02-07T11:19:00Z"/>
          <w:rFonts w:ascii="Courier New" w:eastAsia="Calibri" w:hAnsi="Courier New" w:cs="Courier New"/>
          <w:color w:val="000000"/>
          <w:sz w:val="24"/>
          <w:szCs w:val="24"/>
          <w:lang w:eastAsia="en-US"/>
        </w:rPr>
      </w:pPr>
      <w:r>
        <w:rPr>
          <w:rFonts w:ascii="Courier New" w:eastAsia="Calibri" w:hAnsi="Courier New" w:cs="Courier New"/>
          <w:color w:val="000000"/>
          <w:sz w:val="24"/>
          <w:szCs w:val="24"/>
          <w:lang w:eastAsia="en-US"/>
        </w:rPr>
        <w:tab/>
        <w:t>1</w:t>
      </w:r>
      <w:ins w:id="121" w:author="Brooks, E. Brad (OFR)" w:date="2020-02-13T15:52:00Z">
        <w:r w:rsidR="00996384">
          <w:rPr>
            <w:rFonts w:ascii="Courier New" w:eastAsia="Calibri" w:hAnsi="Courier New" w:cs="Courier New"/>
            <w:color w:val="000000"/>
            <w:sz w:val="24"/>
            <w:szCs w:val="24"/>
            <w:lang w:eastAsia="en-US"/>
          </w:rPr>
          <w:t>6</w:t>
        </w:r>
      </w:ins>
      <w:del w:id="122" w:author="Brooks, E. Brad (OFR)" w:date="2020-02-13T15:52:00Z">
        <w:r w:rsidDel="00996384">
          <w:rPr>
            <w:rFonts w:ascii="Courier New" w:eastAsia="Calibri" w:hAnsi="Courier New" w:cs="Courier New"/>
            <w:color w:val="000000"/>
            <w:sz w:val="24"/>
            <w:szCs w:val="24"/>
            <w:lang w:eastAsia="en-US"/>
          </w:rPr>
          <w:delText>7</w:delText>
        </w:r>
      </w:del>
      <w:r w:rsidR="007B32D8" w:rsidRPr="007B32D8">
        <w:rPr>
          <w:rFonts w:ascii="Courier New" w:eastAsia="Calibri" w:hAnsi="Courier New" w:cs="Courier New"/>
          <w:color w:val="000000"/>
          <w:sz w:val="24"/>
          <w:szCs w:val="24"/>
          <w:lang w:eastAsia="en-US"/>
        </w:rPr>
        <w:t>.  Amend section 19.001 by removing the definition “</w:t>
      </w:r>
      <w:proofErr w:type="spellStart"/>
      <w:r w:rsidR="007B32D8" w:rsidRPr="007B32D8">
        <w:rPr>
          <w:rFonts w:ascii="Courier New" w:eastAsia="Calibri" w:hAnsi="Courier New" w:cs="Courier New"/>
          <w:color w:val="000000"/>
          <w:sz w:val="24"/>
          <w:szCs w:val="24"/>
          <w:lang w:eastAsia="en-US"/>
        </w:rPr>
        <w:t>Nonmanufacturer</w:t>
      </w:r>
      <w:proofErr w:type="spellEnd"/>
      <w:r w:rsidR="007B32D8" w:rsidRPr="007B32D8">
        <w:rPr>
          <w:rFonts w:ascii="Courier New" w:eastAsia="Calibri" w:hAnsi="Courier New" w:cs="Courier New"/>
          <w:color w:val="000000"/>
          <w:sz w:val="24"/>
          <w:szCs w:val="24"/>
          <w:lang w:eastAsia="en-US"/>
        </w:rPr>
        <w:t xml:space="preserve"> rule” and adding</w:t>
      </w:r>
      <w:del w:id="123" w:author="Brooks, E. Brad (OFR)" w:date="2020-02-07T11:19:00Z">
        <w:r w:rsidR="007B32D8" w:rsidRPr="007B32D8" w:rsidDel="004D6FDE">
          <w:rPr>
            <w:rFonts w:ascii="Courier New" w:eastAsia="Calibri" w:hAnsi="Courier New" w:cs="Courier New"/>
            <w:color w:val="000000"/>
            <w:sz w:val="24"/>
            <w:szCs w:val="24"/>
            <w:lang w:eastAsia="en-US"/>
          </w:rPr>
          <w:delText>,</w:delText>
        </w:r>
      </w:del>
      <w:r w:rsidR="007B32D8" w:rsidRPr="007B32D8">
        <w:rPr>
          <w:rFonts w:ascii="Courier New" w:eastAsia="Calibri" w:hAnsi="Courier New" w:cs="Courier New"/>
          <w:color w:val="000000"/>
          <w:sz w:val="24"/>
          <w:szCs w:val="24"/>
          <w:lang w:eastAsia="en-US"/>
        </w:rPr>
        <w:t xml:space="preserve"> in alphabetical order</w:t>
      </w:r>
      <w:del w:id="124" w:author="Brooks, E. Brad (OFR)" w:date="2020-02-07T11:19:00Z">
        <w:r w:rsidR="007B32D8" w:rsidRPr="007B32D8" w:rsidDel="004D6FDE">
          <w:rPr>
            <w:rFonts w:ascii="Courier New" w:eastAsia="Calibri" w:hAnsi="Courier New" w:cs="Courier New"/>
            <w:color w:val="000000"/>
            <w:sz w:val="24"/>
            <w:szCs w:val="24"/>
            <w:lang w:eastAsia="en-US"/>
          </w:rPr>
          <w:delText>,</w:delText>
        </w:r>
      </w:del>
      <w:r w:rsidR="007B32D8" w:rsidRPr="007B32D8">
        <w:rPr>
          <w:rFonts w:ascii="Courier New" w:eastAsia="Calibri" w:hAnsi="Courier New" w:cs="Courier New"/>
          <w:color w:val="000000"/>
          <w:sz w:val="24"/>
          <w:szCs w:val="24"/>
          <w:lang w:eastAsia="en-US"/>
        </w:rPr>
        <w:t xml:space="preserve"> </w:t>
      </w:r>
      <w:del w:id="125" w:author="Brooks, E. Brad (OFR)" w:date="2020-02-07T11:19:00Z">
        <w:r w:rsidR="007B32D8" w:rsidRPr="007B32D8" w:rsidDel="004D6FDE">
          <w:rPr>
            <w:rFonts w:ascii="Courier New" w:eastAsia="Calibri" w:hAnsi="Courier New" w:cs="Courier New"/>
            <w:color w:val="000000"/>
            <w:sz w:val="24"/>
            <w:szCs w:val="24"/>
            <w:lang w:eastAsia="en-US"/>
          </w:rPr>
          <w:delText>the</w:delText>
        </w:r>
      </w:del>
      <w:ins w:id="126" w:author="Brooks, E. Brad (OFR)" w:date="2020-02-07T11:19:00Z">
        <w:r w:rsidR="004D6FDE">
          <w:rPr>
            <w:rFonts w:ascii="Courier New" w:eastAsia="Calibri" w:hAnsi="Courier New" w:cs="Courier New"/>
            <w:color w:val="000000"/>
            <w:sz w:val="24"/>
            <w:szCs w:val="24"/>
            <w:lang w:eastAsia="en-US"/>
          </w:rPr>
          <w:t>a</w:t>
        </w:r>
      </w:ins>
      <w:r w:rsidR="007B32D8" w:rsidRPr="007B32D8">
        <w:rPr>
          <w:rFonts w:ascii="Courier New" w:eastAsia="Calibri" w:hAnsi="Courier New" w:cs="Courier New"/>
          <w:color w:val="000000"/>
          <w:sz w:val="24"/>
          <w:szCs w:val="24"/>
          <w:lang w:eastAsia="en-US"/>
        </w:rPr>
        <w:t xml:space="preserve"> definition </w:t>
      </w:r>
      <w:ins w:id="127" w:author="Brooks, E. Brad (OFR)" w:date="2020-02-07T11:19:00Z">
        <w:r w:rsidR="004D6FDE">
          <w:rPr>
            <w:rFonts w:ascii="Courier New" w:eastAsia="Calibri" w:hAnsi="Courier New" w:cs="Courier New"/>
            <w:color w:val="000000"/>
            <w:sz w:val="24"/>
            <w:szCs w:val="24"/>
            <w:lang w:eastAsia="en-US"/>
          </w:rPr>
          <w:t xml:space="preserve">for </w:t>
        </w:r>
      </w:ins>
      <w:r w:rsidR="007B32D8" w:rsidRPr="007B32D8">
        <w:rPr>
          <w:rFonts w:ascii="Courier New" w:eastAsia="Calibri" w:hAnsi="Courier New" w:cs="Courier New"/>
          <w:color w:val="000000"/>
          <w:sz w:val="24"/>
          <w:szCs w:val="24"/>
          <w:lang w:eastAsia="en-US"/>
        </w:rPr>
        <w:t>“</w:t>
      </w:r>
      <w:proofErr w:type="spellStart"/>
      <w:r w:rsidR="007B32D8" w:rsidRPr="007B32D8">
        <w:rPr>
          <w:rFonts w:ascii="Courier New" w:eastAsia="Calibri" w:hAnsi="Courier New" w:cs="Courier New"/>
          <w:color w:val="000000"/>
          <w:sz w:val="24"/>
          <w:szCs w:val="24"/>
          <w:lang w:eastAsia="en-US"/>
        </w:rPr>
        <w:t>Nonmanufacturer</w:t>
      </w:r>
      <w:proofErr w:type="spellEnd"/>
      <w:r w:rsidR="007B32D8" w:rsidRPr="007B32D8">
        <w:rPr>
          <w:rFonts w:ascii="Courier New" w:eastAsia="Calibri" w:hAnsi="Courier New" w:cs="Courier New"/>
          <w:color w:val="000000"/>
          <w:sz w:val="24"/>
          <w:szCs w:val="24"/>
          <w:lang w:eastAsia="en-US"/>
        </w:rPr>
        <w:t>”.</w:t>
      </w:r>
      <w:r w:rsidR="0033636A">
        <w:rPr>
          <w:rFonts w:ascii="Courier New" w:eastAsia="Calibri" w:hAnsi="Courier New" w:cs="Courier New"/>
          <w:color w:val="000000"/>
          <w:sz w:val="24"/>
          <w:szCs w:val="24"/>
          <w:lang w:eastAsia="en-US"/>
        </w:rPr>
        <w:t xml:space="preserve"> </w:t>
      </w:r>
      <w:r w:rsidR="007B32D8" w:rsidRPr="007B32D8">
        <w:rPr>
          <w:rFonts w:ascii="Courier New" w:eastAsia="Calibri" w:hAnsi="Courier New" w:cs="Courier New"/>
          <w:color w:val="000000"/>
          <w:sz w:val="24"/>
          <w:szCs w:val="24"/>
          <w:lang w:eastAsia="en-US"/>
        </w:rPr>
        <w:t xml:space="preserve"> </w:t>
      </w:r>
    </w:p>
    <w:p w14:paraId="44A8FBCB" w14:textId="77777777" w:rsidR="007B32D8" w:rsidRPr="007B32D8" w:rsidRDefault="004D6FDE"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ins w:id="128" w:author="Brooks, E. Brad (OFR)" w:date="2020-02-07T11:19:00Z">
        <w:r>
          <w:rPr>
            <w:rFonts w:ascii="Courier New" w:eastAsia="Calibri" w:hAnsi="Courier New" w:cs="Courier New"/>
            <w:color w:val="000000"/>
            <w:sz w:val="24"/>
            <w:szCs w:val="24"/>
            <w:lang w:eastAsia="en-US"/>
          </w:rPr>
          <w:tab/>
        </w:r>
      </w:ins>
      <w:r w:rsidR="007B32D8" w:rsidRPr="007B32D8">
        <w:rPr>
          <w:rFonts w:ascii="Courier New" w:eastAsia="Calibri" w:hAnsi="Courier New" w:cs="Courier New"/>
          <w:color w:val="000000"/>
          <w:sz w:val="24"/>
          <w:szCs w:val="24"/>
          <w:lang w:eastAsia="en-US"/>
        </w:rPr>
        <w:t xml:space="preserve">The </w:t>
      </w:r>
      <w:del w:id="129" w:author="Brooks, E. Brad (OFR)" w:date="2020-02-07T11:19:00Z">
        <w:r w:rsidR="007B32D8" w:rsidRPr="007B32D8" w:rsidDel="004D6FDE">
          <w:rPr>
            <w:rFonts w:ascii="Courier New" w:eastAsia="Calibri" w:hAnsi="Courier New" w:cs="Courier New"/>
            <w:color w:val="000000"/>
            <w:sz w:val="24"/>
            <w:szCs w:val="24"/>
            <w:lang w:eastAsia="en-US"/>
          </w:rPr>
          <w:delText>added text</w:delText>
        </w:r>
      </w:del>
      <w:ins w:id="130" w:author="Brooks, E. Brad (OFR)" w:date="2020-02-07T11:19:00Z">
        <w:r>
          <w:rPr>
            <w:rFonts w:ascii="Courier New" w:eastAsia="Calibri" w:hAnsi="Courier New" w:cs="Courier New"/>
            <w:color w:val="000000"/>
            <w:sz w:val="24"/>
            <w:szCs w:val="24"/>
            <w:lang w:eastAsia="en-US"/>
          </w:rPr>
          <w:t>addition</w:t>
        </w:r>
      </w:ins>
      <w:r w:rsidR="007B32D8" w:rsidRPr="007B32D8">
        <w:rPr>
          <w:rFonts w:ascii="Courier New" w:eastAsia="Calibri" w:hAnsi="Courier New" w:cs="Courier New"/>
          <w:color w:val="000000"/>
          <w:sz w:val="24"/>
          <w:szCs w:val="24"/>
          <w:lang w:eastAsia="en-US"/>
        </w:rPr>
        <w:t xml:space="preserve"> reads as follows:</w:t>
      </w:r>
    </w:p>
    <w:p w14:paraId="21D08080" w14:textId="77777777" w:rsidR="007B32D8" w:rsidRPr="007B32D8" w:rsidRDefault="007B32D8" w:rsidP="007B32D8">
      <w:pPr>
        <w:spacing w:line="480" w:lineRule="auto"/>
        <w:outlineLvl w:val="2"/>
        <w:rPr>
          <w:rFonts w:ascii="Courier New" w:hAnsi="Courier New" w:cs="Courier New"/>
          <w:b/>
          <w:bCs/>
          <w:color w:val="000000"/>
          <w:sz w:val="24"/>
          <w:szCs w:val="24"/>
          <w:lang w:val="en" w:eastAsia="en-US"/>
        </w:rPr>
      </w:pPr>
      <w:proofErr w:type="gramStart"/>
      <w:r w:rsidRPr="007B32D8">
        <w:rPr>
          <w:rFonts w:ascii="Courier New" w:hAnsi="Courier New" w:cs="Courier New"/>
          <w:b/>
          <w:bCs/>
          <w:color w:val="000000"/>
          <w:sz w:val="24"/>
          <w:szCs w:val="24"/>
          <w:lang w:val="en" w:eastAsia="en-US"/>
        </w:rPr>
        <w:t>19.001</w:t>
      </w:r>
      <w:r w:rsidR="0033636A">
        <w:rPr>
          <w:rFonts w:ascii="Courier New" w:hAnsi="Courier New" w:cs="Courier New"/>
          <w:b/>
          <w:bCs/>
          <w:color w:val="000000"/>
          <w:sz w:val="24"/>
          <w:szCs w:val="24"/>
          <w:lang w:val="en" w:eastAsia="en-US"/>
        </w:rPr>
        <w:t xml:space="preserve">  </w:t>
      </w:r>
      <w:r w:rsidRPr="007B32D8">
        <w:rPr>
          <w:rFonts w:ascii="Courier New" w:hAnsi="Courier New" w:cs="Courier New"/>
          <w:b/>
          <w:bCs/>
          <w:color w:val="000000"/>
          <w:sz w:val="24"/>
          <w:szCs w:val="24"/>
          <w:lang w:val="en" w:eastAsia="en-US"/>
        </w:rPr>
        <w:t>Definitions</w:t>
      </w:r>
      <w:proofErr w:type="gramEnd"/>
      <w:r w:rsidRPr="007B32D8">
        <w:rPr>
          <w:rFonts w:ascii="Courier New" w:hAnsi="Courier New" w:cs="Courier New"/>
          <w:b/>
          <w:bCs/>
          <w:color w:val="000000"/>
          <w:sz w:val="24"/>
          <w:szCs w:val="24"/>
          <w:lang w:val="en" w:eastAsia="en-US"/>
        </w:rPr>
        <w:t>.</w:t>
      </w:r>
    </w:p>
    <w:p w14:paraId="56DE7B9A" w14:textId="77777777" w:rsidR="007B32D8" w:rsidRPr="007B32D8" w:rsidRDefault="007B32D8" w:rsidP="007B32D8">
      <w:pPr>
        <w:spacing w:line="480" w:lineRule="auto"/>
        <w:rPr>
          <w:rFonts w:ascii="Courier New" w:hAnsi="Courier New" w:cs="Courier New"/>
          <w:color w:val="000000"/>
          <w:sz w:val="24"/>
          <w:szCs w:val="24"/>
          <w:lang w:val="en" w:eastAsia="en-US"/>
        </w:rPr>
      </w:pPr>
      <w:bookmarkStart w:id="131" w:name="wp1101796"/>
      <w:bookmarkEnd w:id="131"/>
      <w:r w:rsidRPr="007B32D8">
        <w:rPr>
          <w:rFonts w:ascii="Courier New" w:hAnsi="Courier New" w:cs="Courier New"/>
          <w:color w:val="000000"/>
          <w:sz w:val="24"/>
          <w:szCs w:val="24"/>
          <w:lang w:val="en" w:eastAsia="en-US"/>
        </w:rPr>
        <w:t xml:space="preserve">* </w:t>
      </w:r>
      <w:r w:rsidR="0033636A">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33636A">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33636A">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33636A">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30389944" w14:textId="77777777" w:rsidR="007B32D8" w:rsidRPr="007B32D8" w:rsidRDefault="007B32D8" w:rsidP="007B32D8">
      <w:pPr>
        <w:spacing w:line="480" w:lineRule="auto"/>
        <w:rPr>
          <w:rFonts w:ascii="Courier New" w:hAnsi="Courier New" w:cs="Courier New"/>
          <w:strike/>
          <w:color w:val="000000"/>
          <w:sz w:val="24"/>
          <w:szCs w:val="24"/>
          <w:lang w:val="en" w:eastAsia="en-US"/>
        </w:rPr>
      </w:pPr>
      <w:r w:rsidRPr="007B32D8">
        <w:rPr>
          <w:rFonts w:ascii="Courier New" w:hAnsi="Courier New" w:cs="Courier New"/>
          <w:color w:val="000000"/>
          <w:sz w:val="24"/>
          <w:szCs w:val="24"/>
          <w:lang w:val="en" w:eastAsia="en-US"/>
        </w:rPr>
        <w:tab/>
      </w:r>
      <w:proofErr w:type="spellStart"/>
      <w:r w:rsidRPr="007B32D8">
        <w:rPr>
          <w:rFonts w:ascii="Courier New" w:hAnsi="Courier New" w:cs="Courier New"/>
          <w:color w:val="000000"/>
          <w:sz w:val="24"/>
          <w:szCs w:val="24"/>
          <w:u w:val="single"/>
          <w:lang w:val="en" w:eastAsia="en-US"/>
        </w:rPr>
        <w:t>Nonmanufacturer</w:t>
      </w:r>
      <w:proofErr w:type="spellEnd"/>
      <w:r w:rsidRPr="007B32D8">
        <w:rPr>
          <w:rFonts w:ascii="Courier New" w:hAnsi="Courier New" w:cs="Courier New"/>
          <w:color w:val="000000"/>
          <w:sz w:val="24"/>
          <w:szCs w:val="24"/>
          <w:lang w:val="en" w:eastAsia="en-US"/>
        </w:rPr>
        <w:t xml:space="preserve"> means a concern that furnishes a product it did not manufacture or produce (see 13</w:t>
      </w:r>
      <w:r w:rsidR="00EA5C3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CFR</w:t>
      </w:r>
      <w:r w:rsidR="00EA5C3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121.406).</w:t>
      </w:r>
    </w:p>
    <w:p w14:paraId="065C82C6" w14:textId="6E8AD31B" w:rsidR="007B32D8" w:rsidRPr="007B32D8" w:rsidRDefault="00C13755"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r>
        <w:rPr>
          <w:rFonts w:ascii="Courier New" w:eastAsia="Calibri" w:hAnsi="Courier New" w:cs="Courier New"/>
          <w:color w:val="000000"/>
          <w:sz w:val="24"/>
          <w:szCs w:val="24"/>
          <w:lang w:eastAsia="en-US"/>
        </w:rPr>
        <w:tab/>
        <w:t>1</w:t>
      </w:r>
      <w:ins w:id="132" w:author="Brooks, E. Brad (OFR)" w:date="2020-02-13T15:52:00Z">
        <w:r w:rsidR="00996384">
          <w:rPr>
            <w:rFonts w:ascii="Courier New" w:eastAsia="Calibri" w:hAnsi="Courier New" w:cs="Courier New"/>
            <w:color w:val="000000"/>
            <w:sz w:val="24"/>
            <w:szCs w:val="24"/>
            <w:lang w:eastAsia="en-US"/>
          </w:rPr>
          <w:t>7</w:t>
        </w:r>
      </w:ins>
      <w:del w:id="133" w:author="Brooks, E. Brad (OFR)" w:date="2020-02-13T15:52:00Z">
        <w:r w:rsidDel="00996384">
          <w:rPr>
            <w:rFonts w:ascii="Courier New" w:eastAsia="Calibri" w:hAnsi="Courier New" w:cs="Courier New"/>
            <w:color w:val="000000"/>
            <w:sz w:val="24"/>
            <w:szCs w:val="24"/>
            <w:lang w:eastAsia="en-US"/>
          </w:rPr>
          <w:delText>8</w:delText>
        </w:r>
      </w:del>
      <w:r w:rsidR="007B32D8" w:rsidRPr="007B32D8">
        <w:rPr>
          <w:rFonts w:ascii="Courier New" w:eastAsia="Calibri" w:hAnsi="Courier New" w:cs="Courier New"/>
          <w:color w:val="000000"/>
          <w:sz w:val="24"/>
          <w:szCs w:val="24"/>
          <w:lang w:eastAsia="en-US"/>
        </w:rPr>
        <w:t>.  Revise section 19.102 to read as follows:</w:t>
      </w:r>
    </w:p>
    <w:p w14:paraId="26119AD5" w14:textId="77777777" w:rsidR="007B32D8" w:rsidRPr="007B32D8" w:rsidRDefault="007B32D8" w:rsidP="007B32D8">
      <w:pPr>
        <w:spacing w:line="480" w:lineRule="auto"/>
        <w:outlineLvl w:val="2"/>
        <w:rPr>
          <w:rFonts w:ascii="Courier New" w:hAnsi="Courier New" w:cs="Courier New"/>
          <w:b/>
          <w:bCs/>
          <w:color w:val="000000"/>
          <w:sz w:val="24"/>
          <w:szCs w:val="24"/>
          <w:lang w:val="en" w:eastAsia="en-US"/>
        </w:rPr>
      </w:pPr>
      <w:proofErr w:type="gramStart"/>
      <w:r w:rsidRPr="007B32D8">
        <w:rPr>
          <w:rFonts w:ascii="Courier New" w:hAnsi="Courier New" w:cs="Courier New"/>
          <w:b/>
          <w:bCs/>
          <w:color w:val="000000"/>
          <w:sz w:val="24"/>
          <w:szCs w:val="24"/>
          <w:lang w:val="en" w:eastAsia="en-US"/>
        </w:rPr>
        <w:t>19.102</w:t>
      </w:r>
      <w:r w:rsidR="00EA5C31">
        <w:rPr>
          <w:rFonts w:ascii="Courier New" w:hAnsi="Courier New" w:cs="Courier New"/>
          <w:b/>
          <w:bCs/>
          <w:color w:val="000000"/>
          <w:sz w:val="24"/>
          <w:szCs w:val="24"/>
          <w:lang w:val="en" w:eastAsia="en-US"/>
        </w:rPr>
        <w:t xml:space="preserve">  </w:t>
      </w:r>
      <w:r w:rsidRPr="007B32D8">
        <w:rPr>
          <w:rFonts w:ascii="Courier New" w:hAnsi="Courier New" w:cs="Courier New"/>
          <w:b/>
          <w:bCs/>
          <w:color w:val="000000"/>
          <w:sz w:val="24"/>
          <w:szCs w:val="24"/>
          <w:lang w:val="en" w:eastAsia="en-US"/>
        </w:rPr>
        <w:t>Small</w:t>
      </w:r>
      <w:proofErr w:type="gramEnd"/>
      <w:r w:rsidRPr="007B32D8">
        <w:rPr>
          <w:rFonts w:ascii="Courier New" w:hAnsi="Courier New" w:cs="Courier New"/>
          <w:b/>
          <w:bCs/>
          <w:color w:val="000000"/>
          <w:sz w:val="24"/>
          <w:szCs w:val="24"/>
          <w:lang w:val="en" w:eastAsia="en-US"/>
        </w:rPr>
        <w:t xml:space="preserve"> business size standards and North American Industry Classification System codes.</w:t>
      </w:r>
    </w:p>
    <w:p w14:paraId="0C6D9A00" w14:textId="77777777" w:rsidR="007B32D8" w:rsidRPr="007B32D8" w:rsidRDefault="007B32D8" w:rsidP="007B32D8">
      <w:pPr>
        <w:tabs>
          <w:tab w:val="left" w:pos="720"/>
          <w:tab w:val="left" w:pos="1080"/>
          <w:tab w:val="left" w:pos="1440"/>
        </w:tabs>
        <w:spacing w:line="480" w:lineRule="auto"/>
        <w:rPr>
          <w:rFonts w:ascii="Courier New" w:hAnsi="Courier New" w:cs="Courier New"/>
          <w:color w:val="000000"/>
          <w:sz w:val="24"/>
          <w:szCs w:val="24"/>
          <w:lang w:val="en" w:eastAsia="en-US"/>
        </w:rPr>
      </w:pPr>
      <w:bookmarkStart w:id="134" w:name="wp1101838"/>
      <w:bookmarkEnd w:id="134"/>
      <w:r w:rsidRPr="007B32D8">
        <w:rPr>
          <w:rFonts w:ascii="Courier New" w:hAnsi="Courier New" w:cs="Courier New"/>
          <w:color w:val="000000"/>
          <w:sz w:val="24"/>
          <w:szCs w:val="24"/>
          <w:lang w:val="en" w:eastAsia="en-US"/>
        </w:rPr>
        <w:tab/>
        <w:t xml:space="preserve">(a) </w:t>
      </w:r>
      <w:r w:rsidRPr="007B32D8">
        <w:rPr>
          <w:rFonts w:ascii="Courier New" w:hAnsi="Courier New" w:cs="Courier New"/>
          <w:b/>
          <w:color w:val="000000"/>
          <w:sz w:val="24"/>
          <w:szCs w:val="24"/>
          <w:lang w:val="en" w:eastAsia="en-US"/>
        </w:rPr>
        <w:t xml:space="preserve"> </w:t>
      </w:r>
      <w:r w:rsidRPr="007B32D8">
        <w:rPr>
          <w:rFonts w:ascii="Courier New" w:hAnsi="Courier New" w:cs="Courier New"/>
          <w:color w:val="000000"/>
          <w:sz w:val="24"/>
          <w:szCs w:val="24"/>
          <w:u w:val="single"/>
          <w:lang w:val="en" w:eastAsia="en-US"/>
        </w:rPr>
        <w:t>Locating size standards and North American Industry Classification System codes</w:t>
      </w:r>
      <w:r w:rsidRPr="007B32D8">
        <w:rPr>
          <w:rFonts w:ascii="Courier New" w:hAnsi="Courier New" w:cs="Courier New"/>
          <w:color w:val="000000"/>
          <w:sz w:val="24"/>
          <w:szCs w:val="24"/>
          <w:lang w:val="en" w:eastAsia="en-US"/>
        </w:rPr>
        <w:t>.</w:t>
      </w:r>
      <w:r w:rsidRPr="007B32D8">
        <w:rPr>
          <w:rFonts w:ascii="Courier New" w:hAnsi="Courier New" w:cs="Courier New"/>
          <w:b/>
          <w:color w:val="000000"/>
          <w:sz w:val="24"/>
          <w:szCs w:val="24"/>
          <w:lang w:val="en" w:eastAsia="en-US"/>
        </w:rPr>
        <w:t xml:space="preserve"> </w:t>
      </w:r>
      <w:r w:rsidR="004012CF">
        <w:rPr>
          <w:rFonts w:ascii="Courier New" w:hAnsi="Courier New" w:cs="Courier New"/>
          <w:b/>
          <w:color w:val="000000"/>
          <w:sz w:val="24"/>
          <w:szCs w:val="24"/>
          <w:lang w:val="en" w:eastAsia="en-US"/>
        </w:rPr>
        <w:t xml:space="preserve"> </w:t>
      </w:r>
      <w:r w:rsidRPr="007B32D8">
        <w:rPr>
          <w:rFonts w:ascii="Courier New" w:hAnsi="Courier New" w:cs="Courier New"/>
          <w:color w:val="000000"/>
          <w:sz w:val="24"/>
          <w:szCs w:val="24"/>
          <w:lang w:val="en" w:eastAsia="en-US"/>
        </w:rPr>
        <w:t xml:space="preserve">(1)  SBA establishes small business size standards on an industry-by-industry </w:t>
      </w:r>
      <w:r w:rsidRPr="007B32D8">
        <w:rPr>
          <w:rFonts w:ascii="Courier New" w:hAnsi="Courier New" w:cs="Courier New"/>
          <w:color w:val="000000"/>
          <w:sz w:val="24"/>
          <w:szCs w:val="24"/>
          <w:lang w:val="en" w:eastAsia="en-US"/>
        </w:rPr>
        <w:lastRenderedPageBreak/>
        <w:t xml:space="preserve">basis. </w:t>
      </w:r>
      <w:r w:rsidR="00443FAC">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Small business size standards and corresponding North American Industry Classification System (NAICS) codes </w:t>
      </w:r>
      <w:r w:rsidRPr="007B32D8">
        <w:rPr>
          <w:rFonts w:ascii="Courier New" w:hAnsi="Courier New" w:cs="Courier New"/>
          <w:sz w:val="24"/>
          <w:szCs w:val="24"/>
          <w:lang w:val="en" w:eastAsia="en-US"/>
        </w:rPr>
        <w:t xml:space="preserve">are provided at 13 CFR 121.201. </w:t>
      </w:r>
      <w:r w:rsidR="00443FAC">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They are also available at </w:t>
      </w:r>
      <w:r w:rsidRPr="007B32D8">
        <w:rPr>
          <w:rFonts w:ascii="Courier New" w:hAnsi="Courier New" w:cs="Courier New"/>
          <w:sz w:val="24"/>
          <w:szCs w:val="24"/>
          <w:u w:val="single"/>
          <w:lang w:val="en" w:eastAsia="en-US"/>
        </w:rPr>
        <w:t>http</w:t>
      </w:r>
      <w:r w:rsidR="00443FAC">
        <w:rPr>
          <w:rFonts w:ascii="Courier New" w:hAnsi="Courier New" w:cs="Courier New"/>
          <w:sz w:val="24"/>
          <w:szCs w:val="24"/>
          <w:u w:val="single"/>
          <w:lang w:val="en" w:eastAsia="en-US"/>
        </w:rPr>
        <w:t>s</w:t>
      </w:r>
      <w:r w:rsidRPr="007B32D8">
        <w:rPr>
          <w:rFonts w:ascii="Courier New" w:hAnsi="Courier New" w:cs="Courier New"/>
          <w:sz w:val="24"/>
          <w:szCs w:val="24"/>
          <w:u w:val="single"/>
          <w:lang w:val="en" w:eastAsia="en-US"/>
        </w:rPr>
        <w:t>://www.sba.gov/content/table-small-business-size-standards</w:t>
      </w:r>
      <w:r w:rsidRPr="007B32D8">
        <w:rPr>
          <w:rFonts w:ascii="Courier New" w:hAnsi="Courier New" w:cs="Courier New"/>
          <w:sz w:val="24"/>
          <w:szCs w:val="24"/>
          <w:lang w:val="en" w:eastAsia="en-US"/>
        </w:rPr>
        <w:t>.</w:t>
      </w:r>
    </w:p>
    <w:p w14:paraId="63B9A373" w14:textId="77777777" w:rsidR="007B32D8" w:rsidRPr="007B32D8" w:rsidRDefault="007B32D8" w:rsidP="007B32D8">
      <w:pPr>
        <w:tabs>
          <w:tab w:val="left" w:pos="720"/>
          <w:tab w:val="left" w:pos="1080"/>
          <w:tab w:val="left" w:pos="1440"/>
        </w:tabs>
        <w:spacing w:line="480" w:lineRule="auto"/>
        <w:rPr>
          <w:rFonts w:ascii="Courier New" w:hAnsi="Courier New" w:cs="Courier New"/>
          <w:b/>
          <w:color w:val="000000"/>
          <w:sz w:val="24"/>
          <w:szCs w:val="24"/>
          <w:lang w:val="en" w:eastAsia="en-US"/>
        </w:rPr>
      </w:pPr>
      <w:bookmarkStart w:id="135" w:name="wp1103060"/>
      <w:bookmarkEnd w:id="135"/>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 xml:space="preserve">(2)  NAICS codes are updated by the Office of Management and Budget through its Economic Classification Policy Committee every five years. </w:t>
      </w:r>
      <w:r w:rsidR="00443FAC">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New NAICS codes are not available for use in Federal contracting until SBA publishes corresponding size standards.</w:t>
      </w:r>
      <w:r w:rsidR="00443FAC">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NAICS codes are available from the U.S. Census Bureau at </w:t>
      </w:r>
      <w:r w:rsidRPr="007B32D8">
        <w:rPr>
          <w:rFonts w:ascii="Courier New" w:hAnsi="Courier New" w:cs="Courier New"/>
          <w:sz w:val="24"/>
          <w:szCs w:val="24"/>
          <w:u w:val="single"/>
          <w:lang w:val="en" w:eastAsia="en-US"/>
        </w:rPr>
        <w:t>http</w:t>
      </w:r>
      <w:r w:rsidR="00443FAC">
        <w:rPr>
          <w:rFonts w:ascii="Courier New" w:hAnsi="Courier New" w:cs="Courier New"/>
          <w:sz w:val="24"/>
          <w:szCs w:val="24"/>
          <w:u w:val="single"/>
          <w:lang w:val="en" w:eastAsia="en-US"/>
        </w:rPr>
        <w:t>s</w:t>
      </w:r>
      <w:r w:rsidRPr="007B32D8">
        <w:rPr>
          <w:rFonts w:ascii="Courier New" w:hAnsi="Courier New" w:cs="Courier New"/>
          <w:sz w:val="24"/>
          <w:szCs w:val="24"/>
          <w:u w:val="single"/>
          <w:lang w:val="en" w:eastAsia="en-US"/>
        </w:rPr>
        <w:t>://www.census.gov/eos/www/naics/</w:t>
      </w:r>
      <w:r w:rsidRPr="007B32D8">
        <w:rPr>
          <w:rFonts w:ascii="Courier New" w:hAnsi="Courier New" w:cs="Courier New"/>
          <w:color w:val="000000"/>
          <w:sz w:val="24"/>
          <w:szCs w:val="24"/>
          <w:lang w:val="en" w:eastAsia="en-US"/>
        </w:rPr>
        <w:t>.</w:t>
      </w:r>
      <w:r w:rsidRPr="007B32D8">
        <w:rPr>
          <w:rFonts w:ascii="Courier New" w:hAnsi="Courier New" w:cs="Courier New"/>
          <w:b/>
          <w:color w:val="000000"/>
          <w:sz w:val="24"/>
          <w:szCs w:val="24"/>
          <w:lang w:val="en" w:eastAsia="en-US"/>
        </w:rPr>
        <w:tab/>
      </w:r>
    </w:p>
    <w:p w14:paraId="63C06E7B" w14:textId="77777777" w:rsidR="007B32D8" w:rsidRPr="007B32D8" w:rsidDel="004D6FDE" w:rsidRDefault="007B32D8" w:rsidP="007B32D8">
      <w:pPr>
        <w:tabs>
          <w:tab w:val="left" w:pos="720"/>
          <w:tab w:val="left" w:pos="1080"/>
          <w:tab w:val="left" w:pos="1440"/>
        </w:tabs>
        <w:spacing w:line="480" w:lineRule="auto"/>
        <w:rPr>
          <w:del w:id="136" w:author="Brooks, E. Brad (OFR)" w:date="2020-02-07T11:20:00Z"/>
          <w:rFonts w:ascii="Courier New" w:hAnsi="Courier New" w:cs="Courier New"/>
          <w:b/>
          <w:color w:val="000000"/>
          <w:sz w:val="24"/>
          <w:szCs w:val="24"/>
          <w:lang w:val="en" w:eastAsia="en-US"/>
        </w:rPr>
      </w:pPr>
      <w:bookmarkStart w:id="137" w:name="wp1101839"/>
      <w:bookmarkEnd w:id="137"/>
      <w:r w:rsidRPr="007B32D8">
        <w:rPr>
          <w:rFonts w:ascii="Courier New" w:hAnsi="Courier New" w:cs="Courier New"/>
          <w:color w:val="000000"/>
          <w:sz w:val="24"/>
          <w:szCs w:val="24"/>
          <w:lang w:val="en" w:eastAsia="en-US"/>
        </w:rPr>
        <w:tab/>
        <w:t xml:space="preserve">(b)  </w:t>
      </w:r>
      <w:r w:rsidRPr="007B32D8">
        <w:rPr>
          <w:rFonts w:ascii="Courier New" w:hAnsi="Courier New" w:cs="Courier New"/>
          <w:color w:val="000000"/>
          <w:sz w:val="24"/>
          <w:szCs w:val="24"/>
          <w:u w:val="single"/>
          <w:lang w:val="en" w:eastAsia="en-US"/>
        </w:rPr>
        <w:t>Determining the appropriate NAICS codes for the solicitation</w:t>
      </w:r>
      <w:r w:rsidRPr="007B32D8">
        <w:rPr>
          <w:rFonts w:ascii="Courier New" w:hAnsi="Courier New" w:cs="Courier New"/>
          <w:b/>
          <w:color w:val="000000"/>
          <w:sz w:val="24"/>
          <w:szCs w:val="24"/>
          <w:lang w:val="en" w:eastAsia="en-US"/>
        </w:rPr>
        <w:t>.</w:t>
      </w:r>
      <w:ins w:id="138" w:author="Brooks, E. Brad (OFR)" w:date="2020-02-07T11:20:00Z">
        <w:r w:rsidR="004D6FDE">
          <w:rPr>
            <w:rFonts w:ascii="Courier New" w:hAnsi="Courier New" w:cs="Courier New"/>
            <w:b/>
            <w:color w:val="000000"/>
            <w:sz w:val="24"/>
            <w:szCs w:val="24"/>
            <w:lang w:val="en" w:eastAsia="en-US"/>
          </w:rPr>
          <w:t xml:space="preserve"> </w:t>
        </w:r>
      </w:ins>
    </w:p>
    <w:p w14:paraId="685B609D" w14:textId="77777777" w:rsidR="007B32D8" w:rsidRPr="007B32D8" w:rsidRDefault="007B32D8" w:rsidP="007B32D8">
      <w:pPr>
        <w:tabs>
          <w:tab w:val="left" w:pos="720"/>
          <w:tab w:val="left" w:pos="1080"/>
          <w:tab w:val="left" w:pos="1440"/>
        </w:tabs>
        <w:spacing w:line="480" w:lineRule="auto"/>
        <w:rPr>
          <w:rFonts w:ascii="Courier New" w:hAnsi="Courier New" w:cs="Courier New"/>
          <w:color w:val="000000"/>
          <w:sz w:val="24"/>
          <w:szCs w:val="24"/>
          <w:lang w:val="en" w:eastAsia="en-US"/>
        </w:rPr>
      </w:pPr>
      <w:del w:id="139" w:author="Brooks, E. Brad (OFR)" w:date="2020-02-07T11:20:00Z">
        <w:r w:rsidRPr="007B32D8" w:rsidDel="004D6FDE">
          <w:rPr>
            <w:rFonts w:ascii="Courier New" w:hAnsi="Courier New" w:cs="Courier New"/>
            <w:b/>
            <w:color w:val="000000"/>
            <w:sz w:val="24"/>
            <w:szCs w:val="24"/>
            <w:lang w:val="en" w:eastAsia="en-US"/>
          </w:rPr>
          <w:tab/>
        </w:r>
      </w:del>
      <w:r w:rsidRPr="007B32D8">
        <w:rPr>
          <w:rFonts w:ascii="Courier New" w:hAnsi="Courier New" w:cs="Courier New"/>
          <w:color w:val="000000"/>
          <w:sz w:val="24"/>
          <w:szCs w:val="24"/>
          <w:lang w:val="en" w:eastAsia="en-US"/>
        </w:rPr>
        <w:tab/>
        <w:t xml:space="preserve">(1)  </w:t>
      </w:r>
      <w:r w:rsidR="00443FAC" w:rsidRPr="00EC01C9">
        <w:rPr>
          <w:rFonts w:ascii="Courier New" w:hAnsi="Courier New" w:cs="Courier New"/>
          <w:color w:val="000000"/>
          <w:sz w:val="24"/>
          <w:szCs w:val="24"/>
          <w:lang w:val="en" w:eastAsia="en-US"/>
        </w:rPr>
        <w:t xml:space="preserve">Unless required </w:t>
      </w:r>
      <w:r w:rsidR="00357D6D" w:rsidRPr="009C51C2">
        <w:rPr>
          <w:rFonts w:ascii="Courier New" w:hAnsi="Courier New" w:cs="Courier New"/>
          <w:color w:val="000000"/>
          <w:sz w:val="24"/>
          <w:szCs w:val="24"/>
          <w:lang w:val="en" w:eastAsia="en-US"/>
        </w:rPr>
        <w:t xml:space="preserve">to do </w:t>
      </w:r>
      <w:r w:rsidR="002F613E" w:rsidRPr="009C51C2">
        <w:rPr>
          <w:rFonts w:ascii="Courier New" w:hAnsi="Courier New" w:cs="Courier New"/>
          <w:color w:val="000000"/>
          <w:sz w:val="24"/>
          <w:szCs w:val="24"/>
          <w:lang w:val="en" w:eastAsia="en-US"/>
        </w:rPr>
        <w:t>otherwise</w:t>
      </w:r>
      <w:r w:rsidR="002F613E">
        <w:rPr>
          <w:rFonts w:ascii="Courier New" w:hAnsi="Courier New" w:cs="Courier New"/>
          <w:color w:val="000000"/>
          <w:sz w:val="24"/>
          <w:szCs w:val="24"/>
          <w:lang w:val="en" w:eastAsia="en-US"/>
        </w:rPr>
        <w:t xml:space="preserve"> </w:t>
      </w:r>
      <w:r w:rsidR="00443FAC" w:rsidRPr="00EC01C9">
        <w:rPr>
          <w:rFonts w:ascii="Courier New" w:hAnsi="Courier New" w:cs="Courier New"/>
          <w:color w:val="000000"/>
          <w:sz w:val="24"/>
          <w:szCs w:val="24"/>
          <w:lang w:val="en" w:eastAsia="en-US"/>
        </w:rPr>
        <w:t>by paragraph (b)(2)(ii)(B) of this section, contracting officers shall assign one NAICS code and corresponding size standard to all solicitations, contracts, and task and delivery orders</w:t>
      </w:r>
      <w:r w:rsidR="00443FAC" w:rsidRPr="00443FAC">
        <w:rPr>
          <w:rFonts w:ascii="Courier New" w:hAnsi="Courier New" w:cs="Courier New"/>
          <w:color w:val="000000"/>
          <w:sz w:val="24"/>
          <w:szCs w:val="24"/>
          <w:lang w:val="en" w:eastAsia="en-US"/>
        </w:rPr>
        <w:t xml:space="preserve">. </w:t>
      </w:r>
      <w:r w:rsidR="00443FAC">
        <w:rPr>
          <w:rFonts w:ascii="Courier New" w:hAnsi="Courier New" w:cs="Courier New"/>
          <w:color w:val="000000"/>
          <w:sz w:val="24"/>
          <w:szCs w:val="24"/>
          <w:lang w:val="en" w:eastAsia="en-US"/>
        </w:rPr>
        <w:t xml:space="preserve"> </w:t>
      </w:r>
      <w:r w:rsidR="00443FAC" w:rsidRPr="00443FAC">
        <w:rPr>
          <w:rFonts w:ascii="Courier New" w:hAnsi="Courier New" w:cs="Courier New"/>
          <w:color w:val="000000"/>
          <w:sz w:val="24"/>
          <w:szCs w:val="24"/>
          <w:lang w:val="en" w:eastAsia="en-US"/>
        </w:rPr>
        <w:t xml:space="preserve">The contracting officer shall determine the appropriate NAICS code by classifying the product or service being acquired in the one industry </w:t>
      </w:r>
      <w:r w:rsidR="00232554">
        <w:rPr>
          <w:rFonts w:ascii="Courier New" w:hAnsi="Courier New" w:cs="Courier New"/>
          <w:color w:val="000000"/>
          <w:sz w:val="24"/>
          <w:szCs w:val="24"/>
          <w:lang w:val="en" w:eastAsia="en-US"/>
        </w:rPr>
        <w:t>that</w:t>
      </w:r>
      <w:r w:rsidR="00443FAC" w:rsidRPr="00443FAC">
        <w:rPr>
          <w:rFonts w:ascii="Courier New" w:hAnsi="Courier New" w:cs="Courier New"/>
          <w:color w:val="000000"/>
          <w:sz w:val="24"/>
          <w:szCs w:val="24"/>
          <w:lang w:val="en" w:eastAsia="en-US"/>
        </w:rPr>
        <w:t xml:space="preserve"> best describes the principal purpose of the supply or service being acquired.  Primary consideration is given to the industry descriptions in the U.S. NAICS Manual, the product or service </w:t>
      </w:r>
      <w:r w:rsidR="00443FAC" w:rsidRPr="00443FAC">
        <w:rPr>
          <w:rFonts w:ascii="Courier New" w:hAnsi="Courier New" w:cs="Courier New"/>
          <w:color w:val="000000"/>
          <w:sz w:val="24"/>
          <w:szCs w:val="24"/>
          <w:lang w:val="en" w:eastAsia="en-US"/>
        </w:rPr>
        <w:lastRenderedPageBreak/>
        <w:t xml:space="preserve">descriptions in the solicitation, the relative value and importance of the components of the requirement making up the end item being procured, and the function of the goods or services being purchased. </w:t>
      </w:r>
      <w:r w:rsidR="00443FAC">
        <w:rPr>
          <w:rFonts w:ascii="Courier New" w:hAnsi="Courier New" w:cs="Courier New"/>
          <w:color w:val="000000"/>
          <w:sz w:val="24"/>
          <w:szCs w:val="24"/>
          <w:lang w:val="en" w:eastAsia="en-US"/>
        </w:rPr>
        <w:t xml:space="preserve"> </w:t>
      </w:r>
      <w:proofErr w:type="gramStart"/>
      <w:r w:rsidR="00443FAC" w:rsidRPr="00443FAC">
        <w:rPr>
          <w:rFonts w:ascii="Courier New" w:hAnsi="Courier New" w:cs="Courier New"/>
          <w:color w:val="000000"/>
          <w:sz w:val="24"/>
          <w:szCs w:val="24"/>
          <w:lang w:val="en" w:eastAsia="en-US"/>
        </w:rPr>
        <w:t>A procurement</w:t>
      </w:r>
      <w:proofErr w:type="gramEnd"/>
      <w:r w:rsidR="00443FAC" w:rsidRPr="00443FAC">
        <w:rPr>
          <w:rFonts w:ascii="Courier New" w:hAnsi="Courier New" w:cs="Courier New"/>
          <w:color w:val="000000"/>
          <w:sz w:val="24"/>
          <w:szCs w:val="24"/>
          <w:lang w:val="en" w:eastAsia="en-US"/>
        </w:rPr>
        <w:t xml:space="preserve"> is usually classified according to the component </w:t>
      </w:r>
      <w:r w:rsidR="00232554">
        <w:rPr>
          <w:rFonts w:ascii="Courier New" w:hAnsi="Courier New" w:cs="Courier New"/>
          <w:color w:val="000000"/>
          <w:sz w:val="24"/>
          <w:szCs w:val="24"/>
          <w:lang w:val="en" w:eastAsia="en-US"/>
        </w:rPr>
        <w:t>that</w:t>
      </w:r>
      <w:r w:rsidR="00443FAC" w:rsidRPr="00443FAC">
        <w:rPr>
          <w:rFonts w:ascii="Courier New" w:hAnsi="Courier New" w:cs="Courier New"/>
          <w:color w:val="000000"/>
          <w:sz w:val="24"/>
          <w:szCs w:val="24"/>
          <w:lang w:val="en" w:eastAsia="en-US"/>
        </w:rPr>
        <w:t xml:space="preserve"> accounts for the greatest percentage of contract value.</w:t>
      </w:r>
    </w:p>
    <w:p w14:paraId="14965183" w14:textId="77777777" w:rsidR="00737F0C" w:rsidRPr="00737F0C" w:rsidRDefault="007B32D8" w:rsidP="00737F0C">
      <w:pPr>
        <w:tabs>
          <w:tab w:val="left" w:pos="720"/>
          <w:tab w:val="left" w:pos="1080"/>
          <w:tab w:val="left" w:pos="144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r>
      <w:r w:rsidR="00737F0C" w:rsidRPr="00737F0C">
        <w:rPr>
          <w:rFonts w:ascii="Courier New" w:hAnsi="Courier New" w:cs="Courier New"/>
          <w:color w:val="000000"/>
          <w:sz w:val="24"/>
          <w:szCs w:val="24"/>
          <w:lang w:val="en" w:eastAsia="en-US"/>
        </w:rPr>
        <w:t>(2)(</w:t>
      </w:r>
      <w:proofErr w:type="spellStart"/>
      <w:r w:rsidR="00737F0C" w:rsidRPr="00737F0C">
        <w:rPr>
          <w:rFonts w:ascii="Courier New" w:hAnsi="Courier New" w:cs="Courier New"/>
          <w:color w:val="000000"/>
          <w:sz w:val="24"/>
          <w:szCs w:val="24"/>
          <w:lang w:val="en" w:eastAsia="en-US"/>
        </w:rPr>
        <w:t>i</w:t>
      </w:r>
      <w:proofErr w:type="spellEnd"/>
      <w:r w:rsidR="00737F0C" w:rsidRPr="00737F0C">
        <w:rPr>
          <w:rFonts w:ascii="Courier New" w:hAnsi="Courier New" w:cs="Courier New"/>
          <w:color w:val="000000"/>
          <w:sz w:val="24"/>
          <w:szCs w:val="24"/>
          <w:lang w:val="en" w:eastAsia="en-US"/>
        </w:rPr>
        <w:t>)</w:t>
      </w:r>
      <w:r w:rsidR="004012CF">
        <w:rPr>
          <w:rFonts w:ascii="Courier New" w:hAnsi="Courier New" w:cs="Courier New"/>
          <w:color w:val="000000"/>
          <w:sz w:val="24"/>
          <w:szCs w:val="24"/>
          <w:lang w:val="en" w:eastAsia="en-US"/>
        </w:rPr>
        <w:t xml:space="preserve"> </w:t>
      </w:r>
      <w:r w:rsidR="00737F0C" w:rsidRPr="00737F0C">
        <w:rPr>
          <w:rFonts w:ascii="Courier New" w:hAnsi="Courier New" w:cs="Courier New"/>
          <w:color w:val="000000"/>
          <w:sz w:val="24"/>
          <w:szCs w:val="24"/>
          <w:lang w:val="en" w:eastAsia="en-US"/>
        </w:rPr>
        <w:t xml:space="preserve"> For solicitations issued on or before October 1, 2022</w:t>
      </w:r>
      <w:r w:rsidR="002F613E">
        <w:rPr>
          <w:rFonts w:ascii="Courier New" w:hAnsi="Courier New" w:cs="Courier New"/>
          <w:color w:val="000000"/>
          <w:sz w:val="24"/>
          <w:szCs w:val="24"/>
          <w:lang w:val="en" w:eastAsia="en-US"/>
        </w:rPr>
        <w:t>,</w:t>
      </w:r>
      <w:r w:rsidR="004012CF">
        <w:rPr>
          <w:rFonts w:ascii="Courier New" w:hAnsi="Courier New" w:cs="Courier New"/>
          <w:color w:val="000000"/>
          <w:sz w:val="24"/>
          <w:szCs w:val="24"/>
          <w:lang w:val="en" w:eastAsia="en-US"/>
        </w:rPr>
        <w:t xml:space="preserve"> </w:t>
      </w:r>
      <w:r w:rsidR="00737F0C" w:rsidRPr="00737F0C">
        <w:rPr>
          <w:rFonts w:ascii="Courier New" w:hAnsi="Courier New" w:cs="Courier New"/>
          <w:color w:val="000000"/>
          <w:sz w:val="24"/>
          <w:szCs w:val="24"/>
          <w:lang w:val="en" w:eastAsia="en-US"/>
        </w:rPr>
        <w:t>that will result in multiple-award contracts, the contracting officer shall assign a NAICS code in accordance with paragraph (b)(1) of this section.</w:t>
      </w:r>
    </w:p>
    <w:p w14:paraId="65C1C656" w14:textId="77777777" w:rsidR="00737F0C" w:rsidRPr="00737F0C" w:rsidRDefault="00737F0C" w:rsidP="00737F0C">
      <w:pPr>
        <w:tabs>
          <w:tab w:val="left" w:pos="720"/>
          <w:tab w:val="left" w:pos="1080"/>
          <w:tab w:val="left" w:pos="1440"/>
        </w:tabs>
        <w:spacing w:line="480" w:lineRule="auto"/>
        <w:rPr>
          <w:rFonts w:ascii="Courier New" w:hAnsi="Courier New" w:cs="Courier New"/>
          <w:color w:val="000000"/>
          <w:sz w:val="24"/>
          <w:szCs w:val="24"/>
          <w:lang w:val="en" w:eastAsia="en-US"/>
        </w:rPr>
      </w:pPr>
      <w:r w:rsidRPr="00737F0C">
        <w:rPr>
          <w:rFonts w:ascii="Courier New" w:hAnsi="Courier New" w:cs="Courier New"/>
          <w:color w:val="000000"/>
          <w:sz w:val="24"/>
          <w:szCs w:val="24"/>
          <w:lang w:val="en" w:eastAsia="en-US"/>
        </w:rPr>
        <w:tab/>
      </w:r>
      <w:r w:rsidRPr="00737F0C">
        <w:rPr>
          <w:rFonts w:ascii="Courier New" w:hAnsi="Courier New" w:cs="Courier New"/>
          <w:color w:val="000000"/>
          <w:sz w:val="24"/>
          <w:szCs w:val="24"/>
          <w:lang w:val="en" w:eastAsia="en-US"/>
        </w:rPr>
        <w:tab/>
      </w:r>
      <w:r w:rsidRPr="00737F0C">
        <w:rPr>
          <w:rFonts w:ascii="Courier New" w:hAnsi="Courier New" w:cs="Courier New"/>
          <w:color w:val="000000"/>
          <w:sz w:val="24"/>
          <w:szCs w:val="24"/>
          <w:lang w:val="en" w:eastAsia="en-US"/>
        </w:rPr>
        <w:tab/>
        <w:t>(ii)</w:t>
      </w:r>
      <w:r w:rsidR="0096750B">
        <w:rPr>
          <w:rFonts w:ascii="Courier New" w:hAnsi="Courier New" w:cs="Courier New"/>
          <w:color w:val="000000"/>
          <w:sz w:val="24"/>
          <w:szCs w:val="24"/>
          <w:lang w:val="en" w:eastAsia="en-US"/>
        </w:rPr>
        <w:t xml:space="preserve"> </w:t>
      </w:r>
      <w:r w:rsidRPr="00737F0C">
        <w:rPr>
          <w:rFonts w:ascii="Courier New" w:hAnsi="Courier New" w:cs="Courier New"/>
          <w:color w:val="000000"/>
          <w:sz w:val="24"/>
          <w:szCs w:val="24"/>
          <w:lang w:val="en" w:eastAsia="en-US"/>
        </w:rPr>
        <w:t xml:space="preserve"> For solicitations issued after October 1, 2022</w:t>
      </w:r>
      <w:r w:rsidR="00357D6D">
        <w:rPr>
          <w:rFonts w:ascii="Courier New" w:hAnsi="Courier New" w:cs="Courier New"/>
          <w:color w:val="000000"/>
          <w:sz w:val="24"/>
          <w:szCs w:val="24"/>
          <w:lang w:val="en" w:eastAsia="en-US"/>
        </w:rPr>
        <w:t>,</w:t>
      </w:r>
      <w:r w:rsidRPr="00737F0C">
        <w:rPr>
          <w:rFonts w:ascii="Courier New" w:hAnsi="Courier New" w:cs="Courier New"/>
          <w:color w:val="000000"/>
          <w:sz w:val="24"/>
          <w:szCs w:val="24"/>
          <w:lang w:val="en" w:eastAsia="en-US"/>
        </w:rPr>
        <w:t xml:space="preserve"> that will result in multiple-award contracts, the contracting officer shall—</w:t>
      </w:r>
    </w:p>
    <w:p w14:paraId="55E2B07A" w14:textId="77777777" w:rsidR="00737F0C" w:rsidRPr="00737F0C" w:rsidRDefault="00737F0C" w:rsidP="0096750B">
      <w:pPr>
        <w:tabs>
          <w:tab w:val="left" w:pos="720"/>
          <w:tab w:val="left" w:pos="1080"/>
          <w:tab w:val="left" w:pos="1440"/>
        </w:tabs>
        <w:spacing w:line="480" w:lineRule="auto"/>
        <w:ind w:firstLine="1800"/>
        <w:rPr>
          <w:rFonts w:ascii="Courier New" w:hAnsi="Courier New" w:cs="Courier New"/>
          <w:color w:val="000000"/>
          <w:sz w:val="24"/>
          <w:szCs w:val="24"/>
          <w:lang w:val="en" w:eastAsia="en-US"/>
        </w:rPr>
      </w:pPr>
      <w:r w:rsidRPr="00737F0C">
        <w:rPr>
          <w:rFonts w:ascii="Courier New" w:hAnsi="Courier New" w:cs="Courier New"/>
          <w:color w:val="000000"/>
          <w:sz w:val="24"/>
          <w:szCs w:val="24"/>
          <w:lang w:val="en" w:eastAsia="en-US"/>
        </w:rPr>
        <w:t>(A)</w:t>
      </w:r>
      <w:r w:rsidR="0096750B">
        <w:rPr>
          <w:rFonts w:ascii="Courier New" w:hAnsi="Courier New" w:cs="Courier New"/>
          <w:color w:val="000000"/>
          <w:sz w:val="24"/>
          <w:szCs w:val="24"/>
          <w:lang w:val="en" w:eastAsia="en-US"/>
        </w:rPr>
        <w:t xml:space="preserve"> </w:t>
      </w:r>
      <w:r w:rsidRPr="00737F0C">
        <w:rPr>
          <w:rFonts w:ascii="Courier New" w:hAnsi="Courier New" w:cs="Courier New"/>
          <w:color w:val="000000"/>
          <w:sz w:val="24"/>
          <w:szCs w:val="24"/>
          <w:lang w:val="en" w:eastAsia="en-US"/>
        </w:rPr>
        <w:t xml:space="preserve"> Assign a single NAICS code (and corresponding size standard) </w:t>
      </w:r>
      <w:r w:rsidR="00A56514">
        <w:rPr>
          <w:rFonts w:ascii="Courier New" w:hAnsi="Courier New" w:cs="Courier New"/>
          <w:color w:val="000000"/>
          <w:sz w:val="24"/>
          <w:szCs w:val="24"/>
          <w:lang w:val="en" w:eastAsia="en-US"/>
        </w:rPr>
        <w:t>that</w:t>
      </w:r>
      <w:r w:rsidRPr="00737F0C">
        <w:rPr>
          <w:rFonts w:ascii="Courier New" w:hAnsi="Courier New" w:cs="Courier New"/>
          <w:color w:val="000000"/>
          <w:sz w:val="24"/>
          <w:szCs w:val="24"/>
          <w:lang w:val="en" w:eastAsia="en-US"/>
        </w:rPr>
        <w:t xml:space="preserve"> best describes the principal purpose of both the acquisition and each subsequent order; or</w:t>
      </w:r>
    </w:p>
    <w:p w14:paraId="74990CFD" w14:textId="77777777" w:rsidR="00737F0C" w:rsidRPr="00737F0C" w:rsidRDefault="00737F0C" w:rsidP="00770AD0">
      <w:pPr>
        <w:tabs>
          <w:tab w:val="left" w:pos="720"/>
          <w:tab w:val="left" w:pos="1080"/>
          <w:tab w:val="left" w:pos="1440"/>
        </w:tabs>
        <w:spacing w:line="480" w:lineRule="auto"/>
        <w:ind w:firstLine="1800"/>
        <w:rPr>
          <w:rFonts w:ascii="Courier New" w:hAnsi="Courier New" w:cs="Courier New"/>
          <w:color w:val="000000"/>
          <w:sz w:val="24"/>
          <w:szCs w:val="24"/>
          <w:lang w:val="en" w:eastAsia="en-US"/>
        </w:rPr>
      </w:pPr>
      <w:r w:rsidRPr="00737F0C">
        <w:rPr>
          <w:rFonts w:ascii="Courier New" w:hAnsi="Courier New" w:cs="Courier New"/>
          <w:color w:val="000000"/>
          <w:sz w:val="24"/>
          <w:szCs w:val="24"/>
          <w:lang w:val="en" w:eastAsia="en-US"/>
        </w:rPr>
        <w:t>(B)</w:t>
      </w:r>
      <w:r w:rsidR="00770AD0">
        <w:rPr>
          <w:rFonts w:ascii="Courier New" w:hAnsi="Courier New" w:cs="Courier New"/>
          <w:color w:val="000000"/>
          <w:sz w:val="24"/>
          <w:szCs w:val="24"/>
          <w:lang w:val="en" w:eastAsia="en-US"/>
        </w:rPr>
        <w:t xml:space="preserve"> </w:t>
      </w:r>
      <w:r w:rsidRPr="00737F0C">
        <w:rPr>
          <w:rFonts w:ascii="Courier New" w:hAnsi="Courier New" w:cs="Courier New"/>
          <w:color w:val="000000"/>
          <w:sz w:val="24"/>
          <w:szCs w:val="24"/>
          <w:lang w:val="en" w:eastAsia="en-US"/>
        </w:rPr>
        <w:t xml:space="preserve"> Divide the acquisition into distinct portions or categories (e.g., line item numbers, Special Item Numbers, sectors, functional areas, or equivalent) and assign each portion or category a single NAICS code and size standard </w:t>
      </w:r>
      <w:r w:rsidR="00A56514">
        <w:rPr>
          <w:rFonts w:ascii="Courier New" w:hAnsi="Courier New" w:cs="Courier New"/>
          <w:color w:val="000000"/>
          <w:sz w:val="24"/>
          <w:szCs w:val="24"/>
          <w:lang w:val="en" w:eastAsia="en-US"/>
        </w:rPr>
        <w:t>that</w:t>
      </w:r>
      <w:r w:rsidRPr="00737F0C">
        <w:rPr>
          <w:rFonts w:ascii="Courier New" w:hAnsi="Courier New" w:cs="Courier New"/>
          <w:color w:val="000000"/>
          <w:sz w:val="24"/>
          <w:szCs w:val="24"/>
          <w:lang w:val="en" w:eastAsia="en-US"/>
        </w:rPr>
        <w:t xml:space="preserve"> best describes the principal purpose of the supplies or services to be acquired under that distinct portion or category.</w:t>
      </w:r>
    </w:p>
    <w:p w14:paraId="2E94297E" w14:textId="77777777" w:rsidR="00737F0C" w:rsidRPr="00737F0C" w:rsidRDefault="00737F0C" w:rsidP="00737F0C">
      <w:pPr>
        <w:tabs>
          <w:tab w:val="left" w:pos="720"/>
          <w:tab w:val="left" w:pos="1080"/>
          <w:tab w:val="left" w:pos="1440"/>
        </w:tabs>
        <w:spacing w:line="480" w:lineRule="auto"/>
        <w:rPr>
          <w:rFonts w:ascii="Courier New" w:hAnsi="Courier New" w:cs="Courier New"/>
          <w:color w:val="000000"/>
          <w:sz w:val="24"/>
          <w:szCs w:val="24"/>
          <w:lang w:val="en" w:eastAsia="en-US"/>
        </w:rPr>
      </w:pPr>
      <w:r w:rsidRPr="00737F0C">
        <w:rPr>
          <w:rFonts w:ascii="Courier New" w:hAnsi="Courier New" w:cs="Courier New"/>
          <w:color w:val="000000"/>
          <w:sz w:val="24"/>
          <w:szCs w:val="24"/>
          <w:lang w:val="en" w:eastAsia="en-US"/>
        </w:rPr>
        <w:lastRenderedPageBreak/>
        <w:tab/>
      </w:r>
      <w:r w:rsidRPr="00737F0C">
        <w:rPr>
          <w:rFonts w:ascii="Courier New" w:hAnsi="Courier New" w:cs="Courier New"/>
          <w:color w:val="000000"/>
          <w:sz w:val="24"/>
          <w:szCs w:val="24"/>
          <w:lang w:val="en" w:eastAsia="en-US"/>
        </w:rPr>
        <w:tab/>
        <w:t>(3)(</w:t>
      </w:r>
      <w:proofErr w:type="spellStart"/>
      <w:r w:rsidRPr="00737F0C">
        <w:rPr>
          <w:rFonts w:ascii="Courier New" w:hAnsi="Courier New" w:cs="Courier New"/>
          <w:color w:val="000000"/>
          <w:sz w:val="24"/>
          <w:szCs w:val="24"/>
          <w:lang w:val="en" w:eastAsia="en-US"/>
        </w:rPr>
        <w:t>i</w:t>
      </w:r>
      <w:proofErr w:type="spellEnd"/>
      <w:r w:rsidRPr="00737F0C">
        <w:rPr>
          <w:rFonts w:ascii="Courier New" w:hAnsi="Courier New" w:cs="Courier New"/>
          <w:color w:val="000000"/>
          <w:sz w:val="24"/>
          <w:szCs w:val="24"/>
          <w:lang w:val="en" w:eastAsia="en-US"/>
        </w:rPr>
        <w:t xml:space="preserve">) </w:t>
      </w:r>
      <w:r w:rsidR="00770AD0">
        <w:rPr>
          <w:rFonts w:ascii="Courier New" w:hAnsi="Courier New" w:cs="Courier New"/>
          <w:color w:val="000000"/>
          <w:sz w:val="24"/>
          <w:szCs w:val="24"/>
          <w:lang w:val="en" w:eastAsia="en-US"/>
        </w:rPr>
        <w:t xml:space="preserve"> </w:t>
      </w:r>
      <w:r w:rsidRPr="00737F0C">
        <w:rPr>
          <w:rFonts w:ascii="Courier New" w:hAnsi="Courier New" w:cs="Courier New"/>
          <w:color w:val="000000"/>
          <w:sz w:val="24"/>
          <w:szCs w:val="24"/>
          <w:lang w:val="en" w:eastAsia="en-US"/>
        </w:rPr>
        <w:t>When placing orders under multiple-award contracts with a single NAICS code, the contracting officer shall assign the order the same NAICS code and corresponding size standard designated in the contract.</w:t>
      </w:r>
    </w:p>
    <w:p w14:paraId="050889B0" w14:textId="77777777" w:rsidR="00737F0C" w:rsidRPr="00737F0C" w:rsidRDefault="00737F0C" w:rsidP="00737F0C">
      <w:pPr>
        <w:tabs>
          <w:tab w:val="left" w:pos="720"/>
          <w:tab w:val="left" w:pos="1080"/>
          <w:tab w:val="left" w:pos="1440"/>
        </w:tabs>
        <w:spacing w:line="480" w:lineRule="auto"/>
        <w:rPr>
          <w:rFonts w:ascii="Courier New" w:hAnsi="Courier New" w:cs="Courier New"/>
          <w:color w:val="000000"/>
          <w:sz w:val="24"/>
          <w:szCs w:val="24"/>
          <w:lang w:val="en" w:eastAsia="en-US"/>
        </w:rPr>
      </w:pPr>
      <w:r w:rsidRPr="00737F0C">
        <w:rPr>
          <w:rFonts w:ascii="Courier New" w:hAnsi="Courier New" w:cs="Courier New"/>
          <w:color w:val="000000"/>
          <w:sz w:val="24"/>
          <w:szCs w:val="24"/>
          <w:lang w:val="en" w:eastAsia="en-US"/>
        </w:rPr>
        <w:tab/>
      </w:r>
      <w:r w:rsidRPr="00737F0C">
        <w:rPr>
          <w:rFonts w:ascii="Courier New" w:hAnsi="Courier New" w:cs="Courier New"/>
          <w:color w:val="000000"/>
          <w:sz w:val="24"/>
          <w:szCs w:val="24"/>
          <w:lang w:val="en" w:eastAsia="en-US"/>
        </w:rPr>
        <w:tab/>
      </w:r>
      <w:r w:rsidRPr="00737F0C">
        <w:rPr>
          <w:rFonts w:ascii="Courier New" w:hAnsi="Courier New" w:cs="Courier New"/>
          <w:color w:val="000000"/>
          <w:sz w:val="24"/>
          <w:szCs w:val="24"/>
          <w:lang w:val="en" w:eastAsia="en-US"/>
        </w:rPr>
        <w:tab/>
        <w:t>(ii)</w:t>
      </w:r>
      <w:r w:rsidR="00770AD0">
        <w:rPr>
          <w:rFonts w:ascii="Courier New" w:hAnsi="Courier New" w:cs="Courier New"/>
          <w:color w:val="000000"/>
          <w:sz w:val="24"/>
          <w:szCs w:val="24"/>
          <w:lang w:val="en" w:eastAsia="en-US"/>
        </w:rPr>
        <w:t xml:space="preserve"> </w:t>
      </w:r>
      <w:r w:rsidRPr="00737F0C">
        <w:rPr>
          <w:rFonts w:ascii="Courier New" w:hAnsi="Courier New" w:cs="Courier New"/>
          <w:color w:val="000000"/>
          <w:sz w:val="24"/>
          <w:szCs w:val="24"/>
          <w:lang w:val="en" w:eastAsia="en-US"/>
        </w:rPr>
        <w:t xml:space="preserve"> When placing orders under multiple-award contracts with more than one NAICS code, the contracting o</w:t>
      </w:r>
      <w:r w:rsidR="00770AD0">
        <w:rPr>
          <w:rFonts w:ascii="Courier New" w:hAnsi="Courier New" w:cs="Courier New"/>
          <w:color w:val="000000"/>
          <w:sz w:val="24"/>
          <w:szCs w:val="24"/>
          <w:lang w:val="en" w:eastAsia="en-US"/>
        </w:rPr>
        <w:t xml:space="preserve">fficer shall </w:t>
      </w:r>
      <w:r w:rsidRPr="00737F0C">
        <w:rPr>
          <w:rFonts w:ascii="Courier New" w:hAnsi="Courier New" w:cs="Courier New"/>
          <w:color w:val="000000"/>
          <w:sz w:val="24"/>
          <w:szCs w:val="24"/>
          <w:lang w:val="en" w:eastAsia="en-US"/>
        </w:rPr>
        <w:t xml:space="preserve">assign the order the NAICS code and corresponding size standard </w:t>
      </w:r>
      <w:r w:rsidRPr="007A798B">
        <w:rPr>
          <w:rFonts w:ascii="Courier New" w:hAnsi="Courier New" w:cs="Courier New"/>
          <w:color w:val="000000"/>
          <w:sz w:val="24"/>
          <w:szCs w:val="24"/>
          <w:lang w:val="en" w:eastAsia="en-US"/>
        </w:rPr>
        <w:t xml:space="preserve">designated </w:t>
      </w:r>
      <w:r w:rsidRPr="00EC01C9">
        <w:rPr>
          <w:rFonts w:ascii="Courier New" w:hAnsi="Courier New" w:cs="Courier New"/>
          <w:color w:val="000000"/>
          <w:sz w:val="24"/>
          <w:szCs w:val="24"/>
          <w:lang w:val="en" w:eastAsia="en-US"/>
        </w:rPr>
        <w:t>in the contract</w:t>
      </w:r>
      <w:r w:rsidRPr="007A798B">
        <w:rPr>
          <w:rFonts w:ascii="Courier New" w:hAnsi="Courier New" w:cs="Courier New"/>
          <w:color w:val="000000"/>
          <w:sz w:val="24"/>
          <w:szCs w:val="24"/>
          <w:lang w:val="en" w:eastAsia="en-US"/>
        </w:rPr>
        <w:t xml:space="preserve"> for the distinct portion or category </w:t>
      </w:r>
      <w:r w:rsidRPr="00EC01C9">
        <w:rPr>
          <w:rFonts w:ascii="Courier New" w:hAnsi="Courier New" w:cs="Courier New"/>
          <w:color w:val="000000"/>
          <w:sz w:val="24"/>
          <w:szCs w:val="24"/>
          <w:lang w:val="en" w:eastAsia="en-US"/>
        </w:rPr>
        <w:t>against which the order is placed</w:t>
      </w:r>
      <w:r w:rsidRPr="00737F0C">
        <w:rPr>
          <w:rFonts w:ascii="Courier New" w:hAnsi="Courier New" w:cs="Courier New"/>
          <w:color w:val="000000"/>
          <w:sz w:val="24"/>
          <w:szCs w:val="24"/>
          <w:lang w:val="en" w:eastAsia="en-US"/>
        </w:rPr>
        <w:t>.</w:t>
      </w:r>
      <w:r w:rsidR="00770AD0">
        <w:rPr>
          <w:rFonts w:ascii="Courier New" w:hAnsi="Courier New" w:cs="Courier New"/>
          <w:color w:val="000000"/>
          <w:sz w:val="24"/>
          <w:szCs w:val="24"/>
          <w:lang w:val="en" w:eastAsia="en-US"/>
        </w:rPr>
        <w:t xml:space="preserve"> </w:t>
      </w:r>
      <w:r w:rsidRPr="00737F0C">
        <w:rPr>
          <w:rFonts w:ascii="Courier New" w:hAnsi="Courier New" w:cs="Courier New"/>
          <w:color w:val="000000"/>
          <w:sz w:val="24"/>
          <w:szCs w:val="24"/>
          <w:lang w:val="en" w:eastAsia="en-US"/>
        </w:rPr>
        <w:t xml:space="preserve"> If an order covers multiple portions or categories, select the NAICS code and corresponding size standard </w:t>
      </w:r>
      <w:r w:rsidRPr="00EC01C9">
        <w:rPr>
          <w:rFonts w:ascii="Courier New" w:hAnsi="Courier New" w:cs="Courier New"/>
          <w:color w:val="000000"/>
          <w:sz w:val="24"/>
          <w:szCs w:val="24"/>
          <w:lang w:val="en" w:eastAsia="en-US"/>
        </w:rPr>
        <w:t>designated in the contract for the distinct portion or category</w:t>
      </w:r>
      <w:r w:rsidRPr="00737F0C">
        <w:rPr>
          <w:rFonts w:ascii="Courier New" w:hAnsi="Courier New" w:cs="Courier New"/>
          <w:color w:val="000000"/>
          <w:sz w:val="24"/>
          <w:szCs w:val="24"/>
          <w:lang w:val="en" w:eastAsia="en-US"/>
        </w:rPr>
        <w:t xml:space="preserve"> </w:t>
      </w:r>
      <w:r w:rsidR="00A56514">
        <w:rPr>
          <w:rFonts w:ascii="Courier New" w:hAnsi="Courier New" w:cs="Courier New"/>
          <w:color w:val="000000"/>
          <w:sz w:val="24"/>
          <w:szCs w:val="24"/>
          <w:lang w:val="en" w:eastAsia="en-US"/>
        </w:rPr>
        <w:t>that</w:t>
      </w:r>
      <w:r w:rsidRPr="00737F0C">
        <w:rPr>
          <w:rFonts w:ascii="Courier New" w:hAnsi="Courier New" w:cs="Courier New"/>
          <w:color w:val="000000"/>
          <w:sz w:val="24"/>
          <w:szCs w:val="24"/>
          <w:lang w:val="en" w:eastAsia="en-US"/>
        </w:rPr>
        <w:t xml:space="preserve"> best represents the principal purpose of the order.</w:t>
      </w:r>
    </w:p>
    <w:p w14:paraId="3396E048" w14:textId="77777777" w:rsidR="00737F0C" w:rsidRPr="00737F0C" w:rsidRDefault="00737F0C" w:rsidP="00737F0C">
      <w:pPr>
        <w:tabs>
          <w:tab w:val="left" w:pos="720"/>
          <w:tab w:val="left" w:pos="1080"/>
          <w:tab w:val="left" w:pos="1440"/>
        </w:tabs>
        <w:spacing w:line="480" w:lineRule="auto"/>
        <w:rPr>
          <w:rFonts w:ascii="Courier New" w:hAnsi="Courier New" w:cs="Courier New"/>
          <w:color w:val="000000"/>
          <w:sz w:val="24"/>
          <w:szCs w:val="24"/>
          <w:lang w:val="en" w:eastAsia="en-US"/>
        </w:rPr>
      </w:pPr>
      <w:r w:rsidRPr="00737F0C">
        <w:rPr>
          <w:rFonts w:ascii="Courier New" w:hAnsi="Courier New" w:cs="Courier New"/>
          <w:color w:val="000000"/>
          <w:sz w:val="24"/>
          <w:szCs w:val="24"/>
          <w:lang w:val="en" w:eastAsia="en-US"/>
        </w:rPr>
        <w:tab/>
      </w:r>
      <w:r w:rsidRPr="00737F0C">
        <w:rPr>
          <w:rFonts w:ascii="Courier New" w:hAnsi="Courier New" w:cs="Courier New"/>
          <w:color w:val="000000"/>
          <w:sz w:val="24"/>
          <w:szCs w:val="24"/>
          <w:lang w:val="en" w:eastAsia="en-US"/>
        </w:rPr>
        <w:tab/>
        <w:t>(4)</w:t>
      </w:r>
      <w:r w:rsidR="00770AD0">
        <w:rPr>
          <w:rFonts w:ascii="Courier New" w:hAnsi="Courier New" w:cs="Courier New"/>
          <w:color w:val="000000"/>
          <w:sz w:val="24"/>
          <w:szCs w:val="24"/>
          <w:lang w:val="en" w:eastAsia="en-US"/>
        </w:rPr>
        <w:t xml:space="preserve"> </w:t>
      </w:r>
      <w:r w:rsidRPr="00737F0C">
        <w:rPr>
          <w:rFonts w:ascii="Courier New" w:hAnsi="Courier New" w:cs="Courier New"/>
          <w:color w:val="000000"/>
          <w:sz w:val="24"/>
          <w:szCs w:val="24"/>
          <w:lang w:val="en" w:eastAsia="en-US"/>
        </w:rPr>
        <w:t xml:space="preserve"> The contracting officer’s designation is final </w:t>
      </w:r>
      <w:r w:rsidRPr="00EC01C9">
        <w:rPr>
          <w:rFonts w:ascii="Courier New" w:hAnsi="Courier New" w:cs="Courier New"/>
          <w:color w:val="000000"/>
          <w:sz w:val="24"/>
          <w:szCs w:val="24"/>
          <w:lang w:val="en" w:eastAsia="en-US"/>
        </w:rPr>
        <w:t>unless appealed in accordance with the</w:t>
      </w:r>
      <w:r w:rsidRPr="00737F0C">
        <w:rPr>
          <w:rFonts w:ascii="Courier New" w:hAnsi="Courier New" w:cs="Courier New"/>
          <w:color w:val="000000"/>
          <w:sz w:val="24"/>
          <w:szCs w:val="24"/>
          <w:lang w:val="en" w:eastAsia="en-US"/>
        </w:rPr>
        <w:t xml:space="preserve"> procedures in 19.103.</w:t>
      </w:r>
    </w:p>
    <w:p w14:paraId="3E26FE9A" w14:textId="77777777" w:rsidR="00737F0C" w:rsidRPr="00737F0C" w:rsidDel="004D6FDE" w:rsidRDefault="00737F0C" w:rsidP="00737F0C">
      <w:pPr>
        <w:tabs>
          <w:tab w:val="left" w:pos="720"/>
          <w:tab w:val="left" w:pos="1080"/>
          <w:tab w:val="left" w:pos="1440"/>
        </w:tabs>
        <w:spacing w:line="480" w:lineRule="auto"/>
        <w:rPr>
          <w:del w:id="140" w:author="Brooks, E. Brad (OFR)" w:date="2020-02-07T11:21:00Z"/>
          <w:rFonts w:ascii="Courier New" w:hAnsi="Courier New" w:cs="Courier New"/>
          <w:color w:val="000000"/>
          <w:sz w:val="24"/>
          <w:szCs w:val="24"/>
          <w:lang w:val="en" w:eastAsia="en-US"/>
        </w:rPr>
      </w:pPr>
      <w:r w:rsidRPr="00737F0C">
        <w:rPr>
          <w:rFonts w:ascii="Courier New" w:hAnsi="Courier New" w:cs="Courier New"/>
          <w:color w:val="000000"/>
          <w:sz w:val="24"/>
          <w:szCs w:val="24"/>
          <w:lang w:val="en" w:eastAsia="en-US"/>
        </w:rPr>
        <w:tab/>
        <w:t>(c)</w:t>
      </w:r>
      <w:r w:rsidR="00792251">
        <w:rPr>
          <w:rFonts w:ascii="Courier New" w:hAnsi="Courier New" w:cs="Courier New"/>
          <w:color w:val="000000"/>
          <w:sz w:val="24"/>
          <w:szCs w:val="24"/>
          <w:lang w:val="en" w:eastAsia="en-US"/>
        </w:rPr>
        <w:t xml:space="preserve"> </w:t>
      </w:r>
      <w:r w:rsidRPr="00737F0C">
        <w:rPr>
          <w:rFonts w:ascii="Courier New" w:hAnsi="Courier New" w:cs="Courier New"/>
          <w:color w:val="000000"/>
          <w:sz w:val="24"/>
          <w:szCs w:val="24"/>
          <w:lang w:val="en" w:eastAsia="en-US"/>
        </w:rPr>
        <w:t xml:space="preserve"> </w:t>
      </w:r>
      <w:r w:rsidRPr="00792251">
        <w:rPr>
          <w:rFonts w:ascii="Courier New" w:hAnsi="Courier New" w:cs="Courier New"/>
          <w:color w:val="000000"/>
          <w:sz w:val="24"/>
          <w:szCs w:val="24"/>
          <w:u w:val="single"/>
          <w:lang w:val="en" w:eastAsia="en-US"/>
        </w:rPr>
        <w:t>Application of small business size standards to solicitations</w:t>
      </w:r>
      <w:r w:rsidRPr="00737F0C">
        <w:rPr>
          <w:rFonts w:ascii="Courier New" w:hAnsi="Courier New" w:cs="Courier New"/>
          <w:color w:val="000000"/>
          <w:sz w:val="24"/>
          <w:szCs w:val="24"/>
          <w:lang w:val="en" w:eastAsia="en-US"/>
        </w:rPr>
        <w:t>.</w:t>
      </w:r>
      <w:ins w:id="141" w:author="Brooks, E. Brad (OFR)" w:date="2020-02-07T11:21:00Z">
        <w:r w:rsidR="004D6FDE">
          <w:rPr>
            <w:rFonts w:ascii="Courier New" w:hAnsi="Courier New" w:cs="Courier New"/>
            <w:color w:val="000000"/>
            <w:sz w:val="24"/>
            <w:szCs w:val="24"/>
            <w:lang w:val="en" w:eastAsia="en-US"/>
          </w:rPr>
          <w:t xml:space="preserve">  </w:t>
        </w:r>
      </w:ins>
    </w:p>
    <w:p w14:paraId="7902289E" w14:textId="77777777" w:rsidR="00737F0C" w:rsidRPr="00737F0C" w:rsidRDefault="00737F0C">
      <w:pPr>
        <w:tabs>
          <w:tab w:val="left" w:pos="720"/>
          <w:tab w:val="left" w:pos="1080"/>
          <w:tab w:val="left" w:pos="1440"/>
        </w:tabs>
        <w:spacing w:line="480" w:lineRule="auto"/>
        <w:rPr>
          <w:rFonts w:ascii="Courier New" w:hAnsi="Courier New" w:cs="Courier New"/>
          <w:color w:val="000000"/>
          <w:sz w:val="24"/>
          <w:szCs w:val="24"/>
          <w:lang w:val="en" w:eastAsia="en-US"/>
        </w:rPr>
        <w:pPrChange w:id="142" w:author="Brooks, E. Brad (OFR)" w:date="2020-02-07T11:21:00Z">
          <w:pPr>
            <w:tabs>
              <w:tab w:val="left" w:pos="720"/>
              <w:tab w:val="left" w:pos="1080"/>
              <w:tab w:val="left" w:pos="1440"/>
            </w:tabs>
            <w:spacing w:line="480" w:lineRule="auto"/>
            <w:ind w:firstLine="1080"/>
          </w:pPr>
        </w:pPrChange>
      </w:pPr>
      <w:r w:rsidRPr="00737F0C">
        <w:rPr>
          <w:rFonts w:ascii="Courier New" w:hAnsi="Courier New" w:cs="Courier New"/>
          <w:color w:val="000000"/>
          <w:sz w:val="24"/>
          <w:szCs w:val="24"/>
          <w:lang w:val="en" w:eastAsia="en-US"/>
        </w:rPr>
        <w:t xml:space="preserve">(1) </w:t>
      </w:r>
      <w:r w:rsidR="00792251">
        <w:rPr>
          <w:rFonts w:ascii="Courier New" w:hAnsi="Courier New" w:cs="Courier New"/>
          <w:color w:val="000000"/>
          <w:sz w:val="24"/>
          <w:szCs w:val="24"/>
          <w:lang w:val="en" w:eastAsia="en-US"/>
        </w:rPr>
        <w:t xml:space="preserve"> </w:t>
      </w:r>
      <w:r w:rsidRPr="00737F0C">
        <w:rPr>
          <w:rFonts w:ascii="Courier New" w:hAnsi="Courier New" w:cs="Courier New"/>
          <w:color w:val="000000"/>
          <w:sz w:val="24"/>
          <w:szCs w:val="24"/>
          <w:lang w:val="en" w:eastAsia="en-US"/>
        </w:rPr>
        <w:t>The contracting officer shall apply the size standard in effect on the date the solicitation is issued.</w:t>
      </w:r>
    </w:p>
    <w:p w14:paraId="62DD2AF6" w14:textId="77777777" w:rsidR="007B32D8" w:rsidRPr="007B32D8" w:rsidRDefault="00737F0C" w:rsidP="00792251">
      <w:pPr>
        <w:tabs>
          <w:tab w:val="left" w:pos="720"/>
          <w:tab w:val="left" w:pos="1080"/>
          <w:tab w:val="left" w:pos="1440"/>
        </w:tabs>
        <w:spacing w:line="480" w:lineRule="auto"/>
        <w:ind w:firstLine="1080"/>
        <w:rPr>
          <w:rFonts w:ascii="Courier New" w:eastAsia="Calibri" w:hAnsi="Courier New" w:cs="Courier New"/>
          <w:sz w:val="24"/>
          <w:szCs w:val="24"/>
          <w:lang w:val="en" w:eastAsia="en-US"/>
        </w:rPr>
      </w:pPr>
      <w:r w:rsidRPr="00737F0C">
        <w:rPr>
          <w:rFonts w:ascii="Courier New" w:hAnsi="Courier New" w:cs="Courier New"/>
          <w:color w:val="000000"/>
          <w:sz w:val="24"/>
          <w:szCs w:val="24"/>
          <w:lang w:val="en" w:eastAsia="en-US"/>
        </w:rPr>
        <w:t>(2)</w:t>
      </w:r>
      <w:r w:rsidR="00792251">
        <w:rPr>
          <w:rFonts w:ascii="Courier New" w:hAnsi="Courier New" w:cs="Courier New"/>
          <w:color w:val="000000"/>
          <w:sz w:val="24"/>
          <w:szCs w:val="24"/>
          <w:lang w:val="en" w:eastAsia="en-US"/>
        </w:rPr>
        <w:t xml:space="preserve"> </w:t>
      </w:r>
      <w:r w:rsidRPr="00737F0C">
        <w:rPr>
          <w:rFonts w:ascii="Courier New" w:hAnsi="Courier New" w:cs="Courier New"/>
          <w:color w:val="000000"/>
          <w:sz w:val="24"/>
          <w:szCs w:val="24"/>
          <w:lang w:val="en" w:eastAsia="en-US"/>
        </w:rPr>
        <w:t xml:space="preserve"> The contracting officer may amend the solicitation and use the new size standard if SBA amends </w:t>
      </w:r>
      <w:r w:rsidRPr="00737F0C">
        <w:rPr>
          <w:rFonts w:ascii="Courier New" w:hAnsi="Courier New" w:cs="Courier New"/>
          <w:color w:val="000000"/>
          <w:sz w:val="24"/>
          <w:szCs w:val="24"/>
          <w:lang w:val="en" w:eastAsia="en-US"/>
        </w:rPr>
        <w:lastRenderedPageBreak/>
        <w:t>the size standard and it becomes effective before the due date for receipt of initial offers.</w:t>
      </w:r>
    </w:p>
    <w:p w14:paraId="59C5F90E" w14:textId="5ED1A79F" w:rsidR="007B32D8" w:rsidRPr="007B32D8" w:rsidRDefault="00C13755" w:rsidP="007B32D8">
      <w:pPr>
        <w:tabs>
          <w:tab w:val="left" w:pos="720"/>
          <w:tab w:val="left" w:pos="1080"/>
          <w:tab w:val="left" w:pos="1440"/>
        </w:tabs>
        <w:spacing w:line="480" w:lineRule="auto"/>
        <w:rPr>
          <w:rFonts w:ascii="Courier New" w:eastAsia="Calibri" w:hAnsi="Courier New" w:cs="Courier New"/>
          <w:color w:val="000000"/>
          <w:sz w:val="24"/>
          <w:szCs w:val="24"/>
          <w:lang w:eastAsia="en-US"/>
        </w:rPr>
      </w:pPr>
      <w:r>
        <w:rPr>
          <w:rFonts w:ascii="Courier New" w:eastAsia="Calibri" w:hAnsi="Courier New" w:cs="Courier New"/>
          <w:color w:val="000000"/>
          <w:sz w:val="24"/>
          <w:szCs w:val="24"/>
          <w:lang w:eastAsia="en-US"/>
        </w:rPr>
        <w:tab/>
        <w:t>1</w:t>
      </w:r>
      <w:ins w:id="143" w:author="Brooks, E. Brad (OFR)" w:date="2020-02-13T15:53:00Z">
        <w:r w:rsidR="00996384">
          <w:rPr>
            <w:rFonts w:ascii="Courier New" w:eastAsia="Calibri" w:hAnsi="Courier New" w:cs="Courier New"/>
            <w:color w:val="000000"/>
            <w:sz w:val="24"/>
            <w:szCs w:val="24"/>
            <w:lang w:eastAsia="en-US"/>
          </w:rPr>
          <w:t>8</w:t>
        </w:r>
      </w:ins>
      <w:del w:id="144" w:author="Brooks, E. Brad (OFR)" w:date="2020-02-13T15:53:00Z">
        <w:r w:rsidDel="00996384">
          <w:rPr>
            <w:rFonts w:ascii="Courier New" w:eastAsia="Calibri" w:hAnsi="Courier New" w:cs="Courier New"/>
            <w:color w:val="000000"/>
            <w:sz w:val="24"/>
            <w:szCs w:val="24"/>
            <w:lang w:eastAsia="en-US"/>
          </w:rPr>
          <w:delText>9</w:delText>
        </w:r>
      </w:del>
      <w:r w:rsidR="007B32D8" w:rsidRPr="007B32D8">
        <w:rPr>
          <w:rFonts w:ascii="Courier New" w:eastAsia="Calibri" w:hAnsi="Courier New" w:cs="Courier New"/>
          <w:color w:val="000000"/>
          <w:sz w:val="24"/>
          <w:szCs w:val="24"/>
          <w:lang w:eastAsia="en-US"/>
        </w:rPr>
        <w:t xml:space="preserve">.  Add section 19.103 </w:t>
      </w:r>
      <w:ins w:id="145" w:author="Brooks, E. Brad (OFR)" w:date="2020-02-07T11:21:00Z">
        <w:r w:rsidR="004D6FDE">
          <w:rPr>
            <w:rFonts w:ascii="Courier New" w:eastAsia="Calibri" w:hAnsi="Courier New" w:cs="Courier New"/>
            <w:color w:val="000000"/>
            <w:sz w:val="24"/>
            <w:szCs w:val="24"/>
            <w:lang w:eastAsia="en-US"/>
          </w:rPr>
          <w:t xml:space="preserve">to subpart 19.1 </w:t>
        </w:r>
      </w:ins>
      <w:r w:rsidR="007B32D8" w:rsidRPr="007B32D8">
        <w:rPr>
          <w:rFonts w:ascii="Courier New" w:eastAsia="Calibri" w:hAnsi="Courier New" w:cs="Courier New"/>
          <w:color w:val="000000"/>
          <w:sz w:val="24"/>
          <w:szCs w:val="24"/>
          <w:lang w:eastAsia="en-US"/>
        </w:rPr>
        <w:t>to read as follows:</w:t>
      </w:r>
    </w:p>
    <w:p w14:paraId="1AF07830"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b/>
          <w:color w:val="000000"/>
          <w:sz w:val="24"/>
          <w:szCs w:val="24"/>
          <w:lang w:val="en" w:eastAsia="en-US"/>
        </w:rPr>
      </w:pPr>
      <w:proofErr w:type="gramStart"/>
      <w:r w:rsidRPr="007B32D8">
        <w:rPr>
          <w:rFonts w:ascii="Courier New" w:hAnsi="Courier New" w:cs="Courier New"/>
          <w:b/>
          <w:color w:val="000000"/>
          <w:sz w:val="24"/>
          <w:szCs w:val="24"/>
          <w:lang w:val="en" w:eastAsia="en-US"/>
        </w:rPr>
        <w:t>19.103  Appealing</w:t>
      </w:r>
      <w:proofErr w:type="gramEnd"/>
      <w:r w:rsidRPr="007B32D8">
        <w:rPr>
          <w:rFonts w:ascii="Courier New" w:hAnsi="Courier New" w:cs="Courier New"/>
          <w:b/>
          <w:color w:val="000000"/>
          <w:sz w:val="24"/>
          <w:szCs w:val="24"/>
          <w:lang w:val="en" w:eastAsia="en-US"/>
        </w:rPr>
        <w:t xml:space="preserve"> the contracting officer’s North American Industry Classification System code and size standard determination.</w:t>
      </w:r>
    </w:p>
    <w:p w14:paraId="163F84B5"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t>(a)  The contracting officer’s determination is final unless appealed as follows:</w:t>
      </w:r>
    </w:p>
    <w:p w14:paraId="1DD2E13B"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 xml:space="preserve">(1)  An appeal </w:t>
      </w:r>
      <w:r w:rsidR="00F104F2">
        <w:rPr>
          <w:rFonts w:ascii="Courier New" w:hAnsi="Courier New" w:cs="Courier New"/>
          <w:color w:val="000000"/>
          <w:sz w:val="24"/>
          <w:szCs w:val="24"/>
          <w:lang w:val="en" w:eastAsia="en-US"/>
        </w:rPr>
        <w:t>of</w:t>
      </w:r>
      <w:r w:rsidRPr="007B32D8">
        <w:rPr>
          <w:rFonts w:ascii="Courier New" w:hAnsi="Courier New" w:cs="Courier New"/>
          <w:color w:val="000000"/>
          <w:sz w:val="24"/>
          <w:szCs w:val="24"/>
          <w:lang w:val="en" w:eastAsia="en-US"/>
        </w:rPr>
        <w:t xml:space="preserve"> a contracting officer</w:t>
      </w:r>
      <w:r w:rsidR="00F104F2">
        <w:rPr>
          <w:rFonts w:ascii="Courier New" w:hAnsi="Courier New" w:cs="Courier New"/>
          <w:color w:val="000000"/>
          <w:sz w:val="24"/>
          <w:szCs w:val="24"/>
          <w:lang w:val="en" w:eastAsia="en-US"/>
        </w:rPr>
        <w:t>’</w:t>
      </w:r>
      <w:r w:rsidRPr="007B32D8">
        <w:rPr>
          <w:rFonts w:ascii="Courier New" w:hAnsi="Courier New" w:cs="Courier New"/>
          <w:color w:val="000000"/>
          <w:sz w:val="24"/>
          <w:szCs w:val="24"/>
          <w:lang w:val="en" w:eastAsia="en-US"/>
        </w:rPr>
        <w:t>s NAICS code designation and the applicable size standard shall be served and filed within 10 calendar days after the issuance of the initial solicitation or any amendment affecting the NAICS code or size standard.</w:t>
      </w:r>
      <w:r w:rsidR="00F104F2">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However, SBA may file a NAICS code appeal at any time before offers are due.</w:t>
      </w:r>
    </w:p>
    <w:p w14:paraId="3E17673B"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 xml:space="preserve">(2)  Appeals </w:t>
      </w:r>
      <w:r w:rsidR="00F104F2">
        <w:rPr>
          <w:rFonts w:ascii="Courier New" w:hAnsi="Courier New" w:cs="Courier New"/>
          <w:color w:val="000000"/>
          <w:sz w:val="24"/>
          <w:szCs w:val="24"/>
          <w:lang w:val="en" w:eastAsia="en-US"/>
        </w:rPr>
        <w:t>of</w:t>
      </w:r>
      <w:r w:rsidRPr="007B32D8">
        <w:rPr>
          <w:rFonts w:ascii="Courier New" w:hAnsi="Courier New" w:cs="Courier New"/>
          <w:color w:val="000000"/>
          <w:sz w:val="24"/>
          <w:szCs w:val="24"/>
          <w:lang w:val="en" w:eastAsia="en-US"/>
        </w:rPr>
        <w:t xml:space="preserve"> a contracting officer</w:t>
      </w:r>
      <w:r w:rsidR="00F104F2">
        <w:rPr>
          <w:rFonts w:ascii="Courier New" w:hAnsi="Courier New" w:cs="Courier New"/>
          <w:color w:val="000000"/>
          <w:sz w:val="24"/>
          <w:szCs w:val="24"/>
          <w:lang w:val="en" w:eastAsia="en-US"/>
        </w:rPr>
        <w:t>’</w:t>
      </w:r>
      <w:r w:rsidRPr="007B32D8">
        <w:rPr>
          <w:rFonts w:ascii="Courier New" w:hAnsi="Courier New" w:cs="Courier New"/>
          <w:color w:val="000000"/>
          <w:sz w:val="24"/>
          <w:szCs w:val="24"/>
          <w:lang w:val="en" w:eastAsia="en-US"/>
        </w:rPr>
        <w:t>s NAICS code designation or applicable size standard may be filed with SBA’s Office of Hearings and Appeals (OHA) by—</w:t>
      </w:r>
    </w:p>
    <w:p w14:paraId="22E01143"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w:t>
      </w:r>
      <w:proofErr w:type="spellStart"/>
      <w:r w:rsidRPr="007B32D8">
        <w:rPr>
          <w:rFonts w:ascii="Courier New" w:hAnsi="Courier New" w:cs="Courier New"/>
          <w:color w:val="000000"/>
          <w:sz w:val="24"/>
          <w:szCs w:val="24"/>
          <w:lang w:val="en" w:eastAsia="en-US"/>
        </w:rPr>
        <w:t>i</w:t>
      </w:r>
      <w:proofErr w:type="spellEnd"/>
      <w:r w:rsidRPr="007B32D8">
        <w:rPr>
          <w:rFonts w:ascii="Courier New" w:hAnsi="Courier New" w:cs="Courier New"/>
          <w:color w:val="000000"/>
          <w:sz w:val="24"/>
          <w:szCs w:val="24"/>
          <w:lang w:val="en" w:eastAsia="en-US"/>
        </w:rPr>
        <w:t>)  Any person adversely affected by a NAICS code designation or applicable size standard.</w:t>
      </w:r>
      <w:r w:rsidR="00F104F2">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However, with respect to a particular sole source 8(a) contract, only the SBA Associate Administrator for Business Development may appeal a NAICS code designation; or</w:t>
      </w:r>
    </w:p>
    <w:p w14:paraId="0902EE1E"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lastRenderedPageBreak/>
        <w:tab/>
      </w: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(ii)  The Associate or Assistant Director for the SBA program involved, through SBA’s Office of General Counsel.</w:t>
      </w:r>
    </w:p>
    <w:p w14:paraId="50759FE8"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(3)  Contracting officers shall advise the public, by amendment to the solicitation, of the existence of a NAICS code appeal (see 5.102(a</w:t>
      </w:r>
      <w:proofErr w:type="gramStart"/>
      <w:r w:rsidRPr="007B32D8">
        <w:rPr>
          <w:rFonts w:ascii="Courier New" w:hAnsi="Courier New" w:cs="Courier New"/>
          <w:color w:val="000000"/>
          <w:sz w:val="24"/>
          <w:szCs w:val="24"/>
          <w:lang w:val="en" w:eastAsia="en-US"/>
        </w:rPr>
        <w:t>)(</w:t>
      </w:r>
      <w:proofErr w:type="gramEnd"/>
      <w:r w:rsidRPr="007B32D8">
        <w:rPr>
          <w:rFonts w:ascii="Courier New" w:hAnsi="Courier New" w:cs="Courier New"/>
          <w:color w:val="000000"/>
          <w:sz w:val="24"/>
          <w:szCs w:val="24"/>
          <w:lang w:val="en" w:eastAsia="en-US"/>
        </w:rPr>
        <w:t xml:space="preserve">1)). </w:t>
      </w:r>
      <w:r w:rsidR="00F104F2">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Such notices shall include the procedures and the deadline for interested parties to file and serve arguments concerning the appeal.</w:t>
      </w:r>
    </w:p>
    <w:p w14:paraId="4B846B29"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(4)  SBA</w:t>
      </w:r>
      <w:r w:rsidR="00F104F2">
        <w:rPr>
          <w:rFonts w:ascii="Courier New" w:hAnsi="Courier New" w:cs="Courier New"/>
          <w:color w:val="000000"/>
          <w:sz w:val="24"/>
          <w:szCs w:val="24"/>
          <w:lang w:val="en" w:eastAsia="en-US"/>
        </w:rPr>
        <w:t>’</w:t>
      </w:r>
      <w:r w:rsidRPr="007B32D8">
        <w:rPr>
          <w:rFonts w:ascii="Courier New" w:hAnsi="Courier New" w:cs="Courier New"/>
          <w:color w:val="000000"/>
          <w:sz w:val="24"/>
          <w:szCs w:val="24"/>
          <w:lang w:val="en" w:eastAsia="en-US"/>
        </w:rPr>
        <w:t>s OHA will dismiss summarily an untimely NAICS code appeal.</w:t>
      </w:r>
    </w:p>
    <w:p w14:paraId="320FE29B" w14:textId="77777777" w:rsidR="007B32D8" w:rsidRPr="007B32D8" w:rsidRDefault="00F104F2" w:rsidP="00F104F2">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Pr>
          <w:rFonts w:ascii="Courier New" w:hAnsi="Courier New" w:cs="Courier New"/>
          <w:color w:val="000000"/>
          <w:sz w:val="24"/>
          <w:szCs w:val="24"/>
          <w:lang w:val="en" w:eastAsia="en-US"/>
        </w:rPr>
        <w:tab/>
      </w:r>
      <w:r>
        <w:rPr>
          <w:rFonts w:ascii="Courier New" w:hAnsi="Courier New" w:cs="Courier New"/>
          <w:color w:val="000000"/>
          <w:sz w:val="24"/>
          <w:szCs w:val="24"/>
          <w:lang w:val="en" w:eastAsia="en-US"/>
        </w:rPr>
        <w:tab/>
        <w:t>(5)</w:t>
      </w:r>
      <w:r w:rsidR="007B32D8" w:rsidRPr="007B32D8">
        <w:rPr>
          <w:rFonts w:ascii="Courier New" w:hAnsi="Courier New" w:cs="Courier New"/>
          <w:color w:val="000000"/>
          <w:sz w:val="24"/>
          <w:szCs w:val="24"/>
          <w:lang w:val="en" w:eastAsia="en-US"/>
        </w:rPr>
        <w:t xml:space="preserve">  </w:t>
      </w:r>
      <w:r w:rsidRPr="00F104F2">
        <w:rPr>
          <w:rFonts w:ascii="Courier New" w:hAnsi="Courier New" w:cs="Courier New"/>
          <w:color w:val="000000"/>
          <w:sz w:val="24"/>
          <w:szCs w:val="24"/>
          <w:lang w:val="en" w:eastAsia="en-US"/>
        </w:rPr>
        <w:t>NAICS code appeals are filed in accordance with 13 CFR 121.1103.</w:t>
      </w:r>
    </w:p>
    <w:p w14:paraId="26751E90"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w:t>
      </w:r>
      <w:r w:rsidR="00F104F2">
        <w:rPr>
          <w:rFonts w:ascii="Courier New" w:hAnsi="Courier New" w:cs="Courier New"/>
          <w:color w:val="000000"/>
          <w:sz w:val="24"/>
          <w:szCs w:val="24"/>
          <w:lang w:val="en" w:eastAsia="en-US"/>
        </w:rPr>
        <w:t>6</w:t>
      </w:r>
      <w:r w:rsidRPr="007B32D8">
        <w:rPr>
          <w:rFonts w:ascii="Courier New" w:hAnsi="Courier New" w:cs="Courier New"/>
          <w:color w:val="000000"/>
          <w:sz w:val="24"/>
          <w:szCs w:val="24"/>
          <w:lang w:val="en" w:eastAsia="en-US"/>
        </w:rPr>
        <w:t xml:space="preserve">)  </w:t>
      </w:r>
      <w:r w:rsidR="00F104F2" w:rsidRPr="00F104F2">
        <w:rPr>
          <w:rFonts w:ascii="Courier New" w:hAnsi="Courier New" w:cs="Courier New"/>
          <w:color w:val="000000"/>
          <w:sz w:val="24"/>
          <w:szCs w:val="24"/>
          <w:lang w:val="en" w:eastAsia="en-US"/>
        </w:rPr>
        <w:t>Upon receipt of a NAICS code appeal, OHA will notify the contracting officer by a notice and order of the date OHA received the appeal, the docket number, and the Administrative Judge assigned to the case.</w:t>
      </w:r>
      <w:r w:rsidR="00F104F2">
        <w:rPr>
          <w:rFonts w:ascii="Courier New" w:hAnsi="Courier New" w:cs="Courier New"/>
          <w:color w:val="000000"/>
          <w:sz w:val="24"/>
          <w:szCs w:val="24"/>
          <w:lang w:val="en" w:eastAsia="en-US"/>
        </w:rPr>
        <w:t xml:space="preserve"> </w:t>
      </w:r>
      <w:r w:rsidR="001E6B2B">
        <w:rPr>
          <w:rFonts w:ascii="Courier New" w:hAnsi="Courier New" w:cs="Courier New"/>
          <w:color w:val="000000"/>
          <w:sz w:val="24"/>
          <w:szCs w:val="24"/>
          <w:lang w:val="en" w:eastAsia="en-US"/>
        </w:rPr>
        <w:t xml:space="preserve"> </w:t>
      </w:r>
      <w:r w:rsidR="00F104F2" w:rsidRPr="00F104F2">
        <w:rPr>
          <w:rFonts w:ascii="Courier New" w:hAnsi="Courier New" w:cs="Courier New"/>
          <w:color w:val="000000"/>
          <w:sz w:val="24"/>
          <w:szCs w:val="24"/>
          <w:lang w:val="en" w:eastAsia="en-US"/>
        </w:rPr>
        <w:t>The contracting officer</w:t>
      </w:r>
      <w:r w:rsidR="00F104F2">
        <w:rPr>
          <w:rFonts w:ascii="Courier New" w:hAnsi="Courier New" w:cs="Courier New"/>
          <w:color w:val="000000"/>
          <w:sz w:val="24"/>
          <w:szCs w:val="24"/>
          <w:lang w:val="en" w:eastAsia="en-US"/>
        </w:rPr>
        <w:t>’</w:t>
      </w:r>
      <w:r w:rsidR="00F104F2" w:rsidRPr="00F104F2">
        <w:rPr>
          <w:rFonts w:ascii="Courier New" w:hAnsi="Courier New" w:cs="Courier New"/>
          <w:color w:val="000000"/>
          <w:sz w:val="24"/>
          <w:szCs w:val="24"/>
          <w:lang w:val="en" w:eastAsia="en-US"/>
        </w:rPr>
        <w:t>s resp</w:t>
      </w:r>
      <w:r w:rsidR="00F104F2">
        <w:rPr>
          <w:rFonts w:ascii="Courier New" w:hAnsi="Courier New" w:cs="Courier New"/>
          <w:color w:val="000000"/>
          <w:sz w:val="24"/>
          <w:szCs w:val="24"/>
          <w:lang w:val="en" w:eastAsia="en-US"/>
        </w:rPr>
        <w:t xml:space="preserve">onse to the appeal, if any, </w:t>
      </w:r>
      <w:r w:rsidR="00F104F2" w:rsidRPr="00F104F2">
        <w:rPr>
          <w:rFonts w:ascii="Courier New" w:hAnsi="Courier New" w:cs="Courier New"/>
          <w:color w:val="000000"/>
          <w:sz w:val="24"/>
          <w:szCs w:val="24"/>
          <w:lang w:val="en" w:eastAsia="en-US"/>
        </w:rPr>
        <w:t>shall include argument and evidence</w:t>
      </w:r>
      <w:r w:rsidR="00F104F2">
        <w:rPr>
          <w:rFonts w:ascii="Courier New" w:hAnsi="Courier New" w:cs="Courier New"/>
          <w:color w:val="000000"/>
          <w:sz w:val="24"/>
          <w:szCs w:val="24"/>
          <w:lang w:val="en" w:eastAsia="en-US"/>
        </w:rPr>
        <w:t xml:space="preserve"> (see 13 CFR </w:t>
      </w:r>
      <w:proofErr w:type="gramStart"/>
      <w:r w:rsidR="00F104F2">
        <w:rPr>
          <w:rFonts w:ascii="Courier New" w:hAnsi="Courier New" w:cs="Courier New"/>
          <w:color w:val="000000"/>
          <w:sz w:val="24"/>
          <w:szCs w:val="24"/>
          <w:lang w:val="en" w:eastAsia="en-US"/>
        </w:rPr>
        <w:t>part</w:t>
      </w:r>
      <w:proofErr w:type="gramEnd"/>
      <w:r w:rsidR="00F104F2">
        <w:rPr>
          <w:rFonts w:ascii="Courier New" w:hAnsi="Courier New" w:cs="Courier New"/>
          <w:color w:val="000000"/>
          <w:sz w:val="24"/>
          <w:szCs w:val="24"/>
          <w:lang w:val="en" w:eastAsia="en-US"/>
        </w:rPr>
        <w:t xml:space="preserve"> 134), and </w:t>
      </w:r>
      <w:r w:rsidR="00F104F2" w:rsidRPr="00F104F2">
        <w:rPr>
          <w:rFonts w:ascii="Courier New" w:hAnsi="Courier New" w:cs="Courier New"/>
          <w:color w:val="000000"/>
          <w:sz w:val="24"/>
          <w:szCs w:val="24"/>
          <w:lang w:val="en" w:eastAsia="en-US"/>
        </w:rPr>
        <w:t>shall be received by OHA within 15 calendar days from the date of the docketing notice and order, unless otherwise specified by the Administrative Judge. Upon receipt of OHA’s docketing notice and ord</w:t>
      </w:r>
      <w:r w:rsidR="00F104F2">
        <w:rPr>
          <w:rFonts w:ascii="Courier New" w:hAnsi="Courier New" w:cs="Courier New"/>
          <w:color w:val="000000"/>
          <w:sz w:val="24"/>
          <w:szCs w:val="24"/>
          <w:lang w:val="en" w:eastAsia="en-US"/>
        </w:rPr>
        <w:t xml:space="preserve">er, the contracting officer </w:t>
      </w:r>
      <w:r w:rsidR="00F104F2" w:rsidRPr="00F104F2">
        <w:rPr>
          <w:rFonts w:ascii="Courier New" w:hAnsi="Courier New" w:cs="Courier New"/>
          <w:color w:val="000000"/>
          <w:sz w:val="24"/>
          <w:szCs w:val="24"/>
          <w:lang w:val="en" w:eastAsia="en-US"/>
        </w:rPr>
        <w:t xml:space="preserve">shall withhold award, unless withholding award is not in the best interests of the Government, and immediately send to OHA an </w:t>
      </w:r>
      <w:r w:rsidR="00F104F2" w:rsidRPr="00F104F2">
        <w:rPr>
          <w:rFonts w:ascii="Courier New" w:hAnsi="Courier New" w:cs="Courier New"/>
          <w:color w:val="000000"/>
          <w:sz w:val="24"/>
          <w:szCs w:val="24"/>
          <w:lang w:val="en" w:eastAsia="en-US"/>
        </w:rPr>
        <w:lastRenderedPageBreak/>
        <w:t xml:space="preserve">electronic link to or a paper copy of both the original solicitation and all amendments relating to the NAICS code appeal. </w:t>
      </w:r>
      <w:r w:rsidR="001E6B2B">
        <w:rPr>
          <w:rFonts w:ascii="Courier New" w:hAnsi="Courier New" w:cs="Courier New"/>
          <w:color w:val="000000"/>
          <w:sz w:val="24"/>
          <w:szCs w:val="24"/>
          <w:lang w:val="en" w:eastAsia="en-US"/>
        </w:rPr>
        <w:t xml:space="preserve"> </w:t>
      </w:r>
      <w:r w:rsidR="00F104F2" w:rsidRPr="00F104F2">
        <w:rPr>
          <w:rFonts w:ascii="Courier New" w:hAnsi="Courier New" w:cs="Courier New"/>
          <w:color w:val="000000"/>
          <w:sz w:val="24"/>
          <w:szCs w:val="24"/>
          <w:lang w:val="en" w:eastAsia="en-US"/>
        </w:rPr>
        <w:t>The contracting officer shall inform OHA of any amendments, actions, or developments concerning the procurement in question.</w:t>
      </w:r>
    </w:p>
    <w:p w14:paraId="76225460"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w:t>
      </w:r>
      <w:r w:rsidR="001E6B2B">
        <w:rPr>
          <w:rFonts w:ascii="Courier New" w:hAnsi="Courier New" w:cs="Courier New"/>
          <w:color w:val="000000"/>
          <w:sz w:val="24"/>
          <w:szCs w:val="24"/>
          <w:lang w:val="en" w:eastAsia="en-US"/>
        </w:rPr>
        <w:t>7</w:t>
      </w:r>
      <w:r w:rsidRPr="007B32D8">
        <w:rPr>
          <w:rFonts w:ascii="Courier New" w:hAnsi="Courier New" w:cs="Courier New"/>
          <w:color w:val="000000"/>
          <w:sz w:val="24"/>
          <w:szCs w:val="24"/>
          <w:lang w:val="en" w:eastAsia="en-US"/>
        </w:rPr>
        <w:t>)  After close of record, OHA will issue a decision and inform the contracting officer.</w:t>
      </w:r>
      <w:r w:rsidR="001E6B2B">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If OHA’s decision is received by the contracting officer before the date the offers are due, the decision shall be final and the solicitation </w:t>
      </w:r>
      <w:r w:rsidR="007675DC">
        <w:rPr>
          <w:rFonts w:ascii="Courier New" w:hAnsi="Courier New" w:cs="Courier New"/>
          <w:color w:val="000000"/>
          <w:sz w:val="24"/>
          <w:szCs w:val="24"/>
          <w:lang w:val="en" w:eastAsia="en-US"/>
        </w:rPr>
        <w:t>shall</w:t>
      </w:r>
      <w:r w:rsidR="007675DC" w:rsidRPr="007B32D8">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be amended to reflect the decision, if appropriate.</w:t>
      </w:r>
      <w:r w:rsidR="001E6B2B">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OHA</w:t>
      </w:r>
      <w:r w:rsidR="001E6B2B">
        <w:rPr>
          <w:rFonts w:ascii="Courier New" w:hAnsi="Courier New" w:cs="Courier New"/>
          <w:color w:val="000000"/>
          <w:sz w:val="24"/>
          <w:szCs w:val="24"/>
          <w:lang w:val="en" w:eastAsia="en-US"/>
        </w:rPr>
        <w:t>’</w:t>
      </w:r>
      <w:r w:rsidRPr="007B32D8">
        <w:rPr>
          <w:rFonts w:ascii="Courier New" w:hAnsi="Courier New" w:cs="Courier New"/>
          <w:color w:val="000000"/>
          <w:sz w:val="24"/>
          <w:szCs w:val="24"/>
          <w:lang w:val="en" w:eastAsia="en-US"/>
        </w:rPr>
        <w:t>s decision received after the due date of the initial offers shall not apply to the pending solicitation but shall apply to future solicitations of the same products or services.</w:t>
      </w:r>
    </w:p>
    <w:p w14:paraId="1E0BCD74"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t>(b)  SBA</w:t>
      </w:r>
      <w:r w:rsidR="001E6B2B">
        <w:rPr>
          <w:rFonts w:ascii="Courier New" w:eastAsia="Calibri" w:hAnsi="Courier New" w:cs="Courier New"/>
          <w:sz w:val="24"/>
          <w:szCs w:val="24"/>
          <w:lang w:val="en" w:eastAsia="en-US"/>
        </w:rPr>
        <w:t>’</w:t>
      </w:r>
      <w:r w:rsidRPr="007B32D8">
        <w:rPr>
          <w:rFonts w:ascii="Courier New" w:eastAsia="Calibri" w:hAnsi="Courier New" w:cs="Courier New"/>
          <w:sz w:val="24"/>
          <w:szCs w:val="24"/>
          <w:lang w:val="en" w:eastAsia="en-US"/>
        </w:rPr>
        <w:t xml:space="preserve">s regulations concerning appeals of NAICS code designations are </w:t>
      </w:r>
      <w:r w:rsidR="001E6B2B">
        <w:rPr>
          <w:rFonts w:ascii="Courier New" w:eastAsia="Calibri" w:hAnsi="Courier New" w:cs="Courier New"/>
          <w:sz w:val="24"/>
          <w:szCs w:val="24"/>
          <w:lang w:val="en" w:eastAsia="en-US"/>
        </w:rPr>
        <w:t>located</w:t>
      </w:r>
      <w:r w:rsidRPr="007B32D8">
        <w:rPr>
          <w:rFonts w:ascii="Courier New" w:eastAsia="Calibri" w:hAnsi="Courier New" w:cs="Courier New"/>
          <w:sz w:val="24"/>
          <w:szCs w:val="24"/>
          <w:lang w:val="en" w:eastAsia="en-US"/>
        </w:rPr>
        <w:t xml:space="preserve"> at 13 CFR 121.110</w:t>
      </w:r>
      <w:r w:rsidR="001E6B2B">
        <w:rPr>
          <w:rFonts w:ascii="Courier New" w:eastAsia="Calibri" w:hAnsi="Courier New" w:cs="Courier New"/>
          <w:sz w:val="24"/>
          <w:szCs w:val="24"/>
          <w:lang w:val="en" w:eastAsia="en-US"/>
        </w:rPr>
        <w:t>2</w:t>
      </w:r>
      <w:r w:rsidRPr="007B32D8">
        <w:rPr>
          <w:rFonts w:ascii="Courier New" w:eastAsia="Calibri" w:hAnsi="Courier New" w:cs="Courier New"/>
          <w:sz w:val="24"/>
          <w:szCs w:val="24"/>
          <w:lang w:val="en" w:eastAsia="en-US"/>
        </w:rPr>
        <w:t xml:space="preserve"> to 121.1103 and 13 CFR part 134.</w:t>
      </w:r>
    </w:p>
    <w:p w14:paraId="45D5A83E" w14:textId="2C185F7F" w:rsidR="007B32D8" w:rsidRPr="007B32D8" w:rsidRDefault="00C13755"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ins w:id="146" w:author="Brooks, E. Brad (OFR)" w:date="2020-02-13T15:53:00Z">
        <w:r w:rsidR="00996384">
          <w:rPr>
            <w:rFonts w:ascii="Courier New" w:eastAsia="Calibri" w:hAnsi="Courier New" w:cs="Courier New"/>
            <w:sz w:val="24"/>
            <w:szCs w:val="24"/>
            <w:lang w:val="en" w:eastAsia="en-US"/>
          </w:rPr>
          <w:t>19</w:t>
        </w:r>
      </w:ins>
      <w:del w:id="147" w:author="Brooks, E. Brad (OFR)" w:date="2020-02-13T15:53:00Z">
        <w:r w:rsidDel="00996384">
          <w:rPr>
            <w:rFonts w:ascii="Courier New" w:eastAsia="Calibri" w:hAnsi="Courier New" w:cs="Courier New"/>
            <w:sz w:val="24"/>
            <w:szCs w:val="24"/>
            <w:lang w:val="en" w:eastAsia="en-US"/>
          </w:rPr>
          <w:delText>20</w:delText>
        </w:r>
      </w:del>
      <w:r w:rsidR="007B32D8" w:rsidRPr="007B32D8">
        <w:rPr>
          <w:rFonts w:ascii="Courier New" w:eastAsia="Calibri" w:hAnsi="Courier New" w:cs="Courier New"/>
          <w:sz w:val="24"/>
          <w:szCs w:val="24"/>
          <w:lang w:val="en" w:eastAsia="en-US"/>
        </w:rPr>
        <w:t>.  Amend section 19.201 by—</w:t>
      </w:r>
    </w:p>
    <w:p w14:paraId="30A428D8" w14:textId="6C91F34B"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 xml:space="preserve">a.  </w:t>
      </w:r>
      <w:ins w:id="148" w:author="Brooks, E. Brad (OFR)" w:date="2020-02-07T11:24:00Z">
        <w:r w:rsidR="004D6FDE">
          <w:rPr>
            <w:rFonts w:ascii="Courier New" w:eastAsia="Calibri" w:hAnsi="Courier New" w:cs="Courier New"/>
            <w:sz w:val="24"/>
            <w:szCs w:val="24"/>
            <w:lang w:val="en" w:eastAsia="en-US"/>
          </w:rPr>
          <w:t>R</w:t>
        </w:r>
      </w:ins>
      <w:proofErr w:type="gramEnd"/>
      <w:del w:id="149" w:author="Brooks, E. Brad (OFR)" w:date="2020-02-07T11:24:00Z">
        <w:r w:rsidRPr="007B32D8" w:rsidDel="004D6FDE">
          <w:rPr>
            <w:rFonts w:ascii="Courier New" w:eastAsia="Calibri" w:hAnsi="Courier New" w:cs="Courier New"/>
            <w:sz w:val="24"/>
            <w:szCs w:val="24"/>
            <w:lang w:val="en" w:eastAsia="en-US"/>
          </w:rPr>
          <w:delText>In paragraph (c), r</w:delText>
        </w:r>
      </w:del>
      <w:r w:rsidRPr="007B32D8">
        <w:rPr>
          <w:rFonts w:ascii="Courier New" w:eastAsia="Calibri" w:hAnsi="Courier New" w:cs="Courier New"/>
          <w:sz w:val="24"/>
          <w:szCs w:val="24"/>
          <w:lang w:val="en" w:eastAsia="en-US"/>
        </w:rPr>
        <w:t>evising the second sentence</w:t>
      </w:r>
      <w:del w:id="150" w:author="Brooks, E. Brad (OFR)" w:date="2020-02-07T11:24:00Z">
        <w:r w:rsidRPr="007B32D8" w:rsidDel="004D6FDE">
          <w:rPr>
            <w:rFonts w:ascii="Courier New" w:eastAsia="Calibri" w:hAnsi="Courier New" w:cs="Courier New"/>
            <w:sz w:val="24"/>
            <w:szCs w:val="24"/>
            <w:lang w:val="en" w:eastAsia="en-US"/>
          </w:rPr>
          <w:delText xml:space="preserve"> of</w:delText>
        </w:r>
      </w:del>
      <w:r w:rsidRPr="007B32D8">
        <w:rPr>
          <w:rFonts w:ascii="Courier New" w:eastAsia="Calibri" w:hAnsi="Courier New" w:cs="Courier New"/>
          <w:sz w:val="24"/>
          <w:szCs w:val="24"/>
          <w:lang w:val="en" w:eastAsia="en-US"/>
        </w:rPr>
        <w:t xml:space="preserve"> </w:t>
      </w:r>
      <w:ins w:id="151" w:author="Brooks, E. Brad (OFR)" w:date="2020-02-13T16:50:00Z">
        <w:r w:rsidR="0003593D">
          <w:rPr>
            <w:rFonts w:ascii="Courier New" w:eastAsia="Calibri" w:hAnsi="Courier New" w:cs="Courier New"/>
            <w:sz w:val="24"/>
            <w:szCs w:val="24"/>
            <w:lang w:val="en" w:eastAsia="en-US"/>
          </w:rPr>
          <w:t xml:space="preserve">of </w:t>
        </w:r>
      </w:ins>
      <w:ins w:id="152" w:author="Brooks, E. Brad (OFR)" w:date="2020-02-07T11:24:00Z">
        <w:r w:rsidR="004D6FDE">
          <w:rPr>
            <w:rFonts w:ascii="Courier New" w:eastAsia="Calibri" w:hAnsi="Courier New" w:cs="Courier New"/>
            <w:sz w:val="24"/>
            <w:szCs w:val="24"/>
            <w:lang w:val="en" w:eastAsia="en-US"/>
          </w:rPr>
          <w:t>paragraph (c)</w:t>
        </w:r>
      </w:ins>
      <w:del w:id="153" w:author="Brooks, E. Brad (OFR)" w:date="2020-02-07T11:24:00Z">
        <w:r w:rsidRPr="007B32D8" w:rsidDel="004D6FDE">
          <w:rPr>
            <w:rFonts w:ascii="Courier New" w:eastAsia="Calibri" w:hAnsi="Courier New" w:cs="Courier New"/>
            <w:sz w:val="24"/>
            <w:szCs w:val="24"/>
            <w:lang w:val="en" w:eastAsia="en-US"/>
          </w:rPr>
          <w:delText>the</w:delText>
        </w:r>
      </w:del>
      <w:r w:rsidRPr="007B32D8">
        <w:rPr>
          <w:rFonts w:ascii="Courier New" w:eastAsia="Calibri" w:hAnsi="Courier New" w:cs="Courier New"/>
          <w:sz w:val="24"/>
          <w:szCs w:val="24"/>
          <w:lang w:val="en" w:eastAsia="en-US"/>
        </w:rPr>
        <w:t xml:space="preserve"> introductory text</w:t>
      </w:r>
      <w:del w:id="154" w:author="Brooks, E. Brad (OFR)" w:date="2020-02-07T11:22:00Z">
        <w:r w:rsidRPr="007B32D8" w:rsidDel="004D6FDE">
          <w:rPr>
            <w:rFonts w:ascii="Courier New" w:eastAsia="Calibri" w:hAnsi="Courier New" w:cs="Courier New"/>
            <w:sz w:val="24"/>
            <w:szCs w:val="24"/>
            <w:lang w:val="en" w:eastAsia="en-US"/>
          </w:rPr>
          <w:delText xml:space="preserve"> of the paragraph</w:delText>
        </w:r>
      </w:del>
      <w:r w:rsidRPr="007B32D8">
        <w:rPr>
          <w:rFonts w:ascii="Courier New" w:eastAsia="Calibri" w:hAnsi="Courier New" w:cs="Courier New"/>
          <w:sz w:val="24"/>
          <w:szCs w:val="24"/>
          <w:lang w:val="en" w:eastAsia="en-US"/>
        </w:rPr>
        <w:t>;</w:t>
      </w:r>
    </w:p>
    <w:p w14:paraId="24BFA38A"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b.  Removing</w:t>
      </w:r>
      <w:proofErr w:type="gramEnd"/>
      <w:r w:rsidRPr="007B32D8">
        <w:rPr>
          <w:rFonts w:ascii="Courier New" w:eastAsia="Calibri" w:hAnsi="Courier New" w:cs="Courier New"/>
          <w:sz w:val="24"/>
          <w:szCs w:val="24"/>
          <w:lang w:val="en" w:eastAsia="en-US"/>
        </w:rPr>
        <w:t xml:space="preserve"> from paragraph (c)(1) “Director of” and adding “Director of the Office of” in its place, </w:t>
      </w:r>
      <w:ins w:id="155" w:author="Brooks, E. Brad (OFR)" w:date="2020-02-07T11:23:00Z">
        <w:r w:rsidR="004D6FDE">
          <w:rPr>
            <w:rFonts w:ascii="Courier New" w:eastAsia="Calibri" w:hAnsi="Courier New" w:cs="Courier New"/>
            <w:sz w:val="24"/>
            <w:szCs w:val="24"/>
            <w:lang w:val="en" w:eastAsia="en-US"/>
          </w:rPr>
          <w:t>in two places</w:t>
        </w:r>
      </w:ins>
      <w:del w:id="156" w:author="Brooks, E. Brad (OFR)" w:date="2020-02-07T11:23:00Z">
        <w:r w:rsidRPr="007B32D8" w:rsidDel="004D6FDE">
          <w:rPr>
            <w:rFonts w:ascii="Courier New" w:eastAsia="Calibri" w:hAnsi="Courier New" w:cs="Courier New"/>
            <w:sz w:val="24"/>
            <w:szCs w:val="24"/>
            <w:lang w:val="en" w:eastAsia="en-US"/>
          </w:rPr>
          <w:delText>twice</w:delText>
        </w:r>
      </w:del>
      <w:r w:rsidRPr="007B32D8">
        <w:rPr>
          <w:rFonts w:ascii="Courier New" w:eastAsia="Calibri" w:hAnsi="Courier New" w:cs="Courier New"/>
          <w:sz w:val="24"/>
          <w:szCs w:val="24"/>
          <w:lang w:val="en" w:eastAsia="en-US"/>
        </w:rPr>
        <w:t>;</w:t>
      </w:r>
      <w:ins w:id="157" w:author="Brooks, E. Brad (OFR)" w:date="2020-02-07T11:23:00Z">
        <w:r w:rsidR="004D6FDE">
          <w:rPr>
            <w:rFonts w:ascii="Courier New" w:eastAsia="Calibri" w:hAnsi="Courier New" w:cs="Courier New"/>
            <w:sz w:val="24"/>
            <w:szCs w:val="24"/>
            <w:lang w:val="en" w:eastAsia="en-US"/>
          </w:rPr>
          <w:t xml:space="preserve"> and</w:t>
        </w:r>
      </w:ins>
    </w:p>
    <w:p w14:paraId="66F19A08" w14:textId="77777777" w:rsidR="007B32D8" w:rsidRPr="007B32D8" w:rsidDel="004D6FDE" w:rsidRDefault="007B32D8" w:rsidP="007B32D8">
      <w:pPr>
        <w:tabs>
          <w:tab w:val="left" w:pos="720"/>
          <w:tab w:val="left" w:pos="1080"/>
          <w:tab w:val="left" w:pos="1440"/>
          <w:tab w:val="left" w:pos="1800"/>
        </w:tabs>
        <w:spacing w:line="480" w:lineRule="auto"/>
        <w:rPr>
          <w:del w:id="158" w:author="Brooks, E. Brad (OFR)" w:date="2020-02-07T11:23:00Z"/>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c.  Revising</w:t>
      </w:r>
      <w:proofErr w:type="gramEnd"/>
      <w:r w:rsidRPr="007B32D8">
        <w:rPr>
          <w:rFonts w:ascii="Courier New" w:eastAsia="Calibri" w:hAnsi="Courier New" w:cs="Courier New"/>
          <w:sz w:val="24"/>
          <w:szCs w:val="24"/>
          <w:lang w:val="en" w:eastAsia="en-US"/>
        </w:rPr>
        <w:t xml:space="preserve"> paragraphs (c)(3) and </w:t>
      </w:r>
      <w:del w:id="159" w:author="Brooks, E. Brad (OFR)" w:date="2020-02-07T11:23:00Z">
        <w:r w:rsidRPr="007B32D8" w:rsidDel="004D6FDE">
          <w:rPr>
            <w:rFonts w:ascii="Courier New" w:eastAsia="Calibri" w:hAnsi="Courier New" w:cs="Courier New"/>
            <w:sz w:val="24"/>
            <w:szCs w:val="24"/>
            <w:lang w:val="en" w:eastAsia="en-US"/>
          </w:rPr>
          <w:delText>(c)</w:delText>
        </w:r>
      </w:del>
      <w:r w:rsidRPr="007B32D8">
        <w:rPr>
          <w:rFonts w:ascii="Courier New" w:eastAsia="Calibri" w:hAnsi="Courier New" w:cs="Courier New"/>
          <w:sz w:val="24"/>
          <w:szCs w:val="24"/>
          <w:lang w:val="en" w:eastAsia="en-US"/>
        </w:rPr>
        <w:t>(5)</w:t>
      </w:r>
      <w:del w:id="160" w:author="Brooks, E. Brad (OFR)" w:date="2020-02-07T11:23:00Z">
        <w:r w:rsidRPr="007B32D8" w:rsidDel="004D6FDE">
          <w:rPr>
            <w:rFonts w:ascii="Courier New" w:eastAsia="Calibri" w:hAnsi="Courier New" w:cs="Courier New"/>
            <w:sz w:val="24"/>
            <w:szCs w:val="24"/>
            <w:lang w:val="en" w:eastAsia="en-US"/>
          </w:rPr>
          <w:delText>;</w:delText>
        </w:r>
      </w:del>
      <w:r w:rsidRPr="007B32D8">
        <w:rPr>
          <w:rFonts w:ascii="Courier New" w:eastAsia="Calibri" w:hAnsi="Courier New" w:cs="Courier New"/>
          <w:sz w:val="24"/>
          <w:szCs w:val="24"/>
          <w:lang w:val="en" w:eastAsia="en-US"/>
        </w:rPr>
        <w:t xml:space="preserve"> and </w:t>
      </w:r>
    </w:p>
    <w:p w14:paraId="5DAF07E3"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del w:id="161" w:author="Brooks, E. Brad (OFR)" w:date="2020-02-07T11:23:00Z">
        <w:r w:rsidRPr="007B32D8" w:rsidDel="004D6FDE">
          <w:rPr>
            <w:rFonts w:ascii="Courier New" w:eastAsia="Calibri" w:hAnsi="Courier New" w:cs="Courier New"/>
            <w:sz w:val="24"/>
            <w:szCs w:val="24"/>
            <w:lang w:val="en" w:eastAsia="en-US"/>
          </w:rPr>
          <w:lastRenderedPageBreak/>
          <w:tab/>
        </w:r>
        <w:r w:rsidRPr="007B32D8" w:rsidDel="004D6FDE">
          <w:rPr>
            <w:rFonts w:ascii="Courier New" w:eastAsia="Calibri" w:hAnsi="Courier New" w:cs="Courier New"/>
            <w:sz w:val="24"/>
            <w:szCs w:val="24"/>
            <w:lang w:val="en" w:eastAsia="en-US"/>
          </w:rPr>
          <w:tab/>
          <w:delText xml:space="preserve">d.  Revising paragraph </w:delText>
        </w:r>
      </w:del>
      <w:r w:rsidRPr="007B32D8">
        <w:rPr>
          <w:rFonts w:ascii="Courier New" w:eastAsia="Calibri" w:hAnsi="Courier New" w:cs="Courier New"/>
          <w:sz w:val="24"/>
          <w:szCs w:val="24"/>
          <w:lang w:val="en" w:eastAsia="en-US"/>
        </w:rPr>
        <w:t>(d).</w:t>
      </w:r>
    </w:p>
    <w:p w14:paraId="1ECE6748"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t xml:space="preserve">The </w:t>
      </w:r>
      <w:del w:id="162" w:author="Brooks, E. Brad (OFR)" w:date="2020-02-07T11:23:00Z">
        <w:r w:rsidRPr="007B32D8" w:rsidDel="004D6FDE">
          <w:rPr>
            <w:rFonts w:ascii="Courier New" w:eastAsia="Calibri" w:hAnsi="Courier New" w:cs="Courier New"/>
            <w:sz w:val="24"/>
            <w:szCs w:val="24"/>
            <w:lang w:val="en" w:eastAsia="en-US"/>
          </w:rPr>
          <w:delText>revised text</w:delText>
        </w:r>
      </w:del>
      <w:ins w:id="163" w:author="Brooks, E. Brad (OFR)" w:date="2020-02-07T11:23:00Z">
        <w:r w:rsidR="004D6FDE">
          <w:rPr>
            <w:rFonts w:ascii="Courier New" w:eastAsia="Calibri" w:hAnsi="Courier New" w:cs="Courier New"/>
            <w:sz w:val="24"/>
            <w:szCs w:val="24"/>
            <w:lang w:val="en" w:eastAsia="en-US"/>
          </w:rPr>
          <w:t>revisions</w:t>
        </w:r>
      </w:ins>
      <w:r w:rsidRPr="007B32D8">
        <w:rPr>
          <w:rFonts w:ascii="Courier New" w:eastAsia="Calibri" w:hAnsi="Courier New" w:cs="Courier New"/>
          <w:sz w:val="24"/>
          <w:szCs w:val="24"/>
          <w:lang w:val="en" w:eastAsia="en-US"/>
        </w:rPr>
        <w:t xml:space="preserve"> read</w:t>
      </w:r>
      <w:del w:id="164" w:author="Brooks, E. Brad (OFR)" w:date="2020-02-07T11:23:00Z">
        <w:r w:rsidRPr="007B32D8" w:rsidDel="004D6FDE">
          <w:rPr>
            <w:rFonts w:ascii="Courier New" w:eastAsia="Calibri" w:hAnsi="Courier New" w:cs="Courier New"/>
            <w:sz w:val="24"/>
            <w:szCs w:val="24"/>
            <w:lang w:val="en" w:eastAsia="en-US"/>
          </w:rPr>
          <w:delText>s</w:delText>
        </w:r>
      </w:del>
      <w:r w:rsidRPr="007B32D8">
        <w:rPr>
          <w:rFonts w:ascii="Courier New" w:eastAsia="Calibri" w:hAnsi="Courier New" w:cs="Courier New"/>
          <w:sz w:val="24"/>
          <w:szCs w:val="24"/>
          <w:lang w:val="en" w:eastAsia="en-US"/>
        </w:rPr>
        <w:t xml:space="preserve"> as follows:</w:t>
      </w:r>
    </w:p>
    <w:p w14:paraId="6F5D0A7F" w14:textId="77777777" w:rsidR="007B32D8" w:rsidRPr="007B32D8" w:rsidRDefault="008A2F4E" w:rsidP="007B32D8">
      <w:pPr>
        <w:spacing w:line="480" w:lineRule="auto"/>
        <w:outlineLvl w:val="2"/>
        <w:rPr>
          <w:rFonts w:ascii="Courier New" w:hAnsi="Courier New" w:cs="Courier New"/>
          <w:b/>
          <w:bCs/>
          <w:color w:val="000000"/>
          <w:sz w:val="24"/>
          <w:szCs w:val="24"/>
          <w:lang w:val="en" w:eastAsia="en-US"/>
        </w:rPr>
      </w:pPr>
      <w:proofErr w:type="gramStart"/>
      <w:r>
        <w:rPr>
          <w:rFonts w:ascii="Courier New" w:hAnsi="Courier New" w:cs="Courier New"/>
          <w:b/>
          <w:bCs/>
          <w:color w:val="000000"/>
          <w:sz w:val="24"/>
          <w:szCs w:val="24"/>
          <w:lang w:val="en" w:eastAsia="en-US"/>
        </w:rPr>
        <w:t xml:space="preserve">19.201  </w:t>
      </w:r>
      <w:r w:rsidR="007B32D8" w:rsidRPr="007B32D8">
        <w:rPr>
          <w:rFonts w:ascii="Courier New" w:hAnsi="Courier New" w:cs="Courier New"/>
          <w:b/>
          <w:bCs/>
          <w:color w:val="000000"/>
          <w:sz w:val="24"/>
          <w:szCs w:val="24"/>
          <w:lang w:val="en" w:eastAsia="en-US"/>
        </w:rPr>
        <w:t>General</w:t>
      </w:r>
      <w:proofErr w:type="gramEnd"/>
      <w:r w:rsidR="007B32D8" w:rsidRPr="007B32D8">
        <w:rPr>
          <w:rFonts w:ascii="Courier New" w:hAnsi="Courier New" w:cs="Courier New"/>
          <w:b/>
          <w:bCs/>
          <w:color w:val="000000"/>
          <w:sz w:val="24"/>
          <w:szCs w:val="24"/>
          <w:lang w:val="en" w:eastAsia="en-US"/>
        </w:rPr>
        <w:t xml:space="preserve"> policy.</w:t>
      </w:r>
    </w:p>
    <w:p w14:paraId="5F68A611"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bookmarkStart w:id="165" w:name="wp1084236"/>
      <w:bookmarkEnd w:id="165"/>
      <w:r w:rsidRPr="007B32D8">
        <w:rPr>
          <w:rFonts w:ascii="Courier New" w:hAnsi="Courier New" w:cs="Courier New"/>
          <w:color w:val="000000"/>
          <w:sz w:val="24"/>
          <w:szCs w:val="24"/>
          <w:lang w:val="en" w:eastAsia="en-US"/>
        </w:rPr>
        <w:t xml:space="preserve">*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w:t>
      </w:r>
    </w:p>
    <w:p w14:paraId="4CB7C4CC" w14:textId="77777777" w:rsidR="004D6FDE" w:rsidRDefault="007B32D8" w:rsidP="007B32D8">
      <w:pPr>
        <w:tabs>
          <w:tab w:val="left" w:pos="720"/>
          <w:tab w:val="left" w:pos="1080"/>
          <w:tab w:val="left" w:pos="1440"/>
          <w:tab w:val="left" w:pos="1800"/>
        </w:tabs>
        <w:spacing w:line="480" w:lineRule="auto"/>
        <w:rPr>
          <w:ins w:id="166" w:author="Brooks, E. Brad (OFR)" w:date="2020-02-07T11:25:00Z"/>
          <w:rFonts w:ascii="Courier New" w:hAnsi="Courier New" w:cs="Courier New"/>
          <w:color w:val="000000"/>
          <w:sz w:val="24"/>
          <w:szCs w:val="24"/>
          <w:lang w:val="en" w:eastAsia="en-US"/>
        </w:rPr>
      </w:pPr>
      <w:bookmarkStart w:id="167" w:name="wp1084241"/>
      <w:bookmarkEnd w:id="167"/>
      <w:r w:rsidRPr="007B32D8">
        <w:rPr>
          <w:rFonts w:ascii="Courier New" w:hAnsi="Courier New" w:cs="Courier New"/>
          <w:color w:val="000000"/>
          <w:sz w:val="24"/>
          <w:szCs w:val="24"/>
          <w:lang w:val="en" w:eastAsia="en-US"/>
        </w:rPr>
        <w:tab/>
        <w:t xml:space="preserve">(c)  *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AC7088" w:rsidRPr="00AC7088">
        <w:rPr>
          <w:rFonts w:ascii="Courier New" w:hAnsi="Courier New" w:cs="Courier New"/>
          <w:color w:val="000000"/>
          <w:sz w:val="24"/>
          <w:szCs w:val="24"/>
          <w:lang w:val="en" w:eastAsia="en-US"/>
        </w:rPr>
        <w:t xml:space="preserve">For the Department of Defense, in accordance with section 904 of Public Law 109-163 (10 U.S.C. 144 note), the Office of Small and Disadvantaged Business Utilization has been </w:t>
      </w:r>
      <w:proofErr w:type="spellStart"/>
      <w:r w:rsidR="00AC7088" w:rsidRPr="00AC7088">
        <w:rPr>
          <w:rFonts w:ascii="Courier New" w:hAnsi="Courier New" w:cs="Courier New"/>
          <w:color w:val="000000"/>
          <w:sz w:val="24"/>
          <w:szCs w:val="24"/>
          <w:lang w:val="en" w:eastAsia="en-US"/>
        </w:rPr>
        <w:t>redesignated</w:t>
      </w:r>
      <w:proofErr w:type="spellEnd"/>
      <w:r w:rsidR="00AC7088" w:rsidRPr="00AC7088">
        <w:rPr>
          <w:rFonts w:ascii="Courier New" w:hAnsi="Courier New" w:cs="Courier New"/>
          <w:color w:val="000000"/>
          <w:sz w:val="24"/>
          <w:szCs w:val="24"/>
          <w:lang w:val="en" w:eastAsia="en-US"/>
        </w:rPr>
        <w:t xml:space="preserve"> as the Office of Small Business Programs.</w:t>
      </w:r>
      <w:r w:rsidRPr="007B32D8">
        <w:rPr>
          <w:rFonts w:ascii="Courier New" w:hAnsi="Courier New" w:cs="Courier New"/>
          <w:color w:val="000000"/>
          <w:sz w:val="24"/>
          <w:szCs w:val="24"/>
          <w:lang w:val="en" w:eastAsia="en-US"/>
        </w:rPr>
        <w:t xml:space="preserve">  </w:t>
      </w:r>
    </w:p>
    <w:p w14:paraId="4105B228" w14:textId="77777777" w:rsidR="007B32D8" w:rsidRPr="007B32D8" w:rsidRDefault="004D6FDE"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ins w:id="168" w:author="Brooks, E. Brad (OFR)" w:date="2020-02-07T11:26:00Z">
        <w:r w:rsidRPr="007B32D8">
          <w:rPr>
            <w:rFonts w:ascii="Courier New" w:hAnsi="Courier New" w:cs="Courier New"/>
            <w:color w:val="000000"/>
            <w:sz w:val="24"/>
            <w:szCs w:val="24"/>
            <w:lang w:val="en" w:eastAsia="en-US"/>
          </w:rPr>
          <w:t xml:space="preserve">*  </w:t>
        </w:r>
        <w:r>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r>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w:t>
        </w:r>
      </w:ins>
      <w:del w:id="169" w:author="Brooks, E. Brad (OFR)" w:date="2020-02-07T11:26:00Z">
        <w:r w:rsidR="007B32D8" w:rsidRPr="007B32D8" w:rsidDel="004D6FDE">
          <w:rPr>
            <w:rFonts w:ascii="Courier New" w:hAnsi="Courier New" w:cs="Courier New"/>
            <w:color w:val="000000"/>
            <w:sz w:val="24"/>
            <w:szCs w:val="24"/>
            <w:lang w:val="en" w:eastAsia="en-US"/>
          </w:rPr>
          <w:delText xml:space="preserve">* </w:delText>
        </w:r>
        <w:r w:rsidR="001F4535" w:rsidDel="004D6FDE">
          <w:rPr>
            <w:rFonts w:ascii="Courier New" w:hAnsi="Courier New" w:cs="Courier New"/>
            <w:color w:val="000000"/>
            <w:sz w:val="24"/>
            <w:szCs w:val="24"/>
            <w:lang w:val="en" w:eastAsia="en-US"/>
          </w:rPr>
          <w:delText xml:space="preserve"> </w:delText>
        </w:r>
        <w:r w:rsidR="007B32D8" w:rsidRPr="007B32D8" w:rsidDel="004D6FDE">
          <w:rPr>
            <w:rFonts w:ascii="Courier New" w:hAnsi="Courier New" w:cs="Courier New"/>
            <w:color w:val="000000"/>
            <w:sz w:val="24"/>
            <w:szCs w:val="24"/>
            <w:lang w:val="en" w:eastAsia="en-US"/>
          </w:rPr>
          <w:delText xml:space="preserve"> * </w:delText>
        </w:r>
        <w:r w:rsidR="001F4535" w:rsidDel="004D6FDE">
          <w:rPr>
            <w:rFonts w:ascii="Courier New" w:hAnsi="Courier New" w:cs="Courier New"/>
            <w:color w:val="000000"/>
            <w:sz w:val="24"/>
            <w:szCs w:val="24"/>
            <w:lang w:val="en" w:eastAsia="en-US"/>
          </w:rPr>
          <w:delText xml:space="preserve"> </w:delText>
        </w:r>
        <w:r w:rsidR="007B32D8" w:rsidRPr="007B32D8" w:rsidDel="004D6FDE">
          <w:rPr>
            <w:rFonts w:ascii="Courier New" w:hAnsi="Courier New" w:cs="Courier New"/>
            <w:color w:val="000000"/>
            <w:sz w:val="24"/>
            <w:szCs w:val="24"/>
            <w:lang w:val="en" w:eastAsia="en-US"/>
          </w:rPr>
          <w:delText xml:space="preserve"> *</w:delText>
        </w:r>
      </w:del>
    </w:p>
    <w:p w14:paraId="12907F87"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 xml:space="preserve">(3)  </w:t>
      </w:r>
      <w:r w:rsidR="007675DC">
        <w:rPr>
          <w:rFonts w:ascii="Courier New" w:hAnsi="Courier New" w:cs="Courier New"/>
          <w:color w:val="000000"/>
          <w:sz w:val="24"/>
          <w:szCs w:val="24"/>
          <w:lang w:val="en" w:eastAsia="en-US"/>
        </w:rPr>
        <w:t>Is</w:t>
      </w:r>
      <w:r w:rsidR="007675DC" w:rsidRPr="007B32D8">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responsible to and report</w:t>
      </w:r>
      <w:r w:rsidR="00EF42D9">
        <w:rPr>
          <w:rFonts w:ascii="Courier New" w:hAnsi="Courier New" w:cs="Courier New"/>
          <w:color w:val="000000"/>
          <w:sz w:val="24"/>
          <w:szCs w:val="24"/>
          <w:lang w:val="en" w:eastAsia="en-US"/>
        </w:rPr>
        <w:t>s</w:t>
      </w:r>
      <w:r w:rsidRPr="007B32D8">
        <w:rPr>
          <w:rFonts w:ascii="Courier New" w:hAnsi="Courier New" w:cs="Courier New"/>
          <w:color w:val="000000"/>
          <w:sz w:val="24"/>
          <w:szCs w:val="24"/>
          <w:lang w:val="en" w:eastAsia="en-US"/>
        </w:rPr>
        <w:t xml:space="preserve"> directly to the agency head or the deputy to the agency head (except that for the Department of Defense, the Director </w:t>
      </w:r>
      <w:r w:rsidRPr="007B32D8">
        <w:rPr>
          <w:rFonts w:ascii="Courier New" w:hAnsi="Courier New" w:cs="Courier New"/>
          <w:sz w:val="24"/>
          <w:szCs w:val="24"/>
          <w:lang w:val="en" w:eastAsia="en-US"/>
        </w:rPr>
        <w:t xml:space="preserve">of the Office of Small Business Programs </w:t>
      </w:r>
      <w:r w:rsidRPr="007B32D8">
        <w:rPr>
          <w:rFonts w:ascii="Courier New" w:hAnsi="Courier New" w:cs="Courier New"/>
          <w:color w:val="000000"/>
          <w:sz w:val="24"/>
          <w:szCs w:val="24"/>
          <w:lang w:val="en" w:eastAsia="en-US"/>
        </w:rPr>
        <w:t>reports to the Secretary or the Secretary’s designee);</w:t>
      </w:r>
    </w:p>
    <w:p w14:paraId="4C790D19"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 xml:space="preserve">*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5AF8549E"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(5)  Work</w:t>
      </w:r>
      <w:r w:rsidR="00EF42D9">
        <w:rPr>
          <w:rFonts w:ascii="Courier New" w:hAnsi="Courier New" w:cs="Courier New"/>
          <w:color w:val="000000"/>
          <w:sz w:val="24"/>
          <w:szCs w:val="24"/>
          <w:lang w:val="en" w:eastAsia="en-US"/>
        </w:rPr>
        <w:t>s</w:t>
      </w:r>
      <w:r w:rsidRPr="007B32D8">
        <w:rPr>
          <w:rFonts w:ascii="Courier New" w:hAnsi="Courier New" w:cs="Courier New"/>
          <w:color w:val="000000"/>
          <w:sz w:val="24"/>
          <w:szCs w:val="24"/>
          <w:lang w:val="en" w:eastAsia="en-US"/>
        </w:rPr>
        <w:t xml:space="preserve"> with the SBA procurement center representative (PCR) (or, if a PCR is not assigned, see 19.402(a)) to</w:t>
      </w:r>
      <w:r w:rsidR="00190B5E">
        <w:rPr>
          <w:rFonts w:ascii="Courier New" w:hAnsi="Courier New" w:cs="Courier New"/>
          <w:color w:val="000000"/>
          <w:sz w:val="24"/>
          <w:szCs w:val="24"/>
          <w:lang w:val="en" w:eastAsia="en-US"/>
        </w:rPr>
        <w:t xml:space="preserve"> </w:t>
      </w:r>
      <w:r w:rsidR="00190B5E" w:rsidRPr="001A3D02">
        <w:rPr>
          <w:rFonts w:ascii="Courier New" w:hAnsi="Courier New" w:cs="Courier New"/>
          <w:color w:val="000000"/>
          <w:sz w:val="24"/>
          <w:szCs w:val="24"/>
          <w:lang w:val="en"/>
        </w:rPr>
        <w:t>identify proposed solicitations that involve bundling and work with the agency acquisition officials and SBA to revise the acquisition strategies for such proposed solicitations to increase the probability of participation by small businesses;</w:t>
      </w:r>
    </w:p>
    <w:p w14:paraId="03D317C1"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 xml:space="preserve">*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5442FF3C"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lastRenderedPageBreak/>
        <w:tab/>
        <w:t>(d)  Small business specialists shall be appointed and act in accordance with agency regulations.</w:t>
      </w:r>
    </w:p>
    <w:p w14:paraId="29467C83" w14:textId="77777777" w:rsidR="008A2F4E" w:rsidRPr="008A2F4E" w:rsidRDefault="007B32D8" w:rsidP="008A2F4E">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r>
      <w:r w:rsidR="008A2F4E" w:rsidRPr="008A2F4E">
        <w:rPr>
          <w:rFonts w:ascii="Courier New" w:hAnsi="Courier New" w:cs="Courier New"/>
          <w:color w:val="000000"/>
          <w:sz w:val="24"/>
          <w:szCs w:val="24"/>
          <w:lang w:val="en" w:eastAsia="en-US"/>
        </w:rPr>
        <w:t>(1)</w:t>
      </w:r>
      <w:r w:rsidR="001F4535">
        <w:rPr>
          <w:rFonts w:ascii="Courier New" w:hAnsi="Courier New" w:cs="Courier New"/>
          <w:color w:val="000000"/>
          <w:sz w:val="24"/>
          <w:szCs w:val="24"/>
          <w:lang w:val="en" w:eastAsia="en-US"/>
        </w:rPr>
        <w:t xml:space="preserve"> </w:t>
      </w:r>
      <w:r w:rsidR="008A2F4E" w:rsidRPr="008A2F4E">
        <w:rPr>
          <w:rFonts w:ascii="Courier New" w:hAnsi="Courier New" w:cs="Courier New"/>
          <w:color w:val="000000"/>
          <w:sz w:val="24"/>
          <w:szCs w:val="24"/>
          <w:lang w:val="en" w:eastAsia="en-US"/>
        </w:rPr>
        <w:t xml:space="preserve"> The contracting activity shall coordinate with the small business specialist as early in the acquisition planning process as practicable, but no later than 30 days before the issuance of a solicitation, or prior to placing an order without a solicitation when the acquisition meets the dollar thresholds set forth at 7.</w:t>
      </w:r>
      <w:r w:rsidR="003E28D4">
        <w:rPr>
          <w:rFonts w:ascii="Courier New" w:hAnsi="Courier New" w:cs="Courier New"/>
          <w:color w:val="000000"/>
          <w:sz w:val="24"/>
          <w:szCs w:val="24"/>
          <w:lang w:val="en" w:eastAsia="en-US"/>
        </w:rPr>
        <w:t>1</w:t>
      </w:r>
      <w:r w:rsidR="008A2F4E" w:rsidRPr="008A2F4E">
        <w:rPr>
          <w:rFonts w:ascii="Courier New" w:hAnsi="Courier New" w:cs="Courier New"/>
          <w:color w:val="000000"/>
          <w:sz w:val="24"/>
          <w:szCs w:val="24"/>
          <w:lang w:val="en" w:eastAsia="en-US"/>
        </w:rPr>
        <w:t>07-4(a)(1).</w:t>
      </w:r>
      <w:r w:rsidR="001F4535">
        <w:rPr>
          <w:rFonts w:ascii="Courier New" w:hAnsi="Courier New" w:cs="Courier New"/>
          <w:color w:val="000000"/>
          <w:sz w:val="24"/>
          <w:szCs w:val="24"/>
          <w:lang w:val="en" w:eastAsia="en-US"/>
        </w:rPr>
        <w:t xml:space="preserve"> </w:t>
      </w:r>
      <w:r w:rsidR="008A2F4E" w:rsidRPr="008A2F4E">
        <w:rPr>
          <w:rFonts w:ascii="Courier New" w:hAnsi="Courier New" w:cs="Courier New"/>
          <w:color w:val="000000"/>
          <w:sz w:val="24"/>
          <w:szCs w:val="24"/>
          <w:lang w:val="en" w:eastAsia="en-US"/>
        </w:rPr>
        <w:t xml:space="preserve"> See also 7.104(d).</w:t>
      </w:r>
    </w:p>
    <w:p w14:paraId="10236DA8" w14:textId="77777777" w:rsidR="008A2F4E" w:rsidRPr="008A2F4E" w:rsidRDefault="008A2F4E" w:rsidP="008A2F4E">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8A2F4E">
        <w:rPr>
          <w:rFonts w:ascii="Courier New" w:hAnsi="Courier New" w:cs="Courier New"/>
          <w:color w:val="000000"/>
          <w:sz w:val="24"/>
          <w:szCs w:val="24"/>
          <w:lang w:val="en" w:eastAsia="en-US"/>
        </w:rPr>
        <w:tab/>
      </w:r>
      <w:r w:rsidRPr="008A2F4E">
        <w:rPr>
          <w:rFonts w:ascii="Courier New" w:hAnsi="Courier New" w:cs="Courier New"/>
          <w:color w:val="000000"/>
          <w:sz w:val="24"/>
          <w:szCs w:val="24"/>
          <w:lang w:val="en" w:eastAsia="en-US"/>
        </w:rPr>
        <w:tab/>
        <w:t xml:space="preserve">(2) </w:t>
      </w:r>
      <w:r w:rsidR="001F4535">
        <w:rPr>
          <w:rFonts w:ascii="Courier New" w:hAnsi="Courier New" w:cs="Courier New"/>
          <w:color w:val="000000"/>
          <w:sz w:val="24"/>
          <w:szCs w:val="24"/>
          <w:lang w:val="en" w:eastAsia="en-US"/>
        </w:rPr>
        <w:t xml:space="preserve"> </w:t>
      </w:r>
      <w:r w:rsidRPr="008A2F4E">
        <w:rPr>
          <w:rFonts w:ascii="Courier New" w:hAnsi="Courier New" w:cs="Courier New"/>
          <w:color w:val="000000"/>
          <w:sz w:val="24"/>
          <w:szCs w:val="24"/>
          <w:lang w:val="en" w:eastAsia="en-US"/>
        </w:rPr>
        <w:t>The small business specialist shall notify the agency’s Director of the Office of Small and Disadvantaged Business Utilization, and for the Department of Defense, the Director of the Office of Small Business Programs, when the criteria relating to substantial bundling at 7.107-4(a</w:t>
      </w:r>
      <w:proofErr w:type="gramStart"/>
      <w:r w:rsidRPr="008A2F4E">
        <w:rPr>
          <w:rFonts w:ascii="Courier New" w:hAnsi="Courier New" w:cs="Courier New"/>
          <w:color w:val="000000"/>
          <w:sz w:val="24"/>
          <w:szCs w:val="24"/>
          <w:lang w:val="en" w:eastAsia="en-US"/>
        </w:rPr>
        <w:t>)(</w:t>
      </w:r>
      <w:proofErr w:type="gramEnd"/>
      <w:r w:rsidRPr="008A2F4E">
        <w:rPr>
          <w:rFonts w:ascii="Courier New" w:hAnsi="Courier New" w:cs="Courier New"/>
          <w:color w:val="000000"/>
          <w:sz w:val="24"/>
          <w:szCs w:val="24"/>
          <w:lang w:val="en" w:eastAsia="en-US"/>
        </w:rPr>
        <w:t>1) are met.</w:t>
      </w:r>
    </w:p>
    <w:p w14:paraId="3A32851F" w14:textId="77777777" w:rsidR="007B32D8" w:rsidRPr="007B32D8" w:rsidRDefault="008A2F4E" w:rsidP="008A2F4E">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8A2F4E">
        <w:rPr>
          <w:rFonts w:ascii="Courier New" w:hAnsi="Courier New" w:cs="Courier New"/>
          <w:color w:val="000000"/>
          <w:sz w:val="24"/>
          <w:szCs w:val="24"/>
          <w:lang w:val="en" w:eastAsia="en-US"/>
        </w:rPr>
        <w:tab/>
      </w:r>
      <w:r w:rsidRPr="008A2F4E">
        <w:rPr>
          <w:rFonts w:ascii="Courier New" w:hAnsi="Courier New" w:cs="Courier New"/>
          <w:color w:val="000000"/>
          <w:sz w:val="24"/>
          <w:szCs w:val="24"/>
          <w:lang w:val="en" w:eastAsia="en-US"/>
        </w:rPr>
        <w:tab/>
        <w:t xml:space="preserve">(3) </w:t>
      </w:r>
      <w:r w:rsidR="001F4535">
        <w:rPr>
          <w:rFonts w:ascii="Courier New" w:hAnsi="Courier New" w:cs="Courier New"/>
          <w:color w:val="000000"/>
          <w:sz w:val="24"/>
          <w:szCs w:val="24"/>
          <w:lang w:val="en" w:eastAsia="en-US"/>
        </w:rPr>
        <w:t xml:space="preserve"> </w:t>
      </w:r>
      <w:r w:rsidRPr="008A2F4E">
        <w:rPr>
          <w:rFonts w:ascii="Courier New" w:hAnsi="Courier New" w:cs="Courier New"/>
          <w:color w:val="000000"/>
          <w:sz w:val="24"/>
          <w:szCs w:val="24"/>
          <w:lang w:val="en" w:eastAsia="en-US"/>
        </w:rPr>
        <w:t>The small business specialist shall coordinate with the contracting activity and the SBA PCR on all determinations and findings required by 7.107 for consolidation or bundling of contract requirements.</w:t>
      </w:r>
    </w:p>
    <w:p w14:paraId="3F29CDDA" w14:textId="3E1451B8" w:rsidR="007B32D8" w:rsidRPr="007B32D8" w:rsidRDefault="00C13755"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t>2</w:t>
      </w:r>
      <w:ins w:id="170" w:author="Brooks, E. Brad (OFR)" w:date="2020-02-13T15:53:00Z">
        <w:r w:rsidR="00996384">
          <w:rPr>
            <w:rFonts w:ascii="Courier New" w:eastAsia="Calibri" w:hAnsi="Courier New" w:cs="Courier New"/>
            <w:sz w:val="24"/>
            <w:szCs w:val="24"/>
            <w:lang w:val="en" w:eastAsia="en-US"/>
          </w:rPr>
          <w:t>0</w:t>
        </w:r>
      </w:ins>
      <w:del w:id="171" w:author="Brooks, E. Brad (OFR)" w:date="2020-02-13T15:53:00Z">
        <w:r w:rsidDel="00996384">
          <w:rPr>
            <w:rFonts w:ascii="Courier New" w:eastAsia="Calibri" w:hAnsi="Courier New" w:cs="Courier New"/>
            <w:sz w:val="24"/>
            <w:szCs w:val="24"/>
            <w:lang w:val="en" w:eastAsia="en-US"/>
          </w:rPr>
          <w:delText>1</w:delText>
        </w:r>
      </w:del>
      <w:r w:rsidR="007B32D8" w:rsidRPr="007B32D8">
        <w:rPr>
          <w:rFonts w:ascii="Courier New" w:eastAsia="Calibri" w:hAnsi="Courier New" w:cs="Courier New"/>
          <w:sz w:val="24"/>
          <w:szCs w:val="24"/>
          <w:lang w:val="en" w:eastAsia="en-US"/>
        </w:rPr>
        <w:t>.  Revise section 19.202 to read as follows:</w:t>
      </w:r>
    </w:p>
    <w:p w14:paraId="41CB0AFF" w14:textId="77777777" w:rsidR="007B32D8" w:rsidRPr="007B32D8" w:rsidRDefault="00A72A57" w:rsidP="007B32D8">
      <w:pPr>
        <w:spacing w:line="480" w:lineRule="auto"/>
        <w:outlineLvl w:val="2"/>
        <w:rPr>
          <w:rFonts w:ascii="Courier New" w:hAnsi="Courier New" w:cs="Courier New"/>
          <w:b/>
          <w:bCs/>
          <w:color w:val="000000"/>
          <w:sz w:val="24"/>
          <w:szCs w:val="24"/>
          <w:lang w:val="en" w:eastAsia="en-US"/>
        </w:rPr>
      </w:pPr>
      <w:proofErr w:type="gramStart"/>
      <w:r>
        <w:rPr>
          <w:rFonts w:ascii="Courier New" w:hAnsi="Courier New" w:cs="Courier New"/>
          <w:b/>
          <w:bCs/>
          <w:color w:val="000000"/>
          <w:sz w:val="24"/>
          <w:szCs w:val="24"/>
          <w:lang w:val="en" w:eastAsia="en-US"/>
        </w:rPr>
        <w:t xml:space="preserve">19.202  </w:t>
      </w:r>
      <w:r w:rsidR="007B32D8" w:rsidRPr="007B32D8">
        <w:rPr>
          <w:rFonts w:ascii="Courier New" w:hAnsi="Courier New" w:cs="Courier New"/>
          <w:b/>
          <w:bCs/>
          <w:color w:val="000000"/>
          <w:sz w:val="24"/>
          <w:szCs w:val="24"/>
          <w:lang w:val="en" w:eastAsia="en-US"/>
        </w:rPr>
        <w:t>Specific</w:t>
      </w:r>
      <w:proofErr w:type="gramEnd"/>
      <w:r w:rsidR="007B32D8" w:rsidRPr="007B32D8">
        <w:rPr>
          <w:rFonts w:ascii="Courier New" w:hAnsi="Courier New" w:cs="Courier New"/>
          <w:b/>
          <w:bCs/>
          <w:color w:val="000000"/>
          <w:sz w:val="24"/>
          <w:szCs w:val="24"/>
          <w:lang w:val="en" w:eastAsia="en-US"/>
        </w:rPr>
        <w:t xml:space="preserve"> policies.</w:t>
      </w:r>
    </w:p>
    <w:p w14:paraId="2571BA92" w14:textId="77777777" w:rsidR="007B32D8" w:rsidRPr="007B32D8" w:rsidRDefault="007B32D8" w:rsidP="007B32D8">
      <w:pPr>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00A72A57" w:rsidRPr="00A72A57">
        <w:rPr>
          <w:rFonts w:ascii="Courier New" w:hAnsi="Courier New" w:cs="Courier New"/>
          <w:color w:val="000000"/>
          <w:sz w:val="24"/>
          <w:szCs w:val="24"/>
          <w:lang w:val="en" w:eastAsia="en-US"/>
        </w:rPr>
        <w:t xml:space="preserve">In order to further the policy in 19.201(a), contracting officers shall comply with the specific policies listed in this section and shall consider </w:t>
      </w:r>
      <w:r w:rsidR="00A72A57" w:rsidRPr="00A72A57">
        <w:rPr>
          <w:rFonts w:ascii="Courier New" w:hAnsi="Courier New" w:cs="Courier New"/>
          <w:color w:val="000000"/>
          <w:sz w:val="24"/>
          <w:szCs w:val="24"/>
          <w:lang w:val="en" w:eastAsia="en-US"/>
        </w:rPr>
        <w:lastRenderedPageBreak/>
        <w:t xml:space="preserve">recommendations of the agency Director of </w:t>
      </w:r>
      <w:r w:rsidR="00A72A57">
        <w:rPr>
          <w:rFonts w:ascii="Courier New" w:hAnsi="Courier New" w:cs="Courier New"/>
          <w:color w:val="000000"/>
          <w:sz w:val="24"/>
          <w:szCs w:val="24"/>
          <w:lang w:val="en" w:eastAsia="en-US"/>
        </w:rPr>
        <w:t xml:space="preserve">the Office of </w:t>
      </w:r>
      <w:r w:rsidR="00A72A57" w:rsidRPr="00A72A57">
        <w:rPr>
          <w:rFonts w:ascii="Courier New" w:hAnsi="Courier New" w:cs="Courier New"/>
          <w:color w:val="000000"/>
          <w:sz w:val="24"/>
          <w:szCs w:val="24"/>
          <w:lang w:val="en" w:eastAsia="en-US"/>
        </w:rPr>
        <w:t>Small and Disadvantaged Business Utilization, or for the Department of Defense, the Director of the Office of Small Business Programs, or the Director’s designee, as to whether a particular acquisition should be awarded under subpart 19.5, 19.8, 19.13, 19.14, or 19.15.</w:t>
      </w:r>
      <w:r w:rsidR="001F4535">
        <w:rPr>
          <w:rFonts w:ascii="Courier New" w:hAnsi="Courier New" w:cs="Courier New"/>
          <w:color w:val="000000"/>
          <w:sz w:val="24"/>
          <w:szCs w:val="24"/>
          <w:lang w:val="en" w:eastAsia="en-US"/>
        </w:rPr>
        <w:t xml:space="preserve">  </w:t>
      </w:r>
      <w:r w:rsidR="00A72A57" w:rsidRPr="00A72A57">
        <w:rPr>
          <w:rFonts w:ascii="Courier New" w:hAnsi="Courier New" w:cs="Courier New"/>
          <w:color w:val="000000"/>
          <w:sz w:val="24"/>
          <w:szCs w:val="24"/>
          <w:lang w:val="en" w:eastAsia="en-US"/>
        </w:rPr>
        <w:t xml:space="preserve">Agencies shall establish procedures including dollar thresholds for review of acquisitions by the Director or the Director’s designee for the purpose of making these recommendations. </w:t>
      </w:r>
      <w:r w:rsidR="00A72A57">
        <w:rPr>
          <w:rFonts w:ascii="Courier New" w:hAnsi="Courier New" w:cs="Courier New"/>
          <w:color w:val="000000"/>
          <w:sz w:val="24"/>
          <w:szCs w:val="24"/>
          <w:lang w:val="en" w:eastAsia="en-US"/>
        </w:rPr>
        <w:t xml:space="preserve"> </w:t>
      </w:r>
      <w:r w:rsidR="00A72A57" w:rsidRPr="00A72A57">
        <w:rPr>
          <w:rFonts w:ascii="Courier New" w:hAnsi="Courier New" w:cs="Courier New"/>
          <w:color w:val="000000"/>
          <w:sz w:val="24"/>
          <w:szCs w:val="24"/>
          <w:lang w:val="en" w:eastAsia="en-US"/>
        </w:rPr>
        <w:t>The contracting officer shall document the contract file whenever the Director</w:t>
      </w:r>
      <w:r w:rsidR="00A72A57">
        <w:rPr>
          <w:rFonts w:ascii="Courier New" w:hAnsi="Courier New" w:cs="Courier New"/>
          <w:color w:val="000000"/>
          <w:sz w:val="24"/>
          <w:szCs w:val="24"/>
          <w:lang w:val="en" w:eastAsia="en-US"/>
        </w:rPr>
        <w:t>’</w:t>
      </w:r>
      <w:r w:rsidR="00A72A57" w:rsidRPr="00A72A57">
        <w:rPr>
          <w:rFonts w:ascii="Courier New" w:hAnsi="Courier New" w:cs="Courier New"/>
          <w:color w:val="000000"/>
          <w:sz w:val="24"/>
          <w:szCs w:val="24"/>
          <w:lang w:val="en" w:eastAsia="en-US"/>
        </w:rPr>
        <w:t>s recommendations are not accepted, in accordance with 19.506</w:t>
      </w:r>
      <w:r w:rsidR="00A72A57">
        <w:rPr>
          <w:rFonts w:ascii="Courier New" w:hAnsi="Courier New" w:cs="Courier New"/>
          <w:color w:val="000000"/>
          <w:sz w:val="24"/>
          <w:szCs w:val="24"/>
          <w:lang w:val="en" w:eastAsia="en-US"/>
        </w:rPr>
        <w:t>.</w:t>
      </w:r>
    </w:p>
    <w:p w14:paraId="170F3607" w14:textId="2C8FDDBB" w:rsidR="007B32D8" w:rsidRPr="007B32D8" w:rsidRDefault="00321065"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t>2</w:t>
      </w:r>
      <w:ins w:id="172" w:author="Brooks, E. Brad (OFR)" w:date="2020-02-13T15:53:00Z">
        <w:r w:rsidR="00996384">
          <w:rPr>
            <w:rFonts w:ascii="Courier New" w:eastAsia="Calibri" w:hAnsi="Courier New" w:cs="Courier New"/>
            <w:sz w:val="24"/>
            <w:szCs w:val="24"/>
            <w:lang w:val="en" w:eastAsia="en-US"/>
          </w:rPr>
          <w:t>1</w:t>
        </w:r>
      </w:ins>
      <w:del w:id="173" w:author="Brooks, E. Brad (OFR)" w:date="2020-02-13T15:53:00Z">
        <w:r w:rsidDel="00996384">
          <w:rPr>
            <w:rFonts w:ascii="Courier New" w:eastAsia="Calibri" w:hAnsi="Courier New" w:cs="Courier New"/>
            <w:sz w:val="24"/>
            <w:szCs w:val="24"/>
            <w:lang w:val="en" w:eastAsia="en-US"/>
          </w:rPr>
          <w:delText>2</w:delText>
        </w:r>
      </w:del>
      <w:r w:rsidR="007B32D8" w:rsidRPr="007B32D8">
        <w:rPr>
          <w:rFonts w:ascii="Courier New" w:eastAsia="Calibri" w:hAnsi="Courier New" w:cs="Courier New"/>
          <w:sz w:val="24"/>
          <w:szCs w:val="24"/>
          <w:lang w:val="en" w:eastAsia="en-US"/>
        </w:rPr>
        <w:t xml:space="preserve">.  Amend section 19.202-1 by revising </w:t>
      </w:r>
      <w:del w:id="174" w:author="Brooks, E. Brad (OFR)" w:date="2020-02-07T11:26:00Z">
        <w:r w:rsidR="007B32D8" w:rsidRPr="007B32D8" w:rsidDel="004D6FDE">
          <w:rPr>
            <w:rFonts w:ascii="Courier New" w:eastAsia="Calibri" w:hAnsi="Courier New" w:cs="Courier New"/>
            <w:sz w:val="24"/>
            <w:szCs w:val="24"/>
            <w:lang w:val="en" w:eastAsia="en-US"/>
          </w:rPr>
          <w:delText>the introductor</w:delText>
        </w:r>
        <w:r w:rsidR="00A72A57" w:rsidDel="004D6FDE">
          <w:rPr>
            <w:rFonts w:ascii="Courier New" w:eastAsia="Calibri" w:hAnsi="Courier New" w:cs="Courier New"/>
            <w:sz w:val="24"/>
            <w:szCs w:val="24"/>
            <w:lang w:val="en" w:eastAsia="en-US"/>
          </w:rPr>
          <w:delText xml:space="preserve">y text of </w:delText>
        </w:r>
      </w:del>
      <w:r w:rsidR="00A72A57">
        <w:rPr>
          <w:rFonts w:ascii="Courier New" w:eastAsia="Calibri" w:hAnsi="Courier New" w:cs="Courier New"/>
          <w:sz w:val="24"/>
          <w:szCs w:val="24"/>
          <w:lang w:val="en" w:eastAsia="en-US"/>
        </w:rPr>
        <w:t>paragraph</w:t>
      </w:r>
      <w:ins w:id="175" w:author="Brooks, E. Brad (OFR)" w:date="2020-02-07T11:26:00Z">
        <w:r w:rsidR="004D6FDE">
          <w:rPr>
            <w:rFonts w:ascii="Courier New" w:eastAsia="Calibri" w:hAnsi="Courier New" w:cs="Courier New"/>
            <w:sz w:val="24"/>
            <w:szCs w:val="24"/>
            <w:lang w:val="en" w:eastAsia="en-US"/>
          </w:rPr>
          <w:t>s</w:t>
        </w:r>
      </w:ins>
      <w:r w:rsidR="00A72A57">
        <w:rPr>
          <w:rFonts w:ascii="Courier New" w:eastAsia="Calibri" w:hAnsi="Courier New" w:cs="Courier New"/>
          <w:sz w:val="24"/>
          <w:szCs w:val="24"/>
          <w:lang w:val="en" w:eastAsia="en-US"/>
        </w:rPr>
        <w:t xml:space="preserve"> (e</w:t>
      </w:r>
      <w:proofErr w:type="gramStart"/>
      <w:r w:rsidR="00A72A57">
        <w:rPr>
          <w:rFonts w:ascii="Courier New" w:eastAsia="Calibri" w:hAnsi="Courier New" w:cs="Courier New"/>
          <w:sz w:val="24"/>
          <w:szCs w:val="24"/>
          <w:lang w:val="en" w:eastAsia="en-US"/>
        </w:rPr>
        <w:t>)(</w:t>
      </w:r>
      <w:proofErr w:type="gramEnd"/>
      <w:r w:rsidR="00A72A57">
        <w:rPr>
          <w:rFonts w:ascii="Courier New" w:eastAsia="Calibri" w:hAnsi="Courier New" w:cs="Courier New"/>
          <w:sz w:val="24"/>
          <w:szCs w:val="24"/>
          <w:lang w:val="en" w:eastAsia="en-US"/>
        </w:rPr>
        <w:t xml:space="preserve">1) </w:t>
      </w:r>
      <w:ins w:id="176" w:author="Brooks, E. Brad (OFR)" w:date="2020-02-07T11:27:00Z">
        <w:r w:rsidR="004D6FDE">
          <w:rPr>
            <w:rFonts w:ascii="Courier New" w:eastAsia="Calibri" w:hAnsi="Courier New" w:cs="Courier New"/>
            <w:sz w:val="24"/>
            <w:szCs w:val="24"/>
            <w:lang w:val="en" w:eastAsia="en-US"/>
          </w:rPr>
          <w:t xml:space="preserve">introductory text </w:t>
        </w:r>
      </w:ins>
      <w:r w:rsidR="00A72A57">
        <w:rPr>
          <w:rFonts w:ascii="Courier New" w:eastAsia="Calibri" w:hAnsi="Courier New" w:cs="Courier New"/>
          <w:sz w:val="24"/>
          <w:szCs w:val="24"/>
          <w:lang w:val="en" w:eastAsia="en-US"/>
        </w:rPr>
        <w:t xml:space="preserve">and </w:t>
      </w:r>
      <w:del w:id="177" w:author="Brooks, E. Brad (OFR)" w:date="2020-02-07T11:27:00Z">
        <w:r w:rsidR="007B32D8" w:rsidRPr="007B32D8" w:rsidDel="004D6FDE">
          <w:rPr>
            <w:rFonts w:ascii="Courier New" w:eastAsia="Calibri" w:hAnsi="Courier New" w:cs="Courier New"/>
            <w:sz w:val="24"/>
            <w:szCs w:val="24"/>
            <w:lang w:val="en" w:eastAsia="en-US"/>
          </w:rPr>
          <w:delText xml:space="preserve">paragraph </w:delText>
        </w:r>
      </w:del>
      <w:r w:rsidR="007B32D8" w:rsidRPr="007B32D8">
        <w:rPr>
          <w:rFonts w:ascii="Courier New" w:eastAsia="Calibri" w:hAnsi="Courier New" w:cs="Courier New"/>
          <w:sz w:val="24"/>
          <w:szCs w:val="24"/>
          <w:lang w:val="en" w:eastAsia="en-US"/>
        </w:rPr>
        <w:t xml:space="preserve">(e)(4) </w:t>
      </w:r>
      <w:r w:rsidR="00A72A57">
        <w:rPr>
          <w:rFonts w:ascii="Courier New" w:eastAsia="Calibri" w:hAnsi="Courier New" w:cs="Courier New"/>
          <w:sz w:val="24"/>
          <w:szCs w:val="24"/>
          <w:lang w:val="en" w:eastAsia="en-US"/>
        </w:rPr>
        <w:t>to read</w:t>
      </w:r>
      <w:r w:rsidR="007B32D8" w:rsidRPr="007B32D8">
        <w:rPr>
          <w:rFonts w:ascii="Courier New" w:eastAsia="Calibri" w:hAnsi="Courier New" w:cs="Courier New"/>
          <w:sz w:val="24"/>
          <w:szCs w:val="24"/>
          <w:lang w:val="en" w:eastAsia="en-US"/>
        </w:rPr>
        <w:t xml:space="preserve"> as follows:</w:t>
      </w:r>
    </w:p>
    <w:p w14:paraId="3D986CDB" w14:textId="77777777" w:rsidR="007B32D8" w:rsidRPr="007B32D8" w:rsidRDefault="00A72A57" w:rsidP="007B32D8">
      <w:pPr>
        <w:spacing w:line="480" w:lineRule="auto"/>
        <w:outlineLvl w:val="2"/>
        <w:rPr>
          <w:rFonts w:ascii="Courier New" w:hAnsi="Courier New" w:cs="Courier New"/>
          <w:b/>
          <w:bCs/>
          <w:color w:val="000000"/>
          <w:sz w:val="24"/>
          <w:szCs w:val="24"/>
          <w:lang w:val="en" w:eastAsia="en-US"/>
        </w:rPr>
      </w:pPr>
      <w:r>
        <w:rPr>
          <w:rFonts w:ascii="Courier New" w:hAnsi="Courier New" w:cs="Courier New"/>
          <w:b/>
          <w:bCs/>
          <w:color w:val="000000"/>
          <w:sz w:val="24"/>
          <w:szCs w:val="24"/>
          <w:lang w:val="en" w:eastAsia="en-US"/>
        </w:rPr>
        <w:t>19.202-</w:t>
      </w:r>
      <w:proofErr w:type="gramStart"/>
      <w:r>
        <w:rPr>
          <w:rFonts w:ascii="Courier New" w:hAnsi="Courier New" w:cs="Courier New"/>
          <w:b/>
          <w:bCs/>
          <w:color w:val="000000"/>
          <w:sz w:val="24"/>
          <w:szCs w:val="24"/>
          <w:lang w:val="en" w:eastAsia="en-US"/>
        </w:rPr>
        <w:t xml:space="preserve">1  </w:t>
      </w:r>
      <w:r w:rsidR="007B32D8" w:rsidRPr="007B32D8">
        <w:rPr>
          <w:rFonts w:ascii="Courier New" w:hAnsi="Courier New" w:cs="Courier New"/>
          <w:b/>
          <w:bCs/>
          <w:color w:val="000000"/>
          <w:sz w:val="24"/>
          <w:szCs w:val="24"/>
          <w:lang w:val="en" w:eastAsia="en-US"/>
        </w:rPr>
        <w:t>Encouraging</w:t>
      </w:r>
      <w:proofErr w:type="gramEnd"/>
      <w:r w:rsidR="007B32D8" w:rsidRPr="007B32D8">
        <w:rPr>
          <w:rFonts w:ascii="Courier New" w:hAnsi="Courier New" w:cs="Courier New"/>
          <w:b/>
          <w:bCs/>
          <w:color w:val="000000"/>
          <w:sz w:val="24"/>
          <w:szCs w:val="24"/>
          <w:lang w:val="en" w:eastAsia="en-US"/>
        </w:rPr>
        <w:t xml:space="preserve"> small business participation in acquisitions.</w:t>
      </w:r>
    </w:p>
    <w:p w14:paraId="1B94DDE2" w14:textId="77777777" w:rsidR="007B32D8" w:rsidRPr="007B32D8" w:rsidRDefault="007B32D8" w:rsidP="007B32D8">
      <w:pPr>
        <w:spacing w:line="480" w:lineRule="auto"/>
        <w:rPr>
          <w:rFonts w:ascii="Courier New" w:hAnsi="Courier New" w:cs="Courier New"/>
          <w:color w:val="000000"/>
          <w:sz w:val="24"/>
          <w:szCs w:val="24"/>
          <w:lang w:val="en" w:eastAsia="en-US"/>
        </w:rPr>
      </w:pPr>
      <w:bookmarkStart w:id="178" w:name="wp1084278"/>
      <w:bookmarkEnd w:id="178"/>
      <w:r w:rsidRPr="007B32D8">
        <w:rPr>
          <w:rFonts w:ascii="Courier New" w:hAnsi="Courier New" w:cs="Courier New"/>
          <w:color w:val="000000"/>
          <w:sz w:val="24"/>
          <w:szCs w:val="24"/>
          <w:lang w:val="en" w:eastAsia="en-US"/>
        </w:rPr>
        <w:t xml:space="preserve">*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1F453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3910F627" w14:textId="77777777" w:rsidR="007B32D8" w:rsidRPr="007B32D8" w:rsidRDefault="007B32D8" w:rsidP="007B32D8">
      <w:pPr>
        <w:spacing w:line="480" w:lineRule="auto"/>
        <w:rPr>
          <w:rFonts w:ascii="Courier New" w:hAnsi="Courier New" w:cs="Courier New"/>
          <w:color w:val="000000"/>
          <w:sz w:val="24"/>
          <w:szCs w:val="24"/>
          <w:lang w:val="en" w:eastAsia="en-US"/>
        </w:rPr>
      </w:pPr>
      <w:bookmarkStart w:id="179" w:name="wp1084283"/>
      <w:bookmarkEnd w:id="179"/>
      <w:r w:rsidRPr="007B32D8">
        <w:rPr>
          <w:rFonts w:ascii="Courier New" w:hAnsi="Courier New" w:cs="Courier New"/>
          <w:color w:val="000000"/>
          <w:sz w:val="24"/>
          <w:szCs w:val="24"/>
          <w:lang w:val="en" w:eastAsia="en-US"/>
        </w:rPr>
        <w:tab/>
        <w:t xml:space="preserve">(e)(1)  </w:t>
      </w:r>
      <w:r w:rsidR="00A72A57" w:rsidRPr="00A72A57">
        <w:rPr>
          <w:rFonts w:ascii="Courier New" w:hAnsi="Courier New" w:cs="Courier New"/>
          <w:color w:val="000000"/>
          <w:sz w:val="24"/>
          <w:szCs w:val="24"/>
          <w:lang w:val="en" w:eastAsia="en-US"/>
        </w:rPr>
        <w:t>Provide a copy of the proposed acquisition package</w:t>
      </w:r>
      <w:r w:rsidR="00A72A57">
        <w:rPr>
          <w:rFonts w:ascii="Courier New" w:hAnsi="Courier New" w:cs="Courier New"/>
          <w:color w:val="000000"/>
          <w:sz w:val="24"/>
          <w:szCs w:val="24"/>
          <w:lang w:val="en" w:eastAsia="en-US"/>
        </w:rPr>
        <w:t xml:space="preserve"> </w:t>
      </w:r>
      <w:r w:rsidR="00A72A57" w:rsidRPr="00A72A57">
        <w:rPr>
          <w:rFonts w:ascii="Courier New" w:hAnsi="Courier New" w:cs="Courier New"/>
          <w:color w:val="000000"/>
          <w:sz w:val="24"/>
          <w:szCs w:val="24"/>
          <w:lang w:val="en" w:eastAsia="en-US"/>
        </w:rPr>
        <w:t>and other reasonably obtainable information related to the acquisition to the SBA PCR (or, if a PCR is not assigned, see 19.402(a)) at least 30 days prior to the issuan</w:t>
      </w:r>
      <w:r w:rsidR="00A72A57">
        <w:rPr>
          <w:rFonts w:ascii="Courier New" w:hAnsi="Courier New" w:cs="Courier New"/>
          <w:color w:val="000000"/>
          <w:sz w:val="24"/>
          <w:szCs w:val="24"/>
          <w:lang w:val="en" w:eastAsia="en-US"/>
        </w:rPr>
        <w:t>ce of the solicitation if—</w:t>
      </w:r>
    </w:p>
    <w:p w14:paraId="5AC001D8" w14:textId="77777777" w:rsidR="007B32D8" w:rsidRDefault="007B32D8" w:rsidP="007B32D8">
      <w:pPr>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 xml:space="preserve">* </w:t>
      </w:r>
      <w:r w:rsidR="00A72A57">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A72A57">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A72A57">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A72A57">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1313A6D8" w14:textId="77777777" w:rsidR="00A72A57" w:rsidRPr="007B32D8" w:rsidRDefault="00A72A57" w:rsidP="00A72A57">
      <w:pPr>
        <w:spacing w:line="480" w:lineRule="auto"/>
        <w:ind w:firstLine="1080"/>
        <w:rPr>
          <w:rFonts w:ascii="Courier New" w:hAnsi="Courier New" w:cs="Courier New"/>
          <w:color w:val="000000"/>
          <w:sz w:val="24"/>
          <w:szCs w:val="24"/>
          <w:lang w:val="en" w:eastAsia="en-US"/>
        </w:rPr>
      </w:pPr>
      <w:r>
        <w:rPr>
          <w:rFonts w:ascii="Courier New" w:hAnsi="Courier New" w:cs="Courier New"/>
          <w:color w:val="000000"/>
          <w:sz w:val="24"/>
          <w:szCs w:val="24"/>
          <w:lang w:val="en" w:eastAsia="en-US"/>
        </w:rPr>
        <w:lastRenderedPageBreak/>
        <w:t xml:space="preserve">(4)  </w:t>
      </w:r>
      <w:r w:rsidRPr="00A72A57">
        <w:rPr>
          <w:rFonts w:ascii="Courier New" w:hAnsi="Courier New" w:cs="Courier New"/>
          <w:color w:val="000000"/>
          <w:sz w:val="24"/>
          <w:szCs w:val="24"/>
          <w:lang w:val="en" w:eastAsia="en-US"/>
        </w:rPr>
        <w:t>If the contracting officer rejects the SBA PCR’s recommendation made in accordance with 19.402(c)(2), document the basis for the rejection and notify the SBA PCR in accordance with 19.502-8.</w:t>
      </w:r>
    </w:p>
    <w:p w14:paraId="73F46B1B" w14:textId="263A1944" w:rsidR="004D6FDE" w:rsidRDefault="00321065" w:rsidP="007B32D8">
      <w:pPr>
        <w:tabs>
          <w:tab w:val="left" w:pos="720"/>
          <w:tab w:val="left" w:pos="1080"/>
          <w:tab w:val="left" w:pos="1440"/>
          <w:tab w:val="left" w:pos="1800"/>
        </w:tabs>
        <w:spacing w:line="480" w:lineRule="auto"/>
        <w:rPr>
          <w:ins w:id="180" w:author="Brooks, E. Brad (OFR)" w:date="2020-02-07T11:28:00Z"/>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t>2</w:t>
      </w:r>
      <w:ins w:id="181" w:author="Brooks, E. Brad (OFR)" w:date="2020-02-13T15:53:00Z">
        <w:r w:rsidR="00996384">
          <w:rPr>
            <w:rFonts w:ascii="Courier New" w:eastAsia="Calibri" w:hAnsi="Courier New" w:cs="Courier New"/>
            <w:sz w:val="24"/>
            <w:szCs w:val="24"/>
            <w:lang w:val="en" w:eastAsia="en-US"/>
          </w:rPr>
          <w:t>2</w:t>
        </w:r>
      </w:ins>
      <w:del w:id="182" w:author="Brooks, E. Brad (OFR)" w:date="2020-02-13T15:53:00Z">
        <w:r w:rsidDel="00996384">
          <w:rPr>
            <w:rFonts w:ascii="Courier New" w:eastAsia="Calibri" w:hAnsi="Courier New" w:cs="Courier New"/>
            <w:sz w:val="24"/>
            <w:szCs w:val="24"/>
            <w:lang w:val="en" w:eastAsia="en-US"/>
          </w:rPr>
          <w:delText>3</w:delText>
        </w:r>
      </w:del>
      <w:r w:rsidR="007B32D8" w:rsidRPr="007B32D8">
        <w:rPr>
          <w:rFonts w:ascii="Courier New" w:eastAsia="Calibri" w:hAnsi="Courier New" w:cs="Courier New"/>
          <w:sz w:val="24"/>
          <w:szCs w:val="24"/>
          <w:lang w:val="en" w:eastAsia="en-US"/>
        </w:rPr>
        <w:t>.  Amend section 19.202-2 by removing from the introductory paragraph “must” and adding “shall” in its place</w:t>
      </w:r>
      <w:del w:id="183" w:author="Brooks, E. Brad (OFR)" w:date="2020-02-07T11:28:00Z">
        <w:r w:rsidR="007B32D8" w:rsidRPr="007B32D8" w:rsidDel="004D6FDE">
          <w:rPr>
            <w:rFonts w:ascii="Courier New" w:eastAsia="Calibri" w:hAnsi="Courier New" w:cs="Courier New"/>
            <w:sz w:val="24"/>
            <w:szCs w:val="24"/>
            <w:lang w:val="en" w:eastAsia="en-US"/>
          </w:rPr>
          <w:delText>;</w:delText>
        </w:r>
      </w:del>
      <w:r w:rsidR="007B32D8" w:rsidRPr="007B32D8">
        <w:rPr>
          <w:rFonts w:ascii="Courier New" w:eastAsia="Calibri" w:hAnsi="Courier New" w:cs="Courier New"/>
          <w:sz w:val="24"/>
          <w:szCs w:val="24"/>
          <w:lang w:val="en" w:eastAsia="en-US"/>
        </w:rPr>
        <w:t xml:space="preserve"> and revising paragraph (a)</w:t>
      </w:r>
      <w:ins w:id="184" w:author="Brooks, E. Brad (OFR)" w:date="2020-02-07T11:28:00Z">
        <w:r w:rsidR="004D6FDE">
          <w:rPr>
            <w:rFonts w:ascii="Courier New" w:eastAsia="Calibri" w:hAnsi="Courier New" w:cs="Courier New"/>
            <w:sz w:val="24"/>
            <w:szCs w:val="24"/>
            <w:lang w:val="en" w:eastAsia="en-US"/>
          </w:rPr>
          <w:t>.</w:t>
        </w:r>
      </w:ins>
    </w:p>
    <w:p w14:paraId="02BDE552" w14:textId="77777777" w:rsidR="007B32D8" w:rsidRPr="007B32D8" w:rsidRDefault="004D6FDE"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ins w:id="185" w:author="Brooks, E. Brad (OFR)" w:date="2020-02-07T11:28:00Z">
        <w:r>
          <w:rPr>
            <w:rFonts w:ascii="Courier New" w:eastAsia="Calibri" w:hAnsi="Courier New" w:cs="Courier New"/>
            <w:sz w:val="24"/>
            <w:szCs w:val="24"/>
            <w:lang w:val="en" w:eastAsia="en-US"/>
          </w:rPr>
          <w:tab/>
          <w:t>The revision</w:t>
        </w:r>
      </w:ins>
      <w:del w:id="186" w:author="Brooks, E. Brad (OFR)" w:date="2020-02-07T11:28:00Z">
        <w:r w:rsidR="007B32D8" w:rsidRPr="007B32D8" w:rsidDel="004D6FDE">
          <w:rPr>
            <w:rFonts w:ascii="Courier New" w:eastAsia="Calibri" w:hAnsi="Courier New" w:cs="Courier New"/>
            <w:sz w:val="24"/>
            <w:szCs w:val="24"/>
            <w:lang w:val="en" w:eastAsia="en-US"/>
          </w:rPr>
          <w:delText xml:space="preserve"> to</w:delText>
        </w:r>
      </w:del>
      <w:r w:rsidR="007B32D8" w:rsidRPr="007B32D8">
        <w:rPr>
          <w:rFonts w:ascii="Courier New" w:eastAsia="Calibri" w:hAnsi="Courier New" w:cs="Courier New"/>
          <w:sz w:val="24"/>
          <w:szCs w:val="24"/>
          <w:lang w:val="en" w:eastAsia="en-US"/>
        </w:rPr>
        <w:t xml:space="preserve"> read</w:t>
      </w:r>
      <w:ins w:id="187" w:author="Brooks, E. Brad (OFR)" w:date="2020-02-07T11:28:00Z">
        <w:r>
          <w:rPr>
            <w:rFonts w:ascii="Courier New" w:eastAsia="Calibri" w:hAnsi="Courier New" w:cs="Courier New"/>
            <w:sz w:val="24"/>
            <w:szCs w:val="24"/>
            <w:lang w:val="en" w:eastAsia="en-US"/>
          </w:rPr>
          <w:t>s</w:t>
        </w:r>
      </w:ins>
      <w:r w:rsidR="007B32D8" w:rsidRPr="007B32D8">
        <w:rPr>
          <w:rFonts w:ascii="Courier New" w:eastAsia="Calibri" w:hAnsi="Courier New" w:cs="Courier New"/>
          <w:sz w:val="24"/>
          <w:szCs w:val="24"/>
          <w:lang w:val="en" w:eastAsia="en-US"/>
        </w:rPr>
        <w:t xml:space="preserve"> as follows:</w:t>
      </w:r>
    </w:p>
    <w:p w14:paraId="4A132DAA"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b/>
          <w:bCs/>
          <w:color w:val="000000"/>
          <w:sz w:val="24"/>
          <w:szCs w:val="24"/>
          <w:lang w:val="en" w:eastAsia="en-US"/>
        </w:rPr>
      </w:pPr>
      <w:r w:rsidRPr="007B32D8">
        <w:rPr>
          <w:rFonts w:ascii="Courier New" w:hAnsi="Courier New" w:cs="Courier New"/>
          <w:b/>
          <w:bCs/>
          <w:color w:val="000000"/>
          <w:sz w:val="24"/>
          <w:szCs w:val="24"/>
          <w:lang w:val="en" w:eastAsia="en-US"/>
        </w:rPr>
        <w:t>19.202-</w:t>
      </w:r>
      <w:proofErr w:type="gramStart"/>
      <w:r w:rsidRPr="007B32D8">
        <w:rPr>
          <w:rFonts w:ascii="Courier New" w:hAnsi="Courier New" w:cs="Courier New"/>
          <w:b/>
          <w:bCs/>
          <w:color w:val="000000"/>
          <w:sz w:val="24"/>
          <w:szCs w:val="24"/>
          <w:lang w:val="en" w:eastAsia="en-US"/>
        </w:rPr>
        <w:t>2</w:t>
      </w:r>
      <w:r w:rsidR="0030767C">
        <w:rPr>
          <w:rFonts w:ascii="Courier New" w:hAnsi="Courier New" w:cs="Courier New"/>
          <w:b/>
          <w:bCs/>
          <w:color w:val="000000"/>
          <w:sz w:val="24"/>
          <w:szCs w:val="24"/>
          <w:lang w:val="en" w:eastAsia="en-US"/>
        </w:rPr>
        <w:t xml:space="preserve">  </w:t>
      </w:r>
      <w:r w:rsidRPr="007B32D8">
        <w:rPr>
          <w:rFonts w:ascii="Courier New" w:hAnsi="Courier New" w:cs="Courier New"/>
          <w:b/>
          <w:bCs/>
          <w:color w:val="000000"/>
          <w:sz w:val="24"/>
          <w:szCs w:val="24"/>
          <w:lang w:val="en" w:eastAsia="en-US"/>
        </w:rPr>
        <w:t>Locating</w:t>
      </w:r>
      <w:proofErr w:type="gramEnd"/>
      <w:r w:rsidRPr="007B32D8">
        <w:rPr>
          <w:rFonts w:ascii="Courier New" w:hAnsi="Courier New" w:cs="Courier New"/>
          <w:b/>
          <w:bCs/>
          <w:color w:val="000000"/>
          <w:sz w:val="24"/>
          <w:szCs w:val="24"/>
          <w:lang w:val="en" w:eastAsia="en-US"/>
        </w:rPr>
        <w:t xml:space="preserve"> small business sources.</w:t>
      </w:r>
    </w:p>
    <w:p w14:paraId="5CCBB969"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 xml:space="preserve">* </w:t>
      </w:r>
      <w:r w:rsidR="001F4535">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1F4535">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1F4535">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1F4535">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w:t>
      </w:r>
    </w:p>
    <w:p w14:paraId="0E94DC25"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hAnsi="Courier New" w:cs="Courier New"/>
          <w:color w:val="000000"/>
          <w:sz w:val="24"/>
          <w:szCs w:val="24"/>
          <w:lang w:val="en" w:eastAsia="en-US"/>
        </w:rPr>
        <w:t>(a)  Before issuing solicitations, make every reasonable effort to find additional small business concerns (see 10.002(b</w:t>
      </w:r>
      <w:proofErr w:type="gramStart"/>
      <w:r w:rsidRPr="007B32D8">
        <w:rPr>
          <w:rFonts w:ascii="Courier New" w:hAnsi="Courier New" w:cs="Courier New"/>
          <w:color w:val="000000"/>
          <w:sz w:val="24"/>
          <w:szCs w:val="24"/>
          <w:lang w:val="en" w:eastAsia="en-US"/>
        </w:rPr>
        <w:t>)(</w:t>
      </w:r>
      <w:proofErr w:type="gramEnd"/>
      <w:r w:rsidRPr="007B32D8">
        <w:rPr>
          <w:rFonts w:ascii="Courier New" w:hAnsi="Courier New" w:cs="Courier New"/>
          <w:color w:val="000000"/>
          <w:sz w:val="24"/>
          <w:szCs w:val="24"/>
          <w:lang w:val="en" w:eastAsia="en-US"/>
        </w:rPr>
        <w:t>2)).</w:t>
      </w:r>
      <w:r w:rsidR="0030767C">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This effort should include contacting the agency small business specialist and SBA </w:t>
      </w:r>
      <w:r w:rsidRPr="007B32D8">
        <w:rPr>
          <w:rFonts w:ascii="Courier New" w:eastAsia="Calibri" w:hAnsi="Courier New" w:cs="Courier New"/>
          <w:sz w:val="24"/>
          <w:szCs w:val="24"/>
          <w:lang w:val="en" w:eastAsia="en-US"/>
        </w:rPr>
        <w:t xml:space="preserve">PCR </w:t>
      </w:r>
      <w:r w:rsidRPr="007B32D8">
        <w:rPr>
          <w:rFonts w:ascii="Courier New" w:hAnsi="Courier New" w:cs="Courier New"/>
          <w:color w:val="000000"/>
          <w:sz w:val="24"/>
          <w:szCs w:val="24"/>
          <w:lang w:val="en" w:eastAsia="en-US"/>
        </w:rPr>
        <w:t xml:space="preserve">(or, if a </w:t>
      </w:r>
      <w:r w:rsidRPr="007B32D8">
        <w:rPr>
          <w:rFonts w:ascii="Courier New" w:eastAsia="Calibri" w:hAnsi="Courier New" w:cs="Courier New"/>
          <w:sz w:val="24"/>
          <w:szCs w:val="24"/>
          <w:lang w:val="en" w:eastAsia="en-US"/>
        </w:rPr>
        <w:t xml:space="preserve">PCR </w:t>
      </w:r>
      <w:r w:rsidRPr="007B32D8">
        <w:rPr>
          <w:rFonts w:ascii="Courier New" w:hAnsi="Courier New" w:cs="Courier New"/>
          <w:color w:val="000000"/>
          <w:sz w:val="24"/>
          <w:szCs w:val="24"/>
          <w:lang w:val="en" w:eastAsia="en-US"/>
        </w:rPr>
        <w:t>is not assigned, see 19.402(a))</w:t>
      </w:r>
      <w:r w:rsidR="0030767C">
        <w:rPr>
          <w:rFonts w:ascii="Courier New" w:hAnsi="Courier New" w:cs="Courier New"/>
          <w:color w:val="000000"/>
          <w:sz w:val="24"/>
          <w:szCs w:val="24"/>
          <w:lang w:val="en" w:eastAsia="en-US"/>
        </w:rPr>
        <w:t>.</w:t>
      </w:r>
    </w:p>
    <w:p w14:paraId="7FCE3999"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 xml:space="preserve">* </w:t>
      </w:r>
      <w:r w:rsidR="0030767C">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30767C">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30767C">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30767C">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w:t>
      </w:r>
    </w:p>
    <w:p w14:paraId="2584B1B2"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b/>
          <w:sz w:val="24"/>
          <w:szCs w:val="24"/>
          <w:lang w:val="en" w:eastAsia="en-US"/>
        </w:rPr>
      </w:pPr>
      <w:r w:rsidRPr="007B32D8">
        <w:rPr>
          <w:rFonts w:ascii="Courier New" w:eastAsia="Calibri" w:hAnsi="Courier New" w:cs="Courier New"/>
          <w:b/>
          <w:sz w:val="24"/>
          <w:szCs w:val="24"/>
          <w:lang w:val="en" w:eastAsia="en-US"/>
        </w:rPr>
        <w:t>19.202-</w:t>
      </w:r>
      <w:proofErr w:type="gramStart"/>
      <w:r w:rsidRPr="007B32D8">
        <w:rPr>
          <w:rFonts w:ascii="Courier New" w:eastAsia="Calibri" w:hAnsi="Courier New" w:cs="Courier New"/>
          <w:b/>
          <w:sz w:val="24"/>
          <w:szCs w:val="24"/>
          <w:lang w:val="en" w:eastAsia="en-US"/>
        </w:rPr>
        <w:t>4  [</w:t>
      </w:r>
      <w:proofErr w:type="gramEnd"/>
      <w:r w:rsidRPr="007B32D8">
        <w:rPr>
          <w:rFonts w:ascii="Courier New" w:eastAsia="Calibri" w:hAnsi="Courier New" w:cs="Courier New"/>
          <w:b/>
          <w:sz w:val="24"/>
          <w:szCs w:val="24"/>
          <w:lang w:val="en" w:eastAsia="en-US"/>
        </w:rPr>
        <w:t>Amended]</w:t>
      </w:r>
    </w:p>
    <w:p w14:paraId="6EA1D11A" w14:textId="1DE80060" w:rsidR="007B32D8" w:rsidRPr="007B32D8" w:rsidRDefault="00321065"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t>2</w:t>
      </w:r>
      <w:ins w:id="188" w:author="Brooks, E. Brad (OFR)" w:date="2020-02-13T15:53:00Z">
        <w:r w:rsidR="00996384">
          <w:rPr>
            <w:rFonts w:ascii="Courier New" w:eastAsia="Calibri" w:hAnsi="Courier New" w:cs="Courier New"/>
            <w:sz w:val="24"/>
            <w:szCs w:val="24"/>
            <w:lang w:val="en" w:eastAsia="en-US"/>
          </w:rPr>
          <w:t>3</w:t>
        </w:r>
      </w:ins>
      <w:del w:id="189" w:author="Brooks, E. Brad (OFR)" w:date="2020-02-13T15:53:00Z">
        <w:r w:rsidDel="00996384">
          <w:rPr>
            <w:rFonts w:ascii="Courier New" w:eastAsia="Calibri" w:hAnsi="Courier New" w:cs="Courier New"/>
            <w:sz w:val="24"/>
            <w:szCs w:val="24"/>
            <w:lang w:val="en" w:eastAsia="en-US"/>
          </w:rPr>
          <w:delText>4</w:delText>
        </w:r>
      </w:del>
      <w:r w:rsidR="007B32D8" w:rsidRPr="007B32D8">
        <w:rPr>
          <w:rFonts w:ascii="Courier New" w:eastAsia="Calibri" w:hAnsi="Courier New" w:cs="Courier New"/>
          <w:sz w:val="24"/>
          <w:szCs w:val="24"/>
          <w:lang w:val="en" w:eastAsia="en-US"/>
        </w:rPr>
        <w:t xml:space="preserve">.  Amend section 19.202-4 </w:t>
      </w:r>
      <w:ins w:id="190" w:author="Brooks, E. Brad (OFR)" w:date="2020-02-07T11:28:00Z">
        <w:r w:rsidR="004D6FDE">
          <w:rPr>
            <w:rFonts w:ascii="Courier New" w:eastAsia="Calibri" w:hAnsi="Courier New" w:cs="Courier New"/>
            <w:sz w:val="24"/>
            <w:szCs w:val="24"/>
            <w:lang w:val="en" w:eastAsia="en-US"/>
          </w:rPr>
          <w:t xml:space="preserve">in the introductory text </w:t>
        </w:r>
      </w:ins>
      <w:r w:rsidR="007B32D8" w:rsidRPr="007B32D8">
        <w:rPr>
          <w:rFonts w:ascii="Courier New" w:eastAsia="Calibri" w:hAnsi="Courier New" w:cs="Courier New"/>
          <w:sz w:val="24"/>
          <w:szCs w:val="24"/>
          <w:lang w:val="en" w:eastAsia="en-US"/>
        </w:rPr>
        <w:t xml:space="preserve">by removing </w:t>
      </w:r>
      <w:del w:id="191" w:author="Brooks, E. Brad (OFR)" w:date="2020-02-07T11:29:00Z">
        <w:r w:rsidR="007B32D8" w:rsidRPr="007B32D8" w:rsidDel="004D6FDE">
          <w:rPr>
            <w:rFonts w:ascii="Courier New" w:eastAsia="Calibri" w:hAnsi="Courier New" w:cs="Courier New"/>
            <w:sz w:val="24"/>
            <w:szCs w:val="24"/>
            <w:lang w:val="en" w:eastAsia="en-US"/>
          </w:rPr>
          <w:delText xml:space="preserve">from the introductory paragraph </w:delText>
        </w:r>
      </w:del>
      <w:r w:rsidR="007B32D8" w:rsidRPr="007B32D8">
        <w:rPr>
          <w:rFonts w:ascii="Courier New" w:eastAsia="Calibri" w:hAnsi="Courier New" w:cs="Courier New"/>
          <w:sz w:val="24"/>
          <w:szCs w:val="24"/>
          <w:lang w:val="en" w:eastAsia="en-US"/>
        </w:rPr>
        <w:t xml:space="preserve">“must” and adding “shall” in its place; and </w:t>
      </w:r>
      <w:del w:id="192" w:author="Brooks, E. Brad (OFR)" w:date="2020-02-07T11:29:00Z">
        <w:r w:rsidR="007B32D8" w:rsidRPr="007B32D8" w:rsidDel="00E77765">
          <w:rPr>
            <w:rFonts w:ascii="Courier New" w:eastAsia="Calibri" w:hAnsi="Courier New" w:cs="Courier New"/>
            <w:sz w:val="24"/>
            <w:szCs w:val="24"/>
            <w:lang w:val="en" w:eastAsia="en-US"/>
          </w:rPr>
          <w:delText>removing from</w:delText>
        </w:r>
      </w:del>
      <w:ins w:id="193" w:author="Brooks, E. Brad (OFR)" w:date="2020-02-07T11:29:00Z">
        <w:r w:rsidR="00E77765">
          <w:rPr>
            <w:rFonts w:ascii="Courier New" w:eastAsia="Calibri" w:hAnsi="Courier New" w:cs="Courier New"/>
            <w:sz w:val="24"/>
            <w:szCs w:val="24"/>
            <w:lang w:val="en" w:eastAsia="en-US"/>
          </w:rPr>
          <w:t>in</w:t>
        </w:r>
      </w:ins>
      <w:r w:rsidR="007B32D8" w:rsidRPr="007B32D8">
        <w:rPr>
          <w:rFonts w:ascii="Courier New" w:eastAsia="Calibri" w:hAnsi="Courier New" w:cs="Courier New"/>
          <w:sz w:val="24"/>
          <w:szCs w:val="24"/>
          <w:lang w:val="en" w:eastAsia="en-US"/>
        </w:rPr>
        <w:t xml:space="preserve"> paragraph (c) </w:t>
      </w:r>
      <w:ins w:id="194" w:author="Brooks, E. Brad (OFR)" w:date="2020-02-07T11:29:00Z">
        <w:r w:rsidR="00E77765">
          <w:rPr>
            <w:rFonts w:ascii="Courier New" w:eastAsia="Calibri" w:hAnsi="Courier New" w:cs="Courier New"/>
            <w:sz w:val="24"/>
            <w:szCs w:val="24"/>
            <w:lang w:val="en" w:eastAsia="en-US"/>
          </w:rPr>
          <w:t xml:space="preserve">by removing </w:t>
        </w:r>
      </w:ins>
      <w:r w:rsidR="007B32D8" w:rsidRPr="007B32D8">
        <w:rPr>
          <w:rFonts w:ascii="Courier New" w:eastAsia="Calibri" w:hAnsi="Courier New" w:cs="Courier New"/>
          <w:sz w:val="24"/>
          <w:szCs w:val="24"/>
          <w:lang w:val="en" w:eastAsia="en-US"/>
        </w:rPr>
        <w:t>“</w:t>
      </w:r>
      <w:r w:rsidR="007B32D8" w:rsidRPr="007B32D8">
        <w:rPr>
          <w:rFonts w:ascii="Courier New" w:hAnsi="Courier New" w:cs="Courier New"/>
          <w:color w:val="000000"/>
          <w:sz w:val="24"/>
          <w:szCs w:val="24"/>
          <w:lang w:val="en" w:eastAsia="en-US"/>
        </w:rPr>
        <w:t>bid sets and specifications</w:t>
      </w:r>
      <w:r w:rsidR="007B32D8" w:rsidRPr="007B32D8">
        <w:rPr>
          <w:rFonts w:ascii="Courier New" w:hAnsi="Courier New" w:cs="Courier New"/>
          <w:b/>
          <w:color w:val="000000"/>
          <w:sz w:val="24"/>
          <w:szCs w:val="24"/>
          <w:lang w:val="en" w:eastAsia="en-US"/>
        </w:rPr>
        <w:t xml:space="preserve">” </w:t>
      </w:r>
      <w:r w:rsidR="007B32D8" w:rsidRPr="007B32D8">
        <w:rPr>
          <w:rFonts w:ascii="Courier New" w:hAnsi="Courier New" w:cs="Courier New"/>
          <w:color w:val="000000"/>
          <w:sz w:val="24"/>
          <w:szCs w:val="24"/>
          <w:lang w:val="en" w:eastAsia="en-US"/>
        </w:rPr>
        <w:t>and adding “solicitations” in its place.</w:t>
      </w:r>
    </w:p>
    <w:p w14:paraId="50DFD1AC" w14:textId="68631EF7" w:rsidR="00E77765" w:rsidRDefault="00321065" w:rsidP="007B32D8">
      <w:pPr>
        <w:tabs>
          <w:tab w:val="left" w:pos="720"/>
          <w:tab w:val="left" w:pos="1080"/>
          <w:tab w:val="left" w:pos="1440"/>
          <w:tab w:val="left" w:pos="1800"/>
        </w:tabs>
        <w:spacing w:line="480" w:lineRule="auto"/>
        <w:rPr>
          <w:ins w:id="195" w:author="Brooks, E. Brad (OFR)" w:date="2020-02-07T11:30:00Z"/>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t>2</w:t>
      </w:r>
      <w:ins w:id="196" w:author="Brooks, E. Brad (OFR)" w:date="2020-02-13T15:54:00Z">
        <w:r w:rsidR="00996384">
          <w:rPr>
            <w:rFonts w:ascii="Courier New" w:eastAsia="Calibri" w:hAnsi="Courier New" w:cs="Courier New"/>
            <w:sz w:val="24"/>
            <w:szCs w:val="24"/>
            <w:lang w:val="en" w:eastAsia="en-US"/>
          </w:rPr>
          <w:t>4</w:t>
        </w:r>
      </w:ins>
      <w:del w:id="197" w:author="Brooks, E. Brad (OFR)" w:date="2020-02-13T15:54:00Z">
        <w:r w:rsidDel="00996384">
          <w:rPr>
            <w:rFonts w:ascii="Courier New" w:eastAsia="Calibri" w:hAnsi="Courier New" w:cs="Courier New"/>
            <w:sz w:val="24"/>
            <w:szCs w:val="24"/>
            <w:lang w:val="en" w:eastAsia="en-US"/>
          </w:rPr>
          <w:delText>5</w:delText>
        </w:r>
      </w:del>
      <w:r w:rsidR="007B32D8" w:rsidRPr="007B32D8">
        <w:rPr>
          <w:rFonts w:ascii="Courier New" w:eastAsia="Calibri" w:hAnsi="Courier New" w:cs="Courier New"/>
          <w:sz w:val="24"/>
          <w:szCs w:val="24"/>
          <w:lang w:val="en" w:eastAsia="en-US"/>
        </w:rPr>
        <w:t xml:space="preserve">.  Amend section 19.202-5 </w:t>
      </w:r>
      <w:ins w:id="198" w:author="Brooks, E. Brad (OFR)" w:date="2020-02-07T11:30:00Z">
        <w:r w:rsidR="00E77765">
          <w:rPr>
            <w:rFonts w:ascii="Courier New" w:eastAsia="Calibri" w:hAnsi="Courier New" w:cs="Courier New"/>
            <w:sz w:val="24"/>
            <w:szCs w:val="24"/>
            <w:lang w:val="en" w:eastAsia="en-US"/>
          </w:rPr>
          <w:t xml:space="preserve">in the introductory text </w:t>
        </w:r>
      </w:ins>
      <w:r w:rsidR="007B32D8" w:rsidRPr="007B32D8">
        <w:rPr>
          <w:rFonts w:ascii="Courier New" w:eastAsia="Calibri" w:hAnsi="Courier New" w:cs="Courier New"/>
          <w:sz w:val="24"/>
          <w:szCs w:val="24"/>
          <w:lang w:val="en" w:eastAsia="en-US"/>
        </w:rPr>
        <w:t>by removing</w:t>
      </w:r>
      <w:del w:id="199" w:author="Brooks, E. Brad (OFR)" w:date="2020-02-07T11:30:00Z">
        <w:r w:rsidR="007B32D8" w:rsidRPr="007B32D8" w:rsidDel="00E77765">
          <w:rPr>
            <w:rFonts w:ascii="Courier New" w:eastAsia="Calibri" w:hAnsi="Courier New" w:cs="Courier New"/>
            <w:sz w:val="24"/>
            <w:szCs w:val="24"/>
            <w:lang w:val="en" w:eastAsia="en-US"/>
          </w:rPr>
          <w:delText xml:space="preserve"> from the introductory paragraph</w:delText>
        </w:r>
      </w:del>
      <w:r w:rsidR="007B32D8" w:rsidRPr="007B32D8">
        <w:rPr>
          <w:rFonts w:ascii="Courier New" w:eastAsia="Calibri" w:hAnsi="Courier New" w:cs="Courier New"/>
          <w:sz w:val="24"/>
          <w:szCs w:val="24"/>
          <w:lang w:val="en" w:eastAsia="en-US"/>
        </w:rPr>
        <w:t xml:space="preserve"> “must” and </w:t>
      </w:r>
      <w:r w:rsidR="007B32D8" w:rsidRPr="007B32D8">
        <w:rPr>
          <w:rFonts w:ascii="Courier New" w:eastAsia="Calibri" w:hAnsi="Courier New" w:cs="Courier New"/>
          <w:sz w:val="24"/>
          <w:szCs w:val="24"/>
          <w:lang w:val="en" w:eastAsia="en-US"/>
        </w:rPr>
        <w:lastRenderedPageBreak/>
        <w:t>adding “shall” in its place</w:t>
      </w:r>
      <w:del w:id="200" w:author="Brooks, E. Brad (OFR)" w:date="2020-02-07T11:30:00Z">
        <w:r w:rsidR="007B32D8" w:rsidRPr="007B32D8" w:rsidDel="00E77765">
          <w:rPr>
            <w:rFonts w:ascii="Courier New" w:eastAsia="Calibri" w:hAnsi="Courier New" w:cs="Courier New"/>
            <w:sz w:val="24"/>
            <w:szCs w:val="24"/>
            <w:lang w:val="en" w:eastAsia="en-US"/>
          </w:rPr>
          <w:delText>;</w:delText>
        </w:r>
      </w:del>
      <w:r w:rsidR="007B32D8" w:rsidRPr="007B32D8">
        <w:rPr>
          <w:rFonts w:ascii="Courier New" w:eastAsia="Calibri" w:hAnsi="Courier New" w:cs="Courier New"/>
          <w:sz w:val="24"/>
          <w:szCs w:val="24"/>
          <w:lang w:val="en" w:eastAsia="en-US"/>
        </w:rPr>
        <w:t xml:space="preserve"> and </w:t>
      </w:r>
      <w:ins w:id="201" w:author="Brooks, E. Brad (OFR)" w:date="2020-02-07T11:30:00Z">
        <w:r w:rsidR="00E77765">
          <w:rPr>
            <w:rFonts w:ascii="Courier New" w:eastAsia="Calibri" w:hAnsi="Courier New" w:cs="Courier New"/>
            <w:sz w:val="24"/>
            <w:szCs w:val="24"/>
            <w:lang w:val="en" w:eastAsia="en-US"/>
          </w:rPr>
          <w:t xml:space="preserve">by </w:t>
        </w:r>
      </w:ins>
      <w:r w:rsidR="007B32D8" w:rsidRPr="007B32D8">
        <w:rPr>
          <w:rFonts w:ascii="Courier New" w:eastAsia="Calibri" w:hAnsi="Courier New" w:cs="Courier New"/>
          <w:sz w:val="24"/>
          <w:szCs w:val="24"/>
          <w:lang w:val="en" w:eastAsia="en-US"/>
        </w:rPr>
        <w:t>revising paragraph (c)(1)</w:t>
      </w:r>
      <w:ins w:id="202" w:author="Brooks, E. Brad (OFR)" w:date="2020-02-07T11:30:00Z">
        <w:r w:rsidR="00E77765">
          <w:rPr>
            <w:rFonts w:ascii="Courier New" w:eastAsia="Calibri" w:hAnsi="Courier New" w:cs="Courier New"/>
            <w:sz w:val="24"/>
            <w:szCs w:val="24"/>
            <w:lang w:val="en" w:eastAsia="en-US"/>
          </w:rPr>
          <w:t>.</w:t>
        </w:r>
      </w:ins>
    </w:p>
    <w:p w14:paraId="357B9DCF" w14:textId="77777777" w:rsidR="007B32D8" w:rsidRPr="007B32D8" w:rsidRDefault="00E77765"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ins w:id="203" w:author="Brooks, E. Brad (OFR)" w:date="2020-02-07T11:30:00Z">
        <w:r>
          <w:rPr>
            <w:rFonts w:ascii="Courier New" w:eastAsia="Calibri" w:hAnsi="Courier New" w:cs="Courier New"/>
            <w:sz w:val="24"/>
            <w:szCs w:val="24"/>
            <w:lang w:val="en" w:eastAsia="en-US"/>
          </w:rPr>
          <w:tab/>
          <w:t>The revision</w:t>
        </w:r>
      </w:ins>
      <w:del w:id="204" w:author="Brooks, E. Brad (OFR)" w:date="2020-02-07T11:30:00Z">
        <w:r w:rsidR="007B32D8" w:rsidRPr="007B32D8" w:rsidDel="00E77765">
          <w:rPr>
            <w:rFonts w:ascii="Courier New" w:eastAsia="Calibri" w:hAnsi="Courier New" w:cs="Courier New"/>
            <w:sz w:val="24"/>
            <w:szCs w:val="24"/>
            <w:lang w:val="en" w:eastAsia="en-US"/>
          </w:rPr>
          <w:delText xml:space="preserve"> to</w:delText>
        </w:r>
      </w:del>
      <w:r w:rsidR="007B32D8" w:rsidRPr="007B32D8">
        <w:rPr>
          <w:rFonts w:ascii="Courier New" w:eastAsia="Calibri" w:hAnsi="Courier New" w:cs="Courier New"/>
          <w:sz w:val="24"/>
          <w:szCs w:val="24"/>
          <w:lang w:val="en" w:eastAsia="en-US"/>
        </w:rPr>
        <w:t xml:space="preserve"> read</w:t>
      </w:r>
      <w:ins w:id="205" w:author="Brooks, E. Brad (OFR)" w:date="2020-02-07T11:30:00Z">
        <w:r>
          <w:rPr>
            <w:rFonts w:ascii="Courier New" w:eastAsia="Calibri" w:hAnsi="Courier New" w:cs="Courier New"/>
            <w:sz w:val="24"/>
            <w:szCs w:val="24"/>
            <w:lang w:val="en" w:eastAsia="en-US"/>
          </w:rPr>
          <w:t>s</w:t>
        </w:r>
      </w:ins>
      <w:r w:rsidR="007B32D8" w:rsidRPr="007B32D8">
        <w:rPr>
          <w:rFonts w:ascii="Courier New" w:eastAsia="Calibri" w:hAnsi="Courier New" w:cs="Courier New"/>
          <w:sz w:val="24"/>
          <w:szCs w:val="24"/>
          <w:lang w:val="en" w:eastAsia="en-US"/>
        </w:rPr>
        <w:t xml:space="preserve"> as follows:</w:t>
      </w:r>
    </w:p>
    <w:p w14:paraId="6261DE5F" w14:textId="77777777" w:rsidR="007B32D8" w:rsidRPr="007B32D8" w:rsidRDefault="002F1D70" w:rsidP="007B32D8">
      <w:pPr>
        <w:tabs>
          <w:tab w:val="left" w:pos="720"/>
          <w:tab w:val="left" w:pos="1080"/>
          <w:tab w:val="left" w:pos="1440"/>
        </w:tabs>
        <w:spacing w:line="480" w:lineRule="auto"/>
        <w:outlineLvl w:val="2"/>
        <w:rPr>
          <w:rFonts w:ascii="Courier New" w:hAnsi="Courier New" w:cs="Courier New"/>
          <w:b/>
          <w:bCs/>
          <w:color w:val="000000"/>
          <w:sz w:val="24"/>
          <w:szCs w:val="24"/>
          <w:lang w:val="en" w:eastAsia="en-US"/>
        </w:rPr>
      </w:pPr>
      <w:r>
        <w:rPr>
          <w:rFonts w:ascii="Courier New" w:hAnsi="Courier New" w:cs="Courier New"/>
          <w:b/>
          <w:bCs/>
          <w:color w:val="000000"/>
          <w:sz w:val="24"/>
          <w:szCs w:val="24"/>
          <w:lang w:val="en" w:eastAsia="en-US"/>
        </w:rPr>
        <w:t>19.202-</w:t>
      </w:r>
      <w:proofErr w:type="gramStart"/>
      <w:r>
        <w:rPr>
          <w:rFonts w:ascii="Courier New" w:hAnsi="Courier New" w:cs="Courier New"/>
          <w:b/>
          <w:bCs/>
          <w:color w:val="000000"/>
          <w:sz w:val="24"/>
          <w:szCs w:val="24"/>
          <w:lang w:val="en" w:eastAsia="en-US"/>
        </w:rPr>
        <w:t xml:space="preserve">5  </w:t>
      </w:r>
      <w:r w:rsidR="007B32D8" w:rsidRPr="007B32D8">
        <w:rPr>
          <w:rFonts w:ascii="Courier New" w:hAnsi="Courier New" w:cs="Courier New"/>
          <w:b/>
          <w:bCs/>
          <w:color w:val="000000"/>
          <w:sz w:val="24"/>
          <w:szCs w:val="24"/>
          <w:lang w:val="en" w:eastAsia="en-US"/>
        </w:rPr>
        <w:t>Data</w:t>
      </w:r>
      <w:proofErr w:type="gramEnd"/>
      <w:r w:rsidR="007B32D8" w:rsidRPr="007B32D8">
        <w:rPr>
          <w:rFonts w:ascii="Courier New" w:hAnsi="Courier New" w:cs="Courier New"/>
          <w:b/>
          <w:bCs/>
          <w:color w:val="000000"/>
          <w:sz w:val="24"/>
          <w:szCs w:val="24"/>
          <w:lang w:val="en" w:eastAsia="en-US"/>
        </w:rPr>
        <w:t xml:space="preserve"> collection and reporting requirements.</w:t>
      </w:r>
    </w:p>
    <w:p w14:paraId="5F9CC9FC" w14:textId="77777777" w:rsidR="007B32D8" w:rsidRPr="007B32D8" w:rsidRDefault="007B32D8" w:rsidP="007B32D8">
      <w:pPr>
        <w:tabs>
          <w:tab w:val="left" w:pos="720"/>
          <w:tab w:val="left" w:pos="1080"/>
          <w:tab w:val="left" w:pos="1440"/>
        </w:tabs>
        <w:spacing w:line="480" w:lineRule="auto"/>
        <w:rPr>
          <w:rFonts w:ascii="Courier New" w:hAnsi="Courier New" w:cs="Courier New"/>
          <w:color w:val="000000"/>
          <w:sz w:val="24"/>
          <w:szCs w:val="24"/>
          <w:lang w:val="en" w:eastAsia="en-US"/>
        </w:rPr>
      </w:pPr>
      <w:bookmarkStart w:id="206" w:name="wp1084307"/>
      <w:bookmarkStart w:id="207" w:name="wp1084308"/>
      <w:bookmarkEnd w:id="206"/>
      <w:bookmarkEnd w:id="207"/>
      <w:r w:rsidRPr="007B32D8">
        <w:rPr>
          <w:rFonts w:ascii="Courier New" w:hAnsi="Courier New" w:cs="Courier New"/>
          <w:color w:val="000000"/>
          <w:sz w:val="24"/>
          <w:szCs w:val="24"/>
          <w:lang w:val="en" w:eastAsia="en-US"/>
        </w:rPr>
        <w:t xml:space="preserve">* </w:t>
      </w:r>
      <w:r w:rsidR="002F1D70">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2F1D70">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2F1D70">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2F1D70">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1CFDC2D5" w14:textId="77777777" w:rsidR="007B32D8" w:rsidRPr="007B32D8" w:rsidRDefault="007B32D8" w:rsidP="007B32D8">
      <w:pPr>
        <w:tabs>
          <w:tab w:val="left" w:pos="720"/>
          <w:tab w:val="left" w:pos="1080"/>
          <w:tab w:val="left" w:pos="144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t xml:space="preserve">(c)  * </w:t>
      </w:r>
      <w:r w:rsidR="002F1D70">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2F1D70">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4E2829A3" w14:textId="77777777" w:rsidR="007B32D8" w:rsidRPr="007B32D8" w:rsidRDefault="007B32D8" w:rsidP="007B32D8">
      <w:pPr>
        <w:tabs>
          <w:tab w:val="left" w:pos="720"/>
          <w:tab w:val="left" w:pos="1080"/>
          <w:tab w:val="left" w:pos="1440"/>
        </w:tabs>
        <w:spacing w:line="480" w:lineRule="auto"/>
        <w:rPr>
          <w:rFonts w:ascii="Courier New" w:hAnsi="Courier New" w:cs="Courier New"/>
          <w:color w:val="000000"/>
          <w:sz w:val="24"/>
          <w:szCs w:val="24"/>
          <w:lang w:val="en" w:eastAsia="en-US"/>
        </w:rPr>
      </w:pPr>
      <w:bookmarkStart w:id="208" w:name="wp1085374"/>
      <w:bookmarkEnd w:id="208"/>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 xml:space="preserve">(1)  Require a contractor that represented itself as any of the small business concerns identified in 19.000(a)(3) prior to award of the contract to </w:t>
      </w:r>
      <w:proofErr w:type="spellStart"/>
      <w:r w:rsidRPr="007B32D8">
        <w:rPr>
          <w:rFonts w:ascii="Courier New" w:hAnsi="Courier New" w:cs="Courier New"/>
          <w:color w:val="000000"/>
          <w:sz w:val="24"/>
          <w:szCs w:val="24"/>
          <w:lang w:val="en" w:eastAsia="en-US"/>
        </w:rPr>
        <w:t>rerepresent</w:t>
      </w:r>
      <w:proofErr w:type="spellEnd"/>
      <w:r w:rsidRPr="007B32D8">
        <w:rPr>
          <w:rFonts w:ascii="Courier New" w:hAnsi="Courier New" w:cs="Courier New"/>
          <w:color w:val="000000"/>
          <w:sz w:val="24"/>
          <w:szCs w:val="24"/>
          <w:lang w:val="en" w:eastAsia="en-US"/>
        </w:rPr>
        <w:t xml:space="preserve"> its size and socioeconomic status (</w:t>
      </w:r>
      <w:r w:rsidRPr="007B32D8">
        <w:rPr>
          <w:rFonts w:ascii="Courier New" w:hAnsi="Courier New" w:cs="Courier New"/>
          <w:color w:val="000000"/>
          <w:sz w:val="24"/>
          <w:szCs w:val="24"/>
          <w:u w:val="single"/>
          <w:lang w:val="en" w:eastAsia="en-US"/>
        </w:rPr>
        <w:t>i.e.</w:t>
      </w:r>
      <w:r w:rsidRPr="007B32D8">
        <w:rPr>
          <w:rFonts w:ascii="Courier New" w:hAnsi="Courier New" w:cs="Courier New"/>
          <w:color w:val="000000"/>
          <w:sz w:val="24"/>
          <w:szCs w:val="24"/>
          <w:lang w:val="en" w:eastAsia="en-US"/>
        </w:rPr>
        <w:t xml:space="preserve">, 8(a), small disadvantaged business, </w:t>
      </w:r>
      <w:proofErr w:type="spellStart"/>
      <w:r w:rsidRPr="007B32D8">
        <w:rPr>
          <w:rFonts w:ascii="Courier New" w:hAnsi="Courier New" w:cs="Courier New"/>
          <w:color w:val="000000"/>
          <w:sz w:val="24"/>
          <w:szCs w:val="24"/>
          <w:lang w:val="en" w:eastAsia="en-US"/>
        </w:rPr>
        <w:t>HUBZone</w:t>
      </w:r>
      <w:proofErr w:type="spellEnd"/>
      <w:r w:rsidRPr="007B32D8">
        <w:rPr>
          <w:rFonts w:ascii="Courier New" w:hAnsi="Courier New" w:cs="Courier New"/>
          <w:color w:val="000000"/>
          <w:sz w:val="24"/>
          <w:szCs w:val="24"/>
          <w:lang w:val="en" w:eastAsia="en-US"/>
        </w:rPr>
        <w:t xml:space="preserve"> small business, service-disabled veteran-owned small business, </w:t>
      </w:r>
      <w:r w:rsidR="00A56514">
        <w:rPr>
          <w:rFonts w:ascii="Courier New" w:hAnsi="Courier New" w:cs="Courier New"/>
          <w:color w:val="000000"/>
          <w:sz w:val="24"/>
          <w:szCs w:val="24"/>
          <w:lang w:val="en" w:eastAsia="en-US"/>
        </w:rPr>
        <w:t>EDWOSB</w:t>
      </w:r>
      <w:r w:rsidR="00F126AE" w:rsidRPr="00F126AE">
        <w:rPr>
          <w:rFonts w:ascii="Courier New" w:hAnsi="Courier New" w:cs="Courier New"/>
          <w:color w:val="000000"/>
          <w:sz w:val="24"/>
          <w:szCs w:val="24"/>
          <w:lang w:val="en"/>
        </w:rPr>
        <w:t>,</w:t>
      </w:r>
      <w:r w:rsidR="00F126AE" w:rsidRPr="009C51C2">
        <w:rPr>
          <w:rFonts w:ascii="Courier New" w:hAnsi="Courier New" w:cs="Courier New"/>
          <w:color w:val="000000"/>
          <w:sz w:val="24"/>
          <w:szCs w:val="24"/>
          <w:lang w:val="en"/>
        </w:rPr>
        <w:t xml:space="preserve"> </w:t>
      </w:r>
      <w:r w:rsidRPr="007B32D8">
        <w:rPr>
          <w:rFonts w:ascii="Courier New" w:hAnsi="Courier New" w:cs="Courier New"/>
          <w:color w:val="000000"/>
          <w:sz w:val="24"/>
          <w:szCs w:val="24"/>
          <w:lang w:val="en" w:eastAsia="en-US"/>
        </w:rPr>
        <w:t xml:space="preserve">or </w:t>
      </w:r>
      <w:r w:rsidR="00A56514">
        <w:rPr>
          <w:rFonts w:ascii="Courier New" w:hAnsi="Courier New" w:cs="Courier New"/>
          <w:color w:val="000000"/>
          <w:sz w:val="24"/>
          <w:szCs w:val="24"/>
          <w:lang w:val="en" w:eastAsia="en-US"/>
        </w:rPr>
        <w:t>WOSB</w:t>
      </w:r>
      <w:r w:rsidRPr="007B32D8">
        <w:rPr>
          <w:rFonts w:ascii="Courier New" w:hAnsi="Courier New" w:cs="Courier New"/>
          <w:color w:val="000000"/>
          <w:sz w:val="24"/>
          <w:szCs w:val="24"/>
          <w:lang w:val="en" w:eastAsia="en-US"/>
        </w:rPr>
        <w:t xml:space="preserve"> status); and</w:t>
      </w:r>
    </w:p>
    <w:p w14:paraId="75D23E42" w14:textId="77777777" w:rsidR="007B32D8" w:rsidRPr="007B32D8" w:rsidRDefault="007B32D8" w:rsidP="007B32D8">
      <w:pPr>
        <w:tabs>
          <w:tab w:val="left" w:pos="720"/>
          <w:tab w:val="left" w:pos="1080"/>
          <w:tab w:val="left" w:pos="1440"/>
        </w:tabs>
        <w:spacing w:line="480" w:lineRule="auto"/>
        <w:rPr>
          <w:rFonts w:ascii="Courier New" w:hAnsi="Courier New" w:cs="Courier New"/>
          <w:color w:val="000000"/>
          <w:sz w:val="24"/>
          <w:szCs w:val="24"/>
          <w:lang w:val="en" w:eastAsia="en-US"/>
        </w:rPr>
      </w:pPr>
      <w:bookmarkStart w:id="209" w:name="wp1085375"/>
      <w:bookmarkEnd w:id="209"/>
      <w:r w:rsidRPr="007B32D8">
        <w:rPr>
          <w:rFonts w:ascii="Courier New" w:hAnsi="Courier New" w:cs="Courier New"/>
          <w:color w:val="000000"/>
          <w:sz w:val="24"/>
          <w:szCs w:val="24"/>
          <w:lang w:val="en" w:eastAsia="en-US"/>
        </w:rPr>
        <w:t xml:space="preserve">* </w:t>
      </w:r>
      <w:r w:rsidR="002F1D70">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2F1D70">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2F1D70">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2F1D70">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1DAB6756" w14:textId="77777777" w:rsidR="007B32D8" w:rsidRPr="007B32D8" w:rsidRDefault="007B32D8" w:rsidP="007B32D8">
      <w:pPr>
        <w:tabs>
          <w:tab w:val="left" w:pos="720"/>
          <w:tab w:val="left" w:pos="1080"/>
          <w:tab w:val="left" w:pos="1440"/>
        </w:tabs>
        <w:spacing w:line="480" w:lineRule="auto"/>
        <w:rPr>
          <w:rFonts w:ascii="Courier New" w:hAnsi="Courier New" w:cs="Courier New"/>
          <w:b/>
          <w:color w:val="000000"/>
          <w:sz w:val="24"/>
          <w:szCs w:val="24"/>
          <w:lang w:val="en" w:eastAsia="en-US"/>
        </w:rPr>
      </w:pPr>
      <w:r w:rsidRPr="007B32D8">
        <w:rPr>
          <w:rFonts w:ascii="Courier New" w:hAnsi="Courier New" w:cs="Courier New"/>
          <w:b/>
          <w:color w:val="000000"/>
          <w:sz w:val="24"/>
          <w:szCs w:val="24"/>
          <w:lang w:val="en" w:eastAsia="en-US"/>
        </w:rPr>
        <w:t>19.202-</w:t>
      </w:r>
      <w:proofErr w:type="gramStart"/>
      <w:r w:rsidRPr="007B32D8">
        <w:rPr>
          <w:rFonts w:ascii="Courier New" w:hAnsi="Courier New" w:cs="Courier New"/>
          <w:b/>
          <w:color w:val="000000"/>
          <w:sz w:val="24"/>
          <w:szCs w:val="24"/>
          <w:lang w:val="en" w:eastAsia="en-US"/>
        </w:rPr>
        <w:t>6  [</w:t>
      </w:r>
      <w:proofErr w:type="gramEnd"/>
      <w:r w:rsidRPr="007B32D8">
        <w:rPr>
          <w:rFonts w:ascii="Courier New" w:hAnsi="Courier New" w:cs="Courier New"/>
          <w:b/>
          <w:color w:val="000000"/>
          <w:sz w:val="24"/>
          <w:szCs w:val="24"/>
          <w:lang w:val="en" w:eastAsia="en-US"/>
        </w:rPr>
        <w:t>Amended]</w:t>
      </w:r>
    </w:p>
    <w:p w14:paraId="53A7FD5F" w14:textId="3DA7DD7F" w:rsidR="007B32D8" w:rsidRPr="007B32D8" w:rsidRDefault="00321065" w:rsidP="007B32D8">
      <w:pPr>
        <w:tabs>
          <w:tab w:val="left" w:pos="720"/>
          <w:tab w:val="left" w:pos="1080"/>
          <w:tab w:val="left" w:pos="1440"/>
        </w:tabs>
        <w:spacing w:line="480" w:lineRule="auto"/>
        <w:rPr>
          <w:rFonts w:ascii="Courier New" w:hAnsi="Courier New" w:cs="Courier New"/>
          <w:color w:val="000000"/>
          <w:sz w:val="24"/>
          <w:szCs w:val="24"/>
          <w:lang w:val="en" w:eastAsia="en-US"/>
        </w:rPr>
      </w:pPr>
      <w:r>
        <w:rPr>
          <w:rFonts w:ascii="Courier New" w:hAnsi="Courier New" w:cs="Courier New"/>
          <w:color w:val="000000"/>
          <w:sz w:val="24"/>
          <w:szCs w:val="24"/>
          <w:lang w:val="en" w:eastAsia="en-US"/>
        </w:rPr>
        <w:tab/>
        <w:t>2</w:t>
      </w:r>
      <w:ins w:id="210" w:author="Brooks, E. Brad (OFR)" w:date="2020-02-13T15:54:00Z">
        <w:r w:rsidR="00996384">
          <w:rPr>
            <w:rFonts w:ascii="Courier New" w:hAnsi="Courier New" w:cs="Courier New"/>
            <w:color w:val="000000"/>
            <w:sz w:val="24"/>
            <w:szCs w:val="24"/>
            <w:lang w:val="en" w:eastAsia="en-US"/>
          </w:rPr>
          <w:t>5</w:t>
        </w:r>
      </w:ins>
      <w:del w:id="211" w:author="Brooks, E. Brad (OFR)" w:date="2020-02-13T15:54:00Z">
        <w:r w:rsidDel="00996384">
          <w:rPr>
            <w:rFonts w:ascii="Courier New" w:hAnsi="Courier New" w:cs="Courier New"/>
            <w:color w:val="000000"/>
            <w:sz w:val="24"/>
            <w:szCs w:val="24"/>
            <w:lang w:val="en" w:eastAsia="en-US"/>
          </w:rPr>
          <w:delText>6</w:delText>
        </w:r>
      </w:del>
      <w:r w:rsidR="007B32D8" w:rsidRPr="007B32D8">
        <w:rPr>
          <w:rFonts w:ascii="Courier New" w:hAnsi="Courier New" w:cs="Courier New"/>
          <w:color w:val="000000"/>
          <w:sz w:val="24"/>
          <w:szCs w:val="24"/>
          <w:lang w:val="en" w:eastAsia="en-US"/>
        </w:rPr>
        <w:t xml:space="preserve">.  Amend section 19.202-6 </w:t>
      </w:r>
      <w:ins w:id="212" w:author="Brooks, E. Brad (OFR)" w:date="2020-02-07T11:47:00Z">
        <w:r w:rsidR="00E77765">
          <w:rPr>
            <w:rFonts w:ascii="Courier New" w:hAnsi="Courier New" w:cs="Courier New"/>
            <w:color w:val="000000"/>
            <w:sz w:val="24"/>
            <w:szCs w:val="24"/>
            <w:lang w:val="en" w:eastAsia="en-US"/>
          </w:rPr>
          <w:t>in paragraph (a</w:t>
        </w:r>
        <w:proofErr w:type="gramStart"/>
        <w:r w:rsidR="00E77765">
          <w:rPr>
            <w:rFonts w:ascii="Courier New" w:hAnsi="Courier New" w:cs="Courier New"/>
            <w:color w:val="000000"/>
            <w:sz w:val="24"/>
            <w:szCs w:val="24"/>
            <w:lang w:val="en" w:eastAsia="en-US"/>
          </w:rPr>
          <w:t>)(</w:t>
        </w:r>
        <w:proofErr w:type="gramEnd"/>
        <w:r w:rsidR="00E77765">
          <w:rPr>
            <w:rFonts w:ascii="Courier New" w:hAnsi="Courier New" w:cs="Courier New"/>
            <w:color w:val="000000"/>
            <w:sz w:val="24"/>
            <w:szCs w:val="24"/>
            <w:lang w:val="en" w:eastAsia="en-US"/>
          </w:rPr>
          <w:t xml:space="preserve">1) </w:t>
        </w:r>
      </w:ins>
      <w:r w:rsidR="007B32D8" w:rsidRPr="007B32D8">
        <w:rPr>
          <w:rFonts w:ascii="Courier New" w:hAnsi="Courier New" w:cs="Courier New"/>
          <w:color w:val="000000"/>
          <w:sz w:val="24"/>
          <w:szCs w:val="24"/>
          <w:lang w:val="en" w:eastAsia="en-US"/>
        </w:rPr>
        <w:t>by removing</w:t>
      </w:r>
      <w:del w:id="213" w:author="Brooks, E. Brad (OFR)" w:date="2020-02-14T13:29:00Z">
        <w:r w:rsidR="007B32D8" w:rsidRPr="007B32D8" w:rsidDel="00772A7B">
          <w:rPr>
            <w:rFonts w:ascii="Courier New" w:hAnsi="Courier New" w:cs="Courier New"/>
            <w:color w:val="000000"/>
            <w:sz w:val="24"/>
            <w:szCs w:val="24"/>
            <w:lang w:val="en" w:eastAsia="en-US"/>
          </w:rPr>
          <w:delText xml:space="preserve"> from paragraph (a)(1)</w:delText>
        </w:r>
      </w:del>
      <w:r w:rsidR="007B32D8" w:rsidRPr="007B32D8">
        <w:rPr>
          <w:rFonts w:ascii="Courier New" w:hAnsi="Courier New" w:cs="Courier New"/>
          <w:color w:val="000000"/>
          <w:sz w:val="24"/>
          <w:szCs w:val="24"/>
          <w:lang w:val="en" w:eastAsia="en-US"/>
        </w:rPr>
        <w:t xml:space="preserve"> “set-asides” and adding “set-asides, and reserves”</w:t>
      </w:r>
      <w:r w:rsidR="002F1D70">
        <w:rPr>
          <w:rFonts w:ascii="Courier New" w:hAnsi="Courier New" w:cs="Courier New"/>
          <w:color w:val="000000"/>
          <w:sz w:val="24"/>
          <w:szCs w:val="24"/>
          <w:lang w:val="en" w:eastAsia="en-US"/>
        </w:rPr>
        <w:t xml:space="preserve"> in its place</w:t>
      </w:r>
      <w:r w:rsidR="007B32D8" w:rsidRPr="007B32D8">
        <w:rPr>
          <w:rFonts w:ascii="Courier New" w:hAnsi="Courier New" w:cs="Courier New"/>
          <w:color w:val="000000"/>
          <w:sz w:val="24"/>
          <w:szCs w:val="24"/>
          <w:lang w:val="en" w:eastAsia="en-US"/>
        </w:rPr>
        <w:t>.</w:t>
      </w:r>
    </w:p>
    <w:p w14:paraId="6EB00904"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b/>
          <w:sz w:val="24"/>
          <w:szCs w:val="24"/>
          <w:lang w:val="en" w:eastAsia="en-US"/>
        </w:rPr>
      </w:pPr>
      <w:proofErr w:type="gramStart"/>
      <w:r w:rsidRPr="007B32D8">
        <w:rPr>
          <w:rFonts w:ascii="Courier New" w:eastAsia="Calibri" w:hAnsi="Courier New" w:cs="Courier New"/>
          <w:b/>
          <w:sz w:val="24"/>
          <w:szCs w:val="24"/>
          <w:lang w:val="en" w:eastAsia="en-US"/>
        </w:rPr>
        <w:t>19.203  [</w:t>
      </w:r>
      <w:proofErr w:type="gramEnd"/>
      <w:r w:rsidRPr="007B32D8">
        <w:rPr>
          <w:rFonts w:ascii="Courier New" w:eastAsia="Calibri" w:hAnsi="Courier New" w:cs="Courier New"/>
          <w:b/>
          <w:sz w:val="24"/>
          <w:szCs w:val="24"/>
          <w:lang w:val="en" w:eastAsia="en-US"/>
        </w:rPr>
        <w:t>Amended]</w:t>
      </w:r>
    </w:p>
    <w:p w14:paraId="7256C0AE" w14:textId="6BE91CF6" w:rsidR="007B32D8" w:rsidRDefault="00321065" w:rsidP="007B32D8">
      <w:pPr>
        <w:tabs>
          <w:tab w:val="left" w:pos="720"/>
          <w:tab w:val="left" w:pos="1080"/>
          <w:tab w:val="left" w:pos="1440"/>
          <w:tab w:val="left" w:pos="1800"/>
        </w:tabs>
        <w:spacing w:line="480" w:lineRule="auto"/>
        <w:rPr>
          <w:ins w:id="214" w:author="Brooks, E. Brad (OFR)" w:date="2020-02-07T11:51:00Z"/>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t>2</w:t>
      </w:r>
      <w:ins w:id="215" w:author="Brooks, E. Brad (OFR)" w:date="2020-02-13T15:54:00Z">
        <w:r w:rsidR="00996384">
          <w:rPr>
            <w:rFonts w:ascii="Courier New" w:eastAsia="Calibri" w:hAnsi="Courier New" w:cs="Courier New"/>
            <w:sz w:val="24"/>
            <w:szCs w:val="24"/>
            <w:lang w:val="en" w:eastAsia="en-US"/>
          </w:rPr>
          <w:t>6</w:t>
        </w:r>
      </w:ins>
      <w:del w:id="216" w:author="Brooks, E. Brad (OFR)" w:date="2020-02-13T15:54:00Z">
        <w:r w:rsidDel="00996384">
          <w:rPr>
            <w:rFonts w:ascii="Courier New" w:eastAsia="Calibri" w:hAnsi="Courier New" w:cs="Courier New"/>
            <w:sz w:val="24"/>
            <w:szCs w:val="24"/>
            <w:lang w:val="en" w:eastAsia="en-US"/>
          </w:rPr>
          <w:delText>7</w:delText>
        </w:r>
      </w:del>
      <w:r w:rsidR="007B32D8" w:rsidRPr="007B32D8">
        <w:rPr>
          <w:rFonts w:ascii="Courier New" w:eastAsia="Calibri" w:hAnsi="Courier New" w:cs="Courier New"/>
          <w:sz w:val="24"/>
          <w:szCs w:val="24"/>
          <w:lang w:val="en" w:eastAsia="en-US"/>
        </w:rPr>
        <w:t xml:space="preserve">.  Amend section 19.203 </w:t>
      </w:r>
      <w:ins w:id="217" w:author="Brooks, E. Brad (OFR)" w:date="2020-02-07T11:48:00Z">
        <w:r w:rsidR="00E77765">
          <w:rPr>
            <w:rFonts w:ascii="Courier New" w:eastAsia="Calibri" w:hAnsi="Courier New" w:cs="Courier New"/>
            <w:sz w:val="24"/>
            <w:szCs w:val="24"/>
            <w:lang w:val="en" w:eastAsia="en-US"/>
          </w:rPr>
          <w:t xml:space="preserve">in paragraph (b) </w:t>
        </w:r>
      </w:ins>
      <w:r w:rsidR="007B32D8" w:rsidRPr="007B32D8">
        <w:rPr>
          <w:rFonts w:ascii="Courier New" w:eastAsia="Calibri" w:hAnsi="Courier New" w:cs="Courier New"/>
          <w:sz w:val="24"/>
          <w:szCs w:val="24"/>
          <w:lang w:val="en" w:eastAsia="en-US"/>
        </w:rPr>
        <w:t xml:space="preserve">by removing </w:t>
      </w:r>
      <w:del w:id="218" w:author="Brooks, E. Brad (OFR)" w:date="2020-02-07T11:48:00Z">
        <w:r w:rsidR="007B32D8" w:rsidRPr="007B32D8" w:rsidDel="00E77765">
          <w:rPr>
            <w:rFonts w:ascii="Courier New" w:eastAsia="Calibri" w:hAnsi="Courier New" w:cs="Courier New"/>
            <w:sz w:val="24"/>
            <w:szCs w:val="24"/>
            <w:lang w:val="en" w:eastAsia="en-US"/>
          </w:rPr>
          <w:delText xml:space="preserve">from paragraph (b) </w:delText>
        </w:r>
      </w:del>
      <w:r w:rsidR="007B32D8" w:rsidRPr="007B32D8">
        <w:rPr>
          <w:rFonts w:ascii="Courier New" w:eastAsia="Calibri" w:hAnsi="Courier New" w:cs="Courier New"/>
          <w:sz w:val="24"/>
          <w:szCs w:val="24"/>
          <w:lang w:val="en" w:eastAsia="en-US"/>
        </w:rPr>
        <w:t>“exclusively reserve” and adding “set aside” in its place.</w:t>
      </w:r>
    </w:p>
    <w:p w14:paraId="052AD883" w14:textId="77777777" w:rsidR="00A43CA3" w:rsidRDefault="00A43CA3"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ins w:id="219" w:author="Brooks, E. Brad (OFR)" w:date="2020-02-07T11:51:00Z">
        <w:r w:rsidRPr="00B57609">
          <w:rPr>
            <w:rFonts w:ascii="Courier New" w:eastAsia="Calibri" w:hAnsi="Courier New" w:cs="Courier New"/>
            <w:b/>
            <w:sz w:val="24"/>
            <w:szCs w:val="24"/>
            <w:lang w:val="en" w:eastAsia="en-US"/>
          </w:rPr>
          <w:t>Subpart 19.3—Determination of Small Business Size and Status for Small Business Programs</w:t>
        </w:r>
      </w:ins>
    </w:p>
    <w:p w14:paraId="57C0D276" w14:textId="77777777" w:rsidR="004A5926" w:rsidRPr="009C51C2" w:rsidDel="00A43CA3" w:rsidRDefault="004A5926" w:rsidP="007B32D8">
      <w:pPr>
        <w:tabs>
          <w:tab w:val="left" w:pos="720"/>
          <w:tab w:val="left" w:pos="1080"/>
          <w:tab w:val="left" w:pos="1440"/>
          <w:tab w:val="left" w:pos="1800"/>
        </w:tabs>
        <w:spacing w:line="480" w:lineRule="auto"/>
        <w:rPr>
          <w:del w:id="220" w:author="Brooks, E. Brad (OFR)" w:date="2020-02-07T11:49:00Z"/>
          <w:rFonts w:ascii="Courier New" w:eastAsia="Calibri" w:hAnsi="Courier New" w:cs="Courier New"/>
          <w:b/>
          <w:sz w:val="24"/>
          <w:szCs w:val="24"/>
          <w:lang w:val="en" w:eastAsia="en-US"/>
        </w:rPr>
      </w:pPr>
      <w:del w:id="221" w:author="Brooks, E. Brad (OFR)" w:date="2020-02-07T11:49:00Z">
        <w:r w:rsidRPr="009C51C2" w:rsidDel="00A43CA3">
          <w:rPr>
            <w:rFonts w:ascii="Courier New" w:eastAsia="Calibri" w:hAnsi="Courier New" w:cs="Courier New"/>
            <w:b/>
            <w:sz w:val="24"/>
            <w:szCs w:val="24"/>
            <w:lang w:val="en" w:eastAsia="en-US"/>
          </w:rPr>
          <w:lastRenderedPageBreak/>
          <w:delText>19.3  [Amended]</w:delText>
        </w:r>
      </w:del>
    </w:p>
    <w:p w14:paraId="1B56CD8A" w14:textId="690902AD" w:rsidR="00A43CA3" w:rsidRDefault="004A5926" w:rsidP="009C51C2">
      <w:pPr>
        <w:tabs>
          <w:tab w:val="left" w:pos="720"/>
          <w:tab w:val="left" w:pos="1080"/>
          <w:tab w:val="left" w:pos="1440"/>
          <w:tab w:val="left" w:pos="1800"/>
        </w:tabs>
        <w:spacing w:line="480" w:lineRule="auto"/>
        <w:ind w:firstLine="720"/>
        <w:rPr>
          <w:ins w:id="222" w:author="Brooks, E. Brad (OFR)" w:date="2020-02-07T11:50:00Z"/>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2</w:t>
      </w:r>
      <w:ins w:id="223" w:author="Brooks, E. Brad (OFR)" w:date="2020-02-13T15:54:00Z">
        <w:r w:rsidR="00996384">
          <w:rPr>
            <w:rFonts w:ascii="Courier New" w:eastAsia="Calibri" w:hAnsi="Courier New" w:cs="Courier New"/>
            <w:sz w:val="24"/>
            <w:szCs w:val="24"/>
            <w:lang w:val="en" w:eastAsia="en-US"/>
          </w:rPr>
          <w:t>7</w:t>
        </w:r>
      </w:ins>
      <w:del w:id="224" w:author="Brooks, E. Brad (OFR)" w:date="2020-02-13T15:54:00Z">
        <w:r w:rsidDel="00996384">
          <w:rPr>
            <w:rFonts w:ascii="Courier New" w:eastAsia="Calibri" w:hAnsi="Courier New" w:cs="Courier New"/>
            <w:sz w:val="24"/>
            <w:szCs w:val="24"/>
            <w:lang w:val="en" w:eastAsia="en-US"/>
          </w:rPr>
          <w:delText>8</w:delText>
        </w:r>
      </w:del>
      <w:r>
        <w:rPr>
          <w:rFonts w:ascii="Courier New" w:eastAsia="Calibri" w:hAnsi="Courier New" w:cs="Courier New"/>
          <w:sz w:val="24"/>
          <w:szCs w:val="24"/>
          <w:lang w:val="en" w:eastAsia="en-US"/>
        </w:rPr>
        <w:t xml:space="preserve">.  </w:t>
      </w:r>
      <w:ins w:id="225" w:author="Brooks, E. Brad (OFR)" w:date="2020-02-07T11:49:00Z">
        <w:r w:rsidR="00A43CA3">
          <w:rPr>
            <w:rFonts w:ascii="Courier New" w:eastAsia="Calibri" w:hAnsi="Courier New" w:cs="Courier New"/>
            <w:sz w:val="24"/>
            <w:szCs w:val="24"/>
            <w:lang w:val="en" w:eastAsia="en-US"/>
          </w:rPr>
          <w:t>Revise the heading for</w:t>
        </w:r>
      </w:ins>
      <w:del w:id="226" w:author="Brooks, E. Brad (OFR)" w:date="2020-02-07T11:49:00Z">
        <w:r w:rsidDel="00A43CA3">
          <w:rPr>
            <w:rFonts w:ascii="Courier New" w:eastAsia="Calibri" w:hAnsi="Courier New" w:cs="Courier New"/>
            <w:sz w:val="24"/>
            <w:szCs w:val="24"/>
            <w:lang w:val="en" w:eastAsia="en-US"/>
          </w:rPr>
          <w:delText>Amend</w:delText>
        </w:r>
      </w:del>
      <w:r>
        <w:rPr>
          <w:rFonts w:ascii="Courier New" w:eastAsia="Calibri" w:hAnsi="Courier New" w:cs="Courier New"/>
          <w:sz w:val="24"/>
          <w:szCs w:val="24"/>
          <w:lang w:val="en" w:eastAsia="en-US"/>
        </w:rPr>
        <w:t xml:space="preserve"> subpart 19.3 </w:t>
      </w:r>
      <w:ins w:id="227" w:author="Brooks, E. Brad (OFR)" w:date="2020-02-07T11:49:00Z">
        <w:r w:rsidR="00A43CA3">
          <w:rPr>
            <w:rFonts w:ascii="Courier New" w:eastAsia="Calibri" w:hAnsi="Courier New" w:cs="Courier New"/>
            <w:sz w:val="24"/>
            <w:szCs w:val="24"/>
            <w:lang w:val="en" w:eastAsia="en-US"/>
          </w:rPr>
          <w:t>to read as set forth above.</w:t>
        </w:r>
      </w:ins>
    </w:p>
    <w:p w14:paraId="6C17E459" w14:textId="77777777" w:rsidR="004A5926" w:rsidRPr="007B32D8" w:rsidDel="00A43CA3" w:rsidRDefault="004A5926" w:rsidP="009C51C2">
      <w:pPr>
        <w:tabs>
          <w:tab w:val="left" w:pos="720"/>
          <w:tab w:val="left" w:pos="1080"/>
          <w:tab w:val="left" w:pos="1440"/>
          <w:tab w:val="left" w:pos="1800"/>
        </w:tabs>
        <w:spacing w:line="480" w:lineRule="auto"/>
        <w:ind w:firstLine="720"/>
        <w:rPr>
          <w:del w:id="228" w:author="Brooks, E. Brad (OFR)" w:date="2020-02-07T11:51:00Z"/>
          <w:rFonts w:ascii="Courier New" w:eastAsia="Calibri" w:hAnsi="Courier New" w:cs="Courier New"/>
          <w:sz w:val="24"/>
          <w:szCs w:val="24"/>
          <w:lang w:val="en" w:eastAsia="en-US"/>
        </w:rPr>
      </w:pPr>
      <w:del w:id="229" w:author="Brooks, E. Brad (OFR)" w:date="2020-02-07T11:49:00Z">
        <w:r w:rsidDel="00A43CA3">
          <w:rPr>
            <w:rFonts w:ascii="Courier New" w:eastAsia="Calibri" w:hAnsi="Courier New" w:cs="Courier New"/>
            <w:sz w:val="24"/>
            <w:szCs w:val="24"/>
            <w:lang w:val="en" w:eastAsia="en-US"/>
          </w:rPr>
          <w:delText>by removi</w:delText>
        </w:r>
      </w:del>
      <w:del w:id="230" w:author="Brooks, E. Brad (OFR)" w:date="2020-02-07T11:51:00Z">
        <w:r w:rsidDel="00A43CA3">
          <w:rPr>
            <w:rFonts w:ascii="Courier New" w:eastAsia="Calibri" w:hAnsi="Courier New" w:cs="Courier New"/>
            <w:sz w:val="24"/>
            <w:szCs w:val="24"/>
            <w:lang w:val="en" w:eastAsia="en-US"/>
          </w:rPr>
          <w:delText>ng from the heading “Small Business Status” and adding “Small Business Size and Status” in its place.</w:delText>
        </w:r>
      </w:del>
    </w:p>
    <w:p w14:paraId="6BA01387" w14:textId="19B883B0" w:rsidR="007B32D8" w:rsidRPr="007B32D8" w:rsidRDefault="00321065">
      <w:pPr>
        <w:tabs>
          <w:tab w:val="left" w:pos="720"/>
          <w:tab w:val="left" w:pos="1080"/>
          <w:tab w:val="left" w:pos="1440"/>
          <w:tab w:val="left" w:pos="1800"/>
        </w:tabs>
        <w:spacing w:line="480" w:lineRule="auto"/>
        <w:ind w:firstLine="720"/>
        <w:rPr>
          <w:rFonts w:ascii="Courier New" w:eastAsia="Calibri" w:hAnsi="Courier New" w:cs="Courier New"/>
          <w:sz w:val="24"/>
          <w:szCs w:val="24"/>
          <w:lang w:val="en" w:eastAsia="en-US"/>
        </w:rPr>
        <w:pPrChange w:id="231" w:author="Brooks, E. Brad (OFR)" w:date="2020-02-07T11:51:00Z">
          <w:pPr>
            <w:tabs>
              <w:tab w:val="left" w:pos="720"/>
              <w:tab w:val="left" w:pos="1080"/>
              <w:tab w:val="left" w:pos="1440"/>
              <w:tab w:val="left" w:pos="1800"/>
            </w:tabs>
            <w:spacing w:line="480" w:lineRule="auto"/>
          </w:pPr>
        </w:pPrChange>
      </w:pPr>
      <w:del w:id="232" w:author="Brooks, E. Brad (OFR)" w:date="2020-02-07T11:51:00Z">
        <w:r w:rsidDel="00A43CA3">
          <w:rPr>
            <w:rFonts w:ascii="Courier New" w:eastAsia="Calibri" w:hAnsi="Courier New" w:cs="Courier New"/>
            <w:sz w:val="24"/>
            <w:szCs w:val="24"/>
            <w:lang w:val="en" w:eastAsia="en-US"/>
          </w:rPr>
          <w:tab/>
        </w:r>
      </w:del>
      <w:r w:rsidR="004A5926">
        <w:rPr>
          <w:rFonts w:ascii="Courier New" w:eastAsia="Calibri" w:hAnsi="Courier New" w:cs="Courier New"/>
          <w:sz w:val="24"/>
          <w:szCs w:val="24"/>
          <w:lang w:val="en" w:eastAsia="en-US"/>
        </w:rPr>
        <w:t>2</w:t>
      </w:r>
      <w:ins w:id="233" w:author="Brooks, E. Brad (OFR)" w:date="2020-02-13T15:54:00Z">
        <w:r w:rsidR="00996384">
          <w:rPr>
            <w:rFonts w:ascii="Courier New" w:eastAsia="Calibri" w:hAnsi="Courier New" w:cs="Courier New"/>
            <w:sz w:val="24"/>
            <w:szCs w:val="24"/>
            <w:lang w:val="en" w:eastAsia="en-US"/>
          </w:rPr>
          <w:t>8</w:t>
        </w:r>
      </w:ins>
      <w:del w:id="234" w:author="Brooks, E. Brad (OFR)" w:date="2020-02-13T15:54:00Z">
        <w:r w:rsidR="004A5926" w:rsidDel="00996384">
          <w:rPr>
            <w:rFonts w:ascii="Courier New" w:eastAsia="Calibri" w:hAnsi="Courier New" w:cs="Courier New"/>
            <w:sz w:val="24"/>
            <w:szCs w:val="24"/>
            <w:lang w:val="en" w:eastAsia="en-US"/>
          </w:rPr>
          <w:delText>9</w:delText>
        </w:r>
      </w:del>
      <w:r w:rsidR="007B32D8" w:rsidRPr="007B32D8">
        <w:rPr>
          <w:rFonts w:ascii="Courier New" w:eastAsia="Calibri" w:hAnsi="Courier New" w:cs="Courier New"/>
          <w:sz w:val="24"/>
          <w:szCs w:val="24"/>
          <w:lang w:val="en" w:eastAsia="en-US"/>
        </w:rPr>
        <w:t>.  Amend section 19.301-1 by—</w:t>
      </w:r>
    </w:p>
    <w:p w14:paraId="771A2324"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a.  Revising</w:t>
      </w:r>
      <w:proofErr w:type="gramEnd"/>
      <w:r w:rsidRPr="007B32D8">
        <w:rPr>
          <w:rFonts w:ascii="Courier New" w:eastAsia="Calibri" w:hAnsi="Courier New" w:cs="Courier New"/>
          <w:sz w:val="24"/>
          <w:szCs w:val="24"/>
          <w:lang w:val="en" w:eastAsia="en-US"/>
        </w:rPr>
        <w:t xml:space="preserve"> paragraph (a);</w:t>
      </w:r>
    </w:p>
    <w:p w14:paraId="40C31B15"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 xml:space="preserve">b.  </w:t>
      </w:r>
      <w:proofErr w:type="spellStart"/>
      <w:r w:rsidRPr="007B32D8">
        <w:rPr>
          <w:rFonts w:ascii="Courier New" w:eastAsia="Calibri" w:hAnsi="Courier New" w:cs="Courier New"/>
          <w:sz w:val="24"/>
          <w:szCs w:val="24"/>
          <w:lang w:val="en" w:eastAsia="en-US"/>
        </w:rPr>
        <w:t>Redesignating</w:t>
      </w:r>
      <w:proofErr w:type="spellEnd"/>
      <w:proofErr w:type="gramEnd"/>
      <w:r w:rsidRPr="007B32D8">
        <w:rPr>
          <w:rFonts w:ascii="Courier New" w:eastAsia="Calibri" w:hAnsi="Courier New" w:cs="Courier New"/>
          <w:sz w:val="24"/>
          <w:szCs w:val="24"/>
          <w:lang w:val="en" w:eastAsia="en-US"/>
        </w:rPr>
        <w:t xml:space="preserve"> paragraphs (b) through (d) as paragraphs (</w:t>
      </w:r>
      <w:r w:rsidR="00F126AE">
        <w:rPr>
          <w:rFonts w:ascii="Courier New" w:eastAsia="Calibri" w:hAnsi="Courier New" w:cs="Courier New"/>
          <w:sz w:val="24"/>
          <w:szCs w:val="24"/>
          <w:lang w:val="en" w:eastAsia="en-US"/>
        </w:rPr>
        <w:t>f</w:t>
      </w:r>
      <w:r w:rsidRPr="007B32D8">
        <w:rPr>
          <w:rFonts w:ascii="Courier New" w:eastAsia="Calibri" w:hAnsi="Courier New" w:cs="Courier New"/>
          <w:sz w:val="24"/>
          <w:szCs w:val="24"/>
          <w:lang w:val="en" w:eastAsia="en-US"/>
        </w:rPr>
        <w:t>) through (</w:t>
      </w:r>
      <w:r w:rsidR="00F126AE">
        <w:rPr>
          <w:rFonts w:ascii="Courier New" w:eastAsia="Calibri" w:hAnsi="Courier New" w:cs="Courier New"/>
          <w:sz w:val="24"/>
          <w:szCs w:val="24"/>
          <w:lang w:val="en" w:eastAsia="en-US"/>
        </w:rPr>
        <w:t>h</w:t>
      </w:r>
      <w:r w:rsidRPr="007B32D8">
        <w:rPr>
          <w:rFonts w:ascii="Courier New" w:eastAsia="Calibri" w:hAnsi="Courier New" w:cs="Courier New"/>
          <w:sz w:val="24"/>
          <w:szCs w:val="24"/>
          <w:lang w:val="en" w:eastAsia="en-US"/>
        </w:rPr>
        <w:t>); and</w:t>
      </w:r>
    </w:p>
    <w:p w14:paraId="17F2C9FA"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c.  Adding</w:t>
      </w:r>
      <w:proofErr w:type="gramEnd"/>
      <w:r w:rsidRPr="007B32D8">
        <w:rPr>
          <w:rFonts w:ascii="Courier New" w:eastAsia="Calibri" w:hAnsi="Courier New" w:cs="Courier New"/>
          <w:sz w:val="24"/>
          <w:szCs w:val="24"/>
          <w:lang w:val="en" w:eastAsia="en-US"/>
        </w:rPr>
        <w:t xml:space="preserve"> new paragraphs </w:t>
      </w:r>
      <w:commentRangeStart w:id="235"/>
      <w:r w:rsidRPr="007B32D8">
        <w:rPr>
          <w:rFonts w:ascii="Courier New" w:eastAsia="Calibri" w:hAnsi="Courier New" w:cs="Courier New"/>
          <w:sz w:val="24"/>
          <w:szCs w:val="24"/>
          <w:lang w:val="en" w:eastAsia="en-US"/>
        </w:rPr>
        <w:t>(b) through (</w:t>
      </w:r>
      <w:ins w:id="236" w:author="Brooks, E. Brad (OFR)" w:date="2020-02-07T11:53:00Z">
        <w:r w:rsidR="00A43CA3">
          <w:rPr>
            <w:rFonts w:ascii="Courier New" w:eastAsia="Calibri" w:hAnsi="Courier New" w:cs="Courier New"/>
            <w:sz w:val="24"/>
            <w:szCs w:val="24"/>
            <w:lang w:val="en" w:eastAsia="en-US"/>
          </w:rPr>
          <w:t>d</w:t>
        </w:r>
      </w:ins>
      <w:del w:id="237" w:author="Brooks, E. Brad (OFR)" w:date="2020-02-07T11:53:00Z">
        <w:r w:rsidR="00F126AE" w:rsidDel="00A43CA3">
          <w:rPr>
            <w:rFonts w:ascii="Courier New" w:eastAsia="Calibri" w:hAnsi="Courier New" w:cs="Courier New"/>
            <w:sz w:val="24"/>
            <w:szCs w:val="24"/>
            <w:lang w:val="en" w:eastAsia="en-US"/>
          </w:rPr>
          <w:delText>e</w:delText>
        </w:r>
      </w:del>
      <w:r w:rsidRPr="007B32D8">
        <w:rPr>
          <w:rFonts w:ascii="Courier New" w:eastAsia="Calibri" w:hAnsi="Courier New" w:cs="Courier New"/>
          <w:sz w:val="24"/>
          <w:szCs w:val="24"/>
          <w:lang w:val="en" w:eastAsia="en-US"/>
        </w:rPr>
        <w:t>)</w:t>
      </w:r>
      <w:ins w:id="238" w:author="Brooks, E. Brad (OFR)" w:date="2020-02-07T11:53:00Z">
        <w:r w:rsidR="00A43CA3">
          <w:rPr>
            <w:rFonts w:ascii="Courier New" w:eastAsia="Calibri" w:hAnsi="Courier New" w:cs="Courier New"/>
            <w:sz w:val="24"/>
            <w:szCs w:val="24"/>
            <w:lang w:val="en" w:eastAsia="en-US"/>
          </w:rPr>
          <w:t xml:space="preserve"> and paragraph (e)</w:t>
        </w:r>
      </w:ins>
      <w:commentRangeEnd w:id="235"/>
      <w:r w:rsidR="0066511A">
        <w:rPr>
          <w:rStyle w:val="CommentReference"/>
        </w:rPr>
        <w:commentReference w:id="235"/>
      </w:r>
      <w:r w:rsidRPr="007B32D8">
        <w:rPr>
          <w:rFonts w:ascii="Courier New" w:eastAsia="Calibri" w:hAnsi="Courier New" w:cs="Courier New"/>
          <w:sz w:val="24"/>
          <w:szCs w:val="24"/>
          <w:lang w:val="en" w:eastAsia="en-US"/>
        </w:rPr>
        <w:t>.</w:t>
      </w:r>
    </w:p>
    <w:p w14:paraId="583B2B06"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t>The revision and additions read as follows:</w:t>
      </w:r>
    </w:p>
    <w:p w14:paraId="70EE6FA6" w14:textId="77777777" w:rsidR="007B32D8" w:rsidRPr="007B32D8" w:rsidRDefault="00FC064D" w:rsidP="007B32D8">
      <w:pPr>
        <w:spacing w:line="480" w:lineRule="auto"/>
        <w:outlineLvl w:val="2"/>
        <w:rPr>
          <w:rFonts w:ascii="Courier New" w:hAnsi="Courier New" w:cs="Courier New"/>
          <w:b/>
          <w:bCs/>
          <w:color w:val="000000"/>
          <w:sz w:val="24"/>
          <w:szCs w:val="24"/>
          <w:lang w:val="en" w:eastAsia="en-US"/>
        </w:rPr>
      </w:pPr>
      <w:r>
        <w:rPr>
          <w:rFonts w:ascii="Courier New" w:hAnsi="Courier New" w:cs="Courier New"/>
          <w:b/>
          <w:bCs/>
          <w:color w:val="000000"/>
          <w:sz w:val="24"/>
          <w:szCs w:val="24"/>
          <w:lang w:val="en" w:eastAsia="en-US"/>
        </w:rPr>
        <w:t>19.301-</w:t>
      </w:r>
      <w:proofErr w:type="gramStart"/>
      <w:r>
        <w:rPr>
          <w:rFonts w:ascii="Courier New" w:hAnsi="Courier New" w:cs="Courier New"/>
          <w:b/>
          <w:bCs/>
          <w:color w:val="000000"/>
          <w:sz w:val="24"/>
          <w:szCs w:val="24"/>
          <w:lang w:val="en" w:eastAsia="en-US"/>
        </w:rPr>
        <w:t xml:space="preserve">1  </w:t>
      </w:r>
      <w:r w:rsidR="007B32D8" w:rsidRPr="007B32D8">
        <w:rPr>
          <w:rFonts w:ascii="Courier New" w:hAnsi="Courier New" w:cs="Courier New"/>
          <w:b/>
          <w:bCs/>
          <w:color w:val="000000"/>
          <w:sz w:val="24"/>
          <w:szCs w:val="24"/>
          <w:lang w:val="en" w:eastAsia="en-US"/>
        </w:rPr>
        <w:t>Representation</w:t>
      </w:r>
      <w:proofErr w:type="gramEnd"/>
      <w:r w:rsidR="007B32D8" w:rsidRPr="007B32D8">
        <w:rPr>
          <w:rFonts w:ascii="Courier New" w:hAnsi="Courier New" w:cs="Courier New"/>
          <w:b/>
          <w:bCs/>
          <w:color w:val="000000"/>
          <w:sz w:val="24"/>
          <w:szCs w:val="24"/>
          <w:lang w:val="en" w:eastAsia="en-US"/>
        </w:rPr>
        <w:t xml:space="preserve"> by the offeror.</w:t>
      </w:r>
    </w:p>
    <w:p w14:paraId="063E37C8" w14:textId="77777777" w:rsidR="007B32D8" w:rsidRPr="007B32D8" w:rsidRDefault="007B32D8" w:rsidP="00D31D4A">
      <w:pPr>
        <w:tabs>
          <w:tab w:val="left" w:pos="720"/>
          <w:tab w:val="left" w:pos="1080"/>
          <w:tab w:val="left" w:pos="1440"/>
          <w:tab w:val="left" w:pos="1800"/>
        </w:tabs>
        <w:spacing w:line="480" w:lineRule="auto"/>
        <w:ind w:firstLine="720"/>
        <w:rPr>
          <w:rFonts w:ascii="Courier New" w:hAnsi="Courier New" w:cs="Courier New"/>
          <w:color w:val="000000"/>
          <w:sz w:val="24"/>
          <w:szCs w:val="24"/>
          <w:lang w:val="en" w:eastAsia="en-US"/>
        </w:rPr>
      </w:pPr>
      <w:bookmarkStart w:id="239" w:name="wp1099295"/>
      <w:bookmarkEnd w:id="239"/>
      <w:r w:rsidRPr="007B32D8">
        <w:rPr>
          <w:rFonts w:ascii="Courier New" w:hAnsi="Courier New" w:cs="Courier New"/>
          <w:color w:val="000000"/>
          <w:sz w:val="24"/>
          <w:szCs w:val="24"/>
          <w:lang w:val="en" w:eastAsia="en-US"/>
        </w:rPr>
        <w:t>(a)  To be eligible for award as a small business concern identified in 19.000(a</w:t>
      </w:r>
      <w:proofErr w:type="gramStart"/>
      <w:r w:rsidRPr="007B32D8">
        <w:rPr>
          <w:rFonts w:ascii="Courier New" w:hAnsi="Courier New" w:cs="Courier New"/>
          <w:color w:val="000000"/>
          <w:sz w:val="24"/>
          <w:szCs w:val="24"/>
          <w:lang w:val="en" w:eastAsia="en-US"/>
        </w:rPr>
        <w:t>)(</w:t>
      </w:r>
      <w:proofErr w:type="gramEnd"/>
      <w:r w:rsidRPr="007B32D8">
        <w:rPr>
          <w:rFonts w:ascii="Courier New" w:hAnsi="Courier New" w:cs="Courier New"/>
          <w:color w:val="000000"/>
          <w:sz w:val="24"/>
          <w:szCs w:val="24"/>
          <w:lang w:val="en" w:eastAsia="en-US"/>
        </w:rPr>
        <w:t>3), an offeror is required to represent in good faith—</w:t>
      </w:r>
    </w:p>
    <w:p w14:paraId="1BEEAC88"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(1)(</w:t>
      </w:r>
      <w:proofErr w:type="spellStart"/>
      <w:r w:rsidRPr="007B32D8">
        <w:rPr>
          <w:rFonts w:ascii="Courier New" w:hAnsi="Courier New" w:cs="Courier New"/>
          <w:color w:val="000000"/>
          <w:sz w:val="24"/>
          <w:szCs w:val="24"/>
          <w:lang w:val="en" w:eastAsia="en-US"/>
        </w:rPr>
        <w:t>i</w:t>
      </w:r>
      <w:proofErr w:type="spellEnd"/>
      <w:r w:rsidRPr="007B32D8">
        <w:rPr>
          <w:rFonts w:ascii="Courier New" w:hAnsi="Courier New" w:cs="Courier New"/>
          <w:color w:val="000000"/>
          <w:sz w:val="24"/>
          <w:szCs w:val="24"/>
          <w:lang w:val="en" w:eastAsia="en-US"/>
        </w:rPr>
        <w:t>)  That it meets the small business size standard corresponding to the North American Industry Classification System (NAICS) code identified in the solicitation; or</w:t>
      </w:r>
    </w:p>
    <w:p w14:paraId="2E5D8BB7"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(ii)  For a multiple-award contract where there is more than one NAICS code assigned, that it meets the small business size standard for each distinct portion or category (</w:t>
      </w:r>
      <w:r w:rsidRPr="009C51C2">
        <w:rPr>
          <w:rFonts w:ascii="Courier New" w:hAnsi="Courier New" w:cs="Courier New"/>
          <w:color w:val="000000"/>
          <w:sz w:val="24"/>
          <w:szCs w:val="24"/>
          <w:u w:val="single"/>
          <w:lang w:val="en" w:eastAsia="en-US"/>
        </w:rPr>
        <w:t>e.g.</w:t>
      </w:r>
      <w:r w:rsidRPr="007B32D8">
        <w:rPr>
          <w:rFonts w:ascii="Courier New" w:hAnsi="Courier New" w:cs="Courier New"/>
          <w:color w:val="000000"/>
          <w:sz w:val="24"/>
          <w:szCs w:val="24"/>
          <w:lang w:val="en" w:eastAsia="en-US"/>
        </w:rPr>
        <w:t xml:space="preserve"> </w:t>
      </w:r>
      <w:r w:rsidR="00FC064D">
        <w:rPr>
          <w:rFonts w:ascii="Courier New" w:hAnsi="Courier New" w:cs="Courier New"/>
          <w:color w:val="000000"/>
          <w:sz w:val="24"/>
          <w:szCs w:val="24"/>
          <w:lang w:val="en" w:eastAsia="en-US"/>
        </w:rPr>
        <w:t>l</w:t>
      </w:r>
      <w:r w:rsidRPr="007B32D8">
        <w:rPr>
          <w:rFonts w:ascii="Courier New" w:hAnsi="Courier New" w:cs="Courier New"/>
          <w:color w:val="000000"/>
          <w:sz w:val="24"/>
          <w:szCs w:val="24"/>
          <w:lang w:val="en" w:eastAsia="en-US"/>
        </w:rPr>
        <w:t xml:space="preserve">ine </w:t>
      </w:r>
      <w:r w:rsidR="00FC064D">
        <w:rPr>
          <w:rFonts w:ascii="Courier New" w:hAnsi="Courier New" w:cs="Courier New"/>
          <w:color w:val="000000"/>
          <w:sz w:val="24"/>
          <w:szCs w:val="24"/>
          <w:lang w:val="en" w:eastAsia="en-US"/>
        </w:rPr>
        <w:t>i</w:t>
      </w:r>
      <w:r w:rsidRPr="007B32D8">
        <w:rPr>
          <w:rFonts w:ascii="Courier New" w:hAnsi="Courier New" w:cs="Courier New"/>
          <w:color w:val="000000"/>
          <w:sz w:val="24"/>
          <w:szCs w:val="24"/>
          <w:lang w:val="en" w:eastAsia="en-US"/>
        </w:rPr>
        <w:t xml:space="preserve">tem </w:t>
      </w:r>
      <w:r w:rsidR="00FC064D">
        <w:rPr>
          <w:rFonts w:ascii="Courier New" w:hAnsi="Courier New" w:cs="Courier New"/>
          <w:color w:val="000000"/>
          <w:sz w:val="24"/>
          <w:szCs w:val="24"/>
          <w:lang w:val="en" w:eastAsia="en-US"/>
        </w:rPr>
        <w:t>n</w:t>
      </w:r>
      <w:r w:rsidRPr="007B32D8">
        <w:rPr>
          <w:rFonts w:ascii="Courier New" w:hAnsi="Courier New" w:cs="Courier New"/>
          <w:color w:val="000000"/>
          <w:sz w:val="24"/>
          <w:szCs w:val="24"/>
          <w:lang w:val="en" w:eastAsia="en-US"/>
        </w:rPr>
        <w:t xml:space="preserve">umbers, Special Item Numbers </w:t>
      </w:r>
      <w:r w:rsidRPr="007B32D8">
        <w:rPr>
          <w:rFonts w:ascii="Courier New" w:hAnsi="Courier New" w:cs="Courier New"/>
          <w:color w:val="000000"/>
          <w:sz w:val="24"/>
          <w:szCs w:val="24"/>
          <w:lang w:val="en" w:eastAsia="en-US"/>
        </w:rPr>
        <w:lastRenderedPageBreak/>
        <w:t xml:space="preserve">(SINs), </w:t>
      </w:r>
      <w:r w:rsidR="00FC064D">
        <w:rPr>
          <w:rFonts w:ascii="Courier New" w:hAnsi="Courier New" w:cs="Courier New"/>
          <w:color w:val="000000"/>
          <w:sz w:val="24"/>
          <w:szCs w:val="24"/>
          <w:lang w:val="en" w:eastAsia="en-US"/>
        </w:rPr>
        <w:t>s</w:t>
      </w:r>
      <w:r w:rsidRPr="007B32D8">
        <w:rPr>
          <w:rFonts w:ascii="Courier New" w:hAnsi="Courier New" w:cs="Courier New"/>
          <w:color w:val="000000"/>
          <w:sz w:val="24"/>
          <w:szCs w:val="24"/>
          <w:lang w:val="en" w:eastAsia="en-US"/>
        </w:rPr>
        <w:t xml:space="preserve">ectors, </w:t>
      </w:r>
      <w:r w:rsidR="00FC064D">
        <w:rPr>
          <w:rFonts w:ascii="Courier New" w:hAnsi="Courier New" w:cs="Courier New"/>
          <w:color w:val="000000"/>
          <w:sz w:val="24"/>
          <w:szCs w:val="24"/>
          <w:lang w:val="en" w:eastAsia="en-US"/>
        </w:rPr>
        <w:t>f</w:t>
      </w:r>
      <w:r w:rsidRPr="007B32D8">
        <w:rPr>
          <w:rFonts w:ascii="Courier New" w:hAnsi="Courier New" w:cs="Courier New"/>
          <w:color w:val="000000"/>
          <w:sz w:val="24"/>
          <w:szCs w:val="24"/>
          <w:lang w:val="en" w:eastAsia="en-US"/>
        </w:rPr>
        <w:t xml:space="preserve">unctional </w:t>
      </w:r>
      <w:r w:rsidR="00FC064D">
        <w:rPr>
          <w:rFonts w:ascii="Courier New" w:hAnsi="Courier New" w:cs="Courier New"/>
          <w:color w:val="000000"/>
          <w:sz w:val="24"/>
          <w:szCs w:val="24"/>
          <w:lang w:val="en" w:eastAsia="en-US"/>
        </w:rPr>
        <w:t>a</w:t>
      </w:r>
      <w:r w:rsidRPr="007B32D8">
        <w:rPr>
          <w:rFonts w:ascii="Courier New" w:hAnsi="Courier New" w:cs="Courier New"/>
          <w:color w:val="000000"/>
          <w:sz w:val="24"/>
          <w:szCs w:val="24"/>
          <w:lang w:val="en" w:eastAsia="en-US"/>
        </w:rPr>
        <w:t xml:space="preserve">reas, or the equivalent) for which it submits an offer. </w:t>
      </w:r>
      <w:r w:rsidR="00FC064D">
        <w:rPr>
          <w:rFonts w:ascii="Courier New" w:hAnsi="Courier New" w:cs="Courier New"/>
          <w:color w:val="000000"/>
          <w:sz w:val="24"/>
          <w:szCs w:val="24"/>
          <w:lang w:val="en" w:eastAsia="en-US"/>
        </w:rPr>
        <w:t xml:space="preserve"> </w:t>
      </w:r>
      <w:r w:rsidR="00FC064D" w:rsidRPr="00FC064D">
        <w:rPr>
          <w:rFonts w:ascii="Courier New" w:hAnsi="Courier New" w:cs="Courier New"/>
          <w:color w:val="000000"/>
          <w:sz w:val="24"/>
          <w:szCs w:val="24"/>
          <w:lang w:val="en" w:eastAsia="en-US"/>
        </w:rPr>
        <w:t>If the small business concern submits an offer for the entire multiple-award contract, it must meet the size standard for each distinct portion or ca</w:t>
      </w:r>
      <w:r w:rsidR="00FC064D">
        <w:rPr>
          <w:rFonts w:ascii="Courier New" w:hAnsi="Courier New" w:cs="Courier New"/>
          <w:color w:val="000000"/>
          <w:sz w:val="24"/>
          <w:szCs w:val="24"/>
          <w:lang w:val="en" w:eastAsia="en-US"/>
        </w:rPr>
        <w:t>tegory (</w:t>
      </w:r>
      <w:r w:rsidR="00FC064D" w:rsidRPr="009C51C2">
        <w:rPr>
          <w:rFonts w:ascii="Courier New" w:hAnsi="Courier New" w:cs="Courier New"/>
          <w:color w:val="000000"/>
          <w:sz w:val="24"/>
          <w:szCs w:val="24"/>
          <w:u w:val="single"/>
          <w:lang w:val="en" w:eastAsia="en-US"/>
        </w:rPr>
        <w:t>e.g.</w:t>
      </w:r>
      <w:r w:rsidR="00FC064D">
        <w:rPr>
          <w:rFonts w:ascii="Courier New" w:hAnsi="Courier New" w:cs="Courier New"/>
          <w:color w:val="000000"/>
          <w:sz w:val="24"/>
          <w:szCs w:val="24"/>
          <w:lang w:val="en" w:eastAsia="en-US"/>
        </w:rPr>
        <w:t xml:space="preserve"> line item number</w:t>
      </w:r>
      <w:r w:rsidR="00FC064D" w:rsidRPr="00FC064D">
        <w:rPr>
          <w:rFonts w:ascii="Courier New" w:hAnsi="Courier New" w:cs="Courier New"/>
          <w:color w:val="000000"/>
          <w:sz w:val="24"/>
          <w:szCs w:val="24"/>
          <w:lang w:val="en" w:eastAsia="en-US"/>
        </w:rPr>
        <w:t xml:space="preserve">, SIN, </w:t>
      </w:r>
      <w:r w:rsidR="00FC064D">
        <w:rPr>
          <w:rFonts w:ascii="Courier New" w:hAnsi="Courier New" w:cs="Courier New"/>
          <w:color w:val="000000"/>
          <w:sz w:val="24"/>
          <w:szCs w:val="24"/>
          <w:lang w:val="en" w:eastAsia="en-US"/>
        </w:rPr>
        <w:t>sector, functional area</w:t>
      </w:r>
      <w:r w:rsidR="00FC064D" w:rsidRPr="00FC064D">
        <w:rPr>
          <w:rFonts w:ascii="Courier New" w:hAnsi="Courier New" w:cs="Courier New"/>
          <w:color w:val="000000"/>
          <w:sz w:val="24"/>
          <w:szCs w:val="24"/>
          <w:lang w:val="en" w:eastAsia="en-US"/>
        </w:rPr>
        <w:t>, or equivalent); and</w:t>
      </w:r>
    </w:p>
    <w:p w14:paraId="55C5A8B2"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(2)  The Small Business Administration (SBA) has not issued a written determination stating otherwise pursuant to 13 CFR 121.1009.</w:t>
      </w:r>
    </w:p>
    <w:p w14:paraId="1AE59DDE" w14:textId="77777777" w:rsidR="00FC064D" w:rsidRPr="00FC064D" w:rsidRDefault="007B32D8" w:rsidP="00FC064D">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00FC064D" w:rsidRPr="00FC064D">
        <w:rPr>
          <w:rFonts w:ascii="Courier New" w:hAnsi="Courier New" w:cs="Courier New"/>
          <w:color w:val="000000"/>
          <w:sz w:val="24"/>
          <w:szCs w:val="24"/>
          <w:lang w:val="en" w:eastAsia="en-US"/>
        </w:rPr>
        <w:t>(b)</w:t>
      </w:r>
      <w:r w:rsidR="00FC064D">
        <w:rPr>
          <w:rFonts w:ascii="Courier New" w:hAnsi="Courier New" w:cs="Courier New"/>
          <w:color w:val="000000"/>
          <w:sz w:val="24"/>
          <w:szCs w:val="24"/>
          <w:lang w:val="en" w:eastAsia="en-US"/>
        </w:rPr>
        <w:t xml:space="preserve"> </w:t>
      </w:r>
      <w:r w:rsidR="00FC064D" w:rsidRPr="00FC064D">
        <w:rPr>
          <w:rFonts w:ascii="Courier New" w:hAnsi="Courier New" w:cs="Courier New"/>
          <w:color w:val="000000"/>
          <w:sz w:val="24"/>
          <w:szCs w:val="24"/>
          <w:lang w:val="en" w:eastAsia="en-US"/>
        </w:rPr>
        <w:t xml:space="preserve"> An offeror is required to represent its size and socioeconomic status in writing to the contracting officer at the time of initial offer, including offers for—</w:t>
      </w:r>
    </w:p>
    <w:p w14:paraId="75E60205" w14:textId="77777777" w:rsidR="00FC064D" w:rsidRPr="00FC064D" w:rsidRDefault="00FC064D" w:rsidP="00FC064D">
      <w:pPr>
        <w:tabs>
          <w:tab w:val="left" w:pos="720"/>
          <w:tab w:val="left" w:pos="1080"/>
          <w:tab w:val="left" w:pos="1440"/>
          <w:tab w:val="left" w:pos="1530"/>
          <w:tab w:val="left" w:pos="1800"/>
        </w:tabs>
        <w:spacing w:line="480" w:lineRule="auto"/>
        <w:ind w:firstLine="1440"/>
        <w:rPr>
          <w:rFonts w:ascii="Courier New" w:hAnsi="Courier New" w:cs="Courier New"/>
          <w:color w:val="000000"/>
          <w:sz w:val="24"/>
          <w:szCs w:val="24"/>
          <w:lang w:val="en" w:eastAsia="en-US"/>
        </w:rPr>
      </w:pPr>
      <w:r w:rsidRPr="00FC064D">
        <w:rPr>
          <w:rFonts w:ascii="Courier New" w:hAnsi="Courier New" w:cs="Courier New"/>
          <w:color w:val="000000"/>
          <w:sz w:val="24"/>
          <w:szCs w:val="24"/>
          <w:lang w:val="en" w:eastAsia="en-US"/>
        </w:rPr>
        <w:t>(1)</w:t>
      </w:r>
      <w:r>
        <w:rPr>
          <w:rFonts w:ascii="Courier New" w:hAnsi="Courier New" w:cs="Courier New"/>
          <w:color w:val="000000"/>
          <w:sz w:val="24"/>
          <w:szCs w:val="24"/>
          <w:lang w:val="en" w:eastAsia="en-US"/>
        </w:rPr>
        <w:t xml:space="preserve"> </w:t>
      </w:r>
      <w:r w:rsidRPr="00FC064D">
        <w:rPr>
          <w:rFonts w:ascii="Courier New" w:hAnsi="Courier New" w:cs="Courier New"/>
          <w:color w:val="000000"/>
          <w:sz w:val="24"/>
          <w:szCs w:val="24"/>
          <w:lang w:val="en" w:eastAsia="en-US"/>
        </w:rPr>
        <w:t xml:space="preserve"> Basic ordering agreements (see 16.703); and </w:t>
      </w:r>
    </w:p>
    <w:p w14:paraId="13E878BF" w14:textId="77777777" w:rsidR="00FC064D" w:rsidRPr="00FC064D" w:rsidRDefault="00FC064D" w:rsidP="00FC064D">
      <w:pPr>
        <w:tabs>
          <w:tab w:val="left" w:pos="720"/>
          <w:tab w:val="left" w:pos="1080"/>
          <w:tab w:val="left" w:pos="1440"/>
          <w:tab w:val="left" w:pos="1800"/>
        </w:tabs>
        <w:spacing w:line="480" w:lineRule="auto"/>
        <w:ind w:firstLine="1440"/>
        <w:rPr>
          <w:rFonts w:ascii="Courier New" w:hAnsi="Courier New" w:cs="Courier New"/>
          <w:color w:val="000000"/>
          <w:sz w:val="24"/>
          <w:szCs w:val="24"/>
          <w:lang w:val="en" w:eastAsia="en-US"/>
        </w:rPr>
      </w:pPr>
      <w:r w:rsidRPr="00FC064D">
        <w:rPr>
          <w:rFonts w:ascii="Courier New" w:hAnsi="Courier New" w:cs="Courier New"/>
          <w:color w:val="000000"/>
          <w:sz w:val="24"/>
          <w:szCs w:val="24"/>
          <w:lang w:val="en" w:eastAsia="en-US"/>
        </w:rPr>
        <w:t xml:space="preserve">(2) </w:t>
      </w:r>
      <w:r>
        <w:rPr>
          <w:rFonts w:ascii="Courier New" w:hAnsi="Courier New" w:cs="Courier New"/>
          <w:color w:val="000000"/>
          <w:sz w:val="24"/>
          <w:szCs w:val="24"/>
          <w:lang w:val="en" w:eastAsia="en-US"/>
        </w:rPr>
        <w:t xml:space="preserve"> </w:t>
      </w:r>
      <w:r w:rsidRPr="00FC064D">
        <w:rPr>
          <w:rFonts w:ascii="Courier New" w:hAnsi="Courier New" w:cs="Courier New"/>
          <w:color w:val="000000"/>
          <w:sz w:val="24"/>
          <w:szCs w:val="24"/>
          <w:lang w:val="en" w:eastAsia="en-US"/>
        </w:rPr>
        <w:t>Blanket purchase agreements (BPAs) issued pursuant to part 13</w:t>
      </w:r>
      <w:r w:rsidR="00B94A52">
        <w:rPr>
          <w:rFonts w:ascii="Courier New" w:hAnsi="Courier New" w:cs="Courier New"/>
          <w:color w:val="000000"/>
          <w:sz w:val="24"/>
          <w:szCs w:val="24"/>
          <w:lang w:val="en" w:eastAsia="en-US"/>
        </w:rPr>
        <w:t>.</w:t>
      </w:r>
    </w:p>
    <w:p w14:paraId="586D05D6" w14:textId="77777777" w:rsidR="00FC064D" w:rsidRPr="00FC064D" w:rsidRDefault="00FC064D" w:rsidP="00B94A52">
      <w:pPr>
        <w:tabs>
          <w:tab w:val="left" w:pos="720"/>
          <w:tab w:val="left" w:pos="1080"/>
          <w:tab w:val="left" w:pos="1440"/>
          <w:tab w:val="left" w:pos="1800"/>
        </w:tabs>
        <w:spacing w:line="480" w:lineRule="auto"/>
        <w:ind w:firstLine="720"/>
        <w:rPr>
          <w:rFonts w:ascii="Courier New" w:hAnsi="Courier New" w:cs="Courier New"/>
          <w:color w:val="000000"/>
          <w:sz w:val="24"/>
          <w:szCs w:val="24"/>
          <w:lang w:val="en" w:eastAsia="en-US"/>
        </w:rPr>
      </w:pPr>
      <w:r w:rsidRPr="00FC064D">
        <w:rPr>
          <w:rFonts w:ascii="Courier New" w:hAnsi="Courier New" w:cs="Courier New"/>
          <w:color w:val="000000"/>
          <w:sz w:val="24"/>
          <w:szCs w:val="24"/>
          <w:lang w:val="en" w:eastAsia="en-US"/>
        </w:rPr>
        <w:t>(c)</w:t>
      </w:r>
      <w:r w:rsidR="00B94A52">
        <w:rPr>
          <w:rFonts w:ascii="Courier New" w:hAnsi="Courier New" w:cs="Courier New"/>
          <w:color w:val="000000"/>
          <w:sz w:val="24"/>
          <w:szCs w:val="24"/>
          <w:lang w:val="en" w:eastAsia="en-US"/>
        </w:rPr>
        <w:t xml:space="preserve"> </w:t>
      </w:r>
      <w:r w:rsidRPr="00FC064D">
        <w:rPr>
          <w:rFonts w:ascii="Courier New" w:hAnsi="Courier New" w:cs="Courier New"/>
          <w:color w:val="000000"/>
          <w:sz w:val="24"/>
          <w:szCs w:val="24"/>
          <w:lang w:val="en" w:eastAsia="en-US"/>
        </w:rPr>
        <w:t xml:space="preserve"> To be eligible for an award of an order under a basic ordering agreement or a BPA issued pursuant to part 13 as a small business concern identified in 19.000(a)(3), the offeror must be a small business concern identified in 19.000(a)(3) at the time of award of the order.</w:t>
      </w:r>
    </w:p>
    <w:p w14:paraId="6985C366" w14:textId="77777777" w:rsidR="00FC064D" w:rsidRPr="00FC064D" w:rsidRDefault="00FC064D" w:rsidP="00B94A52">
      <w:pPr>
        <w:tabs>
          <w:tab w:val="left" w:pos="720"/>
          <w:tab w:val="left" w:pos="1080"/>
          <w:tab w:val="left" w:pos="1440"/>
          <w:tab w:val="left" w:pos="1800"/>
        </w:tabs>
        <w:spacing w:line="480" w:lineRule="auto"/>
        <w:ind w:firstLine="720"/>
        <w:rPr>
          <w:rFonts w:ascii="Courier New" w:hAnsi="Courier New" w:cs="Courier New"/>
          <w:color w:val="000000"/>
          <w:sz w:val="24"/>
          <w:szCs w:val="24"/>
          <w:lang w:val="en" w:eastAsia="en-US"/>
        </w:rPr>
      </w:pPr>
      <w:r w:rsidRPr="00FC064D">
        <w:rPr>
          <w:rFonts w:ascii="Courier New" w:hAnsi="Courier New" w:cs="Courier New"/>
          <w:color w:val="000000"/>
          <w:sz w:val="24"/>
          <w:szCs w:val="24"/>
          <w:lang w:val="en" w:eastAsia="en-US"/>
        </w:rPr>
        <w:t>(d)</w:t>
      </w:r>
      <w:r w:rsidR="00B94A52">
        <w:rPr>
          <w:rFonts w:ascii="Courier New" w:hAnsi="Courier New" w:cs="Courier New"/>
          <w:color w:val="000000"/>
          <w:sz w:val="24"/>
          <w:szCs w:val="24"/>
          <w:lang w:val="en" w:eastAsia="en-US"/>
        </w:rPr>
        <w:t xml:space="preserve"> </w:t>
      </w:r>
      <w:r w:rsidRPr="00FC064D">
        <w:rPr>
          <w:rFonts w:ascii="Courier New" w:hAnsi="Courier New" w:cs="Courier New"/>
          <w:color w:val="000000"/>
          <w:sz w:val="24"/>
          <w:szCs w:val="24"/>
          <w:lang w:val="en" w:eastAsia="en-US"/>
        </w:rPr>
        <w:t xml:space="preserve"> To be eligible for an award under the </w:t>
      </w:r>
      <w:proofErr w:type="spellStart"/>
      <w:r w:rsidRPr="00FC064D">
        <w:rPr>
          <w:rFonts w:ascii="Courier New" w:hAnsi="Courier New" w:cs="Courier New"/>
          <w:color w:val="000000"/>
          <w:sz w:val="24"/>
          <w:szCs w:val="24"/>
          <w:lang w:val="en" w:eastAsia="en-US"/>
        </w:rPr>
        <w:t>HUBZone</w:t>
      </w:r>
      <w:proofErr w:type="spellEnd"/>
      <w:r w:rsidRPr="00FC064D">
        <w:rPr>
          <w:rFonts w:ascii="Courier New" w:hAnsi="Courier New" w:cs="Courier New"/>
          <w:color w:val="000000"/>
          <w:sz w:val="24"/>
          <w:szCs w:val="24"/>
          <w:lang w:val="en" w:eastAsia="en-US"/>
        </w:rPr>
        <w:t xml:space="preserve"> Program (see subpart 19.13), a </w:t>
      </w:r>
      <w:proofErr w:type="spellStart"/>
      <w:r w:rsidRPr="00FC064D">
        <w:rPr>
          <w:rFonts w:ascii="Courier New" w:hAnsi="Courier New" w:cs="Courier New"/>
          <w:color w:val="000000"/>
          <w:sz w:val="24"/>
          <w:szCs w:val="24"/>
          <w:lang w:val="en" w:eastAsia="en-US"/>
        </w:rPr>
        <w:t>HUBZone</w:t>
      </w:r>
      <w:proofErr w:type="spellEnd"/>
      <w:r w:rsidRPr="00FC064D">
        <w:rPr>
          <w:rFonts w:ascii="Courier New" w:hAnsi="Courier New" w:cs="Courier New"/>
          <w:color w:val="000000"/>
          <w:sz w:val="24"/>
          <w:szCs w:val="24"/>
          <w:lang w:val="en" w:eastAsia="en-US"/>
        </w:rPr>
        <w:t xml:space="preserve"> small business concern must be a </w:t>
      </w:r>
      <w:proofErr w:type="spellStart"/>
      <w:r w:rsidRPr="00FC064D">
        <w:rPr>
          <w:rFonts w:ascii="Courier New" w:hAnsi="Courier New" w:cs="Courier New"/>
          <w:color w:val="000000"/>
          <w:sz w:val="24"/>
          <w:szCs w:val="24"/>
          <w:lang w:val="en" w:eastAsia="en-US"/>
        </w:rPr>
        <w:t>HUBZone</w:t>
      </w:r>
      <w:proofErr w:type="spellEnd"/>
      <w:r w:rsidRPr="00FC064D">
        <w:rPr>
          <w:rFonts w:ascii="Courier New" w:hAnsi="Courier New" w:cs="Courier New"/>
          <w:color w:val="000000"/>
          <w:sz w:val="24"/>
          <w:szCs w:val="24"/>
          <w:lang w:val="en" w:eastAsia="en-US"/>
        </w:rPr>
        <w:t xml:space="preserve"> small business concern both at </w:t>
      </w:r>
      <w:r w:rsidRPr="00FC064D">
        <w:rPr>
          <w:rFonts w:ascii="Courier New" w:hAnsi="Courier New" w:cs="Courier New"/>
          <w:color w:val="000000"/>
          <w:sz w:val="24"/>
          <w:szCs w:val="24"/>
          <w:lang w:val="en" w:eastAsia="en-US"/>
        </w:rPr>
        <w:lastRenderedPageBreak/>
        <w:t>the time of initial offer and at the time of contract award.</w:t>
      </w:r>
    </w:p>
    <w:p w14:paraId="4BA60608" w14:textId="77777777" w:rsidR="00FC064D" w:rsidRPr="00FC064D" w:rsidRDefault="00B94A52" w:rsidP="00B94A52">
      <w:pPr>
        <w:tabs>
          <w:tab w:val="left" w:pos="720"/>
          <w:tab w:val="left" w:pos="1080"/>
          <w:tab w:val="left" w:pos="1440"/>
          <w:tab w:val="left" w:pos="1800"/>
        </w:tabs>
        <w:spacing w:line="480" w:lineRule="auto"/>
        <w:ind w:firstLine="720"/>
        <w:rPr>
          <w:rFonts w:ascii="Courier New" w:hAnsi="Courier New" w:cs="Courier New"/>
          <w:color w:val="000000"/>
          <w:sz w:val="24"/>
          <w:szCs w:val="24"/>
          <w:lang w:val="en" w:eastAsia="en-US"/>
        </w:rPr>
      </w:pPr>
      <w:r>
        <w:rPr>
          <w:rFonts w:ascii="Courier New" w:hAnsi="Courier New" w:cs="Courier New"/>
          <w:color w:val="000000"/>
          <w:sz w:val="24"/>
          <w:szCs w:val="24"/>
          <w:lang w:val="en" w:eastAsia="en-US"/>
        </w:rPr>
        <w:t>(</w:t>
      </w:r>
      <w:r w:rsidR="00FC064D" w:rsidRPr="00FC064D">
        <w:rPr>
          <w:rFonts w:ascii="Courier New" w:hAnsi="Courier New" w:cs="Courier New"/>
          <w:color w:val="000000"/>
          <w:sz w:val="24"/>
          <w:szCs w:val="24"/>
          <w:lang w:val="en" w:eastAsia="en-US"/>
        </w:rPr>
        <w:t xml:space="preserve">e) </w:t>
      </w:r>
      <w:r>
        <w:rPr>
          <w:rFonts w:ascii="Courier New" w:hAnsi="Courier New" w:cs="Courier New"/>
          <w:color w:val="000000"/>
          <w:sz w:val="24"/>
          <w:szCs w:val="24"/>
          <w:lang w:val="en" w:eastAsia="en-US"/>
        </w:rPr>
        <w:t xml:space="preserve"> </w:t>
      </w:r>
      <w:r w:rsidR="00FC064D" w:rsidRPr="00A43CA3">
        <w:rPr>
          <w:rFonts w:ascii="Courier New" w:hAnsi="Courier New" w:cs="Courier New"/>
          <w:color w:val="000000"/>
          <w:sz w:val="24"/>
          <w:szCs w:val="24"/>
          <w:lang w:val="en" w:eastAsia="en-US"/>
          <w:rPrChange w:id="240" w:author="Brooks, E. Brad (OFR)" w:date="2020-02-07T11:55:00Z">
            <w:rPr>
              <w:rFonts w:ascii="Courier New" w:hAnsi="Courier New" w:cs="Courier New"/>
              <w:color w:val="000000"/>
              <w:sz w:val="24"/>
              <w:szCs w:val="24"/>
              <w:u w:val="single"/>
              <w:lang w:val="en" w:eastAsia="en-US"/>
            </w:rPr>
          </w:rPrChange>
        </w:rPr>
        <w:t>Multiple-award contract representations</w:t>
      </w:r>
      <w:ins w:id="241" w:author="Brooks, E. Brad (OFR)" w:date="2020-02-07T11:55:00Z">
        <w:r w:rsidR="00A43CA3" w:rsidRPr="00A43CA3">
          <w:rPr>
            <w:rFonts w:ascii="Courier New" w:hAnsi="Courier New" w:cs="Courier New"/>
            <w:color w:val="000000"/>
            <w:sz w:val="24"/>
            <w:szCs w:val="24"/>
            <w:lang w:val="en" w:eastAsia="en-US"/>
          </w:rPr>
          <w:t>:</w:t>
        </w:r>
        <w:r w:rsidR="00A43CA3">
          <w:rPr>
            <w:rFonts w:ascii="Courier New" w:hAnsi="Courier New" w:cs="Courier New"/>
            <w:color w:val="000000"/>
            <w:sz w:val="24"/>
            <w:szCs w:val="24"/>
            <w:lang w:val="en" w:eastAsia="en-US"/>
          </w:rPr>
          <w:t xml:space="preserve"> </w:t>
        </w:r>
      </w:ins>
      <w:del w:id="242" w:author="Brooks, E. Brad (OFR)" w:date="2020-02-07T11:55:00Z">
        <w:r w:rsidR="00FC064D" w:rsidRPr="00FC064D" w:rsidDel="00A43CA3">
          <w:rPr>
            <w:rFonts w:ascii="Courier New" w:hAnsi="Courier New" w:cs="Courier New"/>
            <w:color w:val="000000"/>
            <w:sz w:val="24"/>
            <w:szCs w:val="24"/>
            <w:lang w:val="en" w:eastAsia="en-US"/>
          </w:rPr>
          <w:delText>.</w:delText>
        </w:r>
      </w:del>
    </w:p>
    <w:p w14:paraId="3B4242EA" w14:textId="77777777" w:rsidR="00FC064D" w:rsidRPr="00FC064D" w:rsidRDefault="00FC064D" w:rsidP="00B94A52">
      <w:pPr>
        <w:tabs>
          <w:tab w:val="left" w:pos="720"/>
          <w:tab w:val="left" w:pos="1080"/>
          <w:tab w:val="left" w:pos="1440"/>
          <w:tab w:val="left" w:pos="1800"/>
        </w:tabs>
        <w:spacing w:line="480" w:lineRule="auto"/>
        <w:ind w:firstLine="1080"/>
        <w:rPr>
          <w:rFonts w:ascii="Courier New" w:hAnsi="Courier New" w:cs="Courier New"/>
          <w:color w:val="000000"/>
          <w:sz w:val="24"/>
          <w:szCs w:val="24"/>
          <w:lang w:val="en" w:eastAsia="en-US"/>
        </w:rPr>
      </w:pPr>
      <w:r w:rsidRPr="00FC064D">
        <w:rPr>
          <w:rFonts w:ascii="Courier New" w:hAnsi="Courier New" w:cs="Courier New"/>
          <w:color w:val="000000"/>
          <w:sz w:val="24"/>
          <w:szCs w:val="24"/>
          <w:lang w:val="en" w:eastAsia="en-US"/>
        </w:rPr>
        <w:t xml:space="preserve">(1) </w:t>
      </w:r>
      <w:r w:rsidR="00B94A52">
        <w:rPr>
          <w:rFonts w:ascii="Courier New" w:hAnsi="Courier New" w:cs="Courier New"/>
          <w:color w:val="000000"/>
          <w:sz w:val="24"/>
          <w:szCs w:val="24"/>
          <w:lang w:val="en" w:eastAsia="en-US"/>
        </w:rPr>
        <w:t xml:space="preserve"> </w:t>
      </w:r>
      <w:r w:rsidRPr="00FC064D">
        <w:rPr>
          <w:rFonts w:ascii="Courier New" w:hAnsi="Courier New" w:cs="Courier New"/>
          <w:color w:val="000000"/>
          <w:sz w:val="24"/>
          <w:szCs w:val="24"/>
          <w:lang w:val="en" w:eastAsia="en-US"/>
        </w:rPr>
        <w:t xml:space="preserve">A business that represents as a small business concern at the time of its initial offer for the contract is considered a small business concern for each order issued under the contract (but see 19.301-2 for </w:t>
      </w:r>
      <w:proofErr w:type="spellStart"/>
      <w:r w:rsidRPr="00FC064D">
        <w:rPr>
          <w:rFonts w:ascii="Courier New" w:hAnsi="Courier New" w:cs="Courier New"/>
          <w:color w:val="000000"/>
          <w:sz w:val="24"/>
          <w:szCs w:val="24"/>
          <w:lang w:val="en" w:eastAsia="en-US"/>
        </w:rPr>
        <w:t>rerepresentations</w:t>
      </w:r>
      <w:proofErr w:type="spellEnd"/>
      <w:r w:rsidRPr="00FC064D">
        <w:rPr>
          <w:rFonts w:ascii="Courier New" w:hAnsi="Courier New" w:cs="Courier New"/>
          <w:color w:val="000000"/>
          <w:sz w:val="24"/>
          <w:szCs w:val="24"/>
          <w:lang w:val="en" w:eastAsia="en-US"/>
        </w:rPr>
        <w:t>).</w:t>
      </w:r>
    </w:p>
    <w:p w14:paraId="780DD4F5" w14:textId="77777777" w:rsidR="007B32D8" w:rsidRPr="007B32D8" w:rsidRDefault="00FC064D" w:rsidP="00B94A52">
      <w:pPr>
        <w:tabs>
          <w:tab w:val="left" w:pos="720"/>
          <w:tab w:val="left" w:pos="1080"/>
          <w:tab w:val="left" w:pos="1440"/>
          <w:tab w:val="left" w:pos="1800"/>
        </w:tabs>
        <w:spacing w:line="480" w:lineRule="auto"/>
        <w:ind w:firstLine="1080"/>
        <w:rPr>
          <w:rFonts w:ascii="Courier New" w:eastAsia="Calibri" w:hAnsi="Courier New" w:cs="Courier New"/>
          <w:sz w:val="24"/>
          <w:szCs w:val="24"/>
          <w:lang w:val="en" w:eastAsia="en-US"/>
        </w:rPr>
      </w:pPr>
      <w:r w:rsidRPr="00FC064D">
        <w:rPr>
          <w:rFonts w:ascii="Courier New" w:hAnsi="Courier New" w:cs="Courier New"/>
          <w:color w:val="000000"/>
          <w:sz w:val="24"/>
          <w:szCs w:val="24"/>
          <w:lang w:val="en" w:eastAsia="en-US"/>
        </w:rPr>
        <w:t>(2)</w:t>
      </w:r>
      <w:r w:rsidR="00B94A52">
        <w:rPr>
          <w:rFonts w:ascii="Courier New" w:hAnsi="Courier New" w:cs="Courier New"/>
          <w:color w:val="000000"/>
          <w:sz w:val="24"/>
          <w:szCs w:val="24"/>
          <w:lang w:val="en" w:eastAsia="en-US"/>
        </w:rPr>
        <w:t xml:space="preserve"> </w:t>
      </w:r>
      <w:r w:rsidRPr="00FC064D">
        <w:rPr>
          <w:rFonts w:ascii="Courier New" w:hAnsi="Courier New" w:cs="Courier New"/>
          <w:color w:val="000000"/>
          <w:sz w:val="24"/>
          <w:szCs w:val="24"/>
          <w:lang w:val="en" w:eastAsia="en-US"/>
        </w:rPr>
        <w:t xml:space="preserve"> A business that represents as a small business concern at the time of its initial offer for a distinct portion or category </w:t>
      </w:r>
      <w:r w:rsidR="00B94A52">
        <w:rPr>
          <w:rFonts w:ascii="Courier New" w:hAnsi="Courier New" w:cs="Courier New"/>
          <w:color w:val="000000"/>
          <w:sz w:val="24"/>
          <w:szCs w:val="24"/>
          <w:lang w:val="en" w:eastAsia="en-US"/>
        </w:rPr>
        <w:t>as set forth in paragraph (a)</w:t>
      </w:r>
      <w:r w:rsidRPr="00FC064D">
        <w:rPr>
          <w:rFonts w:ascii="Courier New" w:hAnsi="Courier New" w:cs="Courier New"/>
          <w:color w:val="000000"/>
          <w:sz w:val="24"/>
          <w:szCs w:val="24"/>
          <w:lang w:val="en" w:eastAsia="en-US"/>
        </w:rPr>
        <w:t xml:space="preserve">(1)(ii) is considered a small business concern for each order issued under that distinct portion or category (but see 19.301-2 for </w:t>
      </w:r>
      <w:proofErr w:type="spellStart"/>
      <w:r w:rsidRPr="00FC064D">
        <w:rPr>
          <w:rFonts w:ascii="Courier New" w:hAnsi="Courier New" w:cs="Courier New"/>
          <w:color w:val="000000"/>
          <w:sz w:val="24"/>
          <w:szCs w:val="24"/>
          <w:lang w:val="en" w:eastAsia="en-US"/>
        </w:rPr>
        <w:t>rerepresentations</w:t>
      </w:r>
      <w:proofErr w:type="spellEnd"/>
      <w:r w:rsidRPr="00FC064D">
        <w:rPr>
          <w:rFonts w:ascii="Courier New" w:hAnsi="Courier New" w:cs="Courier New"/>
          <w:color w:val="000000"/>
          <w:sz w:val="24"/>
          <w:szCs w:val="24"/>
          <w:lang w:val="en" w:eastAsia="en-US"/>
        </w:rPr>
        <w:t>).</w:t>
      </w:r>
    </w:p>
    <w:p w14:paraId="45AFC5EC"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 xml:space="preserve">* </w:t>
      </w:r>
      <w:r w:rsidR="0051601F">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51601F">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51601F">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51601F">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w:t>
      </w:r>
    </w:p>
    <w:p w14:paraId="0348BF96" w14:textId="56A0AC6F" w:rsidR="007B32D8" w:rsidRPr="007B32D8" w:rsidDel="0034436C" w:rsidRDefault="00321065" w:rsidP="007B32D8">
      <w:pPr>
        <w:tabs>
          <w:tab w:val="left" w:pos="720"/>
          <w:tab w:val="left" w:pos="1080"/>
          <w:tab w:val="left" w:pos="1440"/>
          <w:tab w:val="left" w:pos="1800"/>
        </w:tabs>
        <w:spacing w:line="480" w:lineRule="auto"/>
        <w:rPr>
          <w:del w:id="243" w:author="Brooks, E. Brad (OFR)" w:date="2020-02-07T13:09:00Z"/>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ins w:id="244" w:author="Brooks, E. Brad (OFR)" w:date="2020-02-13T15:54:00Z">
        <w:r w:rsidR="00996384">
          <w:rPr>
            <w:rFonts w:ascii="Courier New" w:eastAsia="Calibri" w:hAnsi="Courier New" w:cs="Courier New"/>
            <w:sz w:val="24"/>
            <w:szCs w:val="24"/>
            <w:lang w:val="en" w:eastAsia="en-US"/>
          </w:rPr>
          <w:t>29</w:t>
        </w:r>
      </w:ins>
      <w:del w:id="245" w:author="Brooks, E. Brad (OFR)" w:date="2020-02-13T15:54:00Z">
        <w:r w:rsidR="00DD674A" w:rsidDel="00996384">
          <w:rPr>
            <w:rFonts w:ascii="Courier New" w:eastAsia="Calibri" w:hAnsi="Courier New" w:cs="Courier New"/>
            <w:sz w:val="24"/>
            <w:szCs w:val="24"/>
            <w:lang w:val="en" w:eastAsia="en-US"/>
          </w:rPr>
          <w:delText>30</w:delText>
        </w:r>
      </w:del>
      <w:r w:rsidR="007B32D8" w:rsidRPr="007B32D8">
        <w:rPr>
          <w:rFonts w:ascii="Courier New" w:eastAsia="Calibri" w:hAnsi="Courier New" w:cs="Courier New"/>
          <w:sz w:val="24"/>
          <w:szCs w:val="24"/>
          <w:lang w:val="en" w:eastAsia="en-US"/>
        </w:rPr>
        <w:t>.  Amend section 19.301-2 by</w:t>
      </w:r>
      <w:ins w:id="246" w:author="Brooks, E. Brad (OFR)" w:date="2020-02-07T13:09:00Z">
        <w:r w:rsidR="0034436C">
          <w:rPr>
            <w:rFonts w:ascii="Courier New" w:eastAsia="Calibri" w:hAnsi="Courier New" w:cs="Courier New"/>
            <w:sz w:val="24"/>
            <w:szCs w:val="24"/>
            <w:lang w:val="en" w:eastAsia="en-US"/>
          </w:rPr>
          <w:t xml:space="preserve"> </w:t>
        </w:r>
      </w:ins>
      <w:del w:id="247" w:author="Brooks, E. Brad (OFR)" w:date="2020-02-07T13:09:00Z">
        <w:r w:rsidR="007B32D8" w:rsidRPr="007B32D8" w:rsidDel="0034436C">
          <w:rPr>
            <w:rFonts w:ascii="Courier New" w:eastAsia="Calibri" w:hAnsi="Courier New" w:cs="Courier New"/>
            <w:sz w:val="24"/>
            <w:szCs w:val="24"/>
            <w:lang w:val="en" w:eastAsia="en-US"/>
          </w:rPr>
          <w:delText>—</w:delText>
        </w:r>
      </w:del>
    </w:p>
    <w:p w14:paraId="18EA9099" w14:textId="77753EF5"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del w:id="248" w:author="Brooks, E. Brad (OFR)" w:date="2020-02-07T13:09:00Z">
        <w:r w:rsidRPr="007B32D8" w:rsidDel="0034436C">
          <w:rPr>
            <w:rFonts w:ascii="Courier New" w:eastAsia="Calibri" w:hAnsi="Courier New" w:cs="Courier New"/>
            <w:sz w:val="24"/>
            <w:szCs w:val="24"/>
            <w:lang w:val="en" w:eastAsia="en-US"/>
          </w:rPr>
          <w:tab/>
        </w:r>
        <w:r w:rsidRPr="007B32D8" w:rsidDel="0034436C">
          <w:rPr>
            <w:rFonts w:ascii="Courier New" w:eastAsia="Calibri" w:hAnsi="Courier New" w:cs="Courier New"/>
            <w:sz w:val="24"/>
            <w:szCs w:val="24"/>
            <w:lang w:val="en" w:eastAsia="en-US"/>
          </w:rPr>
          <w:tab/>
          <w:delText>a.  R</w:delText>
        </w:r>
      </w:del>
      <w:proofErr w:type="gramStart"/>
      <w:ins w:id="249" w:author="Brooks, E. Brad (OFR)" w:date="2020-02-07T13:09:00Z">
        <w:r w:rsidR="0034436C">
          <w:rPr>
            <w:rFonts w:ascii="Courier New" w:eastAsia="Calibri" w:hAnsi="Courier New" w:cs="Courier New"/>
            <w:sz w:val="24"/>
            <w:szCs w:val="24"/>
            <w:lang w:val="en" w:eastAsia="en-US"/>
          </w:rPr>
          <w:t>r</w:t>
        </w:r>
      </w:ins>
      <w:r w:rsidRPr="007B32D8">
        <w:rPr>
          <w:rFonts w:ascii="Courier New" w:eastAsia="Calibri" w:hAnsi="Courier New" w:cs="Courier New"/>
          <w:sz w:val="24"/>
          <w:szCs w:val="24"/>
          <w:lang w:val="en" w:eastAsia="en-US"/>
        </w:rPr>
        <w:t>evising</w:t>
      </w:r>
      <w:proofErr w:type="gramEnd"/>
      <w:r w:rsidRPr="007B32D8">
        <w:rPr>
          <w:rFonts w:ascii="Courier New" w:eastAsia="Calibri" w:hAnsi="Courier New" w:cs="Courier New"/>
          <w:sz w:val="24"/>
          <w:szCs w:val="24"/>
          <w:lang w:val="en" w:eastAsia="en-US"/>
        </w:rPr>
        <w:t xml:space="preserve"> </w:t>
      </w:r>
      <w:r w:rsidR="00046BA7">
        <w:rPr>
          <w:rFonts w:ascii="Courier New" w:eastAsia="Calibri" w:hAnsi="Courier New" w:cs="Courier New"/>
          <w:sz w:val="24"/>
          <w:szCs w:val="24"/>
          <w:lang w:val="en" w:eastAsia="en-US"/>
        </w:rPr>
        <w:t>paragraphs (b), (c)</w:t>
      </w:r>
      <w:ins w:id="250" w:author="Brooks, E. Brad (OFR)" w:date="2020-02-07T13:09:00Z">
        <w:r w:rsidR="0034436C">
          <w:rPr>
            <w:rFonts w:ascii="Courier New" w:eastAsia="Calibri" w:hAnsi="Courier New" w:cs="Courier New"/>
            <w:sz w:val="24"/>
            <w:szCs w:val="24"/>
            <w:lang w:val="en" w:eastAsia="en-US"/>
          </w:rPr>
          <w:t>,</w:t>
        </w:r>
      </w:ins>
      <w:r w:rsidR="00046BA7">
        <w:rPr>
          <w:rFonts w:ascii="Courier New" w:eastAsia="Calibri" w:hAnsi="Courier New" w:cs="Courier New"/>
          <w:sz w:val="24"/>
          <w:szCs w:val="24"/>
          <w:lang w:val="en" w:eastAsia="en-US"/>
        </w:rPr>
        <w:t xml:space="preserve"> and (d) to read as follows:</w:t>
      </w:r>
    </w:p>
    <w:p w14:paraId="79B9EC69" w14:textId="77777777" w:rsidR="007B32D8" w:rsidRPr="007B32D8" w:rsidRDefault="00046BA7" w:rsidP="007B32D8">
      <w:pPr>
        <w:spacing w:line="480" w:lineRule="auto"/>
        <w:outlineLvl w:val="2"/>
        <w:rPr>
          <w:rFonts w:ascii="Courier New" w:hAnsi="Courier New" w:cs="Courier New"/>
          <w:b/>
          <w:bCs/>
          <w:color w:val="000000"/>
          <w:sz w:val="24"/>
          <w:szCs w:val="24"/>
          <w:lang w:val="en" w:eastAsia="en-US"/>
        </w:rPr>
      </w:pPr>
      <w:r>
        <w:rPr>
          <w:rFonts w:ascii="Courier New" w:hAnsi="Courier New" w:cs="Courier New"/>
          <w:b/>
          <w:bCs/>
          <w:color w:val="000000"/>
          <w:sz w:val="24"/>
          <w:szCs w:val="24"/>
          <w:lang w:val="en" w:eastAsia="en-US"/>
        </w:rPr>
        <w:t>19.301-</w:t>
      </w:r>
      <w:proofErr w:type="gramStart"/>
      <w:r>
        <w:rPr>
          <w:rFonts w:ascii="Courier New" w:hAnsi="Courier New" w:cs="Courier New"/>
          <w:b/>
          <w:bCs/>
          <w:color w:val="000000"/>
          <w:sz w:val="24"/>
          <w:szCs w:val="24"/>
          <w:lang w:val="en" w:eastAsia="en-US"/>
        </w:rPr>
        <w:t xml:space="preserve">2  </w:t>
      </w:r>
      <w:proofErr w:type="spellStart"/>
      <w:r w:rsidR="007B32D8" w:rsidRPr="007B32D8">
        <w:rPr>
          <w:rFonts w:ascii="Courier New" w:hAnsi="Courier New" w:cs="Courier New"/>
          <w:b/>
          <w:bCs/>
          <w:color w:val="000000"/>
          <w:sz w:val="24"/>
          <w:szCs w:val="24"/>
          <w:lang w:val="en" w:eastAsia="en-US"/>
        </w:rPr>
        <w:t>Rerepresentation</w:t>
      </w:r>
      <w:proofErr w:type="spellEnd"/>
      <w:proofErr w:type="gramEnd"/>
      <w:r w:rsidR="007B32D8" w:rsidRPr="007B32D8">
        <w:rPr>
          <w:rFonts w:ascii="Courier New" w:hAnsi="Courier New" w:cs="Courier New"/>
          <w:b/>
          <w:bCs/>
          <w:color w:val="000000"/>
          <w:sz w:val="24"/>
          <w:szCs w:val="24"/>
          <w:lang w:val="en" w:eastAsia="en-US"/>
        </w:rPr>
        <w:t xml:space="preserve"> by a contractor that represented itself as a small business concern.</w:t>
      </w:r>
    </w:p>
    <w:p w14:paraId="6CAF7D24"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bookmarkStart w:id="251" w:name="wp1100655"/>
      <w:bookmarkEnd w:id="251"/>
      <w:r w:rsidRPr="007B32D8">
        <w:rPr>
          <w:rFonts w:ascii="Courier New" w:hAnsi="Courier New" w:cs="Courier New"/>
          <w:color w:val="000000"/>
          <w:sz w:val="24"/>
          <w:szCs w:val="24"/>
          <w:lang w:val="en" w:eastAsia="en-US"/>
        </w:rPr>
        <w:t xml:space="preserve">* </w:t>
      </w:r>
      <w:r w:rsidR="0051601F">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51601F">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51601F">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51601F">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2360B7CE" w14:textId="77777777" w:rsidR="00046BA7" w:rsidRPr="00046BA7" w:rsidRDefault="007B32D8" w:rsidP="00046BA7">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bookmarkStart w:id="252" w:name="wp1100745"/>
      <w:bookmarkEnd w:id="252"/>
      <w:r w:rsidRPr="007B32D8">
        <w:rPr>
          <w:rFonts w:ascii="Courier New" w:hAnsi="Courier New" w:cs="Courier New"/>
          <w:color w:val="000000"/>
          <w:sz w:val="24"/>
          <w:szCs w:val="24"/>
          <w:lang w:val="en" w:eastAsia="en-US"/>
        </w:rPr>
        <w:tab/>
      </w:r>
      <w:r w:rsidR="00DE3236">
        <w:rPr>
          <w:rFonts w:ascii="Courier New" w:hAnsi="Courier New" w:cs="Courier New"/>
          <w:color w:val="000000"/>
          <w:sz w:val="24"/>
          <w:szCs w:val="24"/>
          <w:lang w:val="en" w:eastAsia="en-US"/>
        </w:rPr>
        <w:t>(b)</w:t>
      </w:r>
      <w:r w:rsidR="0051601F">
        <w:rPr>
          <w:rFonts w:ascii="Courier New" w:hAnsi="Courier New" w:cs="Courier New"/>
          <w:color w:val="000000"/>
          <w:sz w:val="24"/>
          <w:szCs w:val="24"/>
          <w:lang w:val="en" w:eastAsia="en-US"/>
        </w:rPr>
        <w:t xml:space="preserve"> </w:t>
      </w:r>
      <w:r w:rsidR="00DE3236">
        <w:rPr>
          <w:rFonts w:ascii="Courier New" w:hAnsi="Courier New" w:cs="Courier New"/>
          <w:color w:val="000000"/>
          <w:sz w:val="24"/>
          <w:szCs w:val="24"/>
          <w:lang w:val="en" w:eastAsia="en-US"/>
        </w:rPr>
        <w:t xml:space="preserve"> </w:t>
      </w:r>
      <w:r w:rsidR="00046BA7" w:rsidRPr="00046BA7">
        <w:rPr>
          <w:rFonts w:ascii="Courier New" w:hAnsi="Courier New" w:cs="Courier New"/>
          <w:color w:val="000000"/>
          <w:sz w:val="24"/>
          <w:szCs w:val="24"/>
          <w:lang w:val="en" w:eastAsia="en-US"/>
        </w:rPr>
        <w:t xml:space="preserve">A contractor that represented itself as </w:t>
      </w:r>
      <w:r w:rsidR="00DE3236">
        <w:rPr>
          <w:rFonts w:ascii="Courier New" w:hAnsi="Courier New" w:cs="Courier New"/>
          <w:color w:val="000000"/>
          <w:sz w:val="24"/>
          <w:szCs w:val="24"/>
          <w:lang w:val="en" w:eastAsia="en-US"/>
        </w:rPr>
        <w:t>a</w:t>
      </w:r>
      <w:r w:rsidR="00046BA7" w:rsidRPr="00046BA7">
        <w:rPr>
          <w:rFonts w:ascii="Courier New" w:hAnsi="Courier New" w:cs="Courier New"/>
          <w:color w:val="000000"/>
          <w:sz w:val="24"/>
          <w:szCs w:val="24"/>
          <w:lang w:val="en" w:eastAsia="en-US"/>
        </w:rPr>
        <w:t>ny of the small business concerns identified in 19.000(a</w:t>
      </w:r>
      <w:proofErr w:type="gramStart"/>
      <w:r w:rsidR="00046BA7" w:rsidRPr="00046BA7">
        <w:rPr>
          <w:rFonts w:ascii="Courier New" w:hAnsi="Courier New" w:cs="Courier New"/>
          <w:color w:val="000000"/>
          <w:sz w:val="24"/>
          <w:szCs w:val="24"/>
          <w:lang w:val="en" w:eastAsia="en-US"/>
        </w:rPr>
        <w:t>)(</w:t>
      </w:r>
      <w:proofErr w:type="gramEnd"/>
      <w:r w:rsidR="00046BA7" w:rsidRPr="00046BA7">
        <w:rPr>
          <w:rFonts w:ascii="Courier New" w:hAnsi="Courier New" w:cs="Courier New"/>
          <w:color w:val="000000"/>
          <w:sz w:val="24"/>
          <w:szCs w:val="24"/>
          <w:lang w:val="en" w:eastAsia="en-US"/>
        </w:rPr>
        <w:t xml:space="preserve">3) </w:t>
      </w:r>
      <w:r w:rsidR="00046BA7" w:rsidRPr="00046BA7">
        <w:rPr>
          <w:rFonts w:ascii="Courier New" w:hAnsi="Courier New" w:cs="Courier New"/>
          <w:color w:val="000000"/>
          <w:sz w:val="24"/>
          <w:szCs w:val="24"/>
          <w:lang w:val="en" w:eastAsia="en-US"/>
        </w:rPr>
        <w:lastRenderedPageBreak/>
        <w:t xml:space="preserve">before contract award is required to </w:t>
      </w:r>
      <w:proofErr w:type="spellStart"/>
      <w:r w:rsidR="00046BA7" w:rsidRPr="00046BA7">
        <w:rPr>
          <w:rFonts w:ascii="Courier New" w:hAnsi="Courier New" w:cs="Courier New"/>
          <w:color w:val="000000"/>
          <w:sz w:val="24"/>
          <w:szCs w:val="24"/>
          <w:lang w:val="en" w:eastAsia="en-US"/>
        </w:rPr>
        <w:t>rerepresent</w:t>
      </w:r>
      <w:proofErr w:type="spellEnd"/>
      <w:r w:rsidR="00046BA7" w:rsidRPr="00046BA7">
        <w:rPr>
          <w:rFonts w:ascii="Courier New" w:hAnsi="Courier New" w:cs="Courier New"/>
          <w:color w:val="000000"/>
          <w:sz w:val="24"/>
          <w:szCs w:val="24"/>
          <w:lang w:val="en" w:eastAsia="en-US"/>
        </w:rPr>
        <w:t xml:space="preserve"> its size and socioeconomic status—</w:t>
      </w:r>
    </w:p>
    <w:p w14:paraId="507818B3" w14:textId="77777777" w:rsidR="00046BA7" w:rsidRPr="00046BA7" w:rsidRDefault="00046BA7" w:rsidP="00D31D4A">
      <w:pPr>
        <w:tabs>
          <w:tab w:val="left" w:pos="720"/>
          <w:tab w:val="left" w:pos="1080"/>
          <w:tab w:val="left" w:pos="1440"/>
          <w:tab w:val="left" w:pos="1800"/>
        </w:tabs>
        <w:spacing w:line="480" w:lineRule="auto"/>
        <w:ind w:firstLine="1080"/>
        <w:rPr>
          <w:rFonts w:ascii="Courier New" w:hAnsi="Courier New" w:cs="Courier New"/>
          <w:color w:val="000000"/>
          <w:sz w:val="24"/>
          <w:szCs w:val="24"/>
          <w:lang w:val="en" w:eastAsia="en-US"/>
        </w:rPr>
      </w:pPr>
      <w:r w:rsidRPr="00046BA7">
        <w:rPr>
          <w:rFonts w:ascii="Courier New" w:hAnsi="Courier New" w:cs="Courier New"/>
          <w:color w:val="000000"/>
          <w:sz w:val="24"/>
          <w:szCs w:val="24"/>
          <w:lang w:val="en" w:eastAsia="en-US"/>
        </w:rPr>
        <w:t>(1)</w:t>
      </w:r>
      <w:r w:rsidR="00D31D4A">
        <w:rPr>
          <w:rFonts w:ascii="Courier New" w:hAnsi="Courier New" w:cs="Courier New"/>
          <w:color w:val="000000"/>
          <w:sz w:val="24"/>
          <w:szCs w:val="24"/>
          <w:lang w:val="en" w:eastAsia="en-US"/>
        </w:rPr>
        <w:t xml:space="preserve"> </w:t>
      </w:r>
      <w:r w:rsidRPr="00046BA7">
        <w:rPr>
          <w:rFonts w:ascii="Courier New" w:hAnsi="Courier New" w:cs="Courier New"/>
          <w:color w:val="000000"/>
          <w:sz w:val="24"/>
          <w:szCs w:val="24"/>
          <w:lang w:val="en" w:eastAsia="en-US"/>
        </w:rPr>
        <w:t xml:space="preserve"> For the NAICS code(s) in the contract—</w:t>
      </w:r>
    </w:p>
    <w:p w14:paraId="2A587414" w14:textId="77777777" w:rsidR="00046BA7" w:rsidRPr="00046BA7" w:rsidRDefault="00046BA7" w:rsidP="00D31D4A">
      <w:pPr>
        <w:tabs>
          <w:tab w:val="left" w:pos="720"/>
          <w:tab w:val="left" w:pos="1080"/>
          <w:tab w:val="left" w:pos="1440"/>
          <w:tab w:val="left" w:pos="1800"/>
        </w:tabs>
        <w:spacing w:line="480" w:lineRule="auto"/>
        <w:ind w:firstLine="1440"/>
        <w:rPr>
          <w:rFonts w:ascii="Courier New" w:hAnsi="Courier New" w:cs="Courier New"/>
          <w:color w:val="000000"/>
          <w:sz w:val="24"/>
          <w:szCs w:val="24"/>
          <w:lang w:val="en" w:eastAsia="en-US"/>
        </w:rPr>
      </w:pPr>
      <w:r w:rsidRPr="00046BA7">
        <w:rPr>
          <w:rFonts w:ascii="Courier New" w:hAnsi="Courier New" w:cs="Courier New"/>
          <w:color w:val="000000"/>
          <w:sz w:val="24"/>
          <w:szCs w:val="24"/>
          <w:lang w:val="en" w:eastAsia="en-US"/>
        </w:rPr>
        <w:t>(</w:t>
      </w:r>
      <w:proofErr w:type="spellStart"/>
      <w:r w:rsidRPr="00046BA7">
        <w:rPr>
          <w:rFonts w:ascii="Courier New" w:hAnsi="Courier New" w:cs="Courier New"/>
          <w:color w:val="000000"/>
          <w:sz w:val="24"/>
          <w:szCs w:val="24"/>
          <w:lang w:val="en" w:eastAsia="en-US"/>
        </w:rPr>
        <w:t>i</w:t>
      </w:r>
      <w:proofErr w:type="spellEnd"/>
      <w:r w:rsidRPr="00046BA7">
        <w:rPr>
          <w:rFonts w:ascii="Courier New" w:hAnsi="Courier New" w:cs="Courier New"/>
          <w:color w:val="000000"/>
          <w:sz w:val="24"/>
          <w:szCs w:val="24"/>
          <w:lang w:val="en" w:eastAsia="en-US"/>
        </w:rPr>
        <w:t>)</w:t>
      </w:r>
      <w:r w:rsidR="00D31D4A">
        <w:rPr>
          <w:rFonts w:ascii="Courier New" w:hAnsi="Courier New" w:cs="Courier New"/>
          <w:color w:val="000000"/>
          <w:sz w:val="24"/>
          <w:szCs w:val="24"/>
          <w:lang w:val="en" w:eastAsia="en-US"/>
        </w:rPr>
        <w:t xml:space="preserve"> </w:t>
      </w:r>
      <w:r w:rsidRPr="00046BA7">
        <w:rPr>
          <w:rFonts w:ascii="Courier New" w:hAnsi="Courier New" w:cs="Courier New"/>
          <w:color w:val="000000"/>
          <w:sz w:val="24"/>
          <w:szCs w:val="24"/>
          <w:lang w:val="en" w:eastAsia="en-US"/>
        </w:rPr>
        <w:t xml:space="preserve"> Within 30 days after execution of a novation agreement or within 30 days after modification of the contract to include the clause at 52.219-28, Post-Award Small Business Program </w:t>
      </w:r>
      <w:proofErr w:type="spellStart"/>
      <w:r w:rsidRPr="00046BA7">
        <w:rPr>
          <w:rFonts w:ascii="Courier New" w:hAnsi="Courier New" w:cs="Courier New"/>
          <w:color w:val="000000"/>
          <w:sz w:val="24"/>
          <w:szCs w:val="24"/>
          <w:lang w:val="en" w:eastAsia="en-US"/>
        </w:rPr>
        <w:t>Rerepresentation</w:t>
      </w:r>
      <w:proofErr w:type="spellEnd"/>
      <w:r w:rsidRPr="00046BA7">
        <w:rPr>
          <w:rFonts w:ascii="Courier New" w:hAnsi="Courier New" w:cs="Courier New"/>
          <w:color w:val="000000"/>
          <w:sz w:val="24"/>
          <w:szCs w:val="24"/>
          <w:lang w:val="en" w:eastAsia="en-US"/>
        </w:rPr>
        <w:t>, if the novation agreement was executed prior to inclusion of this clause in the contract;</w:t>
      </w:r>
    </w:p>
    <w:p w14:paraId="1E69F012" w14:textId="77777777" w:rsidR="00046BA7" w:rsidRPr="00046BA7" w:rsidRDefault="00046BA7" w:rsidP="00D31D4A">
      <w:pPr>
        <w:tabs>
          <w:tab w:val="left" w:pos="720"/>
          <w:tab w:val="left" w:pos="1080"/>
          <w:tab w:val="left" w:pos="1440"/>
          <w:tab w:val="left" w:pos="1800"/>
        </w:tabs>
        <w:spacing w:line="480" w:lineRule="auto"/>
        <w:ind w:firstLine="1440"/>
        <w:rPr>
          <w:rFonts w:ascii="Courier New" w:hAnsi="Courier New" w:cs="Courier New"/>
          <w:color w:val="000000"/>
          <w:sz w:val="24"/>
          <w:szCs w:val="24"/>
          <w:lang w:val="en" w:eastAsia="en-US"/>
        </w:rPr>
      </w:pPr>
      <w:r w:rsidRPr="00046BA7">
        <w:rPr>
          <w:rFonts w:ascii="Courier New" w:hAnsi="Courier New" w:cs="Courier New"/>
          <w:color w:val="000000"/>
          <w:sz w:val="24"/>
          <w:szCs w:val="24"/>
          <w:lang w:val="en" w:eastAsia="en-US"/>
        </w:rPr>
        <w:t>(ii)</w:t>
      </w:r>
      <w:r w:rsidR="00D31D4A">
        <w:rPr>
          <w:rFonts w:ascii="Courier New" w:hAnsi="Courier New" w:cs="Courier New"/>
          <w:color w:val="000000"/>
          <w:sz w:val="24"/>
          <w:szCs w:val="24"/>
          <w:lang w:val="en" w:eastAsia="en-US"/>
        </w:rPr>
        <w:t xml:space="preserve"> </w:t>
      </w:r>
      <w:r w:rsidRPr="00046BA7">
        <w:rPr>
          <w:rFonts w:ascii="Courier New" w:hAnsi="Courier New" w:cs="Courier New"/>
          <w:color w:val="000000"/>
          <w:sz w:val="24"/>
          <w:szCs w:val="24"/>
          <w:lang w:val="en" w:eastAsia="en-US"/>
        </w:rPr>
        <w:t xml:space="preserve"> Within 30 days after a merger or acquisition (whether the contractor acquires or is acquired by another company) of the contractor that does not require novation or within 30 days after modification of the contract to include the clause at 52.219-28, Post-Award Small Business Program </w:t>
      </w:r>
      <w:proofErr w:type="spellStart"/>
      <w:r w:rsidRPr="00046BA7">
        <w:rPr>
          <w:rFonts w:ascii="Courier New" w:hAnsi="Courier New" w:cs="Courier New"/>
          <w:color w:val="000000"/>
          <w:sz w:val="24"/>
          <w:szCs w:val="24"/>
          <w:lang w:val="en" w:eastAsia="en-US"/>
        </w:rPr>
        <w:t>Rerepresentation</w:t>
      </w:r>
      <w:proofErr w:type="spellEnd"/>
      <w:r w:rsidRPr="00046BA7">
        <w:rPr>
          <w:rFonts w:ascii="Courier New" w:hAnsi="Courier New" w:cs="Courier New"/>
          <w:color w:val="000000"/>
          <w:sz w:val="24"/>
          <w:szCs w:val="24"/>
          <w:lang w:val="en" w:eastAsia="en-US"/>
        </w:rPr>
        <w:t>, if the merger or acquisition occurred prior to inclusion of this clause in the contract;</w:t>
      </w:r>
    </w:p>
    <w:p w14:paraId="612B9CFB" w14:textId="77777777" w:rsidR="00046BA7" w:rsidRPr="00046BA7" w:rsidRDefault="00046BA7" w:rsidP="00973D73">
      <w:pPr>
        <w:tabs>
          <w:tab w:val="left" w:pos="720"/>
          <w:tab w:val="left" w:pos="1080"/>
          <w:tab w:val="left" w:pos="1440"/>
          <w:tab w:val="left" w:pos="1800"/>
        </w:tabs>
        <w:spacing w:line="480" w:lineRule="auto"/>
        <w:ind w:firstLine="1440"/>
        <w:rPr>
          <w:rFonts w:ascii="Courier New" w:hAnsi="Courier New" w:cs="Courier New"/>
          <w:color w:val="000000"/>
          <w:sz w:val="24"/>
          <w:szCs w:val="24"/>
          <w:lang w:val="en" w:eastAsia="en-US"/>
        </w:rPr>
      </w:pPr>
      <w:r w:rsidRPr="00046BA7">
        <w:rPr>
          <w:rFonts w:ascii="Courier New" w:hAnsi="Courier New" w:cs="Courier New"/>
          <w:color w:val="000000"/>
          <w:sz w:val="24"/>
          <w:szCs w:val="24"/>
          <w:lang w:val="en" w:eastAsia="en-US"/>
        </w:rPr>
        <w:t>(iii)</w:t>
      </w:r>
      <w:r w:rsidR="00973D73">
        <w:rPr>
          <w:rFonts w:ascii="Courier New" w:hAnsi="Courier New" w:cs="Courier New"/>
          <w:color w:val="000000"/>
          <w:sz w:val="24"/>
          <w:szCs w:val="24"/>
          <w:lang w:val="en" w:eastAsia="en-US"/>
        </w:rPr>
        <w:t xml:space="preserve"> </w:t>
      </w:r>
      <w:r w:rsidRPr="00046BA7">
        <w:rPr>
          <w:rFonts w:ascii="Courier New" w:hAnsi="Courier New" w:cs="Courier New"/>
          <w:color w:val="000000"/>
          <w:sz w:val="24"/>
          <w:szCs w:val="24"/>
          <w:lang w:val="en" w:eastAsia="en-US"/>
        </w:rPr>
        <w:t xml:space="preserve"> For long-term contracts—</w:t>
      </w:r>
    </w:p>
    <w:p w14:paraId="61323D19" w14:textId="77777777" w:rsidR="00046BA7" w:rsidRPr="00046BA7" w:rsidRDefault="00046BA7" w:rsidP="00973D73">
      <w:pPr>
        <w:tabs>
          <w:tab w:val="left" w:pos="720"/>
          <w:tab w:val="left" w:pos="1080"/>
          <w:tab w:val="left" w:pos="1440"/>
          <w:tab w:val="left" w:pos="1800"/>
        </w:tabs>
        <w:spacing w:line="480" w:lineRule="auto"/>
        <w:ind w:firstLine="1800"/>
        <w:rPr>
          <w:rFonts w:ascii="Courier New" w:hAnsi="Courier New" w:cs="Courier New"/>
          <w:color w:val="000000"/>
          <w:sz w:val="24"/>
          <w:szCs w:val="24"/>
          <w:lang w:val="en" w:eastAsia="en-US"/>
        </w:rPr>
      </w:pPr>
      <w:r w:rsidRPr="00046BA7">
        <w:rPr>
          <w:rFonts w:ascii="Courier New" w:hAnsi="Courier New" w:cs="Courier New"/>
          <w:color w:val="000000"/>
          <w:sz w:val="24"/>
          <w:szCs w:val="24"/>
          <w:lang w:val="en" w:eastAsia="en-US"/>
        </w:rPr>
        <w:t xml:space="preserve">(A) </w:t>
      </w:r>
      <w:r w:rsidR="00973D73">
        <w:rPr>
          <w:rFonts w:ascii="Courier New" w:hAnsi="Courier New" w:cs="Courier New"/>
          <w:color w:val="000000"/>
          <w:sz w:val="24"/>
          <w:szCs w:val="24"/>
          <w:lang w:val="en" w:eastAsia="en-US"/>
        </w:rPr>
        <w:t xml:space="preserve"> </w:t>
      </w:r>
      <w:r w:rsidRPr="00046BA7">
        <w:rPr>
          <w:rFonts w:ascii="Courier New" w:hAnsi="Courier New" w:cs="Courier New"/>
          <w:color w:val="000000"/>
          <w:sz w:val="24"/>
          <w:szCs w:val="24"/>
          <w:lang w:val="en" w:eastAsia="en-US"/>
        </w:rPr>
        <w:t>Within 60 to 120 days prior to the end of the fifth year of the contract; and</w:t>
      </w:r>
    </w:p>
    <w:p w14:paraId="5F5EC1D8" w14:textId="77777777" w:rsidR="00046BA7" w:rsidRPr="00046BA7" w:rsidRDefault="00046BA7" w:rsidP="00973D73">
      <w:pPr>
        <w:tabs>
          <w:tab w:val="left" w:pos="720"/>
          <w:tab w:val="left" w:pos="1080"/>
          <w:tab w:val="left" w:pos="1440"/>
          <w:tab w:val="left" w:pos="1800"/>
        </w:tabs>
        <w:spacing w:line="480" w:lineRule="auto"/>
        <w:ind w:firstLine="1800"/>
        <w:rPr>
          <w:rFonts w:ascii="Courier New" w:hAnsi="Courier New" w:cs="Courier New"/>
          <w:color w:val="000000"/>
          <w:sz w:val="24"/>
          <w:szCs w:val="24"/>
          <w:lang w:val="en" w:eastAsia="en-US"/>
        </w:rPr>
      </w:pPr>
      <w:r w:rsidRPr="00046BA7">
        <w:rPr>
          <w:rFonts w:ascii="Courier New" w:hAnsi="Courier New" w:cs="Courier New"/>
          <w:color w:val="000000"/>
          <w:sz w:val="24"/>
          <w:szCs w:val="24"/>
          <w:lang w:val="en" w:eastAsia="en-US"/>
        </w:rPr>
        <w:t>(B)</w:t>
      </w:r>
      <w:r w:rsidR="00973D73">
        <w:rPr>
          <w:rFonts w:ascii="Courier New" w:hAnsi="Courier New" w:cs="Courier New"/>
          <w:color w:val="000000"/>
          <w:sz w:val="24"/>
          <w:szCs w:val="24"/>
          <w:lang w:val="en" w:eastAsia="en-US"/>
        </w:rPr>
        <w:t xml:space="preserve"> </w:t>
      </w:r>
      <w:r w:rsidRPr="00046BA7">
        <w:rPr>
          <w:rFonts w:ascii="Courier New" w:hAnsi="Courier New" w:cs="Courier New"/>
          <w:color w:val="000000"/>
          <w:sz w:val="24"/>
          <w:szCs w:val="24"/>
          <w:lang w:val="en" w:eastAsia="en-US"/>
        </w:rPr>
        <w:t xml:space="preserve"> Within 60 to 120 days prior to the date specified in the contract for exercising any option thereafter; or</w:t>
      </w:r>
    </w:p>
    <w:p w14:paraId="513F6C89" w14:textId="77777777" w:rsidR="00046BA7" w:rsidRPr="00046BA7" w:rsidRDefault="00046BA7" w:rsidP="00973D73">
      <w:pPr>
        <w:tabs>
          <w:tab w:val="left" w:pos="720"/>
          <w:tab w:val="left" w:pos="1080"/>
          <w:tab w:val="left" w:pos="1440"/>
          <w:tab w:val="left" w:pos="1800"/>
        </w:tabs>
        <w:spacing w:line="480" w:lineRule="auto"/>
        <w:ind w:firstLine="1080"/>
        <w:rPr>
          <w:rFonts w:ascii="Courier New" w:hAnsi="Courier New" w:cs="Courier New"/>
          <w:color w:val="000000"/>
          <w:sz w:val="24"/>
          <w:szCs w:val="24"/>
          <w:lang w:val="en" w:eastAsia="en-US"/>
        </w:rPr>
      </w:pPr>
      <w:r w:rsidRPr="00046BA7">
        <w:rPr>
          <w:rFonts w:ascii="Courier New" w:hAnsi="Courier New" w:cs="Courier New"/>
          <w:color w:val="000000"/>
          <w:sz w:val="24"/>
          <w:szCs w:val="24"/>
          <w:lang w:val="en" w:eastAsia="en-US"/>
        </w:rPr>
        <w:lastRenderedPageBreak/>
        <w:t>(2)</w:t>
      </w:r>
      <w:r w:rsidR="00973D73">
        <w:rPr>
          <w:rFonts w:ascii="Courier New" w:hAnsi="Courier New" w:cs="Courier New"/>
          <w:color w:val="000000"/>
          <w:sz w:val="24"/>
          <w:szCs w:val="24"/>
          <w:lang w:val="en" w:eastAsia="en-US"/>
        </w:rPr>
        <w:t xml:space="preserve"> </w:t>
      </w:r>
      <w:r w:rsidRPr="00046BA7">
        <w:rPr>
          <w:rFonts w:ascii="Courier New" w:hAnsi="Courier New" w:cs="Courier New"/>
          <w:color w:val="000000"/>
          <w:sz w:val="24"/>
          <w:szCs w:val="24"/>
          <w:lang w:val="en" w:eastAsia="en-US"/>
        </w:rPr>
        <w:t xml:space="preserve"> For the NAICS code assigned to an order under a multiple-award contract, if the contracting officer requires contractors to </w:t>
      </w:r>
      <w:proofErr w:type="spellStart"/>
      <w:r w:rsidRPr="00046BA7">
        <w:rPr>
          <w:rFonts w:ascii="Courier New" w:hAnsi="Courier New" w:cs="Courier New"/>
          <w:color w:val="000000"/>
          <w:sz w:val="24"/>
          <w:szCs w:val="24"/>
          <w:lang w:val="en" w:eastAsia="en-US"/>
        </w:rPr>
        <w:t>rerepresent</w:t>
      </w:r>
      <w:proofErr w:type="spellEnd"/>
      <w:r w:rsidRPr="00046BA7">
        <w:rPr>
          <w:rFonts w:ascii="Courier New" w:hAnsi="Courier New" w:cs="Courier New"/>
          <w:color w:val="000000"/>
          <w:sz w:val="24"/>
          <w:szCs w:val="24"/>
          <w:lang w:val="en" w:eastAsia="en-US"/>
        </w:rPr>
        <w:t xml:space="preserve"> their size and socioec</w:t>
      </w:r>
      <w:r w:rsidR="00973D73">
        <w:rPr>
          <w:rFonts w:ascii="Courier New" w:hAnsi="Courier New" w:cs="Courier New"/>
          <w:color w:val="000000"/>
          <w:sz w:val="24"/>
          <w:szCs w:val="24"/>
          <w:lang w:val="en" w:eastAsia="en-US"/>
        </w:rPr>
        <w:t>onomic status for that order.</w:t>
      </w:r>
    </w:p>
    <w:p w14:paraId="0933A149" w14:textId="77777777" w:rsidR="00046BA7" w:rsidRPr="00046BA7" w:rsidRDefault="00046BA7" w:rsidP="00973D73">
      <w:pPr>
        <w:tabs>
          <w:tab w:val="left" w:pos="720"/>
          <w:tab w:val="left" w:pos="1080"/>
          <w:tab w:val="left" w:pos="1440"/>
          <w:tab w:val="left" w:pos="1800"/>
        </w:tabs>
        <w:spacing w:line="480" w:lineRule="auto"/>
        <w:ind w:firstLine="720"/>
        <w:rPr>
          <w:rFonts w:ascii="Courier New" w:hAnsi="Courier New" w:cs="Courier New"/>
          <w:color w:val="000000"/>
          <w:sz w:val="24"/>
          <w:szCs w:val="24"/>
          <w:lang w:val="en" w:eastAsia="en-US"/>
        </w:rPr>
      </w:pPr>
      <w:r w:rsidRPr="00046BA7">
        <w:rPr>
          <w:rFonts w:ascii="Courier New" w:hAnsi="Courier New" w:cs="Courier New"/>
          <w:color w:val="000000"/>
          <w:sz w:val="24"/>
          <w:szCs w:val="24"/>
          <w:lang w:val="en" w:eastAsia="en-US"/>
        </w:rPr>
        <w:t xml:space="preserve">(c) </w:t>
      </w:r>
      <w:r w:rsidR="00973D73">
        <w:rPr>
          <w:rFonts w:ascii="Courier New" w:hAnsi="Courier New" w:cs="Courier New"/>
          <w:color w:val="000000"/>
          <w:sz w:val="24"/>
          <w:szCs w:val="24"/>
          <w:lang w:val="en" w:eastAsia="en-US"/>
        </w:rPr>
        <w:t xml:space="preserve"> </w:t>
      </w:r>
      <w:r w:rsidRPr="00046BA7">
        <w:rPr>
          <w:rFonts w:ascii="Courier New" w:hAnsi="Courier New" w:cs="Courier New"/>
          <w:color w:val="000000"/>
          <w:sz w:val="24"/>
          <w:szCs w:val="24"/>
          <w:lang w:val="en" w:eastAsia="en-US"/>
        </w:rPr>
        <w:t xml:space="preserve">A contractor is required to </w:t>
      </w:r>
      <w:proofErr w:type="spellStart"/>
      <w:r w:rsidRPr="00046BA7">
        <w:rPr>
          <w:rFonts w:ascii="Courier New" w:hAnsi="Courier New" w:cs="Courier New"/>
          <w:color w:val="000000"/>
          <w:sz w:val="24"/>
          <w:szCs w:val="24"/>
          <w:lang w:val="en" w:eastAsia="en-US"/>
        </w:rPr>
        <w:t>rerepresent</w:t>
      </w:r>
      <w:proofErr w:type="spellEnd"/>
      <w:r w:rsidRPr="00046BA7">
        <w:rPr>
          <w:rFonts w:ascii="Courier New" w:hAnsi="Courier New" w:cs="Courier New"/>
          <w:color w:val="000000"/>
          <w:sz w:val="24"/>
          <w:szCs w:val="24"/>
          <w:lang w:val="en" w:eastAsia="en-US"/>
        </w:rPr>
        <w:t xml:space="preserve"> its size status in accordance with the size standard in effect at the time of its </w:t>
      </w:r>
      <w:proofErr w:type="spellStart"/>
      <w:r w:rsidRPr="00046BA7">
        <w:rPr>
          <w:rFonts w:ascii="Courier New" w:hAnsi="Courier New" w:cs="Courier New"/>
          <w:color w:val="000000"/>
          <w:sz w:val="24"/>
          <w:szCs w:val="24"/>
          <w:lang w:val="en" w:eastAsia="en-US"/>
        </w:rPr>
        <w:t>rerepresentation</w:t>
      </w:r>
      <w:proofErr w:type="spellEnd"/>
      <w:r w:rsidRPr="00046BA7">
        <w:rPr>
          <w:rFonts w:ascii="Courier New" w:hAnsi="Courier New" w:cs="Courier New"/>
          <w:color w:val="000000"/>
          <w:sz w:val="24"/>
          <w:szCs w:val="24"/>
          <w:lang w:val="en" w:eastAsia="en-US"/>
        </w:rPr>
        <w:t xml:space="preserve"> that corresponds to the NAICS code that was initially assigned to the contract.  For multiple-award contracts where there is more than one NAICS code assigned, the contractor is required to </w:t>
      </w:r>
      <w:proofErr w:type="spellStart"/>
      <w:r w:rsidRPr="00046BA7">
        <w:rPr>
          <w:rFonts w:ascii="Courier New" w:hAnsi="Courier New" w:cs="Courier New"/>
          <w:color w:val="000000"/>
          <w:sz w:val="24"/>
          <w:szCs w:val="24"/>
          <w:lang w:val="en" w:eastAsia="en-US"/>
        </w:rPr>
        <w:t>rerepresent</w:t>
      </w:r>
      <w:proofErr w:type="spellEnd"/>
      <w:r w:rsidRPr="00046BA7">
        <w:rPr>
          <w:rFonts w:ascii="Courier New" w:hAnsi="Courier New" w:cs="Courier New"/>
          <w:color w:val="000000"/>
          <w:sz w:val="24"/>
          <w:szCs w:val="24"/>
          <w:lang w:val="en" w:eastAsia="en-US"/>
        </w:rPr>
        <w:t xml:space="preserve"> its size status for each NAICS code assigned to the contract.</w:t>
      </w:r>
    </w:p>
    <w:p w14:paraId="1CBF1502" w14:textId="77777777" w:rsidR="00046BA7" w:rsidRPr="00046BA7" w:rsidRDefault="00046BA7" w:rsidP="00973D73">
      <w:pPr>
        <w:tabs>
          <w:tab w:val="left" w:pos="720"/>
          <w:tab w:val="left" w:pos="1080"/>
          <w:tab w:val="left" w:pos="1440"/>
          <w:tab w:val="left" w:pos="1800"/>
        </w:tabs>
        <w:spacing w:line="480" w:lineRule="auto"/>
        <w:ind w:firstLine="720"/>
        <w:rPr>
          <w:rFonts w:ascii="Courier New" w:hAnsi="Courier New" w:cs="Courier New"/>
          <w:color w:val="000000"/>
          <w:sz w:val="24"/>
          <w:szCs w:val="24"/>
          <w:lang w:val="en" w:eastAsia="en-US"/>
        </w:rPr>
      </w:pPr>
      <w:r w:rsidRPr="00046BA7">
        <w:rPr>
          <w:rFonts w:ascii="Courier New" w:hAnsi="Courier New" w:cs="Courier New"/>
          <w:color w:val="000000"/>
          <w:sz w:val="24"/>
          <w:szCs w:val="24"/>
          <w:lang w:val="en" w:eastAsia="en-US"/>
        </w:rPr>
        <w:t>(d)(1)</w:t>
      </w:r>
      <w:r w:rsidR="00973D73">
        <w:rPr>
          <w:rFonts w:ascii="Courier New" w:hAnsi="Courier New" w:cs="Courier New"/>
          <w:color w:val="000000"/>
          <w:sz w:val="24"/>
          <w:szCs w:val="24"/>
          <w:lang w:val="en" w:eastAsia="en-US"/>
        </w:rPr>
        <w:t xml:space="preserve"> </w:t>
      </w:r>
      <w:r w:rsidRPr="00046BA7">
        <w:rPr>
          <w:rFonts w:ascii="Courier New" w:hAnsi="Courier New" w:cs="Courier New"/>
          <w:color w:val="000000"/>
          <w:sz w:val="24"/>
          <w:szCs w:val="24"/>
          <w:lang w:val="en" w:eastAsia="en-US"/>
        </w:rPr>
        <w:t xml:space="preserve"> </w:t>
      </w:r>
      <w:r w:rsidRPr="00973D73">
        <w:rPr>
          <w:rFonts w:ascii="Courier New" w:hAnsi="Courier New" w:cs="Courier New"/>
          <w:color w:val="000000"/>
          <w:sz w:val="24"/>
          <w:szCs w:val="24"/>
          <w:u w:val="single"/>
          <w:lang w:val="en" w:eastAsia="en-US"/>
        </w:rPr>
        <w:t xml:space="preserve">Contract </w:t>
      </w:r>
      <w:proofErr w:type="spellStart"/>
      <w:r w:rsidRPr="00973D73">
        <w:rPr>
          <w:rFonts w:ascii="Courier New" w:hAnsi="Courier New" w:cs="Courier New"/>
          <w:color w:val="000000"/>
          <w:sz w:val="24"/>
          <w:szCs w:val="24"/>
          <w:u w:val="single"/>
          <w:lang w:val="en" w:eastAsia="en-US"/>
        </w:rPr>
        <w:t>rerepresentation</w:t>
      </w:r>
      <w:proofErr w:type="spellEnd"/>
      <w:r w:rsidRPr="00046BA7">
        <w:rPr>
          <w:rFonts w:ascii="Courier New" w:hAnsi="Courier New" w:cs="Courier New"/>
          <w:color w:val="000000"/>
          <w:sz w:val="24"/>
          <w:szCs w:val="24"/>
          <w:lang w:val="en" w:eastAsia="en-US"/>
        </w:rPr>
        <w:t>.</w:t>
      </w:r>
      <w:r w:rsidR="00973D73">
        <w:rPr>
          <w:rFonts w:ascii="Courier New" w:hAnsi="Courier New" w:cs="Courier New"/>
          <w:color w:val="000000"/>
          <w:sz w:val="24"/>
          <w:szCs w:val="24"/>
          <w:lang w:val="en" w:eastAsia="en-US"/>
        </w:rPr>
        <w:t xml:space="preserve"> </w:t>
      </w:r>
      <w:r w:rsidRPr="00046BA7">
        <w:rPr>
          <w:rFonts w:ascii="Courier New" w:hAnsi="Courier New" w:cs="Courier New"/>
          <w:color w:val="000000"/>
          <w:sz w:val="24"/>
          <w:szCs w:val="24"/>
          <w:lang w:val="en" w:eastAsia="en-US"/>
        </w:rPr>
        <w:t xml:space="preserve"> After a contractor </w:t>
      </w:r>
      <w:proofErr w:type="spellStart"/>
      <w:r w:rsidRPr="00046BA7">
        <w:rPr>
          <w:rFonts w:ascii="Courier New" w:hAnsi="Courier New" w:cs="Courier New"/>
          <w:color w:val="000000"/>
          <w:sz w:val="24"/>
          <w:szCs w:val="24"/>
          <w:lang w:val="en" w:eastAsia="en-US"/>
        </w:rPr>
        <w:t>rerepresents</w:t>
      </w:r>
      <w:proofErr w:type="spellEnd"/>
      <w:r w:rsidRPr="00046BA7">
        <w:rPr>
          <w:rFonts w:ascii="Courier New" w:hAnsi="Courier New" w:cs="Courier New"/>
          <w:color w:val="000000"/>
          <w:sz w:val="24"/>
          <w:szCs w:val="24"/>
          <w:lang w:val="en" w:eastAsia="en-US"/>
        </w:rPr>
        <w:t xml:space="preserve"> for a contract that it no longer qualifies as a small business concern identified in 19.000(a)(3) in accordance with 52.219-28, the agency may no longer include the value of options exercised, modifications issued, orders issued, or purchases made under BPAs on that contract in its small business prime contracting goal achievements. </w:t>
      </w:r>
      <w:r w:rsidR="00973D73">
        <w:rPr>
          <w:rFonts w:ascii="Courier New" w:hAnsi="Courier New" w:cs="Courier New"/>
          <w:color w:val="000000"/>
          <w:sz w:val="24"/>
          <w:szCs w:val="24"/>
          <w:lang w:val="en" w:eastAsia="en-US"/>
        </w:rPr>
        <w:t xml:space="preserve"> </w:t>
      </w:r>
      <w:r w:rsidRPr="00046BA7">
        <w:rPr>
          <w:rFonts w:ascii="Courier New" w:hAnsi="Courier New" w:cs="Courier New"/>
          <w:color w:val="000000"/>
          <w:sz w:val="24"/>
          <w:szCs w:val="24"/>
          <w:lang w:val="en" w:eastAsia="en-US"/>
        </w:rPr>
        <w:t xml:space="preserve">When a contractor’s </w:t>
      </w:r>
      <w:proofErr w:type="spellStart"/>
      <w:r w:rsidRPr="00046BA7">
        <w:rPr>
          <w:rFonts w:ascii="Courier New" w:hAnsi="Courier New" w:cs="Courier New"/>
          <w:color w:val="000000"/>
          <w:sz w:val="24"/>
          <w:szCs w:val="24"/>
          <w:lang w:val="en" w:eastAsia="en-US"/>
        </w:rPr>
        <w:t>rerepresentation</w:t>
      </w:r>
      <w:proofErr w:type="spellEnd"/>
      <w:r w:rsidRPr="00046BA7">
        <w:rPr>
          <w:rFonts w:ascii="Courier New" w:hAnsi="Courier New" w:cs="Courier New"/>
          <w:color w:val="000000"/>
          <w:sz w:val="24"/>
          <w:szCs w:val="24"/>
          <w:lang w:val="en" w:eastAsia="en-US"/>
        </w:rPr>
        <w:t xml:space="preserve"> for a contract qualifies it as a different small business concern identified in 19.000(a)(3) than what it represented for award, the agency may include the value of options exercised, modifications issued, orders issued, or </w:t>
      </w:r>
      <w:r w:rsidRPr="00046BA7">
        <w:rPr>
          <w:rFonts w:ascii="Courier New" w:hAnsi="Courier New" w:cs="Courier New"/>
          <w:color w:val="000000"/>
          <w:sz w:val="24"/>
          <w:szCs w:val="24"/>
          <w:lang w:val="en" w:eastAsia="en-US"/>
        </w:rPr>
        <w:lastRenderedPageBreak/>
        <w:t xml:space="preserve">purchases made under BPAs on that contract in its small business prime contracting goal achievements, consistent with the </w:t>
      </w:r>
      <w:proofErr w:type="spellStart"/>
      <w:r w:rsidRPr="00046BA7">
        <w:rPr>
          <w:rFonts w:ascii="Courier New" w:hAnsi="Courier New" w:cs="Courier New"/>
          <w:color w:val="000000"/>
          <w:sz w:val="24"/>
          <w:szCs w:val="24"/>
          <w:lang w:val="en" w:eastAsia="en-US"/>
        </w:rPr>
        <w:t>rerepresentation</w:t>
      </w:r>
      <w:proofErr w:type="spellEnd"/>
      <w:r w:rsidRPr="00046BA7">
        <w:rPr>
          <w:rFonts w:ascii="Courier New" w:hAnsi="Courier New" w:cs="Courier New"/>
          <w:color w:val="000000"/>
          <w:sz w:val="24"/>
          <w:szCs w:val="24"/>
          <w:lang w:val="en" w:eastAsia="en-US"/>
        </w:rPr>
        <w:t xml:space="preserve">. </w:t>
      </w:r>
      <w:r>
        <w:rPr>
          <w:rFonts w:ascii="Courier New" w:hAnsi="Courier New" w:cs="Courier New"/>
          <w:color w:val="000000"/>
          <w:sz w:val="24"/>
          <w:szCs w:val="24"/>
          <w:lang w:val="en" w:eastAsia="en-US"/>
        </w:rPr>
        <w:t xml:space="preserve"> </w:t>
      </w:r>
      <w:r w:rsidRPr="00046BA7">
        <w:rPr>
          <w:rFonts w:ascii="Courier New" w:hAnsi="Courier New" w:cs="Courier New"/>
          <w:color w:val="000000"/>
          <w:sz w:val="24"/>
          <w:szCs w:val="24"/>
          <w:lang w:val="en" w:eastAsia="en-US"/>
        </w:rPr>
        <w:t xml:space="preserve">Agencies should issue a modification to the contract capturing the </w:t>
      </w:r>
      <w:proofErr w:type="spellStart"/>
      <w:r w:rsidRPr="00046BA7">
        <w:rPr>
          <w:rFonts w:ascii="Courier New" w:hAnsi="Courier New" w:cs="Courier New"/>
          <w:color w:val="000000"/>
          <w:sz w:val="24"/>
          <w:szCs w:val="24"/>
          <w:lang w:val="en" w:eastAsia="en-US"/>
        </w:rPr>
        <w:t>rerepresentation</w:t>
      </w:r>
      <w:proofErr w:type="spellEnd"/>
      <w:r w:rsidRPr="00046BA7">
        <w:rPr>
          <w:rFonts w:ascii="Courier New" w:hAnsi="Courier New" w:cs="Courier New"/>
          <w:color w:val="000000"/>
          <w:sz w:val="24"/>
          <w:szCs w:val="24"/>
          <w:lang w:val="en" w:eastAsia="en-US"/>
        </w:rPr>
        <w:t xml:space="preserve"> and report it to FPDS within 30 days after notific</w:t>
      </w:r>
      <w:r>
        <w:rPr>
          <w:rFonts w:ascii="Courier New" w:hAnsi="Courier New" w:cs="Courier New"/>
          <w:color w:val="000000"/>
          <w:sz w:val="24"/>
          <w:szCs w:val="24"/>
          <w:lang w:val="en" w:eastAsia="en-US"/>
        </w:rPr>
        <w:t xml:space="preserve">ation of the </w:t>
      </w:r>
      <w:proofErr w:type="spellStart"/>
      <w:r>
        <w:rPr>
          <w:rFonts w:ascii="Courier New" w:hAnsi="Courier New" w:cs="Courier New"/>
          <w:color w:val="000000"/>
          <w:sz w:val="24"/>
          <w:szCs w:val="24"/>
          <w:lang w:val="en" w:eastAsia="en-US"/>
        </w:rPr>
        <w:t>rerepresentation</w:t>
      </w:r>
      <w:proofErr w:type="spellEnd"/>
      <w:r>
        <w:rPr>
          <w:rFonts w:ascii="Courier New" w:hAnsi="Courier New" w:cs="Courier New"/>
          <w:color w:val="000000"/>
          <w:sz w:val="24"/>
          <w:szCs w:val="24"/>
          <w:lang w:val="en" w:eastAsia="en-US"/>
        </w:rPr>
        <w:t>.</w:t>
      </w:r>
    </w:p>
    <w:p w14:paraId="6995BD00" w14:textId="77777777" w:rsidR="00046BA7" w:rsidRPr="00046BA7" w:rsidRDefault="00046BA7" w:rsidP="00973D73">
      <w:pPr>
        <w:tabs>
          <w:tab w:val="left" w:pos="720"/>
          <w:tab w:val="left" w:pos="1080"/>
          <w:tab w:val="left" w:pos="1440"/>
          <w:tab w:val="left" w:pos="1800"/>
        </w:tabs>
        <w:spacing w:line="480" w:lineRule="auto"/>
        <w:ind w:firstLine="1080"/>
        <w:rPr>
          <w:rFonts w:ascii="Courier New" w:hAnsi="Courier New" w:cs="Courier New"/>
          <w:color w:val="000000"/>
          <w:sz w:val="24"/>
          <w:szCs w:val="24"/>
          <w:lang w:val="en" w:eastAsia="en-US"/>
        </w:rPr>
      </w:pPr>
      <w:r w:rsidRPr="00046BA7">
        <w:rPr>
          <w:rFonts w:ascii="Courier New" w:hAnsi="Courier New" w:cs="Courier New"/>
          <w:color w:val="000000"/>
          <w:sz w:val="24"/>
          <w:szCs w:val="24"/>
          <w:lang w:val="en" w:eastAsia="en-US"/>
        </w:rPr>
        <w:t>(2)</w:t>
      </w:r>
      <w:r>
        <w:rPr>
          <w:rFonts w:ascii="Courier New" w:hAnsi="Courier New" w:cs="Courier New"/>
          <w:color w:val="000000"/>
          <w:sz w:val="24"/>
          <w:szCs w:val="24"/>
          <w:lang w:val="en" w:eastAsia="en-US"/>
        </w:rPr>
        <w:t xml:space="preserve"> </w:t>
      </w:r>
      <w:r w:rsidRPr="00046BA7">
        <w:rPr>
          <w:rFonts w:ascii="Courier New" w:hAnsi="Courier New" w:cs="Courier New"/>
          <w:color w:val="000000"/>
          <w:sz w:val="24"/>
          <w:szCs w:val="24"/>
          <w:lang w:val="en" w:eastAsia="en-US"/>
        </w:rPr>
        <w:t xml:space="preserve"> </w:t>
      </w:r>
      <w:proofErr w:type="spellStart"/>
      <w:r w:rsidRPr="00973D73">
        <w:rPr>
          <w:rFonts w:ascii="Courier New" w:hAnsi="Courier New" w:cs="Courier New"/>
          <w:color w:val="000000"/>
          <w:sz w:val="24"/>
          <w:szCs w:val="24"/>
          <w:u w:val="single"/>
          <w:lang w:val="en" w:eastAsia="en-US"/>
        </w:rPr>
        <w:t>Rerepresentation</w:t>
      </w:r>
      <w:proofErr w:type="spellEnd"/>
      <w:r w:rsidRPr="00973D73">
        <w:rPr>
          <w:rFonts w:ascii="Courier New" w:hAnsi="Courier New" w:cs="Courier New"/>
          <w:color w:val="000000"/>
          <w:sz w:val="24"/>
          <w:szCs w:val="24"/>
          <w:u w:val="single"/>
          <w:lang w:val="en" w:eastAsia="en-US"/>
        </w:rPr>
        <w:t xml:space="preserve"> for a task or delivery order</w:t>
      </w:r>
      <w:r w:rsidRPr="00046BA7">
        <w:rPr>
          <w:rFonts w:ascii="Courier New" w:hAnsi="Courier New" w:cs="Courier New"/>
          <w:color w:val="000000"/>
          <w:sz w:val="24"/>
          <w:szCs w:val="24"/>
          <w:lang w:val="en" w:eastAsia="en-US"/>
        </w:rPr>
        <w:t>.</w:t>
      </w:r>
      <w:r w:rsidR="00973D73">
        <w:rPr>
          <w:rFonts w:ascii="Courier New" w:hAnsi="Courier New" w:cs="Courier New"/>
          <w:color w:val="000000"/>
          <w:sz w:val="24"/>
          <w:szCs w:val="24"/>
          <w:lang w:val="en" w:eastAsia="en-US"/>
        </w:rPr>
        <w:t xml:space="preserve"> </w:t>
      </w:r>
      <w:r w:rsidRPr="00046BA7">
        <w:rPr>
          <w:rFonts w:ascii="Courier New" w:hAnsi="Courier New" w:cs="Courier New"/>
          <w:color w:val="000000"/>
          <w:sz w:val="24"/>
          <w:szCs w:val="24"/>
          <w:lang w:val="en" w:eastAsia="en-US"/>
        </w:rPr>
        <w:t xml:space="preserve"> (</w:t>
      </w:r>
      <w:proofErr w:type="spellStart"/>
      <w:r w:rsidRPr="00046BA7">
        <w:rPr>
          <w:rFonts w:ascii="Courier New" w:hAnsi="Courier New" w:cs="Courier New"/>
          <w:color w:val="000000"/>
          <w:sz w:val="24"/>
          <w:szCs w:val="24"/>
          <w:lang w:val="en" w:eastAsia="en-US"/>
        </w:rPr>
        <w:t>i</w:t>
      </w:r>
      <w:proofErr w:type="spellEnd"/>
      <w:r w:rsidRPr="00046BA7">
        <w:rPr>
          <w:rFonts w:ascii="Courier New" w:hAnsi="Courier New" w:cs="Courier New"/>
          <w:color w:val="000000"/>
          <w:sz w:val="24"/>
          <w:szCs w:val="24"/>
          <w:lang w:val="en" w:eastAsia="en-US"/>
        </w:rPr>
        <w:t>)</w:t>
      </w:r>
      <w:r w:rsidR="00973D73">
        <w:rPr>
          <w:rFonts w:ascii="Courier New" w:hAnsi="Courier New" w:cs="Courier New"/>
          <w:color w:val="000000"/>
          <w:sz w:val="24"/>
          <w:szCs w:val="24"/>
          <w:lang w:val="en" w:eastAsia="en-US"/>
        </w:rPr>
        <w:t xml:space="preserve"> </w:t>
      </w:r>
      <w:r w:rsidRPr="00046BA7">
        <w:rPr>
          <w:rFonts w:ascii="Courier New" w:hAnsi="Courier New" w:cs="Courier New"/>
          <w:color w:val="000000"/>
          <w:sz w:val="24"/>
          <w:szCs w:val="24"/>
          <w:lang w:val="en" w:eastAsia="en-US"/>
        </w:rPr>
        <w:t xml:space="preserve"> When a contractor </w:t>
      </w:r>
      <w:proofErr w:type="spellStart"/>
      <w:r w:rsidRPr="00046BA7">
        <w:rPr>
          <w:rFonts w:ascii="Courier New" w:hAnsi="Courier New" w:cs="Courier New"/>
          <w:color w:val="000000"/>
          <w:sz w:val="24"/>
          <w:szCs w:val="24"/>
          <w:lang w:val="en" w:eastAsia="en-US"/>
        </w:rPr>
        <w:t>rerepresents</w:t>
      </w:r>
      <w:proofErr w:type="spellEnd"/>
      <w:r w:rsidRPr="00046BA7">
        <w:rPr>
          <w:rFonts w:ascii="Courier New" w:hAnsi="Courier New" w:cs="Courier New"/>
          <w:color w:val="000000"/>
          <w:sz w:val="24"/>
          <w:szCs w:val="24"/>
          <w:lang w:val="en" w:eastAsia="en-US"/>
        </w:rPr>
        <w:t xml:space="preserve"> for an order that it no longer qualifies as a small business concern identified in 19.000(a)(3), the agency cannot include the value of the order in its small business prime contracting goal achievements.</w:t>
      </w:r>
      <w:r>
        <w:rPr>
          <w:rFonts w:ascii="Courier New" w:hAnsi="Courier New" w:cs="Courier New"/>
          <w:color w:val="000000"/>
          <w:sz w:val="24"/>
          <w:szCs w:val="24"/>
          <w:lang w:val="en" w:eastAsia="en-US"/>
        </w:rPr>
        <w:t xml:space="preserve"> </w:t>
      </w:r>
      <w:r w:rsidRPr="00046BA7">
        <w:rPr>
          <w:rFonts w:ascii="Courier New" w:hAnsi="Courier New" w:cs="Courier New"/>
          <w:color w:val="000000"/>
          <w:sz w:val="24"/>
          <w:szCs w:val="24"/>
          <w:lang w:val="en" w:eastAsia="en-US"/>
        </w:rPr>
        <w:t xml:space="preserve"> When a contractor’s </w:t>
      </w:r>
      <w:proofErr w:type="spellStart"/>
      <w:r w:rsidRPr="00046BA7">
        <w:rPr>
          <w:rFonts w:ascii="Courier New" w:hAnsi="Courier New" w:cs="Courier New"/>
          <w:color w:val="000000"/>
          <w:sz w:val="24"/>
          <w:szCs w:val="24"/>
          <w:lang w:val="en" w:eastAsia="en-US"/>
        </w:rPr>
        <w:t>rerepresentation</w:t>
      </w:r>
      <w:proofErr w:type="spellEnd"/>
      <w:r w:rsidRPr="00046BA7">
        <w:rPr>
          <w:rFonts w:ascii="Courier New" w:hAnsi="Courier New" w:cs="Courier New"/>
          <w:color w:val="000000"/>
          <w:sz w:val="24"/>
          <w:szCs w:val="24"/>
          <w:lang w:val="en" w:eastAsia="en-US"/>
        </w:rPr>
        <w:t xml:space="preserve"> for an order qualifies it as a different small business concern identified in 19.000(a)(3) than what it represented for contract award, the agency can include the value of the order in its small business prime contracting goal achievement, consistent with the </w:t>
      </w:r>
      <w:proofErr w:type="spellStart"/>
      <w:r w:rsidRPr="00046BA7">
        <w:rPr>
          <w:rFonts w:ascii="Courier New" w:hAnsi="Courier New" w:cs="Courier New"/>
          <w:color w:val="000000"/>
          <w:sz w:val="24"/>
          <w:szCs w:val="24"/>
          <w:lang w:val="en" w:eastAsia="en-US"/>
        </w:rPr>
        <w:t>rerepresentation</w:t>
      </w:r>
      <w:proofErr w:type="spellEnd"/>
      <w:r w:rsidR="00973D73">
        <w:rPr>
          <w:rFonts w:ascii="Courier New" w:hAnsi="Courier New" w:cs="Courier New"/>
          <w:color w:val="000000"/>
          <w:sz w:val="24"/>
          <w:szCs w:val="24"/>
          <w:lang w:val="en" w:eastAsia="en-US"/>
        </w:rPr>
        <w:t>.</w:t>
      </w:r>
    </w:p>
    <w:p w14:paraId="30808995" w14:textId="77777777" w:rsidR="00046BA7" w:rsidRPr="00046BA7" w:rsidRDefault="00046BA7" w:rsidP="00973D73">
      <w:pPr>
        <w:tabs>
          <w:tab w:val="left" w:pos="720"/>
          <w:tab w:val="left" w:pos="1080"/>
          <w:tab w:val="left" w:pos="1440"/>
          <w:tab w:val="left" w:pos="1800"/>
        </w:tabs>
        <w:spacing w:line="480" w:lineRule="auto"/>
        <w:ind w:firstLine="1440"/>
        <w:rPr>
          <w:rFonts w:ascii="Courier New" w:hAnsi="Courier New" w:cs="Courier New"/>
          <w:color w:val="000000"/>
          <w:sz w:val="24"/>
          <w:szCs w:val="24"/>
          <w:lang w:val="en" w:eastAsia="en-US"/>
        </w:rPr>
      </w:pPr>
      <w:r w:rsidRPr="00046BA7">
        <w:rPr>
          <w:rFonts w:ascii="Courier New" w:hAnsi="Courier New" w:cs="Courier New"/>
          <w:color w:val="000000"/>
          <w:sz w:val="24"/>
          <w:szCs w:val="24"/>
          <w:lang w:val="en" w:eastAsia="en-US"/>
        </w:rPr>
        <w:t>(ii)</w:t>
      </w:r>
      <w:r>
        <w:rPr>
          <w:rFonts w:ascii="Courier New" w:hAnsi="Courier New" w:cs="Courier New"/>
          <w:color w:val="000000"/>
          <w:sz w:val="24"/>
          <w:szCs w:val="24"/>
          <w:lang w:val="en" w:eastAsia="en-US"/>
        </w:rPr>
        <w:t xml:space="preserve"> </w:t>
      </w:r>
      <w:r w:rsidRPr="00046BA7">
        <w:rPr>
          <w:rFonts w:ascii="Courier New" w:hAnsi="Courier New" w:cs="Courier New"/>
          <w:color w:val="000000"/>
          <w:sz w:val="24"/>
          <w:szCs w:val="24"/>
          <w:lang w:val="en" w:eastAsia="en-US"/>
        </w:rPr>
        <w:t xml:space="preserve"> A </w:t>
      </w:r>
      <w:proofErr w:type="spellStart"/>
      <w:r w:rsidRPr="00046BA7">
        <w:rPr>
          <w:rFonts w:ascii="Courier New" w:hAnsi="Courier New" w:cs="Courier New"/>
          <w:color w:val="000000"/>
          <w:sz w:val="24"/>
          <w:szCs w:val="24"/>
          <w:lang w:val="en" w:eastAsia="en-US"/>
        </w:rPr>
        <w:t>rerepresentation</w:t>
      </w:r>
      <w:proofErr w:type="spellEnd"/>
      <w:r w:rsidRPr="00046BA7">
        <w:rPr>
          <w:rFonts w:ascii="Courier New" w:hAnsi="Courier New" w:cs="Courier New"/>
          <w:color w:val="000000"/>
          <w:sz w:val="24"/>
          <w:szCs w:val="24"/>
          <w:lang w:val="en" w:eastAsia="en-US"/>
        </w:rPr>
        <w:t xml:space="preserve"> for an order does not change the size or socioeconomic status re</w:t>
      </w:r>
      <w:r>
        <w:rPr>
          <w:rFonts w:ascii="Courier New" w:hAnsi="Courier New" w:cs="Courier New"/>
          <w:color w:val="000000"/>
          <w:sz w:val="24"/>
          <w:szCs w:val="24"/>
          <w:lang w:val="en" w:eastAsia="en-US"/>
        </w:rPr>
        <w:t>presentation for the contract.</w:t>
      </w:r>
    </w:p>
    <w:p w14:paraId="4E2AF823" w14:textId="77777777" w:rsidR="007B32D8" w:rsidRPr="007B32D8" w:rsidRDefault="00046BA7" w:rsidP="00046BA7">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046BA7">
        <w:rPr>
          <w:rFonts w:ascii="Courier New" w:hAnsi="Courier New" w:cs="Courier New"/>
          <w:color w:val="000000"/>
          <w:sz w:val="24"/>
          <w:szCs w:val="24"/>
          <w:lang w:val="en" w:eastAsia="en-US"/>
        </w:rPr>
        <w:t>*</w:t>
      </w:r>
      <w:r>
        <w:rPr>
          <w:rFonts w:ascii="Courier New" w:hAnsi="Courier New" w:cs="Courier New"/>
          <w:color w:val="000000"/>
          <w:sz w:val="24"/>
          <w:szCs w:val="24"/>
          <w:lang w:val="en" w:eastAsia="en-US"/>
        </w:rPr>
        <w:t xml:space="preserve">  </w:t>
      </w:r>
      <w:r w:rsidRPr="00046BA7">
        <w:rPr>
          <w:rFonts w:ascii="Courier New" w:hAnsi="Courier New" w:cs="Courier New"/>
          <w:color w:val="000000"/>
          <w:sz w:val="24"/>
          <w:szCs w:val="24"/>
          <w:lang w:val="en" w:eastAsia="en-US"/>
        </w:rPr>
        <w:t xml:space="preserve"> *</w:t>
      </w:r>
      <w:r>
        <w:rPr>
          <w:rFonts w:ascii="Courier New" w:hAnsi="Courier New" w:cs="Courier New"/>
          <w:color w:val="000000"/>
          <w:sz w:val="24"/>
          <w:szCs w:val="24"/>
          <w:lang w:val="en" w:eastAsia="en-US"/>
        </w:rPr>
        <w:t xml:space="preserve">  </w:t>
      </w:r>
      <w:r w:rsidRPr="00046BA7">
        <w:rPr>
          <w:rFonts w:ascii="Courier New" w:hAnsi="Courier New" w:cs="Courier New"/>
          <w:color w:val="000000"/>
          <w:sz w:val="24"/>
          <w:szCs w:val="24"/>
          <w:lang w:val="en" w:eastAsia="en-US"/>
        </w:rPr>
        <w:t xml:space="preserve"> *</w:t>
      </w:r>
      <w:r>
        <w:rPr>
          <w:rFonts w:ascii="Courier New" w:hAnsi="Courier New" w:cs="Courier New"/>
          <w:color w:val="000000"/>
          <w:sz w:val="24"/>
          <w:szCs w:val="24"/>
          <w:lang w:val="en" w:eastAsia="en-US"/>
        </w:rPr>
        <w:t xml:space="preserve">  </w:t>
      </w:r>
      <w:r w:rsidRPr="00046BA7">
        <w:rPr>
          <w:rFonts w:ascii="Courier New" w:hAnsi="Courier New" w:cs="Courier New"/>
          <w:color w:val="000000"/>
          <w:sz w:val="24"/>
          <w:szCs w:val="24"/>
          <w:lang w:val="en" w:eastAsia="en-US"/>
        </w:rPr>
        <w:t xml:space="preserve"> *</w:t>
      </w:r>
      <w:r>
        <w:rPr>
          <w:rFonts w:ascii="Courier New" w:hAnsi="Courier New" w:cs="Courier New"/>
          <w:color w:val="000000"/>
          <w:sz w:val="24"/>
          <w:szCs w:val="24"/>
          <w:lang w:val="en" w:eastAsia="en-US"/>
        </w:rPr>
        <w:t xml:space="preserve">  </w:t>
      </w:r>
      <w:r w:rsidRPr="00046BA7">
        <w:rPr>
          <w:rFonts w:ascii="Courier New" w:hAnsi="Courier New" w:cs="Courier New"/>
          <w:color w:val="000000"/>
          <w:sz w:val="24"/>
          <w:szCs w:val="24"/>
          <w:lang w:val="en" w:eastAsia="en-US"/>
        </w:rPr>
        <w:t xml:space="preserve"> *</w:t>
      </w:r>
    </w:p>
    <w:p w14:paraId="617E3CD7" w14:textId="6D0412AF" w:rsidR="007B32D8" w:rsidRPr="007B32D8" w:rsidRDefault="00321065"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bookmarkStart w:id="253" w:name="wp1100665"/>
      <w:bookmarkStart w:id="254" w:name="wp1100783"/>
      <w:bookmarkStart w:id="255" w:name="wp1100799"/>
      <w:bookmarkEnd w:id="253"/>
      <w:bookmarkEnd w:id="254"/>
      <w:bookmarkEnd w:id="255"/>
      <w:r>
        <w:rPr>
          <w:rFonts w:ascii="Courier New" w:eastAsia="Calibri" w:hAnsi="Courier New" w:cs="Courier New"/>
          <w:sz w:val="24"/>
          <w:szCs w:val="24"/>
          <w:lang w:val="en" w:eastAsia="en-US"/>
        </w:rPr>
        <w:tab/>
      </w:r>
      <w:r w:rsidR="00DD674A">
        <w:rPr>
          <w:rFonts w:ascii="Courier New" w:eastAsia="Calibri" w:hAnsi="Courier New" w:cs="Courier New"/>
          <w:sz w:val="24"/>
          <w:szCs w:val="24"/>
          <w:lang w:val="en" w:eastAsia="en-US"/>
        </w:rPr>
        <w:t>3</w:t>
      </w:r>
      <w:ins w:id="256" w:author="Brooks, E. Brad (OFR)" w:date="2020-02-13T15:54:00Z">
        <w:r w:rsidR="00996384">
          <w:rPr>
            <w:rFonts w:ascii="Courier New" w:eastAsia="Calibri" w:hAnsi="Courier New" w:cs="Courier New"/>
            <w:sz w:val="24"/>
            <w:szCs w:val="24"/>
            <w:lang w:val="en" w:eastAsia="en-US"/>
          </w:rPr>
          <w:t>0</w:t>
        </w:r>
      </w:ins>
      <w:del w:id="257" w:author="Brooks, E. Brad (OFR)" w:date="2020-02-13T15:54:00Z">
        <w:r w:rsidR="00DD674A" w:rsidDel="00996384">
          <w:rPr>
            <w:rFonts w:ascii="Courier New" w:eastAsia="Calibri" w:hAnsi="Courier New" w:cs="Courier New"/>
            <w:sz w:val="24"/>
            <w:szCs w:val="24"/>
            <w:lang w:val="en" w:eastAsia="en-US"/>
          </w:rPr>
          <w:delText>1</w:delText>
        </w:r>
      </w:del>
      <w:r w:rsidR="007B32D8" w:rsidRPr="007B32D8">
        <w:rPr>
          <w:rFonts w:ascii="Courier New" w:eastAsia="Calibri" w:hAnsi="Courier New" w:cs="Courier New"/>
          <w:sz w:val="24"/>
          <w:szCs w:val="24"/>
          <w:lang w:val="en" w:eastAsia="en-US"/>
        </w:rPr>
        <w:t>.  Amend section 19.302 by revising paragraphs (a)</w:t>
      </w:r>
      <w:r w:rsidR="007975B1">
        <w:rPr>
          <w:rFonts w:ascii="Courier New" w:eastAsia="Calibri" w:hAnsi="Courier New" w:cs="Courier New"/>
          <w:sz w:val="24"/>
          <w:szCs w:val="24"/>
          <w:lang w:val="en" w:eastAsia="en-US"/>
        </w:rPr>
        <w:t xml:space="preserve"> and</w:t>
      </w:r>
      <w:r w:rsidR="007B32D8" w:rsidRPr="007B32D8">
        <w:rPr>
          <w:rFonts w:ascii="Courier New" w:eastAsia="Calibri" w:hAnsi="Courier New" w:cs="Courier New"/>
          <w:sz w:val="24"/>
          <w:szCs w:val="24"/>
          <w:lang w:val="en" w:eastAsia="en-US"/>
        </w:rPr>
        <w:t xml:space="preserve"> (b) to read as follows:</w:t>
      </w:r>
    </w:p>
    <w:p w14:paraId="42F0F40C" w14:textId="77777777" w:rsidR="007B32D8" w:rsidRPr="007B32D8" w:rsidRDefault="00DA0599" w:rsidP="007B32D8">
      <w:pPr>
        <w:spacing w:line="480" w:lineRule="auto"/>
        <w:outlineLvl w:val="2"/>
        <w:rPr>
          <w:rFonts w:ascii="Courier New" w:hAnsi="Courier New" w:cs="Courier New"/>
          <w:b/>
          <w:bCs/>
          <w:color w:val="000000"/>
          <w:sz w:val="24"/>
          <w:szCs w:val="24"/>
          <w:lang w:val="en" w:eastAsia="en-US"/>
        </w:rPr>
      </w:pPr>
      <w:proofErr w:type="gramStart"/>
      <w:r>
        <w:rPr>
          <w:rFonts w:ascii="Courier New" w:hAnsi="Courier New" w:cs="Courier New"/>
          <w:b/>
          <w:bCs/>
          <w:color w:val="000000"/>
          <w:sz w:val="24"/>
          <w:szCs w:val="24"/>
          <w:lang w:val="en" w:eastAsia="en-US"/>
        </w:rPr>
        <w:lastRenderedPageBreak/>
        <w:t xml:space="preserve">19.302  </w:t>
      </w:r>
      <w:r w:rsidR="007B32D8" w:rsidRPr="007B32D8">
        <w:rPr>
          <w:rFonts w:ascii="Courier New" w:hAnsi="Courier New" w:cs="Courier New"/>
          <w:b/>
          <w:bCs/>
          <w:color w:val="000000"/>
          <w:sz w:val="24"/>
          <w:szCs w:val="24"/>
          <w:lang w:val="en" w:eastAsia="en-US"/>
        </w:rPr>
        <w:t>Protesting</w:t>
      </w:r>
      <w:proofErr w:type="gramEnd"/>
      <w:r w:rsidR="007B32D8" w:rsidRPr="007B32D8">
        <w:rPr>
          <w:rFonts w:ascii="Courier New" w:hAnsi="Courier New" w:cs="Courier New"/>
          <w:b/>
          <w:bCs/>
          <w:color w:val="000000"/>
          <w:sz w:val="24"/>
          <w:szCs w:val="24"/>
          <w:lang w:val="en" w:eastAsia="en-US"/>
        </w:rPr>
        <w:t xml:space="preserve"> a small business representation or </w:t>
      </w:r>
      <w:proofErr w:type="spellStart"/>
      <w:r w:rsidR="007B32D8" w:rsidRPr="007B32D8">
        <w:rPr>
          <w:rFonts w:ascii="Courier New" w:hAnsi="Courier New" w:cs="Courier New"/>
          <w:b/>
          <w:bCs/>
          <w:color w:val="000000"/>
          <w:sz w:val="24"/>
          <w:szCs w:val="24"/>
          <w:lang w:val="en" w:eastAsia="en-US"/>
        </w:rPr>
        <w:t>rerepresentation</w:t>
      </w:r>
      <w:proofErr w:type="spellEnd"/>
      <w:r w:rsidR="007B32D8" w:rsidRPr="007B32D8">
        <w:rPr>
          <w:rFonts w:ascii="Courier New" w:hAnsi="Courier New" w:cs="Courier New"/>
          <w:b/>
          <w:bCs/>
          <w:color w:val="000000"/>
          <w:sz w:val="24"/>
          <w:szCs w:val="24"/>
          <w:lang w:val="en" w:eastAsia="en-US"/>
        </w:rPr>
        <w:t>.</w:t>
      </w:r>
    </w:p>
    <w:p w14:paraId="30CF5870"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bookmarkStart w:id="258" w:name="wp1099300"/>
      <w:bookmarkEnd w:id="258"/>
      <w:r w:rsidRPr="007B32D8">
        <w:rPr>
          <w:rFonts w:ascii="Courier New" w:hAnsi="Courier New" w:cs="Courier New"/>
          <w:color w:val="000000"/>
          <w:sz w:val="24"/>
          <w:szCs w:val="24"/>
          <w:lang w:val="en" w:eastAsia="en-US"/>
        </w:rPr>
        <w:tab/>
        <w:t xml:space="preserve">(a)(1)  </w:t>
      </w:r>
      <w:r w:rsidR="0013211C" w:rsidRPr="0013211C">
        <w:rPr>
          <w:rFonts w:ascii="Courier New" w:hAnsi="Courier New" w:cs="Courier New"/>
          <w:color w:val="000000"/>
          <w:sz w:val="24"/>
          <w:szCs w:val="24"/>
          <w:lang w:val="en" w:eastAsia="en-US"/>
        </w:rPr>
        <w:t xml:space="preserve">The SBA regulations on small business size and size protests are found at 13 CFR </w:t>
      </w:r>
      <w:proofErr w:type="gramStart"/>
      <w:r w:rsidR="0013211C" w:rsidRPr="0013211C">
        <w:rPr>
          <w:rFonts w:ascii="Courier New" w:hAnsi="Courier New" w:cs="Courier New"/>
          <w:color w:val="000000"/>
          <w:sz w:val="24"/>
          <w:szCs w:val="24"/>
          <w:lang w:val="en" w:eastAsia="en-US"/>
        </w:rPr>
        <w:t>part</w:t>
      </w:r>
      <w:proofErr w:type="gramEnd"/>
      <w:r w:rsidR="0013211C" w:rsidRPr="0013211C">
        <w:rPr>
          <w:rFonts w:ascii="Courier New" w:hAnsi="Courier New" w:cs="Courier New"/>
          <w:color w:val="000000"/>
          <w:sz w:val="24"/>
          <w:szCs w:val="24"/>
          <w:lang w:val="en" w:eastAsia="en-US"/>
        </w:rPr>
        <w:t xml:space="preserve"> 121.</w:t>
      </w:r>
    </w:p>
    <w:p w14:paraId="1D807FA1" w14:textId="77777777" w:rsidR="007B32D8" w:rsidRPr="007B32D8" w:rsidRDefault="007B32D8" w:rsidP="0013211C">
      <w:pPr>
        <w:tabs>
          <w:tab w:val="left" w:pos="720"/>
          <w:tab w:val="left" w:pos="1080"/>
          <w:tab w:val="left" w:pos="1440"/>
          <w:tab w:val="left" w:pos="1800"/>
        </w:tabs>
        <w:spacing w:line="480" w:lineRule="auto"/>
        <w:ind w:firstLine="1080"/>
        <w:rPr>
          <w:rFonts w:ascii="Courier New" w:hAnsi="Courier New" w:cs="Courier New"/>
          <w:color w:val="000000"/>
          <w:sz w:val="24"/>
          <w:szCs w:val="24"/>
          <w:lang w:val="en" w:eastAsia="en-US"/>
        </w:rPr>
      </w:pPr>
      <w:bookmarkStart w:id="259" w:name="wp1101934"/>
      <w:bookmarkEnd w:id="259"/>
      <w:r w:rsidRPr="007B32D8">
        <w:rPr>
          <w:rFonts w:ascii="Courier New" w:hAnsi="Courier New" w:cs="Courier New"/>
          <w:color w:val="000000"/>
          <w:sz w:val="24"/>
          <w:szCs w:val="24"/>
          <w:lang w:val="en" w:eastAsia="en-US"/>
        </w:rPr>
        <w:t xml:space="preserve">(2)  An offeror, the contracting officer, SBA, or another interested party may protest the small business representation of an offeror in a specific offer </w:t>
      </w:r>
      <w:r w:rsidRPr="007B32D8">
        <w:rPr>
          <w:rFonts w:ascii="Courier New" w:hAnsi="Courier New" w:cs="Courier New"/>
          <w:sz w:val="24"/>
          <w:szCs w:val="24"/>
          <w:lang w:val="en" w:eastAsia="en-US"/>
        </w:rPr>
        <w:t>for a contract</w:t>
      </w:r>
      <w:r w:rsidRPr="007B32D8">
        <w:rPr>
          <w:rFonts w:ascii="Courier New" w:hAnsi="Courier New" w:cs="Courier New"/>
          <w:color w:val="000000"/>
          <w:sz w:val="24"/>
          <w:szCs w:val="24"/>
          <w:lang w:val="en" w:eastAsia="en-US"/>
        </w:rPr>
        <w:t xml:space="preserve">. </w:t>
      </w:r>
      <w:r w:rsidR="0013211C">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However, for competitive 8(a) contracts, the filing of a protest is limited to an offeror, the contracting officer, or the SBA.</w:t>
      </w:r>
    </w:p>
    <w:p w14:paraId="65AD0D24" w14:textId="77777777" w:rsidR="007B32D8" w:rsidRPr="007B32D8" w:rsidRDefault="007B32D8" w:rsidP="0013211C">
      <w:pPr>
        <w:tabs>
          <w:tab w:val="left" w:pos="720"/>
          <w:tab w:val="left" w:pos="1080"/>
          <w:tab w:val="left" w:pos="1440"/>
          <w:tab w:val="left" w:pos="1800"/>
        </w:tabs>
        <w:spacing w:line="480" w:lineRule="auto"/>
        <w:ind w:firstLine="720"/>
        <w:rPr>
          <w:rFonts w:ascii="Courier New" w:hAnsi="Courier New" w:cs="Courier New"/>
          <w:color w:val="000000"/>
          <w:sz w:val="24"/>
          <w:szCs w:val="24"/>
          <w:lang w:val="en" w:eastAsia="en-US"/>
        </w:rPr>
      </w:pPr>
      <w:bookmarkStart w:id="260" w:name="wp1099301"/>
      <w:bookmarkEnd w:id="260"/>
      <w:r w:rsidRPr="007B32D8">
        <w:rPr>
          <w:rFonts w:ascii="Courier New" w:hAnsi="Courier New" w:cs="Courier New"/>
          <w:color w:val="000000"/>
          <w:sz w:val="24"/>
          <w:szCs w:val="24"/>
          <w:lang w:val="en" w:eastAsia="en-US"/>
        </w:rPr>
        <w:t>(b)  Any time after offers are received by the contracting officer, or in the case of bids, opened, the contracting officer may question the small business representation of any offeror in a specific offer by filing a contracting o</w:t>
      </w:r>
      <w:r w:rsidR="0013211C">
        <w:rPr>
          <w:rFonts w:ascii="Courier New" w:hAnsi="Courier New" w:cs="Courier New"/>
          <w:color w:val="000000"/>
          <w:sz w:val="24"/>
          <w:szCs w:val="24"/>
          <w:lang w:val="en" w:eastAsia="en-US"/>
        </w:rPr>
        <w:t xml:space="preserve">fficer’s protest (see paragraph </w:t>
      </w:r>
      <w:r w:rsidRPr="007B32D8">
        <w:rPr>
          <w:rFonts w:ascii="Courier New" w:hAnsi="Courier New" w:cs="Courier New"/>
          <w:color w:val="000000"/>
          <w:sz w:val="24"/>
          <w:szCs w:val="24"/>
          <w:lang w:val="en" w:eastAsia="en-US"/>
        </w:rPr>
        <w:t>(c) of this section).</w:t>
      </w:r>
    </w:p>
    <w:p w14:paraId="3ADE0D1F"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bookmarkStart w:id="261" w:name="wp1099302"/>
      <w:bookmarkStart w:id="262" w:name="wp1099304"/>
      <w:bookmarkEnd w:id="261"/>
      <w:bookmarkEnd w:id="262"/>
      <w:r w:rsidRPr="007B32D8">
        <w:rPr>
          <w:rFonts w:ascii="Courier New" w:hAnsi="Courier New" w:cs="Courier New"/>
          <w:color w:val="000000"/>
          <w:sz w:val="24"/>
          <w:szCs w:val="24"/>
          <w:lang w:val="en" w:eastAsia="en-US"/>
        </w:rPr>
        <w:t xml:space="preserve">* </w:t>
      </w:r>
      <w:r w:rsidR="0013211C">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13211C">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13211C">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13211C">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73AA3F71" w14:textId="4DA9BBC6" w:rsidR="007B32D8" w:rsidRPr="007B32D8" w:rsidRDefault="007B32D8" w:rsidP="007B32D8">
      <w:pPr>
        <w:tabs>
          <w:tab w:val="left" w:pos="720"/>
          <w:tab w:val="left" w:pos="1080"/>
          <w:tab w:val="left" w:pos="1440"/>
          <w:tab w:val="left" w:pos="1800"/>
        </w:tabs>
        <w:spacing w:line="480" w:lineRule="auto"/>
        <w:rPr>
          <w:rFonts w:ascii="Courier New" w:hAnsi="Courier New" w:cs="Courier New"/>
          <w:b/>
          <w:color w:val="000000"/>
          <w:sz w:val="24"/>
          <w:szCs w:val="24"/>
          <w:lang w:val="en" w:eastAsia="en-US"/>
        </w:rPr>
      </w:pPr>
      <w:bookmarkStart w:id="263" w:name="wp1099305"/>
      <w:bookmarkStart w:id="264" w:name="wp1099308"/>
      <w:bookmarkEnd w:id="263"/>
      <w:bookmarkEnd w:id="264"/>
      <w:proofErr w:type="gramStart"/>
      <w:r w:rsidRPr="007B32D8">
        <w:rPr>
          <w:rFonts w:ascii="Courier New" w:hAnsi="Courier New" w:cs="Courier New"/>
          <w:b/>
          <w:color w:val="000000"/>
          <w:sz w:val="24"/>
          <w:szCs w:val="24"/>
          <w:lang w:val="en" w:eastAsia="en-US"/>
        </w:rPr>
        <w:t>19.303  [</w:t>
      </w:r>
      <w:proofErr w:type="gramEnd"/>
      <w:ins w:id="265" w:author="Brooks, E. Brad (OFR)" w:date="2020-02-07T13:10:00Z">
        <w:r w:rsidR="00D930F4">
          <w:rPr>
            <w:rFonts w:ascii="Courier New" w:hAnsi="Courier New" w:cs="Courier New"/>
            <w:b/>
            <w:color w:val="000000"/>
            <w:sz w:val="24"/>
            <w:szCs w:val="24"/>
            <w:lang w:val="en" w:eastAsia="en-US"/>
          </w:rPr>
          <w:t xml:space="preserve">Removed and </w:t>
        </w:r>
      </w:ins>
      <w:r w:rsidRPr="007B32D8">
        <w:rPr>
          <w:rFonts w:ascii="Courier New" w:hAnsi="Courier New" w:cs="Courier New"/>
          <w:b/>
          <w:color w:val="000000"/>
          <w:sz w:val="24"/>
          <w:szCs w:val="24"/>
          <w:lang w:val="en" w:eastAsia="en-US"/>
        </w:rPr>
        <w:t>Reserved]</w:t>
      </w:r>
    </w:p>
    <w:p w14:paraId="6550C271" w14:textId="1F859DA2" w:rsidR="007B32D8" w:rsidRPr="007B32D8" w:rsidRDefault="00321065"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sidR="00DD674A">
        <w:rPr>
          <w:rFonts w:ascii="Courier New" w:eastAsia="Calibri" w:hAnsi="Courier New" w:cs="Courier New"/>
          <w:sz w:val="24"/>
          <w:szCs w:val="24"/>
          <w:lang w:val="en" w:eastAsia="en-US"/>
        </w:rPr>
        <w:t>3</w:t>
      </w:r>
      <w:ins w:id="266" w:author="Brooks, E. Brad (OFR)" w:date="2020-02-13T16:09:00Z">
        <w:r w:rsidR="003B235B">
          <w:rPr>
            <w:rFonts w:ascii="Courier New" w:eastAsia="Calibri" w:hAnsi="Courier New" w:cs="Courier New"/>
            <w:sz w:val="24"/>
            <w:szCs w:val="24"/>
            <w:lang w:val="en" w:eastAsia="en-US"/>
          </w:rPr>
          <w:t>1</w:t>
        </w:r>
      </w:ins>
      <w:del w:id="267" w:author="Brooks, E. Brad (OFR)" w:date="2020-02-13T16:09:00Z">
        <w:r w:rsidR="00DD674A" w:rsidDel="003B235B">
          <w:rPr>
            <w:rFonts w:ascii="Courier New" w:eastAsia="Calibri" w:hAnsi="Courier New" w:cs="Courier New"/>
            <w:sz w:val="24"/>
            <w:szCs w:val="24"/>
            <w:lang w:val="en" w:eastAsia="en-US"/>
          </w:rPr>
          <w:delText>2</w:delText>
        </w:r>
      </w:del>
      <w:r w:rsidR="007B32D8" w:rsidRPr="007B32D8">
        <w:rPr>
          <w:rFonts w:ascii="Courier New" w:eastAsia="Calibri" w:hAnsi="Courier New" w:cs="Courier New"/>
          <w:sz w:val="24"/>
          <w:szCs w:val="24"/>
          <w:lang w:val="en" w:eastAsia="en-US"/>
        </w:rPr>
        <w:t>.  Remove and reserve section 19.303.</w:t>
      </w:r>
    </w:p>
    <w:p w14:paraId="03958A34" w14:textId="7DA6317A" w:rsidR="00D930F4" w:rsidRDefault="00321065" w:rsidP="007B32D8">
      <w:pPr>
        <w:tabs>
          <w:tab w:val="left" w:pos="720"/>
          <w:tab w:val="left" w:pos="1080"/>
          <w:tab w:val="left" w:pos="1440"/>
          <w:tab w:val="left" w:pos="1800"/>
        </w:tabs>
        <w:spacing w:line="480" w:lineRule="auto"/>
        <w:rPr>
          <w:ins w:id="268" w:author="Brooks, E. Brad (OFR)" w:date="2020-02-07T13:11:00Z"/>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proofErr w:type="gramStart"/>
      <w:r w:rsidR="00DD674A">
        <w:rPr>
          <w:rFonts w:ascii="Courier New" w:eastAsia="Calibri" w:hAnsi="Courier New" w:cs="Courier New"/>
          <w:sz w:val="24"/>
          <w:szCs w:val="24"/>
          <w:lang w:val="en" w:eastAsia="en-US"/>
        </w:rPr>
        <w:t>3</w:t>
      </w:r>
      <w:del w:id="269" w:author="Brooks, E. Brad (OFR)" w:date="2020-02-13T16:09:00Z">
        <w:r w:rsidR="00DD674A" w:rsidDel="003B235B">
          <w:rPr>
            <w:rFonts w:ascii="Courier New" w:eastAsia="Calibri" w:hAnsi="Courier New" w:cs="Courier New"/>
            <w:sz w:val="24"/>
            <w:szCs w:val="24"/>
            <w:lang w:val="en" w:eastAsia="en-US"/>
          </w:rPr>
          <w:delText>3</w:delText>
        </w:r>
      </w:del>
      <w:ins w:id="270" w:author="Brooks, E. Brad (OFR)" w:date="2020-02-13T16:09:00Z">
        <w:r w:rsidR="003B235B">
          <w:rPr>
            <w:rFonts w:ascii="Courier New" w:eastAsia="Calibri" w:hAnsi="Courier New" w:cs="Courier New"/>
            <w:sz w:val="24"/>
            <w:szCs w:val="24"/>
            <w:lang w:val="en" w:eastAsia="en-US"/>
          </w:rPr>
          <w:t>2</w:t>
        </w:r>
      </w:ins>
      <w:r w:rsidR="007B32D8" w:rsidRPr="007B32D8">
        <w:rPr>
          <w:rFonts w:ascii="Courier New" w:eastAsia="Calibri" w:hAnsi="Courier New" w:cs="Courier New"/>
          <w:sz w:val="24"/>
          <w:szCs w:val="24"/>
          <w:lang w:val="en" w:eastAsia="en-US"/>
        </w:rPr>
        <w:t>.</w:t>
      </w:r>
      <w:proofErr w:type="gramEnd"/>
      <w:r w:rsidR="007B32D8" w:rsidRPr="007B32D8">
        <w:rPr>
          <w:rFonts w:ascii="Courier New" w:eastAsia="Calibri" w:hAnsi="Courier New" w:cs="Courier New"/>
          <w:sz w:val="24"/>
          <w:szCs w:val="24"/>
          <w:lang w:val="en" w:eastAsia="en-US"/>
        </w:rPr>
        <w:t xml:space="preserve">  Amend section 19.307 by </w:t>
      </w:r>
      <w:r w:rsidR="0013211C">
        <w:rPr>
          <w:rFonts w:ascii="Courier New" w:eastAsia="Calibri" w:hAnsi="Courier New" w:cs="Courier New"/>
          <w:sz w:val="24"/>
          <w:szCs w:val="24"/>
          <w:lang w:val="en" w:eastAsia="en-US"/>
        </w:rPr>
        <w:t xml:space="preserve">removing and reserving paragraph (a) and </w:t>
      </w:r>
      <w:r w:rsidR="007B32D8" w:rsidRPr="007B32D8">
        <w:rPr>
          <w:rFonts w:ascii="Courier New" w:eastAsia="Calibri" w:hAnsi="Courier New" w:cs="Courier New"/>
          <w:sz w:val="24"/>
          <w:szCs w:val="24"/>
          <w:lang w:val="en" w:eastAsia="en-US"/>
        </w:rPr>
        <w:t>revising paragraph (b</w:t>
      </w:r>
      <w:proofErr w:type="gramStart"/>
      <w:r w:rsidR="007B32D8" w:rsidRPr="007B32D8">
        <w:rPr>
          <w:rFonts w:ascii="Courier New" w:eastAsia="Calibri" w:hAnsi="Courier New" w:cs="Courier New"/>
          <w:sz w:val="24"/>
          <w:szCs w:val="24"/>
          <w:lang w:val="en" w:eastAsia="en-US"/>
        </w:rPr>
        <w:t>)(</w:t>
      </w:r>
      <w:proofErr w:type="gramEnd"/>
      <w:r w:rsidR="007B32D8" w:rsidRPr="007B32D8">
        <w:rPr>
          <w:rFonts w:ascii="Courier New" w:eastAsia="Calibri" w:hAnsi="Courier New" w:cs="Courier New"/>
          <w:sz w:val="24"/>
          <w:szCs w:val="24"/>
          <w:lang w:val="en" w:eastAsia="en-US"/>
        </w:rPr>
        <w:t>1)</w:t>
      </w:r>
      <w:ins w:id="271" w:author="Brooks, E. Brad (OFR)" w:date="2020-02-07T13:11:00Z">
        <w:r w:rsidR="00D930F4">
          <w:rPr>
            <w:rFonts w:ascii="Courier New" w:eastAsia="Calibri" w:hAnsi="Courier New" w:cs="Courier New"/>
            <w:sz w:val="24"/>
            <w:szCs w:val="24"/>
            <w:lang w:val="en" w:eastAsia="en-US"/>
          </w:rPr>
          <w:t>.</w:t>
        </w:r>
      </w:ins>
    </w:p>
    <w:p w14:paraId="66405492" w14:textId="0F3EBC94" w:rsidR="007B32D8" w:rsidRPr="007B32D8" w:rsidRDefault="00D930F4"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ins w:id="272" w:author="Brooks, E. Brad (OFR)" w:date="2020-02-07T13:11:00Z">
        <w:r>
          <w:rPr>
            <w:rFonts w:ascii="Courier New" w:eastAsia="Calibri" w:hAnsi="Courier New" w:cs="Courier New"/>
            <w:sz w:val="24"/>
            <w:szCs w:val="24"/>
            <w:lang w:val="en" w:eastAsia="en-US"/>
          </w:rPr>
          <w:tab/>
          <w:t>The revision</w:t>
        </w:r>
      </w:ins>
      <w:del w:id="273" w:author="Brooks, E. Brad (OFR)" w:date="2020-02-07T13:11:00Z">
        <w:r w:rsidR="007B32D8" w:rsidRPr="007B32D8" w:rsidDel="00D930F4">
          <w:rPr>
            <w:rFonts w:ascii="Courier New" w:eastAsia="Calibri" w:hAnsi="Courier New" w:cs="Courier New"/>
            <w:sz w:val="24"/>
            <w:szCs w:val="24"/>
            <w:lang w:val="en" w:eastAsia="en-US"/>
          </w:rPr>
          <w:delText xml:space="preserve"> to</w:delText>
        </w:r>
      </w:del>
      <w:r w:rsidR="007B32D8" w:rsidRPr="007B32D8">
        <w:rPr>
          <w:rFonts w:ascii="Courier New" w:eastAsia="Calibri" w:hAnsi="Courier New" w:cs="Courier New"/>
          <w:sz w:val="24"/>
          <w:szCs w:val="24"/>
          <w:lang w:val="en" w:eastAsia="en-US"/>
        </w:rPr>
        <w:t xml:space="preserve"> read</w:t>
      </w:r>
      <w:ins w:id="274" w:author="Brooks, E. Brad (OFR)" w:date="2020-02-07T13:11:00Z">
        <w:r>
          <w:rPr>
            <w:rFonts w:ascii="Courier New" w:eastAsia="Calibri" w:hAnsi="Courier New" w:cs="Courier New"/>
            <w:sz w:val="24"/>
            <w:szCs w:val="24"/>
            <w:lang w:val="en" w:eastAsia="en-US"/>
          </w:rPr>
          <w:t>s</w:t>
        </w:r>
      </w:ins>
      <w:r w:rsidR="007B32D8" w:rsidRPr="007B32D8">
        <w:rPr>
          <w:rFonts w:ascii="Courier New" w:eastAsia="Calibri" w:hAnsi="Courier New" w:cs="Courier New"/>
          <w:sz w:val="24"/>
          <w:szCs w:val="24"/>
          <w:lang w:val="en" w:eastAsia="en-US"/>
        </w:rPr>
        <w:t xml:space="preserve"> as follows:</w:t>
      </w:r>
    </w:p>
    <w:p w14:paraId="4CF957FB" w14:textId="77777777" w:rsidR="007B32D8" w:rsidRPr="007B32D8" w:rsidRDefault="0013211C" w:rsidP="007B32D8">
      <w:pPr>
        <w:spacing w:line="480" w:lineRule="auto"/>
        <w:outlineLvl w:val="2"/>
        <w:rPr>
          <w:rFonts w:ascii="Courier New" w:hAnsi="Courier New" w:cs="Courier New"/>
          <w:b/>
          <w:bCs/>
          <w:color w:val="000000"/>
          <w:sz w:val="24"/>
          <w:szCs w:val="24"/>
          <w:lang w:val="en" w:eastAsia="en-US"/>
        </w:rPr>
      </w:pPr>
      <w:proofErr w:type="gramStart"/>
      <w:r>
        <w:rPr>
          <w:rFonts w:ascii="Courier New" w:hAnsi="Courier New" w:cs="Courier New"/>
          <w:b/>
          <w:bCs/>
          <w:color w:val="000000"/>
          <w:sz w:val="24"/>
          <w:szCs w:val="24"/>
          <w:lang w:val="en" w:eastAsia="en-US"/>
        </w:rPr>
        <w:t xml:space="preserve">19.307  </w:t>
      </w:r>
      <w:r w:rsidR="007B32D8" w:rsidRPr="007B32D8">
        <w:rPr>
          <w:rFonts w:ascii="Courier New" w:hAnsi="Courier New" w:cs="Courier New"/>
          <w:b/>
          <w:bCs/>
          <w:color w:val="000000"/>
          <w:sz w:val="24"/>
          <w:szCs w:val="24"/>
          <w:lang w:val="en" w:eastAsia="en-US"/>
        </w:rPr>
        <w:t>Protesting</w:t>
      </w:r>
      <w:proofErr w:type="gramEnd"/>
      <w:r w:rsidR="007B32D8" w:rsidRPr="007B32D8">
        <w:rPr>
          <w:rFonts w:ascii="Courier New" w:hAnsi="Courier New" w:cs="Courier New"/>
          <w:b/>
          <w:bCs/>
          <w:color w:val="000000"/>
          <w:sz w:val="24"/>
          <w:szCs w:val="24"/>
          <w:lang w:val="en" w:eastAsia="en-US"/>
        </w:rPr>
        <w:t xml:space="preserve"> a firm’s status as a service-disabled veteran-owned small business concern. </w:t>
      </w:r>
    </w:p>
    <w:p w14:paraId="14B10417"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bookmarkStart w:id="275" w:name="wp1099397"/>
      <w:bookmarkEnd w:id="275"/>
      <w:r w:rsidRPr="007B32D8">
        <w:rPr>
          <w:rFonts w:ascii="Courier New" w:eastAsia="Calibri" w:hAnsi="Courier New" w:cs="Courier New"/>
          <w:sz w:val="24"/>
          <w:szCs w:val="24"/>
          <w:lang w:val="en" w:eastAsia="en-US"/>
        </w:rPr>
        <w:lastRenderedPageBreak/>
        <w:t xml:space="preserve">* </w:t>
      </w:r>
      <w:r w:rsidR="00FC0CFE">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FC0CFE">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FC0CFE">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FC0CFE">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w:t>
      </w:r>
    </w:p>
    <w:p w14:paraId="65F699E7" w14:textId="77777777" w:rsidR="007B32D8" w:rsidRPr="007B32D8" w:rsidRDefault="007B32D8" w:rsidP="00FC0CFE">
      <w:pPr>
        <w:tabs>
          <w:tab w:val="left" w:pos="720"/>
          <w:tab w:val="left" w:pos="1080"/>
          <w:tab w:val="left" w:pos="1440"/>
          <w:tab w:val="left" w:pos="1800"/>
        </w:tabs>
        <w:spacing w:line="480" w:lineRule="auto"/>
        <w:ind w:firstLine="720"/>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 xml:space="preserve">(b)(1)  For sole source acquisitions, the contracting officer or SBA may protest the apparently successful offeror’s service-disabled veteran-owned small business status. </w:t>
      </w:r>
      <w:r w:rsidR="00FC0CFE">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For all other acquisitions, any interested party may protest the apparently successful offeror’s service-disabled veteran-owned small business status.</w:t>
      </w:r>
    </w:p>
    <w:p w14:paraId="407B31EC"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 xml:space="preserve">* </w:t>
      </w:r>
      <w:r w:rsidR="00FC0CFE">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FC0CFE">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FC0CFE">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FC0CFE">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w:t>
      </w:r>
    </w:p>
    <w:p w14:paraId="51370001" w14:textId="6BC5063C" w:rsidR="007B32D8" w:rsidRPr="007B32D8" w:rsidRDefault="00321065"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sidR="00DD674A">
        <w:rPr>
          <w:rFonts w:ascii="Courier New" w:eastAsia="Calibri" w:hAnsi="Courier New" w:cs="Courier New"/>
          <w:sz w:val="24"/>
          <w:szCs w:val="24"/>
          <w:lang w:val="en" w:eastAsia="en-US"/>
        </w:rPr>
        <w:t>3</w:t>
      </w:r>
      <w:ins w:id="276" w:author="Brooks, E. Brad (OFR)" w:date="2020-02-13T16:09:00Z">
        <w:r w:rsidR="003B235B">
          <w:rPr>
            <w:rFonts w:ascii="Courier New" w:eastAsia="Calibri" w:hAnsi="Courier New" w:cs="Courier New"/>
            <w:sz w:val="24"/>
            <w:szCs w:val="24"/>
            <w:lang w:val="en" w:eastAsia="en-US"/>
          </w:rPr>
          <w:t>3</w:t>
        </w:r>
      </w:ins>
      <w:del w:id="277" w:author="Brooks, E. Brad (OFR)" w:date="2020-02-13T16:09:00Z">
        <w:r w:rsidR="00DD674A" w:rsidDel="003B235B">
          <w:rPr>
            <w:rFonts w:ascii="Courier New" w:eastAsia="Calibri" w:hAnsi="Courier New" w:cs="Courier New"/>
            <w:sz w:val="24"/>
            <w:szCs w:val="24"/>
            <w:lang w:val="en" w:eastAsia="en-US"/>
          </w:rPr>
          <w:delText>4</w:delText>
        </w:r>
      </w:del>
      <w:r w:rsidR="007B32D8" w:rsidRPr="007B32D8">
        <w:rPr>
          <w:rFonts w:ascii="Courier New" w:eastAsia="Calibri" w:hAnsi="Courier New" w:cs="Courier New"/>
          <w:sz w:val="24"/>
          <w:szCs w:val="24"/>
          <w:lang w:val="en" w:eastAsia="en-US"/>
        </w:rPr>
        <w:t>.  Amend section 19.309 by adding paragraph (a</w:t>
      </w:r>
      <w:proofErr w:type="gramStart"/>
      <w:r w:rsidR="007B32D8" w:rsidRPr="007B32D8">
        <w:rPr>
          <w:rFonts w:ascii="Courier New" w:eastAsia="Calibri" w:hAnsi="Courier New" w:cs="Courier New"/>
          <w:sz w:val="24"/>
          <w:szCs w:val="24"/>
          <w:lang w:val="en" w:eastAsia="en-US"/>
        </w:rPr>
        <w:t>)(</w:t>
      </w:r>
      <w:proofErr w:type="gramEnd"/>
      <w:r w:rsidR="007B32D8" w:rsidRPr="007B32D8">
        <w:rPr>
          <w:rFonts w:ascii="Courier New" w:eastAsia="Calibri" w:hAnsi="Courier New" w:cs="Courier New"/>
          <w:sz w:val="24"/>
          <w:szCs w:val="24"/>
          <w:lang w:val="en" w:eastAsia="en-US"/>
        </w:rPr>
        <w:t xml:space="preserve">3) </w:t>
      </w:r>
      <w:r w:rsidR="00FC0CFE">
        <w:rPr>
          <w:rFonts w:ascii="Courier New" w:eastAsia="Calibri" w:hAnsi="Courier New" w:cs="Courier New"/>
          <w:sz w:val="24"/>
          <w:szCs w:val="24"/>
          <w:lang w:val="en" w:eastAsia="en-US"/>
        </w:rPr>
        <w:t xml:space="preserve">and revising paragraph (c) </w:t>
      </w:r>
      <w:r w:rsidR="007B32D8" w:rsidRPr="007B32D8">
        <w:rPr>
          <w:rFonts w:ascii="Courier New" w:eastAsia="Calibri" w:hAnsi="Courier New" w:cs="Courier New"/>
          <w:sz w:val="24"/>
          <w:szCs w:val="24"/>
          <w:lang w:val="en" w:eastAsia="en-US"/>
        </w:rPr>
        <w:t>to read as follows:</w:t>
      </w:r>
    </w:p>
    <w:p w14:paraId="4607F4F7" w14:textId="77777777" w:rsidR="007B32D8" w:rsidRPr="007B32D8" w:rsidRDefault="007B32D8" w:rsidP="007B32D8">
      <w:pPr>
        <w:spacing w:line="480" w:lineRule="auto"/>
        <w:outlineLvl w:val="2"/>
        <w:rPr>
          <w:rFonts w:ascii="Courier New" w:hAnsi="Courier New" w:cs="Courier New"/>
          <w:b/>
          <w:bCs/>
          <w:color w:val="000000"/>
          <w:sz w:val="24"/>
          <w:szCs w:val="24"/>
          <w:lang w:val="en" w:eastAsia="en-US"/>
        </w:rPr>
      </w:pPr>
      <w:proofErr w:type="gramStart"/>
      <w:r w:rsidRPr="007B32D8">
        <w:rPr>
          <w:rFonts w:ascii="Courier New" w:hAnsi="Courier New" w:cs="Courier New"/>
          <w:b/>
          <w:bCs/>
          <w:color w:val="000000"/>
          <w:sz w:val="24"/>
          <w:szCs w:val="24"/>
          <w:lang w:val="en" w:eastAsia="en-US"/>
        </w:rPr>
        <w:t>19.309  Solicitation</w:t>
      </w:r>
      <w:proofErr w:type="gramEnd"/>
      <w:r w:rsidRPr="007B32D8">
        <w:rPr>
          <w:rFonts w:ascii="Courier New" w:hAnsi="Courier New" w:cs="Courier New"/>
          <w:b/>
          <w:bCs/>
          <w:color w:val="000000"/>
          <w:sz w:val="24"/>
          <w:szCs w:val="24"/>
          <w:lang w:val="en" w:eastAsia="en-US"/>
        </w:rPr>
        <w:t xml:space="preserve"> provisions and contract clauses.</w:t>
      </w:r>
    </w:p>
    <w:p w14:paraId="3A4D6FF6"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bookmarkStart w:id="278" w:name="wp1099411"/>
      <w:bookmarkEnd w:id="278"/>
      <w:r w:rsidRPr="007B32D8">
        <w:rPr>
          <w:rFonts w:ascii="Courier New" w:hAnsi="Courier New" w:cs="Courier New"/>
          <w:color w:val="000000"/>
          <w:sz w:val="24"/>
          <w:szCs w:val="24"/>
          <w:lang w:val="en" w:eastAsia="en-US"/>
        </w:rPr>
        <w:tab/>
        <w:t>(a)</w:t>
      </w:r>
      <w:del w:id="279" w:author="Brooks, E. Brad (OFR)" w:date="2020-02-07T13:12:00Z">
        <w:r w:rsidRPr="007B32D8" w:rsidDel="00D930F4">
          <w:rPr>
            <w:rFonts w:ascii="Courier New" w:hAnsi="Courier New" w:cs="Courier New"/>
            <w:color w:val="000000"/>
            <w:sz w:val="24"/>
            <w:szCs w:val="24"/>
            <w:lang w:val="en" w:eastAsia="en-US"/>
          </w:rPr>
          <w:delText>(1)</w:delText>
        </w:r>
      </w:del>
      <w:r w:rsidRPr="007B32D8">
        <w:rPr>
          <w:rFonts w:ascii="Courier New" w:hAnsi="Courier New" w:cs="Courier New"/>
          <w:color w:val="000000"/>
          <w:sz w:val="24"/>
          <w:szCs w:val="24"/>
          <w:lang w:val="en" w:eastAsia="en-US"/>
        </w:rPr>
        <w:t xml:space="preserve"> </w:t>
      </w:r>
      <w:bookmarkStart w:id="280" w:name="wp1099412"/>
      <w:bookmarkEnd w:id="280"/>
      <w:r w:rsidRPr="007B32D8">
        <w:rPr>
          <w:rFonts w:ascii="Courier New" w:hAnsi="Courier New" w:cs="Courier New"/>
          <w:color w:val="000000"/>
          <w:sz w:val="24"/>
          <w:szCs w:val="24"/>
          <w:lang w:val="en" w:eastAsia="en-US"/>
        </w:rPr>
        <w:t xml:space="preserve"> * </w:t>
      </w:r>
      <w:r w:rsidR="00FC0CFE">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FC0CFE">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47CD0E1A" w14:textId="77777777" w:rsid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 xml:space="preserve">(3)  Use the provision with its Alternate II in solicitations that will result in a multiple-award contract with more than one NAICS code assigned. </w:t>
      </w:r>
      <w:r w:rsidR="00FC0CFE">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This is authorized for solicitations issued after </w:t>
      </w:r>
      <w:r w:rsidR="00FC0CFE">
        <w:rPr>
          <w:rFonts w:ascii="Courier New" w:hAnsi="Courier New" w:cs="Courier New"/>
          <w:color w:val="000000"/>
          <w:sz w:val="24"/>
          <w:szCs w:val="24"/>
          <w:lang w:val="en" w:eastAsia="en-US"/>
        </w:rPr>
        <w:t>October 1</w:t>
      </w:r>
      <w:r w:rsidRPr="007B32D8">
        <w:rPr>
          <w:rFonts w:ascii="Courier New" w:hAnsi="Courier New" w:cs="Courier New"/>
          <w:color w:val="000000"/>
          <w:sz w:val="24"/>
          <w:szCs w:val="24"/>
          <w:lang w:val="en" w:eastAsia="en-US"/>
        </w:rPr>
        <w:t>, 20</w:t>
      </w:r>
      <w:r w:rsidR="00FC0CFE">
        <w:rPr>
          <w:rFonts w:ascii="Courier New" w:hAnsi="Courier New" w:cs="Courier New"/>
          <w:color w:val="000000"/>
          <w:sz w:val="24"/>
          <w:szCs w:val="24"/>
          <w:lang w:val="en" w:eastAsia="en-US"/>
        </w:rPr>
        <w:t>22</w:t>
      </w:r>
      <w:r w:rsidRPr="007B32D8">
        <w:rPr>
          <w:rFonts w:ascii="Courier New" w:hAnsi="Courier New" w:cs="Courier New"/>
          <w:color w:val="000000"/>
          <w:sz w:val="24"/>
          <w:szCs w:val="24"/>
          <w:lang w:val="en" w:eastAsia="en-US"/>
        </w:rPr>
        <w:t xml:space="preserve"> (see 19.102(b)). </w:t>
      </w:r>
    </w:p>
    <w:p w14:paraId="20A2DE34" w14:textId="77777777" w:rsidR="00FC0CFE" w:rsidRDefault="00FC0CFE"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Pr>
          <w:rFonts w:ascii="Courier New" w:hAnsi="Courier New" w:cs="Courier New"/>
          <w:color w:val="000000"/>
          <w:sz w:val="24"/>
          <w:szCs w:val="24"/>
          <w:lang w:val="en" w:eastAsia="en-US"/>
        </w:rPr>
        <w:t>*   *   *   *   *</w:t>
      </w:r>
    </w:p>
    <w:p w14:paraId="233333CE" w14:textId="77777777" w:rsidR="00FC0CFE" w:rsidRPr="00FC0CFE" w:rsidRDefault="00FC0CFE" w:rsidP="00FC0CFE">
      <w:pPr>
        <w:tabs>
          <w:tab w:val="left" w:pos="720"/>
          <w:tab w:val="left" w:pos="1080"/>
          <w:tab w:val="left" w:pos="1440"/>
          <w:tab w:val="left" w:pos="1800"/>
        </w:tabs>
        <w:spacing w:line="480" w:lineRule="auto"/>
        <w:ind w:firstLine="720"/>
        <w:rPr>
          <w:rFonts w:ascii="Courier New" w:hAnsi="Courier New" w:cs="Courier New"/>
          <w:color w:val="000000"/>
          <w:sz w:val="24"/>
          <w:szCs w:val="24"/>
          <w:lang w:val="en" w:eastAsia="en-US"/>
        </w:rPr>
      </w:pPr>
      <w:r>
        <w:rPr>
          <w:rFonts w:ascii="Courier New" w:hAnsi="Courier New" w:cs="Courier New"/>
          <w:color w:val="000000"/>
          <w:sz w:val="24"/>
          <w:szCs w:val="24"/>
          <w:lang w:val="en" w:eastAsia="en-US"/>
        </w:rPr>
        <w:t>(c)</w:t>
      </w:r>
      <w:r w:rsidRPr="00FC0CFE">
        <w:rPr>
          <w:rFonts w:ascii="Courier New" w:hAnsi="Courier New" w:cs="Courier New"/>
          <w:color w:val="000000"/>
          <w:sz w:val="24"/>
          <w:szCs w:val="24"/>
          <w:lang w:val="en" w:eastAsia="en-US"/>
        </w:rPr>
        <w:t xml:space="preserve">(1) </w:t>
      </w:r>
      <w:r>
        <w:rPr>
          <w:rFonts w:ascii="Courier New" w:hAnsi="Courier New" w:cs="Courier New"/>
          <w:color w:val="000000"/>
          <w:sz w:val="24"/>
          <w:szCs w:val="24"/>
          <w:lang w:val="en" w:eastAsia="en-US"/>
        </w:rPr>
        <w:t xml:space="preserve"> </w:t>
      </w:r>
      <w:r w:rsidRPr="00FC0CFE">
        <w:rPr>
          <w:rFonts w:ascii="Courier New" w:hAnsi="Courier New" w:cs="Courier New"/>
          <w:color w:val="000000"/>
          <w:sz w:val="24"/>
          <w:szCs w:val="24"/>
          <w:lang w:val="en" w:eastAsia="en-US"/>
        </w:rPr>
        <w:t xml:space="preserve">Insert the clause at 52.219-28, Post-Award Small Business Program </w:t>
      </w:r>
      <w:proofErr w:type="spellStart"/>
      <w:r w:rsidRPr="00FC0CFE">
        <w:rPr>
          <w:rFonts w:ascii="Courier New" w:hAnsi="Courier New" w:cs="Courier New"/>
          <w:color w:val="000000"/>
          <w:sz w:val="24"/>
          <w:szCs w:val="24"/>
          <w:lang w:val="en" w:eastAsia="en-US"/>
        </w:rPr>
        <w:t>Rerepresentation</w:t>
      </w:r>
      <w:proofErr w:type="spellEnd"/>
      <w:r w:rsidRPr="00FC0CFE">
        <w:rPr>
          <w:rFonts w:ascii="Courier New" w:hAnsi="Courier New" w:cs="Courier New"/>
          <w:color w:val="000000"/>
          <w:sz w:val="24"/>
          <w:szCs w:val="24"/>
          <w:lang w:val="en" w:eastAsia="en-US"/>
        </w:rPr>
        <w:t>, in solicitations and contracts exceeding the micro-purchase threshold when the contract will be performed in the United States or its outlying areas.</w:t>
      </w:r>
    </w:p>
    <w:p w14:paraId="7E57212D" w14:textId="77777777" w:rsidR="00FC0CFE" w:rsidRPr="007B32D8" w:rsidRDefault="00FC0CFE" w:rsidP="00FC0CFE">
      <w:pPr>
        <w:tabs>
          <w:tab w:val="left" w:pos="720"/>
          <w:tab w:val="left" w:pos="1080"/>
          <w:tab w:val="left" w:pos="1440"/>
          <w:tab w:val="left" w:pos="1800"/>
        </w:tabs>
        <w:spacing w:line="480" w:lineRule="auto"/>
        <w:ind w:firstLine="1080"/>
        <w:rPr>
          <w:rFonts w:ascii="Courier New" w:hAnsi="Courier New" w:cs="Courier New"/>
          <w:color w:val="000000"/>
          <w:sz w:val="24"/>
          <w:szCs w:val="24"/>
          <w:lang w:val="en" w:eastAsia="en-US"/>
        </w:rPr>
      </w:pPr>
      <w:r w:rsidRPr="00FC0CFE">
        <w:rPr>
          <w:rFonts w:ascii="Courier New" w:hAnsi="Courier New" w:cs="Courier New"/>
          <w:color w:val="000000"/>
          <w:sz w:val="24"/>
          <w:szCs w:val="24"/>
          <w:lang w:val="en" w:eastAsia="en-US"/>
        </w:rPr>
        <w:lastRenderedPageBreak/>
        <w:t>(2)</w:t>
      </w:r>
      <w:r>
        <w:rPr>
          <w:rFonts w:ascii="Courier New" w:hAnsi="Courier New" w:cs="Courier New"/>
          <w:color w:val="000000"/>
          <w:sz w:val="24"/>
          <w:szCs w:val="24"/>
          <w:lang w:val="en" w:eastAsia="en-US"/>
        </w:rPr>
        <w:t xml:space="preserve"> </w:t>
      </w:r>
      <w:r w:rsidRPr="00FC0CFE">
        <w:rPr>
          <w:rFonts w:ascii="Courier New" w:hAnsi="Courier New" w:cs="Courier New"/>
          <w:color w:val="000000"/>
          <w:sz w:val="24"/>
          <w:szCs w:val="24"/>
          <w:lang w:val="en" w:eastAsia="en-US"/>
        </w:rPr>
        <w:t xml:space="preserve"> Use the clause with its Alternate I in solicitations and the resulting multiple-award contracts with more than one NAICS code.</w:t>
      </w:r>
      <w:r w:rsidR="002D4BC2">
        <w:rPr>
          <w:rFonts w:ascii="Courier New" w:hAnsi="Courier New" w:cs="Courier New"/>
          <w:color w:val="000000"/>
          <w:sz w:val="24"/>
          <w:szCs w:val="24"/>
          <w:lang w:val="en" w:eastAsia="en-US"/>
        </w:rPr>
        <w:t xml:space="preserve"> </w:t>
      </w:r>
      <w:r w:rsidRPr="00FC0CFE">
        <w:rPr>
          <w:rFonts w:ascii="Courier New" w:hAnsi="Courier New" w:cs="Courier New"/>
          <w:color w:val="000000"/>
          <w:sz w:val="24"/>
          <w:szCs w:val="24"/>
          <w:lang w:val="en" w:eastAsia="en-US"/>
        </w:rPr>
        <w:t xml:space="preserve"> This is authorized for solicitations issued after October 1, 2022 (see 19.102(b)).</w:t>
      </w:r>
    </w:p>
    <w:p w14:paraId="6FA0B627" w14:textId="008D21D0" w:rsidR="007B32D8" w:rsidRPr="007B32D8" w:rsidRDefault="00DD674A" w:rsidP="00C03331">
      <w:pPr>
        <w:tabs>
          <w:tab w:val="left" w:pos="720"/>
          <w:tab w:val="left" w:pos="1080"/>
          <w:tab w:val="left" w:pos="1440"/>
          <w:tab w:val="left" w:pos="1800"/>
        </w:tabs>
        <w:spacing w:line="480" w:lineRule="auto"/>
        <w:ind w:firstLine="720"/>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3</w:t>
      </w:r>
      <w:ins w:id="281" w:author="Brooks, E. Brad (OFR)" w:date="2020-02-13T16:09:00Z">
        <w:r w:rsidR="003B235B">
          <w:rPr>
            <w:rFonts w:ascii="Courier New" w:eastAsia="Calibri" w:hAnsi="Courier New" w:cs="Courier New"/>
            <w:sz w:val="24"/>
            <w:szCs w:val="24"/>
            <w:lang w:val="en" w:eastAsia="en-US"/>
          </w:rPr>
          <w:t>4</w:t>
        </w:r>
      </w:ins>
      <w:del w:id="282" w:author="Brooks, E. Brad (OFR)" w:date="2020-02-13T16:09:00Z">
        <w:r w:rsidDel="003B235B">
          <w:rPr>
            <w:rFonts w:ascii="Courier New" w:eastAsia="Calibri" w:hAnsi="Courier New" w:cs="Courier New"/>
            <w:sz w:val="24"/>
            <w:szCs w:val="24"/>
            <w:lang w:val="en" w:eastAsia="en-US"/>
          </w:rPr>
          <w:delText>5</w:delText>
        </w:r>
      </w:del>
      <w:r w:rsidR="007B32D8" w:rsidRPr="007B32D8">
        <w:rPr>
          <w:rFonts w:ascii="Courier New" w:eastAsia="Calibri" w:hAnsi="Courier New" w:cs="Courier New"/>
          <w:sz w:val="24"/>
          <w:szCs w:val="24"/>
          <w:lang w:val="en" w:eastAsia="en-US"/>
        </w:rPr>
        <w:t>.  Amend section 19.401 by revising paragraph (b) to read as follows:</w:t>
      </w:r>
    </w:p>
    <w:p w14:paraId="0378EB49" w14:textId="77777777" w:rsidR="007B32D8" w:rsidRPr="007B32D8" w:rsidRDefault="002D4BC2" w:rsidP="007B32D8">
      <w:pPr>
        <w:spacing w:line="480" w:lineRule="auto"/>
        <w:outlineLvl w:val="2"/>
        <w:rPr>
          <w:rFonts w:ascii="Courier New" w:hAnsi="Courier New" w:cs="Courier New"/>
          <w:b/>
          <w:bCs/>
          <w:color w:val="000000"/>
          <w:sz w:val="24"/>
          <w:szCs w:val="24"/>
          <w:lang w:val="en" w:eastAsia="en-US"/>
        </w:rPr>
      </w:pPr>
      <w:proofErr w:type="gramStart"/>
      <w:r>
        <w:rPr>
          <w:rFonts w:ascii="Courier New" w:hAnsi="Courier New" w:cs="Courier New"/>
          <w:b/>
          <w:bCs/>
          <w:color w:val="000000"/>
          <w:sz w:val="24"/>
          <w:szCs w:val="24"/>
          <w:lang w:val="en" w:eastAsia="en-US"/>
        </w:rPr>
        <w:t xml:space="preserve">19.401  </w:t>
      </w:r>
      <w:r w:rsidR="007B32D8" w:rsidRPr="007B32D8">
        <w:rPr>
          <w:rFonts w:ascii="Courier New" w:hAnsi="Courier New" w:cs="Courier New"/>
          <w:b/>
          <w:bCs/>
          <w:color w:val="000000"/>
          <w:sz w:val="24"/>
          <w:szCs w:val="24"/>
          <w:lang w:val="en" w:eastAsia="en-US"/>
        </w:rPr>
        <w:t>General</w:t>
      </w:r>
      <w:proofErr w:type="gramEnd"/>
      <w:r w:rsidR="007B32D8" w:rsidRPr="007B32D8">
        <w:rPr>
          <w:rFonts w:ascii="Courier New" w:hAnsi="Courier New" w:cs="Courier New"/>
          <w:b/>
          <w:bCs/>
          <w:color w:val="000000"/>
          <w:sz w:val="24"/>
          <w:szCs w:val="24"/>
          <w:lang w:val="en" w:eastAsia="en-US"/>
        </w:rPr>
        <w:t>.</w:t>
      </w:r>
    </w:p>
    <w:p w14:paraId="50E6FF66" w14:textId="77777777" w:rsidR="007B32D8" w:rsidRPr="007B32D8" w:rsidRDefault="007B32D8" w:rsidP="007B32D8">
      <w:pPr>
        <w:spacing w:line="480" w:lineRule="auto"/>
        <w:rPr>
          <w:rFonts w:ascii="Courier New" w:hAnsi="Courier New" w:cs="Courier New"/>
          <w:color w:val="000000"/>
          <w:sz w:val="24"/>
          <w:szCs w:val="24"/>
          <w:lang w:val="en" w:eastAsia="en-US"/>
        </w:rPr>
      </w:pPr>
      <w:bookmarkStart w:id="283" w:name="wp1080440"/>
      <w:bookmarkEnd w:id="283"/>
      <w:r w:rsidRPr="007B32D8">
        <w:rPr>
          <w:rFonts w:ascii="Courier New" w:hAnsi="Courier New" w:cs="Courier New"/>
          <w:color w:val="000000"/>
          <w:sz w:val="24"/>
          <w:szCs w:val="24"/>
          <w:lang w:val="en" w:eastAsia="en-US"/>
        </w:rPr>
        <w:t xml:space="preserve">* </w:t>
      </w:r>
      <w:r w:rsidR="002D4BC2">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2D4BC2">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2D4BC2">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2D4BC2">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48E0C884"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bookmarkStart w:id="284" w:name="wp1080441"/>
      <w:bookmarkEnd w:id="284"/>
      <w:r w:rsidRPr="007B32D8">
        <w:rPr>
          <w:rFonts w:ascii="Courier New" w:eastAsia="Calibri" w:hAnsi="Courier New" w:cs="Courier New"/>
          <w:sz w:val="24"/>
          <w:szCs w:val="24"/>
          <w:lang w:val="en" w:eastAsia="en-US"/>
        </w:rPr>
        <w:tab/>
        <w:t>(b)  The Director of the Office of Small and Disadvantaged Business Utilization serves as the agency focal point for interfacing with SBA.</w:t>
      </w:r>
      <w:r w:rsidR="002D4BC2">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The Director of the Office of Small Business Programs is the agency focal point </w:t>
      </w:r>
      <w:r w:rsidR="002D4BC2">
        <w:rPr>
          <w:rFonts w:ascii="Courier New" w:eastAsia="Calibri" w:hAnsi="Courier New" w:cs="Courier New"/>
          <w:sz w:val="24"/>
          <w:szCs w:val="24"/>
          <w:lang w:val="en" w:eastAsia="en-US"/>
        </w:rPr>
        <w:t>for the Department of Defense.</w:t>
      </w:r>
    </w:p>
    <w:p w14:paraId="72794F56" w14:textId="4156DF56" w:rsidR="007B32D8" w:rsidRPr="007B32D8" w:rsidRDefault="008B383B" w:rsidP="009C51C2">
      <w:pPr>
        <w:tabs>
          <w:tab w:val="left" w:pos="720"/>
          <w:tab w:val="left" w:pos="1080"/>
          <w:tab w:val="left" w:pos="1440"/>
          <w:tab w:val="left" w:pos="1800"/>
        </w:tabs>
        <w:spacing w:line="480" w:lineRule="auto"/>
        <w:ind w:firstLine="720"/>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3</w:t>
      </w:r>
      <w:ins w:id="285" w:author="Brooks, E. Brad (OFR)" w:date="2020-02-13T16:09:00Z">
        <w:r w:rsidR="003B235B">
          <w:rPr>
            <w:rFonts w:ascii="Courier New" w:eastAsia="Calibri" w:hAnsi="Courier New" w:cs="Courier New"/>
            <w:sz w:val="24"/>
            <w:szCs w:val="24"/>
            <w:lang w:val="en" w:eastAsia="en-US"/>
          </w:rPr>
          <w:t>5</w:t>
        </w:r>
      </w:ins>
      <w:del w:id="286" w:author="Brooks, E. Brad (OFR)" w:date="2020-02-13T16:09:00Z">
        <w:r w:rsidR="00DD674A" w:rsidDel="003B235B">
          <w:rPr>
            <w:rFonts w:ascii="Courier New" w:eastAsia="Calibri" w:hAnsi="Courier New" w:cs="Courier New"/>
            <w:sz w:val="24"/>
            <w:szCs w:val="24"/>
            <w:lang w:val="en" w:eastAsia="en-US"/>
          </w:rPr>
          <w:delText>6</w:delText>
        </w:r>
      </w:del>
      <w:r w:rsidR="007B32D8" w:rsidRPr="007B32D8">
        <w:rPr>
          <w:rFonts w:ascii="Courier New" w:eastAsia="Calibri" w:hAnsi="Courier New" w:cs="Courier New"/>
          <w:sz w:val="24"/>
          <w:szCs w:val="24"/>
          <w:lang w:val="en" w:eastAsia="en-US"/>
        </w:rPr>
        <w:t>.  Amend section 19.402 by revising paragraphs (a), (b),</w:t>
      </w:r>
      <w:del w:id="287" w:author="Brooks, E. Brad (OFR)" w:date="2020-02-07T13:13:00Z">
        <w:r w:rsidR="007B32D8" w:rsidRPr="007B32D8" w:rsidDel="00D930F4">
          <w:rPr>
            <w:rFonts w:ascii="Courier New" w:eastAsia="Calibri" w:hAnsi="Courier New" w:cs="Courier New"/>
            <w:sz w:val="24"/>
            <w:szCs w:val="24"/>
            <w:lang w:val="en" w:eastAsia="en-US"/>
          </w:rPr>
          <w:delText xml:space="preserve"> </w:delText>
        </w:r>
        <w:commentRangeStart w:id="288"/>
        <w:r w:rsidR="007B32D8" w:rsidRPr="007B32D8" w:rsidDel="00D930F4">
          <w:rPr>
            <w:rFonts w:ascii="Courier New" w:eastAsia="Calibri" w:hAnsi="Courier New" w:cs="Courier New"/>
            <w:sz w:val="24"/>
            <w:szCs w:val="24"/>
            <w:lang w:val="en" w:eastAsia="en-US"/>
          </w:rPr>
          <w:delText>and</w:delText>
        </w:r>
      </w:del>
      <w:commentRangeEnd w:id="288"/>
      <w:r w:rsidR="00805F33">
        <w:rPr>
          <w:rStyle w:val="CommentReference"/>
        </w:rPr>
        <w:commentReference w:id="288"/>
      </w:r>
      <w:del w:id="289" w:author="Brooks, E. Brad (OFR)" w:date="2020-02-07T13:13:00Z">
        <w:r w:rsidR="007B32D8" w:rsidRPr="007B32D8" w:rsidDel="00D930F4">
          <w:rPr>
            <w:rFonts w:ascii="Courier New" w:eastAsia="Calibri" w:hAnsi="Courier New" w:cs="Courier New"/>
            <w:sz w:val="24"/>
            <w:szCs w:val="24"/>
            <w:lang w:val="en" w:eastAsia="en-US"/>
          </w:rPr>
          <w:delText xml:space="preserve"> the introductory text to paragraph</w:delText>
        </w:r>
      </w:del>
      <w:r w:rsidR="007B32D8" w:rsidRPr="007B32D8">
        <w:rPr>
          <w:rFonts w:ascii="Courier New" w:eastAsia="Calibri" w:hAnsi="Courier New" w:cs="Courier New"/>
          <w:sz w:val="24"/>
          <w:szCs w:val="24"/>
          <w:lang w:val="en" w:eastAsia="en-US"/>
        </w:rPr>
        <w:t xml:space="preserve"> </w:t>
      </w:r>
      <w:proofErr w:type="gramStart"/>
      <w:r w:rsidR="007B32D8" w:rsidRPr="007B32D8">
        <w:rPr>
          <w:rFonts w:ascii="Courier New" w:eastAsia="Calibri" w:hAnsi="Courier New" w:cs="Courier New"/>
          <w:sz w:val="24"/>
          <w:szCs w:val="24"/>
          <w:lang w:val="en" w:eastAsia="en-US"/>
        </w:rPr>
        <w:t xml:space="preserve">(c) </w:t>
      </w:r>
      <w:ins w:id="290" w:author="Brooks, E. Brad (OFR)" w:date="2020-02-07T13:13:00Z">
        <w:r w:rsidR="00D930F4">
          <w:rPr>
            <w:rFonts w:ascii="Courier New" w:eastAsia="Calibri" w:hAnsi="Courier New" w:cs="Courier New"/>
            <w:sz w:val="24"/>
            <w:szCs w:val="24"/>
            <w:lang w:val="en" w:eastAsia="en-US"/>
          </w:rPr>
          <w:t xml:space="preserve">introductory text </w:t>
        </w:r>
      </w:ins>
      <w:r w:rsidR="007B32D8" w:rsidRPr="007B32D8">
        <w:rPr>
          <w:rFonts w:ascii="Courier New" w:eastAsia="Calibri" w:hAnsi="Courier New" w:cs="Courier New"/>
          <w:sz w:val="24"/>
          <w:szCs w:val="24"/>
          <w:lang w:val="en" w:eastAsia="en-US"/>
        </w:rPr>
        <w:t>to read as follows</w:t>
      </w:r>
      <w:proofErr w:type="gramEnd"/>
      <w:r w:rsidR="007B32D8" w:rsidRPr="007B32D8">
        <w:rPr>
          <w:rFonts w:ascii="Courier New" w:eastAsia="Calibri" w:hAnsi="Courier New" w:cs="Courier New"/>
          <w:sz w:val="24"/>
          <w:szCs w:val="24"/>
          <w:lang w:val="en" w:eastAsia="en-US"/>
        </w:rPr>
        <w:t>:</w:t>
      </w:r>
    </w:p>
    <w:p w14:paraId="32E578D9" w14:textId="77777777" w:rsidR="007B32D8" w:rsidRPr="007B32D8" w:rsidRDefault="004012CF" w:rsidP="007B32D8">
      <w:pPr>
        <w:spacing w:line="480" w:lineRule="auto"/>
        <w:outlineLvl w:val="2"/>
        <w:rPr>
          <w:rFonts w:ascii="Courier New" w:hAnsi="Courier New" w:cs="Courier New"/>
          <w:b/>
          <w:bCs/>
          <w:color w:val="000000"/>
          <w:sz w:val="24"/>
          <w:szCs w:val="24"/>
          <w:lang w:val="en" w:eastAsia="en-US"/>
        </w:rPr>
      </w:pPr>
      <w:proofErr w:type="gramStart"/>
      <w:r>
        <w:rPr>
          <w:rFonts w:ascii="Courier New" w:hAnsi="Courier New" w:cs="Courier New"/>
          <w:b/>
          <w:bCs/>
          <w:color w:val="000000"/>
          <w:sz w:val="24"/>
          <w:szCs w:val="24"/>
          <w:lang w:val="en" w:eastAsia="en-US"/>
        </w:rPr>
        <w:t xml:space="preserve">19.402  </w:t>
      </w:r>
      <w:r w:rsidR="007B32D8" w:rsidRPr="007B32D8">
        <w:rPr>
          <w:rFonts w:ascii="Courier New" w:hAnsi="Courier New" w:cs="Courier New"/>
          <w:b/>
          <w:bCs/>
          <w:color w:val="000000"/>
          <w:sz w:val="24"/>
          <w:szCs w:val="24"/>
          <w:lang w:val="en" w:eastAsia="en-US"/>
        </w:rPr>
        <w:t>Small</w:t>
      </w:r>
      <w:proofErr w:type="gramEnd"/>
      <w:r w:rsidR="007B32D8" w:rsidRPr="007B32D8">
        <w:rPr>
          <w:rFonts w:ascii="Courier New" w:hAnsi="Courier New" w:cs="Courier New"/>
          <w:b/>
          <w:bCs/>
          <w:color w:val="000000"/>
          <w:sz w:val="24"/>
          <w:szCs w:val="24"/>
          <w:lang w:val="en" w:eastAsia="en-US"/>
        </w:rPr>
        <w:t xml:space="preserve"> Business Administration procurement center representatives.</w:t>
      </w:r>
    </w:p>
    <w:p w14:paraId="2859F82C"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bookmarkStart w:id="291" w:name="wp1080443"/>
      <w:bookmarkEnd w:id="291"/>
      <w:r w:rsidRPr="007B32D8">
        <w:rPr>
          <w:rFonts w:ascii="Courier New" w:hAnsi="Courier New" w:cs="Courier New"/>
          <w:color w:val="000000"/>
          <w:sz w:val="24"/>
          <w:szCs w:val="24"/>
          <w:lang w:val="en" w:eastAsia="en-US"/>
        </w:rPr>
        <w:tab/>
        <w:t>(a)(1)  The SBA may assign one or more procurement center representatives (PCR</w:t>
      </w:r>
      <w:r w:rsidR="00A56514">
        <w:rPr>
          <w:rFonts w:ascii="Courier New" w:hAnsi="Courier New" w:cs="Courier New"/>
          <w:color w:val="000000"/>
          <w:sz w:val="24"/>
          <w:szCs w:val="24"/>
          <w:lang w:val="en" w:eastAsia="en-US"/>
        </w:rPr>
        <w:t>s</w:t>
      </w:r>
      <w:r w:rsidRPr="007B32D8">
        <w:rPr>
          <w:rFonts w:ascii="Courier New" w:hAnsi="Courier New" w:cs="Courier New"/>
          <w:color w:val="000000"/>
          <w:sz w:val="24"/>
          <w:szCs w:val="24"/>
          <w:lang w:val="en" w:eastAsia="en-US"/>
        </w:rPr>
        <w:t>) to any contracting activity or contract administration office to carry out SBA policies and programs.</w:t>
      </w:r>
      <w:r w:rsidR="001E2010">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Assigned SBA PCRs are required to comply with the contracting agency’s directives governing the conduct of contracting personnel and the release of </w:t>
      </w:r>
      <w:r w:rsidRPr="007B32D8">
        <w:rPr>
          <w:rFonts w:ascii="Courier New" w:hAnsi="Courier New" w:cs="Courier New"/>
          <w:color w:val="000000"/>
          <w:sz w:val="24"/>
          <w:szCs w:val="24"/>
          <w:lang w:val="en" w:eastAsia="en-US"/>
        </w:rPr>
        <w:lastRenderedPageBreak/>
        <w:t>contract information.</w:t>
      </w:r>
      <w:r w:rsidR="00FD2D40">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The SBA must obtain for its PCRs security clearances required by the contracting agency.</w:t>
      </w:r>
    </w:p>
    <w:p w14:paraId="1E927392"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bookmarkStart w:id="292" w:name="wp1080925"/>
      <w:bookmarkEnd w:id="292"/>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 xml:space="preserve">(2)  If an SBA PCR is not assigned to the procuring activity or contract administration office, contact the SBA Office of Government Contracting Area Office serving the area in which the procuring activity is located for assistance in carrying out SBA policies and programs. </w:t>
      </w:r>
      <w:r w:rsidR="00FD2D40">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See </w:t>
      </w:r>
      <w:r w:rsidR="00FD2D40" w:rsidRPr="00FD2D40">
        <w:rPr>
          <w:rFonts w:ascii="Courier New" w:hAnsi="Courier New" w:cs="Courier New"/>
          <w:color w:val="000000"/>
          <w:sz w:val="24"/>
          <w:szCs w:val="24"/>
          <w:u w:val="single"/>
          <w:lang w:val="en" w:eastAsia="en-US"/>
        </w:rPr>
        <w:t>http</w:t>
      </w:r>
      <w:r w:rsidR="00E666DB">
        <w:rPr>
          <w:rFonts w:ascii="Courier New" w:hAnsi="Courier New" w:cs="Courier New"/>
          <w:color w:val="000000"/>
          <w:sz w:val="24"/>
          <w:szCs w:val="24"/>
          <w:u w:val="single"/>
          <w:lang w:val="en" w:eastAsia="en-US"/>
        </w:rPr>
        <w:t>s</w:t>
      </w:r>
      <w:r w:rsidR="00FD2D40" w:rsidRPr="00FD2D40">
        <w:rPr>
          <w:rFonts w:ascii="Courier New" w:hAnsi="Courier New" w:cs="Courier New"/>
          <w:color w:val="000000"/>
          <w:sz w:val="24"/>
          <w:szCs w:val="24"/>
          <w:u w:val="single"/>
          <w:lang w:val="en" w:eastAsia="en-US"/>
        </w:rPr>
        <w:t>://www.sba.gov/federal-contracting/counseling-help/procurement-center-representative-directory</w:t>
      </w:r>
      <w:r w:rsidRPr="007B32D8">
        <w:rPr>
          <w:rFonts w:ascii="Courier New" w:hAnsi="Courier New" w:cs="Courier New"/>
          <w:color w:val="000000"/>
          <w:sz w:val="24"/>
          <w:szCs w:val="24"/>
          <w:lang w:val="en" w:eastAsia="en-US"/>
        </w:rPr>
        <w:t xml:space="preserve"> for the location of the SBA office servicing the activity. </w:t>
      </w:r>
    </w:p>
    <w:p w14:paraId="73687BBB"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bookmarkStart w:id="293" w:name="wp1080444"/>
      <w:bookmarkEnd w:id="293"/>
      <w:r w:rsidRPr="007B32D8">
        <w:rPr>
          <w:rFonts w:ascii="Courier New" w:hAnsi="Courier New" w:cs="Courier New"/>
          <w:color w:val="000000"/>
          <w:sz w:val="24"/>
          <w:szCs w:val="24"/>
          <w:lang w:val="en" w:eastAsia="en-US"/>
        </w:rPr>
        <w:tab/>
        <w:t>(b)  Upon their request and subject to applicable acquisition and security regulations, contracting officers shall give SBA PCRs (or, if a PCR is not assigned, see paragraph (a) of this section) access to all reasonably obtainable contract information that is directly pertinent to their official duties.</w:t>
      </w:r>
    </w:p>
    <w:p w14:paraId="0A5FB105"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bookmarkStart w:id="294" w:name="wp1080445"/>
      <w:bookmarkEnd w:id="294"/>
      <w:r w:rsidRPr="007B32D8">
        <w:rPr>
          <w:rFonts w:ascii="Courier New" w:hAnsi="Courier New" w:cs="Courier New"/>
          <w:color w:val="000000"/>
          <w:sz w:val="24"/>
          <w:szCs w:val="24"/>
          <w:lang w:val="en" w:eastAsia="en-US"/>
        </w:rPr>
        <w:tab/>
        <w:t>(c)  The duties assigned by SBA to its PCR are set forth at 13 CFR 125.2(b) and include but are not limited to the following:</w:t>
      </w:r>
    </w:p>
    <w:p w14:paraId="1416B881"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bookmarkStart w:id="295" w:name="wp1080446"/>
      <w:bookmarkEnd w:id="295"/>
      <w:r w:rsidRPr="007B32D8">
        <w:rPr>
          <w:rFonts w:ascii="Courier New" w:hAnsi="Courier New" w:cs="Courier New"/>
          <w:color w:val="000000"/>
          <w:sz w:val="24"/>
          <w:szCs w:val="24"/>
          <w:lang w:val="en" w:eastAsia="en-US"/>
        </w:rPr>
        <w:t xml:space="preserve">* </w:t>
      </w:r>
      <w:r w:rsidR="00FD2D40">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FD2D40">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r w:rsidR="00FD2D40">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FD2D40">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46B0DC5E"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b/>
          <w:sz w:val="24"/>
          <w:szCs w:val="24"/>
          <w:lang w:val="en" w:eastAsia="en-US"/>
        </w:rPr>
      </w:pPr>
      <w:proofErr w:type="gramStart"/>
      <w:r w:rsidRPr="007B32D8">
        <w:rPr>
          <w:rFonts w:ascii="Courier New" w:eastAsia="Calibri" w:hAnsi="Courier New" w:cs="Courier New"/>
          <w:b/>
          <w:sz w:val="24"/>
          <w:szCs w:val="24"/>
          <w:lang w:val="en" w:eastAsia="en-US"/>
        </w:rPr>
        <w:t>19.403  [</w:t>
      </w:r>
      <w:proofErr w:type="gramEnd"/>
      <w:r w:rsidRPr="007B32D8">
        <w:rPr>
          <w:rFonts w:ascii="Courier New" w:eastAsia="Calibri" w:hAnsi="Courier New" w:cs="Courier New"/>
          <w:b/>
          <w:sz w:val="24"/>
          <w:szCs w:val="24"/>
          <w:lang w:val="en" w:eastAsia="en-US"/>
        </w:rPr>
        <w:t>Amended]</w:t>
      </w:r>
    </w:p>
    <w:p w14:paraId="0A02E223" w14:textId="3CC2B79E" w:rsidR="007B32D8" w:rsidRDefault="008B383B" w:rsidP="007B32D8">
      <w:pPr>
        <w:tabs>
          <w:tab w:val="left" w:pos="720"/>
          <w:tab w:val="left" w:pos="1080"/>
          <w:tab w:val="left" w:pos="1440"/>
          <w:tab w:val="left" w:pos="1800"/>
        </w:tabs>
        <w:spacing w:line="480" w:lineRule="auto"/>
        <w:rPr>
          <w:ins w:id="296" w:author="Brooks, E. Brad (OFR)" w:date="2020-02-07T13:14:00Z"/>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sidR="00DD674A">
        <w:rPr>
          <w:rFonts w:ascii="Courier New" w:eastAsia="Calibri" w:hAnsi="Courier New" w:cs="Courier New"/>
          <w:sz w:val="24"/>
          <w:szCs w:val="24"/>
          <w:lang w:val="en" w:eastAsia="en-US"/>
        </w:rPr>
        <w:t>3</w:t>
      </w:r>
      <w:ins w:id="297" w:author="Brooks, E. Brad (OFR)" w:date="2020-02-13T16:09:00Z">
        <w:r w:rsidR="003B235B">
          <w:rPr>
            <w:rFonts w:ascii="Courier New" w:eastAsia="Calibri" w:hAnsi="Courier New" w:cs="Courier New"/>
            <w:sz w:val="24"/>
            <w:szCs w:val="24"/>
            <w:lang w:val="en" w:eastAsia="en-US"/>
          </w:rPr>
          <w:t>6</w:t>
        </w:r>
      </w:ins>
      <w:del w:id="298" w:author="Brooks, E. Brad (OFR)" w:date="2020-02-13T16:09:00Z">
        <w:r w:rsidR="00DD674A" w:rsidDel="003B235B">
          <w:rPr>
            <w:rFonts w:ascii="Courier New" w:eastAsia="Calibri" w:hAnsi="Courier New" w:cs="Courier New"/>
            <w:sz w:val="24"/>
            <w:szCs w:val="24"/>
            <w:lang w:val="en" w:eastAsia="en-US"/>
          </w:rPr>
          <w:delText>7</w:delText>
        </w:r>
      </w:del>
      <w:r w:rsidR="007B32D8" w:rsidRPr="007B32D8">
        <w:rPr>
          <w:rFonts w:ascii="Courier New" w:eastAsia="Calibri" w:hAnsi="Courier New" w:cs="Courier New"/>
          <w:sz w:val="24"/>
          <w:szCs w:val="24"/>
          <w:lang w:val="en" w:eastAsia="en-US"/>
        </w:rPr>
        <w:t>.  Amend section 19.403</w:t>
      </w:r>
      <w:ins w:id="299" w:author="Brooks, E. Brad (OFR)" w:date="2020-02-07T13:14:00Z">
        <w:r w:rsidR="00D930F4">
          <w:rPr>
            <w:rFonts w:ascii="Courier New" w:eastAsia="Calibri" w:hAnsi="Courier New" w:cs="Courier New"/>
            <w:sz w:val="24"/>
            <w:szCs w:val="24"/>
            <w:lang w:val="en" w:eastAsia="en-US"/>
          </w:rPr>
          <w:t xml:space="preserve"> in paragraph (c</w:t>
        </w:r>
        <w:proofErr w:type="gramStart"/>
        <w:r w:rsidR="00D930F4">
          <w:rPr>
            <w:rFonts w:ascii="Courier New" w:eastAsia="Calibri" w:hAnsi="Courier New" w:cs="Courier New"/>
            <w:sz w:val="24"/>
            <w:szCs w:val="24"/>
            <w:lang w:val="en" w:eastAsia="en-US"/>
          </w:rPr>
          <w:t>)(</w:t>
        </w:r>
        <w:proofErr w:type="gramEnd"/>
        <w:r w:rsidR="00D930F4">
          <w:rPr>
            <w:rFonts w:ascii="Courier New" w:eastAsia="Calibri" w:hAnsi="Courier New" w:cs="Courier New"/>
            <w:sz w:val="24"/>
            <w:szCs w:val="24"/>
            <w:lang w:val="en" w:eastAsia="en-US"/>
          </w:rPr>
          <w:t>8)</w:t>
        </w:r>
      </w:ins>
      <w:r w:rsidR="007B32D8" w:rsidRPr="007B32D8">
        <w:rPr>
          <w:rFonts w:ascii="Courier New" w:eastAsia="Calibri" w:hAnsi="Courier New" w:cs="Courier New"/>
          <w:sz w:val="24"/>
          <w:szCs w:val="24"/>
          <w:lang w:val="en" w:eastAsia="en-US"/>
        </w:rPr>
        <w:t xml:space="preserve"> by removing </w:t>
      </w:r>
      <w:del w:id="300" w:author="Brooks, E. Brad (OFR)" w:date="2020-02-07T13:14:00Z">
        <w:r w:rsidR="007B32D8" w:rsidRPr="007B32D8" w:rsidDel="00D930F4">
          <w:rPr>
            <w:rFonts w:ascii="Courier New" w:eastAsia="Calibri" w:hAnsi="Courier New" w:cs="Courier New"/>
            <w:sz w:val="24"/>
            <w:szCs w:val="24"/>
            <w:lang w:val="en" w:eastAsia="en-US"/>
          </w:rPr>
          <w:delText xml:space="preserve">from paragraph (c)(8) </w:delText>
        </w:r>
      </w:del>
      <w:r w:rsidR="007B32D8" w:rsidRPr="007B32D8">
        <w:rPr>
          <w:rFonts w:ascii="Courier New" w:eastAsia="Calibri" w:hAnsi="Courier New" w:cs="Courier New"/>
          <w:sz w:val="24"/>
          <w:szCs w:val="24"/>
          <w:lang w:val="en" w:eastAsia="en-US"/>
        </w:rPr>
        <w:t>“</w:t>
      </w:r>
      <w:r w:rsidR="005057E1">
        <w:rPr>
          <w:rFonts w:ascii="Courier New" w:eastAsia="Calibri" w:hAnsi="Courier New" w:cs="Courier New"/>
          <w:sz w:val="24"/>
          <w:szCs w:val="24"/>
          <w:lang w:val="en" w:eastAsia="en-US"/>
        </w:rPr>
        <w:t>in</w:t>
      </w:r>
      <w:r w:rsidR="007B32D8" w:rsidRPr="007B32D8">
        <w:rPr>
          <w:rFonts w:ascii="Courier New" w:eastAsia="Calibri" w:hAnsi="Courier New" w:cs="Courier New"/>
          <w:sz w:val="24"/>
          <w:szCs w:val="24"/>
          <w:lang w:val="en" w:eastAsia="en-US"/>
        </w:rPr>
        <w:t xml:space="preserve"> 19.505” and adding “</w:t>
      </w:r>
      <w:r w:rsidR="005057E1">
        <w:rPr>
          <w:rFonts w:ascii="Courier New" w:eastAsia="Calibri" w:hAnsi="Courier New" w:cs="Courier New"/>
          <w:sz w:val="24"/>
          <w:szCs w:val="24"/>
          <w:lang w:val="en" w:eastAsia="en-US"/>
        </w:rPr>
        <w:t>in</w:t>
      </w:r>
      <w:r w:rsidR="007B32D8" w:rsidRPr="007B32D8">
        <w:rPr>
          <w:rFonts w:ascii="Courier New" w:eastAsia="Calibri" w:hAnsi="Courier New" w:cs="Courier New"/>
          <w:sz w:val="24"/>
          <w:szCs w:val="24"/>
          <w:lang w:val="en" w:eastAsia="en-US"/>
        </w:rPr>
        <w:t xml:space="preserve"> 19.502-8” in its place.</w:t>
      </w:r>
    </w:p>
    <w:p w14:paraId="2C4B367F" w14:textId="5C766A65" w:rsidR="00D930F4" w:rsidRPr="007B32D8" w:rsidRDefault="00D930F4"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moveToRangeStart w:id="301" w:author="Brooks, E. Brad (OFR)" w:date="2020-02-07T13:14:00Z" w:name="move31973705"/>
      <w:moveTo w:id="302" w:author="Brooks, E. Brad (OFR)" w:date="2020-02-07T13:14:00Z">
        <w:r>
          <w:rPr>
            <w:rFonts w:ascii="Courier New" w:hAnsi="Courier New" w:cs="Courier New"/>
            <w:b/>
            <w:bCs/>
            <w:color w:val="000000"/>
            <w:sz w:val="24"/>
            <w:szCs w:val="24"/>
            <w:lang w:val="en" w:eastAsia="en-US"/>
          </w:rPr>
          <w:lastRenderedPageBreak/>
          <w:t xml:space="preserve">Subpart </w:t>
        </w:r>
        <w:proofErr w:type="gramStart"/>
        <w:r w:rsidRPr="007B32D8">
          <w:rPr>
            <w:rFonts w:ascii="Courier New" w:hAnsi="Courier New" w:cs="Courier New"/>
            <w:b/>
            <w:bCs/>
            <w:color w:val="000000"/>
            <w:sz w:val="24"/>
            <w:szCs w:val="24"/>
            <w:lang w:val="en" w:eastAsia="en-US"/>
          </w:rPr>
          <w:t>19.5  Small</w:t>
        </w:r>
        <w:proofErr w:type="gramEnd"/>
        <w:r w:rsidRPr="007B32D8">
          <w:rPr>
            <w:rFonts w:ascii="Courier New" w:hAnsi="Courier New" w:cs="Courier New"/>
            <w:b/>
            <w:bCs/>
            <w:color w:val="000000"/>
            <w:sz w:val="24"/>
            <w:szCs w:val="24"/>
            <w:lang w:val="en" w:eastAsia="en-US"/>
          </w:rPr>
          <w:t xml:space="preserve"> Business Total Set-Asides, Partial Set-Asides, and Reserves</w:t>
        </w:r>
      </w:moveTo>
      <w:moveToRangeEnd w:id="301"/>
    </w:p>
    <w:p w14:paraId="2BA9FFFB" w14:textId="150AF162" w:rsidR="007B32D8" w:rsidRPr="007B32D8" w:rsidRDefault="008B383B"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sidR="00DD674A">
        <w:rPr>
          <w:rFonts w:ascii="Courier New" w:eastAsia="Calibri" w:hAnsi="Courier New" w:cs="Courier New"/>
          <w:sz w:val="24"/>
          <w:szCs w:val="24"/>
          <w:lang w:val="en" w:eastAsia="en-US"/>
        </w:rPr>
        <w:t>3</w:t>
      </w:r>
      <w:ins w:id="303" w:author="Brooks, E. Brad (OFR)" w:date="2020-02-13T16:09:00Z">
        <w:r w:rsidR="003B235B">
          <w:rPr>
            <w:rFonts w:ascii="Courier New" w:eastAsia="Calibri" w:hAnsi="Courier New" w:cs="Courier New"/>
            <w:sz w:val="24"/>
            <w:szCs w:val="24"/>
            <w:lang w:val="en" w:eastAsia="en-US"/>
          </w:rPr>
          <w:t>7</w:t>
        </w:r>
      </w:ins>
      <w:del w:id="304" w:author="Brooks, E. Brad (OFR)" w:date="2020-02-13T16:09:00Z">
        <w:r w:rsidR="00DD674A" w:rsidDel="003B235B">
          <w:rPr>
            <w:rFonts w:ascii="Courier New" w:eastAsia="Calibri" w:hAnsi="Courier New" w:cs="Courier New"/>
            <w:sz w:val="24"/>
            <w:szCs w:val="24"/>
            <w:lang w:val="en" w:eastAsia="en-US"/>
          </w:rPr>
          <w:delText>8</w:delText>
        </w:r>
      </w:del>
      <w:r w:rsidR="007B32D8" w:rsidRPr="007B32D8">
        <w:rPr>
          <w:rFonts w:ascii="Courier New" w:eastAsia="Calibri" w:hAnsi="Courier New" w:cs="Courier New"/>
          <w:sz w:val="24"/>
          <w:szCs w:val="24"/>
          <w:lang w:val="en" w:eastAsia="en-US"/>
        </w:rPr>
        <w:t xml:space="preserve">.  Revise the heading of subpart 19.5 to read as </w:t>
      </w:r>
      <w:ins w:id="305" w:author="Brooks, E. Brad (OFR)" w:date="2020-02-07T13:14:00Z">
        <w:r w:rsidR="00D930F4">
          <w:rPr>
            <w:rFonts w:ascii="Courier New" w:eastAsia="Calibri" w:hAnsi="Courier New" w:cs="Courier New"/>
            <w:sz w:val="24"/>
            <w:szCs w:val="24"/>
            <w:lang w:val="en" w:eastAsia="en-US"/>
          </w:rPr>
          <w:t>set forth above.</w:t>
        </w:r>
      </w:ins>
      <w:del w:id="306" w:author="Brooks, E. Brad (OFR)" w:date="2020-02-07T13:14:00Z">
        <w:r w:rsidR="007B32D8" w:rsidRPr="007B32D8" w:rsidDel="00D930F4">
          <w:rPr>
            <w:rFonts w:ascii="Courier New" w:eastAsia="Calibri" w:hAnsi="Courier New" w:cs="Courier New"/>
            <w:sz w:val="24"/>
            <w:szCs w:val="24"/>
            <w:lang w:val="en" w:eastAsia="en-US"/>
          </w:rPr>
          <w:delText>follows:</w:delText>
        </w:r>
      </w:del>
    </w:p>
    <w:p w14:paraId="33CDFA8E" w14:textId="39A979A7" w:rsidR="007B32D8" w:rsidRPr="007B32D8" w:rsidDel="00D930F4" w:rsidRDefault="00950974" w:rsidP="007B32D8">
      <w:pPr>
        <w:keepNext/>
        <w:keepLines/>
        <w:tabs>
          <w:tab w:val="left" w:pos="720"/>
          <w:tab w:val="left" w:pos="1080"/>
          <w:tab w:val="left" w:pos="1440"/>
          <w:tab w:val="left" w:pos="1800"/>
        </w:tabs>
        <w:spacing w:line="480" w:lineRule="auto"/>
        <w:outlineLvl w:val="1"/>
        <w:rPr>
          <w:del w:id="307" w:author="Brooks, E. Brad (OFR)" w:date="2020-02-07T13:14:00Z"/>
          <w:rFonts w:ascii="Courier New" w:hAnsi="Courier New" w:cs="Courier New"/>
          <w:b/>
          <w:bCs/>
          <w:color w:val="000000"/>
          <w:sz w:val="24"/>
          <w:szCs w:val="24"/>
          <w:lang w:val="en" w:eastAsia="en-US"/>
        </w:rPr>
      </w:pPr>
      <w:moveFromRangeStart w:id="308" w:author="Brooks, E. Brad (OFR)" w:date="2020-02-07T13:14:00Z" w:name="move31973705"/>
      <w:moveFrom w:id="309" w:author="Brooks, E. Brad (OFR)" w:date="2020-02-07T13:14:00Z">
        <w:r w:rsidDel="00D930F4">
          <w:rPr>
            <w:rFonts w:ascii="Courier New" w:hAnsi="Courier New" w:cs="Courier New"/>
            <w:b/>
            <w:bCs/>
            <w:color w:val="000000"/>
            <w:sz w:val="24"/>
            <w:szCs w:val="24"/>
            <w:lang w:val="en" w:eastAsia="en-US"/>
          </w:rPr>
          <w:t xml:space="preserve">Subpart </w:t>
        </w:r>
        <w:r w:rsidR="007B32D8" w:rsidRPr="007B32D8" w:rsidDel="00D930F4">
          <w:rPr>
            <w:rFonts w:ascii="Courier New" w:hAnsi="Courier New" w:cs="Courier New"/>
            <w:b/>
            <w:bCs/>
            <w:color w:val="000000"/>
            <w:sz w:val="24"/>
            <w:szCs w:val="24"/>
            <w:lang w:val="en" w:eastAsia="en-US"/>
          </w:rPr>
          <w:t>19.5  Small Business Total Set-Asides, Partial Set-Asides, and Reserves</w:t>
        </w:r>
      </w:moveFrom>
      <w:moveFromRangeEnd w:id="308"/>
    </w:p>
    <w:p w14:paraId="0011E02C" w14:textId="5FDAECEE" w:rsidR="007B32D8" w:rsidRPr="007B32D8" w:rsidRDefault="008B383B">
      <w:pPr>
        <w:keepNext/>
        <w:keepLines/>
        <w:tabs>
          <w:tab w:val="left" w:pos="720"/>
          <w:tab w:val="left" w:pos="1080"/>
          <w:tab w:val="left" w:pos="1440"/>
          <w:tab w:val="left" w:pos="1800"/>
        </w:tabs>
        <w:spacing w:line="480" w:lineRule="auto"/>
        <w:outlineLvl w:val="1"/>
        <w:rPr>
          <w:rFonts w:ascii="Courier New" w:eastAsia="Calibri" w:hAnsi="Courier New" w:cs="Courier New"/>
          <w:sz w:val="24"/>
          <w:szCs w:val="24"/>
          <w:lang w:val="en" w:eastAsia="en-US"/>
        </w:rPr>
        <w:pPrChange w:id="310" w:author="Brooks, E. Brad (OFR)" w:date="2020-02-07T13:14:00Z">
          <w:pPr>
            <w:tabs>
              <w:tab w:val="left" w:pos="720"/>
              <w:tab w:val="left" w:pos="1080"/>
              <w:tab w:val="left" w:pos="1440"/>
              <w:tab w:val="left" w:pos="1800"/>
            </w:tabs>
            <w:spacing w:line="480" w:lineRule="auto"/>
          </w:pPr>
        </w:pPrChange>
      </w:pPr>
      <w:r>
        <w:rPr>
          <w:rFonts w:ascii="Courier New" w:eastAsia="Calibri" w:hAnsi="Courier New" w:cs="Courier New"/>
          <w:sz w:val="24"/>
          <w:szCs w:val="24"/>
          <w:lang w:val="en" w:eastAsia="en-US"/>
        </w:rPr>
        <w:tab/>
      </w:r>
      <w:r w:rsidR="00DD674A">
        <w:rPr>
          <w:rFonts w:ascii="Courier New" w:eastAsia="Calibri" w:hAnsi="Courier New" w:cs="Courier New"/>
          <w:sz w:val="24"/>
          <w:szCs w:val="24"/>
          <w:lang w:val="en" w:eastAsia="en-US"/>
        </w:rPr>
        <w:t>3</w:t>
      </w:r>
      <w:ins w:id="311" w:author="Brooks, E. Brad (OFR)" w:date="2020-02-13T16:09:00Z">
        <w:r w:rsidR="003B235B">
          <w:rPr>
            <w:rFonts w:ascii="Courier New" w:eastAsia="Calibri" w:hAnsi="Courier New" w:cs="Courier New"/>
            <w:sz w:val="24"/>
            <w:szCs w:val="24"/>
            <w:lang w:val="en" w:eastAsia="en-US"/>
          </w:rPr>
          <w:t>8</w:t>
        </w:r>
      </w:ins>
      <w:del w:id="312" w:author="Brooks, E. Brad (OFR)" w:date="2020-02-13T16:09:00Z">
        <w:r w:rsidR="00DD674A" w:rsidDel="003B235B">
          <w:rPr>
            <w:rFonts w:ascii="Courier New" w:eastAsia="Calibri" w:hAnsi="Courier New" w:cs="Courier New"/>
            <w:sz w:val="24"/>
            <w:szCs w:val="24"/>
            <w:lang w:val="en" w:eastAsia="en-US"/>
          </w:rPr>
          <w:delText>9</w:delText>
        </w:r>
      </w:del>
      <w:r w:rsidR="007B32D8" w:rsidRPr="007B32D8">
        <w:rPr>
          <w:rFonts w:ascii="Courier New" w:eastAsia="Calibri" w:hAnsi="Courier New" w:cs="Courier New"/>
          <w:sz w:val="24"/>
          <w:szCs w:val="24"/>
          <w:lang w:val="en" w:eastAsia="en-US"/>
        </w:rPr>
        <w:t>.  Revise section 19.501 to read as follows:</w:t>
      </w:r>
    </w:p>
    <w:p w14:paraId="48D1AF82" w14:textId="77777777" w:rsidR="007B32D8" w:rsidRPr="007B32D8" w:rsidRDefault="00950974" w:rsidP="007B32D8">
      <w:pPr>
        <w:tabs>
          <w:tab w:val="left" w:pos="720"/>
          <w:tab w:val="left" w:pos="1080"/>
          <w:tab w:val="left" w:pos="1440"/>
          <w:tab w:val="left" w:pos="1800"/>
        </w:tabs>
        <w:spacing w:line="480" w:lineRule="auto"/>
        <w:outlineLvl w:val="2"/>
        <w:rPr>
          <w:rFonts w:ascii="Courier New" w:hAnsi="Courier New" w:cs="Courier New"/>
          <w:b/>
          <w:bCs/>
          <w:color w:val="000000"/>
          <w:sz w:val="24"/>
          <w:szCs w:val="24"/>
          <w:lang w:val="en" w:eastAsia="en-US"/>
        </w:rPr>
      </w:pPr>
      <w:proofErr w:type="gramStart"/>
      <w:r>
        <w:rPr>
          <w:rFonts w:ascii="Courier New" w:hAnsi="Courier New" w:cs="Courier New"/>
          <w:b/>
          <w:bCs/>
          <w:color w:val="000000"/>
          <w:sz w:val="24"/>
          <w:szCs w:val="24"/>
          <w:lang w:val="en" w:eastAsia="en-US"/>
        </w:rPr>
        <w:t xml:space="preserve">19.501  </w:t>
      </w:r>
      <w:r w:rsidR="007B32D8" w:rsidRPr="007B32D8">
        <w:rPr>
          <w:rFonts w:ascii="Courier New" w:hAnsi="Courier New" w:cs="Courier New"/>
          <w:b/>
          <w:bCs/>
          <w:color w:val="000000"/>
          <w:sz w:val="24"/>
          <w:szCs w:val="24"/>
          <w:lang w:val="en" w:eastAsia="en-US"/>
        </w:rPr>
        <w:t>General</w:t>
      </w:r>
      <w:proofErr w:type="gramEnd"/>
      <w:r w:rsidR="007B32D8" w:rsidRPr="007B32D8">
        <w:rPr>
          <w:rFonts w:ascii="Courier New" w:hAnsi="Courier New" w:cs="Courier New"/>
          <w:b/>
          <w:bCs/>
          <w:color w:val="000000"/>
          <w:sz w:val="24"/>
          <w:szCs w:val="24"/>
          <w:lang w:val="en" w:eastAsia="en-US"/>
        </w:rPr>
        <w:t>.</w:t>
      </w:r>
    </w:p>
    <w:p w14:paraId="2F46D88F" w14:textId="77777777" w:rsidR="00950974" w:rsidRPr="00950974" w:rsidRDefault="00950974" w:rsidP="00950974">
      <w:pPr>
        <w:tabs>
          <w:tab w:val="left" w:pos="720"/>
          <w:tab w:val="left" w:pos="1080"/>
          <w:tab w:val="left" w:pos="1440"/>
          <w:tab w:val="left" w:pos="1800"/>
        </w:tabs>
        <w:spacing w:line="480" w:lineRule="auto"/>
        <w:ind w:firstLine="720"/>
        <w:rPr>
          <w:rFonts w:ascii="Courier New" w:hAnsi="Courier New" w:cs="Courier New"/>
          <w:color w:val="000000"/>
          <w:sz w:val="24"/>
          <w:szCs w:val="24"/>
          <w:lang w:val="en" w:eastAsia="en-US"/>
        </w:rPr>
      </w:pPr>
      <w:bookmarkStart w:id="313" w:name="wp1086826"/>
      <w:bookmarkEnd w:id="313"/>
      <w:r w:rsidRPr="00950974">
        <w:rPr>
          <w:rFonts w:ascii="Courier New" w:hAnsi="Courier New" w:cs="Courier New"/>
          <w:color w:val="000000"/>
          <w:sz w:val="24"/>
          <w:szCs w:val="24"/>
          <w:lang w:val="en" w:eastAsia="en-US"/>
        </w:rPr>
        <w:t>(a)(1)</w:t>
      </w:r>
      <w:r>
        <w:rPr>
          <w:rFonts w:ascii="Courier New" w:hAnsi="Courier New" w:cs="Courier New"/>
          <w:color w:val="000000"/>
          <w:sz w:val="24"/>
          <w:szCs w:val="24"/>
          <w:lang w:val="en" w:eastAsia="en-US"/>
        </w:rPr>
        <w:t xml:space="preserve"> </w:t>
      </w:r>
      <w:r w:rsidRPr="00950974">
        <w:rPr>
          <w:rFonts w:ascii="Courier New" w:hAnsi="Courier New" w:cs="Courier New"/>
          <w:color w:val="000000"/>
          <w:sz w:val="24"/>
          <w:szCs w:val="24"/>
          <w:lang w:val="en" w:eastAsia="en-US"/>
        </w:rPr>
        <w:t xml:space="preserve"> The purpose of small business set-asides is to award certain acquisitions exclusively to small business concerns.</w:t>
      </w:r>
      <w:r>
        <w:rPr>
          <w:rFonts w:ascii="Courier New" w:hAnsi="Courier New" w:cs="Courier New"/>
          <w:color w:val="000000"/>
          <w:sz w:val="24"/>
          <w:szCs w:val="24"/>
          <w:lang w:val="en" w:eastAsia="en-US"/>
        </w:rPr>
        <w:t xml:space="preserve"> </w:t>
      </w:r>
      <w:r w:rsidRPr="00950974">
        <w:rPr>
          <w:rFonts w:ascii="Courier New" w:hAnsi="Courier New" w:cs="Courier New"/>
          <w:color w:val="000000"/>
          <w:sz w:val="24"/>
          <w:szCs w:val="24"/>
          <w:lang w:val="en" w:eastAsia="en-US"/>
        </w:rPr>
        <w:t xml:space="preserve"> A “set-aside for small business” is the limiting</w:t>
      </w:r>
      <w:r>
        <w:rPr>
          <w:rFonts w:ascii="Courier New" w:hAnsi="Courier New" w:cs="Courier New"/>
          <w:color w:val="000000"/>
          <w:sz w:val="24"/>
          <w:szCs w:val="24"/>
          <w:lang w:val="en" w:eastAsia="en-US"/>
        </w:rPr>
        <w:t xml:space="preserve"> </w:t>
      </w:r>
      <w:r w:rsidRPr="00950974">
        <w:rPr>
          <w:rFonts w:ascii="Courier New" w:hAnsi="Courier New" w:cs="Courier New"/>
          <w:color w:val="000000"/>
          <w:sz w:val="24"/>
          <w:szCs w:val="24"/>
          <w:lang w:val="en" w:eastAsia="en-US"/>
        </w:rPr>
        <w:t>of an acquisition exclusively for participation by small business concerns.</w:t>
      </w:r>
      <w:r>
        <w:rPr>
          <w:rFonts w:ascii="Courier New" w:hAnsi="Courier New" w:cs="Courier New"/>
          <w:color w:val="000000"/>
          <w:sz w:val="24"/>
          <w:szCs w:val="24"/>
          <w:lang w:val="en" w:eastAsia="en-US"/>
        </w:rPr>
        <w:t xml:space="preserve"> </w:t>
      </w:r>
      <w:r w:rsidRPr="00950974">
        <w:rPr>
          <w:rFonts w:ascii="Courier New" w:hAnsi="Courier New" w:cs="Courier New"/>
          <w:color w:val="000000"/>
          <w:sz w:val="24"/>
          <w:szCs w:val="24"/>
          <w:lang w:val="en" w:eastAsia="en-US"/>
        </w:rPr>
        <w:t xml:space="preserve"> A small business set-aside may be open to any of the small business concerns identified at 19.000(a</w:t>
      </w:r>
      <w:proofErr w:type="gramStart"/>
      <w:r w:rsidRPr="00950974">
        <w:rPr>
          <w:rFonts w:ascii="Courier New" w:hAnsi="Courier New" w:cs="Courier New"/>
          <w:color w:val="000000"/>
          <w:sz w:val="24"/>
          <w:szCs w:val="24"/>
          <w:lang w:val="en" w:eastAsia="en-US"/>
        </w:rPr>
        <w:t>)(</w:t>
      </w:r>
      <w:proofErr w:type="gramEnd"/>
      <w:r w:rsidRPr="00950974">
        <w:rPr>
          <w:rFonts w:ascii="Courier New" w:hAnsi="Courier New" w:cs="Courier New"/>
          <w:color w:val="000000"/>
          <w:sz w:val="24"/>
          <w:szCs w:val="24"/>
          <w:lang w:val="en" w:eastAsia="en-US"/>
        </w:rPr>
        <w:t xml:space="preserve">3). </w:t>
      </w:r>
      <w:r>
        <w:rPr>
          <w:rFonts w:ascii="Courier New" w:hAnsi="Courier New" w:cs="Courier New"/>
          <w:color w:val="000000"/>
          <w:sz w:val="24"/>
          <w:szCs w:val="24"/>
          <w:lang w:val="en" w:eastAsia="en-US"/>
        </w:rPr>
        <w:t xml:space="preserve"> </w:t>
      </w:r>
      <w:r w:rsidRPr="00950974">
        <w:rPr>
          <w:rFonts w:ascii="Courier New" w:hAnsi="Courier New" w:cs="Courier New"/>
          <w:color w:val="000000"/>
          <w:sz w:val="24"/>
          <w:szCs w:val="24"/>
          <w:lang w:val="en" w:eastAsia="en-US"/>
        </w:rPr>
        <w:t>A small business set-aside of a single acquisition or a class of acquisitions may be total or partial.</w:t>
      </w:r>
    </w:p>
    <w:p w14:paraId="4BEEAE41" w14:textId="77777777" w:rsidR="006E7270" w:rsidRDefault="00950974" w:rsidP="006E7270">
      <w:pPr>
        <w:tabs>
          <w:tab w:val="left" w:pos="720"/>
          <w:tab w:val="left" w:pos="1080"/>
          <w:tab w:val="left" w:pos="1440"/>
          <w:tab w:val="left" w:pos="1800"/>
        </w:tabs>
        <w:spacing w:line="480" w:lineRule="auto"/>
        <w:ind w:firstLine="1080"/>
        <w:rPr>
          <w:rFonts w:ascii="Courier New" w:hAnsi="Courier New" w:cs="Courier New"/>
          <w:color w:val="000000"/>
          <w:sz w:val="24"/>
          <w:szCs w:val="24"/>
          <w:lang w:val="en" w:eastAsia="en-US"/>
        </w:rPr>
      </w:pPr>
      <w:r w:rsidRPr="00950974">
        <w:rPr>
          <w:rFonts w:ascii="Courier New" w:hAnsi="Courier New" w:cs="Courier New"/>
          <w:color w:val="000000"/>
          <w:sz w:val="24"/>
          <w:szCs w:val="24"/>
          <w:lang w:val="en" w:eastAsia="en-US"/>
        </w:rPr>
        <w:t xml:space="preserve">(2) </w:t>
      </w:r>
      <w:r w:rsidR="006E7270">
        <w:rPr>
          <w:rFonts w:ascii="Courier New" w:hAnsi="Courier New" w:cs="Courier New"/>
          <w:color w:val="000000"/>
          <w:sz w:val="24"/>
          <w:szCs w:val="24"/>
          <w:lang w:val="en" w:eastAsia="en-US"/>
        </w:rPr>
        <w:t xml:space="preserve"> </w:t>
      </w:r>
      <w:r w:rsidRPr="00950974">
        <w:rPr>
          <w:rFonts w:ascii="Courier New" w:hAnsi="Courier New" w:cs="Courier New"/>
          <w:color w:val="000000"/>
          <w:sz w:val="24"/>
          <w:szCs w:val="24"/>
          <w:lang w:val="en" w:eastAsia="en-US"/>
        </w:rPr>
        <w:t xml:space="preserve">The purpose of small business reserves is to award one or more </w:t>
      </w:r>
      <w:r w:rsidR="00E666DB">
        <w:rPr>
          <w:rFonts w:ascii="Courier New" w:hAnsi="Courier New" w:cs="Courier New"/>
          <w:color w:val="000000"/>
          <w:sz w:val="24"/>
          <w:szCs w:val="24"/>
          <w:lang w:val="en" w:eastAsia="en-US"/>
        </w:rPr>
        <w:t xml:space="preserve">multiple-award </w:t>
      </w:r>
      <w:r w:rsidRPr="00950974">
        <w:rPr>
          <w:rFonts w:ascii="Courier New" w:hAnsi="Courier New" w:cs="Courier New"/>
          <w:color w:val="000000"/>
          <w:sz w:val="24"/>
          <w:szCs w:val="24"/>
          <w:lang w:val="en" w:eastAsia="en-US"/>
        </w:rPr>
        <w:t>contracts to any of the small business concerns identified at 19.000(a</w:t>
      </w:r>
      <w:proofErr w:type="gramStart"/>
      <w:r w:rsidRPr="00950974">
        <w:rPr>
          <w:rFonts w:ascii="Courier New" w:hAnsi="Courier New" w:cs="Courier New"/>
          <w:color w:val="000000"/>
          <w:sz w:val="24"/>
          <w:szCs w:val="24"/>
          <w:lang w:val="en" w:eastAsia="en-US"/>
        </w:rPr>
        <w:t>)(</w:t>
      </w:r>
      <w:proofErr w:type="gramEnd"/>
      <w:r w:rsidRPr="00950974">
        <w:rPr>
          <w:rFonts w:ascii="Courier New" w:hAnsi="Courier New" w:cs="Courier New"/>
          <w:color w:val="000000"/>
          <w:sz w:val="24"/>
          <w:szCs w:val="24"/>
          <w:lang w:val="en" w:eastAsia="en-US"/>
        </w:rPr>
        <w:t>3), under a full and open competition.  A small business reserve shall not be used when the acquisition can be set aside, in total or in part.</w:t>
      </w:r>
    </w:p>
    <w:p w14:paraId="1E9FD852" w14:textId="77777777" w:rsidR="00950974" w:rsidRPr="00950974" w:rsidRDefault="00950974" w:rsidP="006E7270">
      <w:pPr>
        <w:tabs>
          <w:tab w:val="left" w:pos="720"/>
          <w:tab w:val="left" w:pos="1080"/>
          <w:tab w:val="left" w:pos="1440"/>
          <w:tab w:val="left" w:pos="1800"/>
        </w:tabs>
        <w:spacing w:line="480" w:lineRule="auto"/>
        <w:ind w:firstLine="720"/>
        <w:rPr>
          <w:rFonts w:ascii="Courier New" w:hAnsi="Courier New" w:cs="Courier New"/>
          <w:color w:val="000000"/>
          <w:sz w:val="24"/>
          <w:szCs w:val="24"/>
          <w:lang w:val="en" w:eastAsia="en-US"/>
        </w:rPr>
      </w:pPr>
      <w:r w:rsidRPr="00950974">
        <w:rPr>
          <w:rFonts w:ascii="Courier New" w:hAnsi="Courier New" w:cs="Courier New"/>
          <w:color w:val="000000"/>
          <w:sz w:val="24"/>
          <w:szCs w:val="24"/>
          <w:lang w:val="en" w:eastAsia="en-US"/>
        </w:rPr>
        <w:lastRenderedPageBreak/>
        <w:t>(b)</w:t>
      </w:r>
      <w:r w:rsidR="006E7270">
        <w:rPr>
          <w:rFonts w:ascii="Courier New" w:hAnsi="Courier New" w:cs="Courier New"/>
          <w:color w:val="000000"/>
          <w:sz w:val="24"/>
          <w:szCs w:val="24"/>
          <w:lang w:val="en" w:eastAsia="en-US"/>
        </w:rPr>
        <w:t xml:space="preserve"> </w:t>
      </w:r>
      <w:r w:rsidRPr="00950974">
        <w:rPr>
          <w:rFonts w:ascii="Courier New" w:hAnsi="Courier New" w:cs="Courier New"/>
          <w:color w:val="000000"/>
          <w:sz w:val="24"/>
          <w:szCs w:val="24"/>
          <w:lang w:val="en" w:eastAsia="en-US"/>
        </w:rPr>
        <w:t xml:space="preserve"> The contracting officer makes the determination to make a small business set-aside, in total or in part, or a reserve</w:t>
      </w:r>
      <w:r w:rsidR="006E7270">
        <w:rPr>
          <w:rFonts w:ascii="Courier New" w:hAnsi="Courier New" w:cs="Courier New"/>
          <w:color w:val="000000"/>
          <w:sz w:val="24"/>
          <w:szCs w:val="24"/>
          <w:lang w:val="en" w:eastAsia="en-US"/>
        </w:rPr>
        <w:t xml:space="preserve">.  </w:t>
      </w:r>
      <w:r w:rsidRPr="00950974">
        <w:rPr>
          <w:rFonts w:ascii="Courier New" w:hAnsi="Courier New" w:cs="Courier New"/>
          <w:color w:val="000000"/>
          <w:sz w:val="24"/>
          <w:szCs w:val="24"/>
          <w:lang w:val="en" w:eastAsia="en-US"/>
        </w:rPr>
        <w:t xml:space="preserve">The Small Business Administration (SBA) </w:t>
      </w:r>
      <w:r w:rsidR="00E666DB">
        <w:rPr>
          <w:rFonts w:ascii="Courier New" w:hAnsi="Courier New" w:cs="Courier New"/>
          <w:color w:val="000000"/>
          <w:sz w:val="24"/>
          <w:szCs w:val="24"/>
          <w:lang w:val="en" w:eastAsia="en-US"/>
        </w:rPr>
        <w:t>procurement center representative (</w:t>
      </w:r>
      <w:r w:rsidRPr="00950974">
        <w:rPr>
          <w:rFonts w:ascii="Courier New" w:hAnsi="Courier New" w:cs="Courier New"/>
          <w:color w:val="000000"/>
          <w:sz w:val="24"/>
          <w:szCs w:val="24"/>
          <w:lang w:val="en" w:eastAsia="en-US"/>
        </w:rPr>
        <w:t>PCR</w:t>
      </w:r>
      <w:r w:rsidR="00E666DB">
        <w:rPr>
          <w:rFonts w:ascii="Courier New" w:hAnsi="Courier New" w:cs="Courier New"/>
          <w:color w:val="000000"/>
          <w:sz w:val="24"/>
          <w:szCs w:val="24"/>
          <w:lang w:val="en" w:eastAsia="en-US"/>
        </w:rPr>
        <w:t>)</w:t>
      </w:r>
      <w:r w:rsidRPr="00950974">
        <w:rPr>
          <w:rFonts w:ascii="Courier New" w:hAnsi="Courier New" w:cs="Courier New"/>
          <w:color w:val="000000"/>
          <w:sz w:val="24"/>
          <w:szCs w:val="24"/>
          <w:lang w:val="en" w:eastAsia="en-US"/>
        </w:rPr>
        <w:t xml:space="preserve"> (or, if a PCR is not assigned, see 19.402(a)) may make a recommendation to the contracting officer.</w:t>
      </w:r>
    </w:p>
    <w:p w14:paraId="753A7A0F" w14:textId="77777777" w:rsidR="00950974" w:rsidRPr="00950974" w:rsidRDefault="00950974" w:rsidP="006E7270">
      <w:pPr>
        <w:tabs>
          <w:tab w:val="left" w:pos="720"/>
          <w:tab w:val="left" w:pos="1080"/>
          <w:tab w:val="left" w:pos="1440"/>
          <w:tab w:val="left" w:pos="1800"/>
        </w:tabs>
        <w:spacing w:line="480" w:lineRule="auto"/>
        <w:ind w:firstLine="720"/>
        <w:rPr>
          <w:rFonts w:ascii="Courier New" w:hAnsi="Courier New" w:cs="Courier New"/>
          <w:color w:val="000000"/>
          <w:sz w:val="24"/>
          <w:szCs w:val="24"/>
          <w:lang w:val="en" w:eastAsia="en-US"/>
        </w:rPr>
      </w:pPr>
      <w:r w:rsidRPr="00950974">
        <w:rPr>
          <w:rFonts w:ascii="Courier New" w:hAnsi="Courier New" w:cs="Courier New"/>
          <w:color w:val="000000"/>
          <w:sz w:val="24"/>
          <w:szCs w:val="24"/>
          <w:lang w:val="en" w:eastAsia="en-US"/>
        </w:rPr>
        <w:t>(c)</w:t>
      </w:r>
      <w:r w:rsidR="006E7270">
        <w:rPr>
          <w:rFonts w:ascii="Courier New" w:hAnsi="Courier New" w:cs="Courier New"/>
          <w:color w:val="000000"/>
          <w:sz w:val="24"/>
          <w:szCs w:val="24"/>
          <w:lang w:val="en" w:eastAsia="en-US"/>
        </w:rPr>
        <w:t xml:space="preserve"> </w:t>
      </w:r>
      <w:r w:rsidRPr="00950974">
        <w:rPr>
          <w:rFonts w:ascii="Courier New" w:hAnsi="Courier New" w:cs="Courier New"/>
          <w:color w:val="000000"/>
          <w:sz w:val="24"/>
          <w:szCs w:val="24"/>
          <w:lang w:val="en" w:eastAsia="en-US"/>
        </w:rPr>
        <w:t xml:space="preserve"> The contracting officer shall review acquisitions to determine if they can be set aside, in total or in part, or reserved for small business, giving consideration to the recommendations of agency personnel in the Office of Small and Disadvantaged Business Utilization, or for the Department of Defense, in the Office of Small Business Programs</w:t>
      </w:r>
      <w:r w:rsidR="006E7270">
        <w:rPr>
          <w:rFonts w:ascii="Courier New" w:hAnsi="Courier New" w:cs="Courier New"/>
          <w:color w:val="000000"/>
          <w:sz w:val="24"/>
          <w:szCs w:val="24"/>
          <w:lang w:val="en" w:eastAsia="en-US"/>
        </w:rPr>
        <w:t xml:space="preserve">. </w:t>
      </w:r>
      <w:r w:rsidRPr="00950974">
        <w:rPr>
          <w:rFonts w:ascii="Courier New" w:hAnsi="Courier New" w:cs="Courier New"/>
          <w:color w:val="000000"/>
          <w:sz w:val="24"/>
          <w:szCs w:val="24"/>
          <w:lang w:val="en" w:eastAsia="en-US"/>
        </w:rPr>
        <w:t xml:space="preserve"> Agencies may establish threshold levels for this review depending upon their needs.</w:t>
      </w:r>
    </w:p>
    <w:p w14:paraId="5F697B19" w14:textId="77777777" w:rsidR="00950974" w:rsidRPr="00950974" w:rsidRDefault="00950974" w:rsidP="006E7270">
      <w:pPr>
        <w:tabs>
          <w:tab w:val="left" w:pos="720"/>
          <w:tab w:val="left" w:pos="1080"/>
          <w:tab w:val="left" w:pos="1440"/>
          <w:tab w:val="left" w:pos="1800"/>
        </w:tabs>
        <w:spacing w:line="480" w:lineRule="auto"/>
        <w:ind w:firstLine="720"/>
        <w:rPr>
          <w:rFonts w:ascii="Courier New" w:hAnsi="Courier New" w:cs="Courier New"/>
          <w:color w:val="000000"/>
          <w:sz w:val="24"/>
          <w:szCs w:val="24"/>
          <w:lang w:val="en" w:eastAsia="en-US"/>
        </w:rPr>
      </w:pPr>
      <w:r w:rsidRPr="00950974">
        <w:rPr>
          <w:rFonts w:ascii="Courier New" w:hAnsi="Courier New" w:cs="Courier New"/>
          <w:color w:val="000000"/>
          <w:sz w:val="24"/>
          <w:szCs w:val="24"/>
          <w:lang w:val="en" w:eastAsia="en-US"/>
        </w:rPr>
        <w:t xml:space="preserve">(d) </w:t>
      </w:r>
      <w:r w:rsidR="006E7270">
        <w:rPr>
          <w:rFonts w:ascii="Courier New" w:hAnsi="Courier New" w:cs="Courier New"/>
          <w:color w:val="000000"/>
          <w:sz w:val="24"/>
          <w:szCs w:val="24"/>
          <w:lang w:val="en" w:eastAsia="en-US"/>
        </w:rPr>
        <w:t xml:space="preserve"> </w:t>
      </w:r>
      <w:r w:rsidRPr="00950974">
        <w:rPr>
          <w:rFonts w:ascii="Courier New" w:hAnsi="Courier New" w:cs="Courier New"/>
          <w:color w:val="000000"/>
          <w:sz w:val="24"/>
          <w:szCs w:val="24"/>
          <w:lang w:val="en" w:eastAsia="en-US"/>
        </w:rPr>
        <w:t>At the request of an SBA PCR (or, if a PCR is not assigned, see 19.402(a))</w:t>
      </w:r>
      <w:r w:rsidR="00E666DB">
        <w:rPr>
          <w:rFonts w:ascii="Courier New" w:hAnsi="Courier New" w:cs="Courier New"/>
          <w:color w:val="000000"/>
          <w:sz w:val="24"/>
          <w:szCs w:val="24"/>
          <w:lang w:val="en" w:eastAsia="en-US"/>
        </w:rPr>
        <w:t>,</w:t>
      </w:r>
      <w:r w:rsidRPr="00950974">
        <w:rPr>
          <w:rFonts w:ascii="Courier New" w:hAnsi="Courier New" w:cs="Courier New"/>
          <w:color w:val="000000"/>
          <w:sz w:val="24"/>
          <w:szCs w:val="24"/>
          <w:lang w:val="en" w:eastAsia="en-US"/>
        </w:rPr>
        <w:t xml:space="preserve"> the contracting officer shall make available for review at the contracting office (to the extent of the SBA representative’s security clearance) all proposed acquisitions in excess of the micro-purchase threshold that have not been unilaterally set aside for small business.</w:t>
      </w:r>
    </w:p>
    <w:p w14:paraId="6CA44C6A" w14:textId="77777777" w:rsidR="00950974" w:rsidRPr="00950974" w:rsidRDefault="00950974" w:rsidP="006E7270">
      <w:pPr>
        <w:tabs>
          <w:tab w:val="left" w:pos="720"/>
          <w:tab w:val="left" w:pos="1080"/>
          <w:tab w:val="left" w:pos="1440"/>
          <w:tab w:val="left" w:pos="1800"/>
        </w:tabs>
        <w:spacing w:line="480" w:lineRule="auto"/>
        <w:ind w:firstLine="720"/>
        <w:rPr>
          <w:rFonts w:ascii="Courier New" w:hAnsi="Courier New" w:cs="Courier New"/>
          <w:color w:val="000000"/>
          <w:sz w:val="24"/>
          <w:szCs w:val="24"/>
          <w:lang w:val="en" w:eastAsia="en-US"/>
        </w:rPr>
      </w:pPr>
      <w:r w:rsidRPr="00950974">
        <w:rPr>
          <w:rFonts w:ascii="Courier New" w:hAnsi="Courier New" w:cs="Courier New"/>
          <w:color w:val="000000"/>
          <w:sz w:val="24"/>
          <w:szCs w:val="24"/>
          <w:lang w:val="en" w:eastAsia="en-US"/>
        </w:rPr>
        <w:t xml:space="preserve">(e) </w:t>
      </w:r>
      <w:r w:rsidR="006E7270">
        <w:rPr>
          <w:rFonts w:ascii="Courier New" w:hAnsi="Courier New" w:cs="Courier New"/>
          <w:color w:val="000000"/>
          <w:sz w:val="24"/>
          <w:szCs w:val="24"/>
          <w:lang w:val="en" w:eastAsia="en-US"/>
        </w:rPr>
        <w:t xml:space="preserve"> </w:t>
      </w:r>
      <w:r w:rsidRPr="00950974">
        <w:rPr>
          <w:rFonts w:ascii="Courier New" w:hAnsi="Courier New" w:cs="Courier New"/>
          <w:color w:val="000000"/>
          <w:sz w:val="24"/>
          <w:szCs w:val="24"/>
          <w:lang w:val="en" w:eastAsia="en-US"/>
        </w:rPr>
        <w:t>All solicitations involving set-asides, in total or in part, or reserves shall specify the NAICS code(s) and corresponding size standard(s) (see 19.102).</w:t>
      </w:r>
    </w:p>
    <w:p w14:paraId="761472A5" w14:textId="77777777" w:rsidR="00950974" w:rsidRPr="00950974" w:rsidRDefault="00950974" w:rsidP="00750A60">
      <w:pPr>
        <w:tabs>
          <w:tab w:val="left" w:pos="720"/>
          <w:tab w:val="left" w:pos="1080"/>
          <w:tab w:val="left" w:pos="1440"/>
          <w:tab w:val="left" w:pos="1800"/>
        </w:tabs>
        <w:spacing w:line="480" w:lineRule="auto"/>
        <w:ind w:firstLine="720"/>
        <w:rPr>
          <w:rFonts w:ascii="Courier New" w:hAnsi="Courier New" w:cs="Courier New"/>
          <w:color w:val="000000"/>
          <w:sz w:val="24"/>
          <w:szCs w:val="24"/>
          <w:lang w:val="en" w:eastAsia="en-US"/>
        </w:rPr>
      </w:pPr>
      <w:r w:rsidRPr="00950974">
        <w:rPr>
          <w:rFonts w:ascii="Courier New" w:hAnsi="Courier New" w:cs="Courier New"/>
          <w:color w:val="000000"/>
          <w:sz w:val="24"/>
          <w:szCs w:val="24"/>
          <w:lang w:val="en" w:eastAsia="en-US"/>
        </w:rPr>
        <w:lastRenderedPageBreak/>
        <w:t xml:space="preserve">(f) </w:t>
      </w:r>
      <w:r w:rsidR="00750A60">
        <w:rPr>
          <w:rFonts w:ascii="Courier New" w:hAnsi="Courier New" w:cs="Courier New"/>
          <w:color w:val="000000"/>
          <w:sz w:val="24"/>
          <w:szCs w:val="24"/>
          <w:lang w:val="en" w:eastAsia="en-US"/>
        </w:rPr>
        <w:t xml:space="preserve"> </w:t>
      </w:r>
      <w:r w:rsidRPr="00950974">
        <w:rPr>
          <w:rFonts w:ascii="Courier New" w:hAnsi="Courier New" w:cs="Courier New"/>
          <w:color w:val="000000"/>
          <w:sz w:val="24"/>
          <w:szCs w:val="24"/>
          <w:lang w:val="en" w:eastAsia="en-US"/>
        </w:rPr>
        <w:t>Except as authorized by law, a contract may not be awarded as a result of a small business set-aside if the cost to the awarding agency exceeds the fair market price.</w:t>
      </w:r>
    </w:p>
    <w:p w14:paraId="097F12C4" w14:textId="77777777" w:rsidR="007B32D8" w:rsidRPr="007B32D8" w:rsidRDefault="00750A60" w:rsidP="00750A60">
      <w:pPr>
        <w:tabs>
          <w:tab w:val="left" w:pos="720"/>
          <w:tab w:val="left" w:pos="1080"/>
          <w:tab w:val="left" w:pos="1440"/>
          <w:tab w:val="left" w:pos="1800"/>
        </w:tabs>
        <w:spacing w:line="480" w:lineRule="auto"/>
        <w:ind w:firstLine="720"/>
        <w:rPr>
          <w:rFonts w:ascii="Courier New" w:eastAsia="Calibri" w:hAnsi="Courier New" w:cs="Courier New"/>
          <w:sz w:val="24"/>
          <w:szCs w:val="24"/>
          <w:lang w:val="en" w:eastAsia="en-US"/>
        </w:rPr>
      </w:pPr>
      <w:r>
        <w:rPr>
          <w:rFonts w:ascii="Courier New" w:hAnsi="Courier New" w:cs="Courier New"/>
          <w:color w:val="000000"/>
          <w:sz w:val="24"/>
          <w:szCs w:val="24"/>
          <w:lang w:val="en" w:eastAsia="en-US"/>
        </w:rPr>
        <w:t>(</w:t>
      </w:r>
      <w:r w:rsidR="00950974" w:rsidRPr="00950974">
        <w:rPr>
          <w:rFonts w:ascii="Courier New" w:hAnsi="Courier New" w:cs="Courier New"/>
          <w:color w:val="000000"/>
          <w:sz w:val="24"/>
          <w:szCs w:val="24"/>
          <w:lang w:val="en" w:eastAsia="en-US"/>
        </w:rPr>
        <w:t xml:space="preserve">g) </w:t>
      </w:r>
      <w:r>
        <w:rPr>
          <w:rFonts w:ascii="Courier New" w:hAnsi="Courier New" w:cs="Courier New"/>
          <w:color w:val="000000"/>
          <w:sz w:val="24"/>
          <w:szCs w:val="24"/>
          <w:lang w:val="en" w:eastAsia="en-US"/>
        </w:rPr>
        <w:t xml:space="preserve"> </w:t>
      </w:r>
      <w:r w:rsidR="00950974" w:rsidRPr="00950974">
        <w:rPr>
          <w:rFonts w:ascii="Courier New" w:hAnsi="Courier New" w:cs="Courier New"/>
          <w:color w:val="000000"/>
          <w:sz w:val="24"/>
          <w:szCs w:val="24"/>
          <w:lang w:val="en" w:eastAsia="en-US"/>
        </w:rPr>
        <w:t xml:space="preserve">For the applicability of the limitations on subcontracting and the </w:t>
      </w:r>
      <w:proofErr w:type="spellStart"/>
      <w:r w:rsidR="00950974" w:rsidRPr="00950974">
        <w:rPr>
          <w:rFonts w:ascii="Courier New" w:hAnsi="Courier New" w:cs="Courier New"/>
          <w:color w:val="000000"/>
          <w:sz w:val="24"/>
          <w:szCs w:val="24"/>
          <w:lang w:val="en" w:eastAsia="en-US"/>
        </w:rPr>
        <w:t>nonmanufacturer</w:t>
      </w:r>
      <w:proofErr w:type="spellEnd"/>
      <w:r w:rsidR="00950974" w:rsidRPr="00950974">
        <w:rPr>
          <w:rFonts w:ascii="Courier New" w:hAnsi="Courier New" w:cs="Courier New"/>
          <w:color w:val="000000"/>
          <w:sz w:val="24"/>
          <w:szCs w:val="24"/>
          <w:lang w:val="en" w:eastAsia="en-US"/>
        </w:rPr>
        <w:t xml:space="preserve"> rule, see 19.505</w:t>
      </w:r>
      <w:r w:rsidR="007B32D8" w:rsidRPr="007B32D8">
        <w:rPr>
          <w:rFonts w:ascii="Courier New" w:eastAsia="Calibri" w:hAnsi="Courier New" w:cs="Courier New"/>
          <w:sz w:val="24"/>
          <w:szCs w:val="24"/>
          <w:lang w:val="en" w:eastAsia="en-US"/>
        </w:rPr>
        <w:t>.</w:t>
      </w:r>
    </w:p>
    <w:p w14:paraId="6AFF8F31" w14:textId="6CC0465E" w:rsidR="006E0EDA" w:rsidRDefault="008B383B"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ins w:id="314" w:author="Brooks, E. Brad (OFR)" w:date="2020-02-13T16:10:00Z">
        <w:r w:rsidR="003B235B">
          <w:rPr>
            <w:rFonts w:ascii="Courier New" w:eastAsia="Calibri" w:hAnsi="Courier New" w:cs="Courier New"/>
            <w:sz w:val="24"/>
            <w:szCs w:val="24"/>
            <w:lang w:val="en" w:eastAsia="en-US"/>
          </w:rPr>
          <w:t>39</w:t>
        </w:r>
      </w:ins>
      <w:del w:id="315" w:author="Brooks, E. Brad (OFR)" w:date="2020-02-13T16:10:00Z">
        <w:r w:rsidR="00DD674A" w:rsidDel="003B235B">
          <w:rPr>
            <w:rFonts w:ascii="Courier New" w:eastAsia="Calibri" w:hAnsi="Courier New" w:cs="Courier New"/>
            <w:sz w:val="24"/>
            <w:szCs w:val="24"/>
            <w:lang w:val="en" w:eastAsia="en-US"/>
          </w:rPr>
          <w:delText>40</w:delText>
        </w:r>
      </w:del>
      <w:r w:rsidR="007B32D8" w:rsidRPr="007B32D8">
        <w:rPr>
          <w:rFonts w:ascii="Courier New" w:eastAsia="Calibri" w:hAnsi="Courier New" w:cs="Courier New"/>
          <w:sz w:val="24"/>
          <w:szCs w:val="24"/>
          <w:lang w:val="en" w:eastAsia="en-US"/>
        </w:rPr>
        <w:t>.  Amend section 19.502-1 by</w:t>
      </w:r>
      <w:r w:rsidR="00C06219">
        <w:rPr>
          <w:rFonts w:ascii="Courier New" w:eastAsia="Calibri" w:hAnsi="Courier New" w:cs="Courier New"/>
          <w:sz w:val="24"/>
          <w:szCs w:val="24"/>
          <w:lang w:val="en" w:eastAsia="en-US"/>
        </w:rPr>
        <w:t>—</w:t>
      </w:r>
    </w:p>
    <w:p w14:paraId="69252829" w14:textId="77777777" w:rsidR="006E0EDA" w:rsidRDefault="006E0EDA" w:rsidP="006E0EDA">
      <w:pPr>
        <w:tabs>
          <w:tab w:val="left" w:pos="720"/>
          <w:tab w:val="left" w:pos="1080"/>
          <w:tab w:val="left" w:pos="1440"/>
          <w:tab w:val="left" w:pos="1800"/>
        </w:tabs>
        <w:spacing w:line="480" w:lineRule="auto"/>
        <w:ind w:firstLine="1080"/>
        <w:rPr>
          <w:rFonts w:ascii="Courier New" w:eastAsia="Calibri" w:hAnsi="Courier New" w:cs="Courier New"/>
          <w:sz w:val="24"/>
          <w:szCs w:val="24"/>
          <w:lang w:val="en" w:eastAsia="en-US"/>
        </w:rPr>
      </w:pPr>
      <w:proofErr w:type="gramStart"/>
      <w:r>
        <w:rPr>
          <w:rFonts w:ascii="Courier New" w:eastAsia="Calibri" w:hAnsi="Courier New" w:cs="Courier New"/>
          <w:sz w:val="24"/>
          <w:szCs w:val="24"/>
          <w:lang w:val="en" w:eastAsia="en-US"/>
        </w:rPr>
        <w:t xml:space="preserve">a.  </w:t>
      </w:r>
      <w:r w:rsidRPr="006E0EDA">
        <w:rPr>
          <w:rFonts w:ascii="Courier New" w:eastAsia="Calibri" w:hAnsi="Courier New" w:cs="Courier New"/>
          <w:sz w:val="24"/>
          <w:szCs w:val="24"/>
          <w:lang w:val="en" w:eastAsia="en-US"/>
        </w:rPr>
        <w:t>Removing</w:t>
      </w:r>
      <w:proofErr w:type="gramEnd"/>
      <w:r w:rsidRPr="006E0EDA">
        <w:rPr>
          <w:rFonts w:ascii="Courier New" w:eastAsia="Calibri" w:hAnsi="Courier New" w:cs="Courier New"/>
          <w:sz w:val="24"/>
          <w:szCs w:val="24"/>
          <w:lang w:val="en" w:eastAsia="en-US"/>
        </w:rPr>
        <w:t xml:space="preserve"> from paragraph (a)(</w:t>
      </w:r>
      <w:r>
        <w:rPr>
          <w:rFonts w:ascii="Courier New" w:eastAsia="Calibri" w:hAnsi="Courier New" w:cs="Courier New"/>
          <w:sz w:val="24"/>
          <w:szCs w:val="24"/>
          <w:lang w:val="en" w:eastAsia="en-US"/>
        </w:rPr>
        <w:t>1</w:t>
      </w:r>
      <w:r w:rsidRPr="006E0EDA">
        <w:rPr>
          <w:rFonts w:ascii="Courier New" w:eastAsia="Calibri" w:hAnsi="Courier New" w:cs="Courier New"/>
          <w:sz w:val="24"/>
          <w:szCs w:val="24"/>
          <w:lang w:val="en" w:eastAsia="en-US"/>
        </w:rPr>
        <w:t>) “</w:t>
      </w:r>
      <w:r>
        <w:rPr>
          <w:rFonts w:ascii="Courier New" w:eastAsia="Calibri" w:hAnsi="Courier New" w:cs="Courier New"/>
          <w:sz w:val="24"/>
          <w:szCs w:val="24"/>
          <w:lang w:val="en" w:eastAsia="en-US"/>
        </w:rPr>
        <w:t>Nations</w:t>
      </w:r>
      <w:r w:rsidRPr="006E0EDA">
        <w:rPr>
          <w:rFonts w:ascii="Courier New" w:eastAsia="Calibri" w:hAnsi="Courier New" w:cs="Courier New"/>
          <w:sz w:val="24"/>
          <w:szCs w:val="24"/>
          <w:lang w:val="en" w:eastAsia="en-US"/>
        </w:rPr>
        <w:t>” and adding “</w:t>
      </w:r>
      <w:r>
        <w:rPr>
          <w:rFonts w:ascii="Courier New" w:eastAsia="Calibri" w:hAnsi="Courier New" w:cs="Courier New"/>
          <w:sz w:val="24"/>
          <w:szCs w:val="24"/>
          <w:lang w:val="en" w:eastAsia="en-US"/>
        </w:rPr>
        <w:t>Nation’s</w:t>
      </w:r>
      <w:r w:rsidRPr="006E0EDA">
        <w:rPr>
          <w:rFonts w:ascii="Courier New" w:eastAsia="Calibri" w:hAnsi="Courier New" w:cs="Courier New"/>
          <w:sz w:val="24"/>
          <w:szCs w:val="24"/>
          <w:lang w:val="en" w:eastAsia="en-US"/>
        </w:rPr>
        <w:t>” in its place</w:t>
      </w:r>
      <w:r w:rsidR="005057E1">
        <w:rPr>
          <w:rFonts w:ascii="Courier New" w:eastAsia="Calibri" w:hAnsi="Courier New" w:cs="Courier New"/>
          <w:sz w:val="24"/>
          <w:szCs w:val="24"/>
          <w:lang w:val="en" w:eastAsia="en-US"/>
        </w:rPr>
        <w:t>;</w:t>
      </w:r>
    </w:p>
    <w:p w14:paraId="51829352" w14:textId="77777777" w:rsidR="006E0EDA" w:rsidRDefault="006E0EDA" w:rsidP="006E0EDA">
      <w:pPr>
        <w:tabs>
          <w:tab w:val="left" w:pos="720"/>
          <w:tab w:val="left" w:pos="1080"/>
          <w:tab w:val="left" w:pos="1440"/>
          <w:tab w:val="left" w:pos="1800"/>
        </w:tabs>
        <w:spacing w:line="480" w:lineRule="auto"/>
        <w:ind w:firstLine="1080"/>
        <w:rPr>
          <w:rFonts w:ascii="Courier New" w:eastAsia="Calibri" w:hAnsi="Courier New" w:cs="Courier New"/>
          <w:sz w:val="24"/>
          <w:szCs w:val="24"/>
          <w:lang w:val="en" w:eastAsia="en-US"/>
        </w:rPr>
      </w:pPr>
      <w:proofErr w:type="gramStart"/>
      <w:r>
        <w:rPr>
          <w:rFonts w:ascii="Courier New" w:eastAsia="Calibri" w:hAnsi="Courier New" w:cs="Courier New"/>
          <w:sz w:val="24"/>
          <w:szCs w:val="24"/>
          <w:lang w:val="en" w:eastAsia="en-US"/>
        </w:rPr>
        <w:t>b.  R</w:t>
      </w:r>
      <w:r w:rsidR="007B32D8" w:rsidRPr="007B32D8">
        <w:rPr>
          <w:rFonts w:ascii="Courier New" w:eastAsia="Calibri" w:hAnsi="Courier New" w:cs="Courier New"/>
          <w:sz w:val="24"/>
          <w:szCs w:val="24"/>
          <w:lang w:val="en" w:eastAsia="en-US"/>
        </w:rPr>
        <w:t>emoving</w:t>
      </w:r>
      <w:proofErr w:type="gramEnd"/>
      <w:r w:rsidR="007B32D8" w:rsidRPr="007B32D8">
        <w:rPr>
          <w:rFonts w:ascii="Courier New" w:eastAsia="Calibri" w:hAnsi="Courier New" w:cs="Courier New"/>
          <w:sz w:val="24"/>
          <w:szCs w:val="24"/>
          <w:lang w:val="en" w:eastAsia="en-US"/>
        </w:rPr>
        <w:t xml:space="preserve"> from paragraph (a)(2) “category”</w:t>
      </w:r>
      <w:r>
        <w:rPr>
          <w:rFonts w:ascii="Courier New" w:eastAsia="Calibri" w:hAnsi="Courier New" w:cs="Courier New"/>
          <w:sz w:val="24"/>
          <w:szCs w:val="24"/>
          <w:lang w:val="en" w:eastAsia="en-US"/>
        </w:rPr>
        <w:t>; and</w:t>
      </w:r>
    </w:p>
    <w:p w14:paraId="6BF68ABF" w14:textId="77777777" w:rsidR="00D930F4" w:rsidRDefault="006E0EDA" w:rsidP="006E0EDA">
      <w:pPr>
        <w:tabs>
          <w:tab w:val="left" w:pos="720"/>
          <w:tab w:val="left" w:pos="1080"/>
          <w:tab w:val="left" w:pos="1440"/>
          <w:tab w:val="left" w:pos="1800"/>
        </w:tabs>
        <w:spacing w:line="480" w:lineRule="auto"/>
        <w:ind w:firstLine="1080"/>
        <w:rPr>
          <w:ins w:id="316" w:author="Brooks, E. Brad (OFR)" w:date="2020-02-07T13:15:00Z"/>
          <w:rFonts w:ascii="Courier New" w:eastAsia="Calibri" w:hAnsi="Courier New" w:cs="Courier New"/>
          <w:sz w:val="24"/>
          <w:szCs w:val="24"/>
          <w:lang w:val="en" w:eastAsia="en-US"/>
        </w:rPr>
      </w:pPr>
      <w:proofErr w:type="gramStart"/>
      <w:r>
        <w:rPr>
          <w:rFonts w:ascii="Courier New" w:eastAsia="Calibri" w:hAnsi="Courier New" w:cs="Courier New"/>
          <w:sz w:val="24"/>
          <w:szCs w:val="24"/>
          <w:lang w:val="en" w:eastAsia="en-US"/>
        </w:rPr>
        <w:t>c.  R</w:t>
      </w:r>
      <w:r w:rsidR="007B32D8" w:rsidRPr="007B32D8">
        <w:rPr>
          <w:rFonts w:ascii="Courier New" w:eastAsia="Calibri" w:hAnsi="Courier New" w:cs="Courier New"/>
          <w:sz w:val="24"/>
          <w:szCs w:val="24"/>
          <w:lang w:val="en" w:eastAsia="en-US"/>
        </w:rPr>
        <w:t>evising</w:t>
      </w:r>
      <w:proofErr w:type="gramEnd"/>
      <w:r w:rsidR="007B32D8" w:rsidRPr="007B32D8">
        <w:rPr>
          <w:rFonts w:ascii="Courier New" w:eastAsia="Calibri" w:hAnsi="Courier New" w:cs="Courier New"/>
          <w:sz w:val="24"/>
          <w:szCs w:val="24"/>
          <w:lang w:val="en" w:eastAsia="en-US"/>
        </w:rPr>
        <w:t xml:space="preserve"> paragraph (b)</w:t>
      </w:r>
      <w:ins w:id="317" w:author="Brooks, E. Brad (OFR)" w:date="2020-02-07T13:15:00Z">
        <w:r w:rsidR="00D930F4">
          <w:rPr>
            <w:rFonts w:ascii="Courier New" w:eastAsia="Calibri" w:hAnsi="Courier New" w:cs="Courier New"/>
            <w:sz w:val="24"/>
            <w:szCs w:val="24"/>
            <w:lang w:val="en" w:eastAsia="en-US"/>
          </w:rPr>
          <w:t>.</w:t>
        </w:r>
      </w:ins>
    </w:p>
    <w:p w14:paraId="195A963F" w14:textId="76468BEA" w:rsidR="007B32D8" w:rsidRPr="007B32D8" w:rsidRDefault="00D930F4" w:rsidP="006E0EDA">
      <w:pPr>
        <w:tabs>
          <w:tab w:val="left" w:pos="720"/>
          <w:tab w:val="left" w:pos="1080"/>
          <w:tab w:val="left" w:pos="1440"/>
          <w:tab w:val="left" w:pos="1800"/>
        </w:tabs>
        <w:spacing w:line="480" w:lineRule="auto"/>
        <w:ind w:firstLine="1080"/>
        <w:rPr>
          <w:rFonts w:ascii="Courier New" w:eastAsia="Calibri" w:hAnsi="Courier New" w:cs="Courier New"/>
          <w:sz w:val="24"/>
          <w:szCs w:val="24"/>
          <w:lang w:val="en" w:eastAsia="en-US"/>
        </w:rPr>
      </w:pPr>
      <w:ins w:id="318" w:author="Brooks, E. Brad (OFR)" w:date="2020-02-07T13:16:00Z">
        <w:r>
          <w:rPr>
            <w:rFonts w:ascii="Courier New" w:eastAsia="Calibri" w:hAnsi="Courier New" w:cs="Courier New"/>
            <w:sz w:val="24"/>
            <w:szCs w:val="24"/>
            <w:lang w:val="en" w:eastAsia="en-US"/>
          </w:rPr>
          <w:t>The revision</w:t>
        </w:r>
      </w:ins>
      <w:del w:id="319" w:author="Brooks, E. Brad (OFR)" w:date="2020-02-07T13:16:00Z">
        <w:r w:rsidR="007B32D8" w:rsidRPr="007B32D8" w:rsidDel="00D930F4">
          <w:rPr>
            <w:rFonts w:ascii="Courier New" w:eastAsia="Calibri" w:hAnsi="Courier New" w:cs="Courier New"/>
            <w:sz w:val="24"/>
            <w:szCs w:val="24"/>
            <w:lang w:val="en" w:eastAsia="en-US"/>
          </w:rPr>
          <w:delText xml:space="preserve"> to</w:delText>
        </w:r>
      </w:del>
      <w:r w:rsidR="007B32D8" w:rsidRPr="007B32D8">
        <w:rPr>
          <w:rFonts w:ascii="Courier New" w:eastAsia="Calibri" w:hAnsi="Courier New" w:cs="Courier New"/>
          <w:sz w:val="24"/>
          <w:szCs w:val="24"/>
          <w:lang w:val="en" w:eastAsia="en-US"/>
        </w:rPr>
        <w:t xml:space="preserve"> read</w:t>
      </w:r>
      <w:ins w:id="320" w:author="Brooks, E. Brad (OFR)" w:date="2020-02-07T13:16:00Z">
        <w:r>
          <w:rPr>
            <w:rFonts w:ascii="Courier New" w:eastAsia="Calibri" w:hAnsi="Courier New" w:cs="Courier New"/>
            <w:sz w:val="24"/>
            <w:szCs w:val="24"/>
            <w:lang w:val="en" w:eastAsia="en-US"/>
          </w:rPr>
          <w:t>s</w:t>
        </w:r>
      </w:ins>
      <w:r w:rsidR="007B32D8" w:rsidRPr="007B32D8">
        <w:rPr>
          <w:rFonts w:ascii="Courier New" w:eastAsia="Calibri" w:hAnsi="Courier New" w:cs="Courier New"/>
          <w:sz w:val="24"/>
          <w:szCs w:val="24"/>
          <w:lang w:val="en" w:eastAsia="en-US"/>
        </w:rPr>
        <w:t xml:space="preserve"> as follows:</w:t>
      </w:r>
    </w:p>
    <w:p w14:paraId="4342A01D" w14:textId="77777777" w:rsidR="007B32D8" w:rsidRPr="007B32D8" w:rsidRDefault="00C06219" w:rsidP="007B32D8">
      <w:pPr>
        <w:spacing w:line="480" w:lineRule="auto"/>
        <w:outlineLvl w:val="2"/>
        <w:rPr>
          <w:rFonts w:ascii="Courier New" w:hAnsi="Courier New" w:cs="Courier New"/>
          <w:b/>
          <w:bCs/>
          <w:color w:val="000000"/>
          <w:sz w:val="24"/>
          <w:szCs w:val="24"/>
          <w:lang w:val="en" w:eastAsia="en-US"/>
        </w:rPr>
      </w:pPr>
      <w:r>
        <w:rPr>
          <w:rFonts w:ascii="Courier New" w:hAnsi="Courier New" w:cs="Courier New"/>
          <w:b/>
          <w:bCs/>
          <w:color w:val="000000"/>
          <w:sz w:val="24"/>
          <w:szCs w:val="24"/>
          <w:lang w:val="en" w:eastAsia="en-US"/>
        </w:rPr>
        <w:t>19.502-</w:t>
      </w:r>
      <w:proofErr w:type="gramStart"/>
      <w:r>
        <w:rPr>
          <w:rFonts w:ascii="Courier New" w:hAnsi="Courier New" w:cs="Courier New"/>
          <w:b/>
          <w:bCs/>
          <w:color w:val="000000"/>
          <w:sz w:val="24"/>
          <w:szCs w:val="24"/>
          <w:lang w:val="en" w:eastAsia="en-US"/>
        </w:rPr>
        <w:t xml:space="preserve">1  </w:t>
      </w:r>
      <w:r w:rsidR="007B32D8" w:rsidRPr="007B32D8">
        <w:rPr>
          <w:rFonts w:ascii="Courier New" w:hAnsi="Courier New" w:cs="Courier New"/>
          <w:b/>
          <w:bCs/>
          <w:color w:val="000000"/>
          <w:sz w:val="24"/>
          <w:szCs w:val="24"/>
          <w:lang w:val="en" w:eastAsia="en-US"/>
        </w:rPr>
        <w:t>Requirements</w:t>
      </w:r>
      <w:proofErr w:type="gramEnd"/>
      <w:r w:rsidR="007B32D8" w:rsidRPr="007B32D8">
        <w:rPr>
          <w:rFonts w:ascii="Courier New" w:hAnsi="Courier New" w:cs="Courier New"/>
          <w:b/>
          <w:bCs/>
          <w:color w:val="000000"/>
          <w:sz w:val="24"/>
          <w:szCs w:val="24"/>
          <w:lang w:val="en" w:eastAsia="en-US"/>
        </w:rPr>
        <w:t xml:space="preserve"> for setting aside acquisitions.</w:t>
      </w:r>
    </w:p>
    <w:p w14:paraId="6E055F56" w14:textId="77777777" w:rsidR="007B32D8" w:rsidRPr="007B32D8" w:rsidRDefault="007B32D8" w:rsidP="007B32D8">
      <w:pPr>
        <w:tabs>
          <w:tab w:val="left" w:pos="720"/>
          <w:tab w:val="left" w:pos="1080"/>
          <w:tab w:val="left" w:pos="1440"/>
          <w:tab w:val="left" w:pos="1800"/>
        </w:tabs>
        <w:spacing w:line="480" w:lineRule="auto"/>
        <w:outlineLvl w:val="2"/>
        <w:rPr>
          <w:rFonts w:ascii="Courier New" w:hAnsi="Courier New" w:cs="Courier New"/>
          <w:bCs/>
          <w:color w:val="000000"/>
          <w:sz w:val="24"/>
          <w:szCs w:val="24"/>
          <w:lang w:val="en" w:eastAsia="en-US"/>
        </w:rPr>
      </w:pPr>
      <w:r w:rsidRPr="007B32D8">
        <w:rPr>
          <w:rFonts w:ascii="Courier New" w:hAnsi="Courier New" w:cs="Courier New"/>
          <w:bCs/>
          <w:color w:val="000000"/>
          <w:sz w:val="24"/>
          <w:szCs w:val="24"/>
          <w:lang w:val="en" w:eastAsia="en-US"/>
        </w:rPr>
        <w:t xml:space="preserve">* </w:t>
      </w:r>
      <w:r w:rsidR="00DD674A">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DD674A">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DD674A">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DD674A">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w:t>
      </w:r>
    </w:p>
    <w:p w14:paraId="5F27482C"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bookmarkStart w:id="321" w:name="wp1086837"/>
      <w:bookmarkStart w:id="322" w:name="wp1086840"/>
      <w:bookmarkEnd w:id="321"/>
      <w:bookmarkEnd w:id="322"/>
      <w:r w:rsidRPr="007B32D8">
        <w:rPr>
          <w:rFonts w:ascii="Courier New" w:hAnsi="Courier New" w:cs="Courier New"/>
          <w:color w:val="000000"/>
          <w:sz w:val="24"/>
          <w:szCs w:val="24"/>
          <w:lang w:val="en" w:eastAsia="en-US"/>
        </w:rPr>
        <w:tab/>
        <w:t>(b)  This requirement does not apply to purchases of $3,500 or less ($20,000 or less for acquisitions as described in 13.201(g</w:t>
      </w:r>
      <w:proofErr w:type="gramStart"/>
      <w:r w:rsidRPr="007B32D8">
        <w:rPr>
          <w:rFonts w:ascii="Courier New" w:hAnsi="Courier New" w:cs="Courier New"/>
          <w:color w:val="000000"/>
          <w:sz w:val="24"/>
          <w:szCs w:val="24"/>
          <w:lang w:val="en" w:eastAsia="en-US"/>
        </w:rPr>
        <w:t>)(</w:t>
      </w:r>
      <w:proofErr w:type="gramEnd"/>
      <w:r w:rsidRPr="007B32D8">
        <w:rPr>
          <w:rFonts w:ascii="Courier New" w:hAnsi="Courier New" w:cs="Courier New"/>
          <w:color w:val="000000"/>
          <w:sz w:val="24"/>
          <w:szCs w:val="24"/>
          <w:lang w:val="en" w:eastAsia="en-US"/>
        </w:rPr>
        <w:t>1)), or purchases f</w:t>
      </w:r>
      <w:r w:rsidR="006E0EDA">
        <w:rPr>
          <w:rFonts w:ascii="Courier New" w:hAnsi="Courier New" w:cs="Courier New"/>
          <w:color w:val="000000"/>
          <w:sz w:val="24"/>
          <w:szCs w:val="24"/>
          <w:lang w:val="en" w:eastAsia="en-US"/>
        </w:rPr>
        <w:t xml:space="preserve">rom required sources under part </w:t>
      </w:r>
      <w:r w:rsidRPr="007B32D8">
        <w:rPr>
          <w:rFonts w:ascii="Courier New" w:hAnsi="Courier New" w:cs="Courier New"/>
          <w:color w:val="000000"/>
          <w:sz w:val="24"/>
          <w:szCs w:val="24"/>
          <w:lang w:val="en" w:eastAsia="en-US"/>
        </w:rPr>
        <w:t>8 (</w:t>
      </w:r>
      <w:r w:rsidRPr="006E0EDA">
        <w:rPr>
          <w:rFonts w:ascii="Courier New" w:hAnsi="Courier New" w:cs="Courier New"/>
          <w:iCs/>
          <w:color w:val="000000"/>
          <w:sz w:val="24"/>
          <w:szCs w:val="24"/>
          <w:u w:val="single"/>
          <w:lang w:val="en" w:eastAsia="en-US"/>
        </w:rPr>
        <w:t>e.g</w:t>
      </w:r>
      <w:r w:rsidRPr="006E0EDA">
        <w:rPr>
          <w:rFonts w:ascii="Courier New" w:hAnsi="Courier New" w:cs="Courier New"/>
          <w:i/>
          <w:iCs/>
          <w:color w:val="000000"/>
          <w:sz w:val="24"/>
          <w:szCs w:val="24"/>
          <w:u w:val="single"/>
          <w:lang w:val="en" w:eastAsia="en-US"/>
        </w:rPr>
        <w:t>.</w:t>
      </w:r>
      <w:r w:rsidRPr="007B32D8">
        <w:rPr>
          <w:rFonts w:ascii="Courier New" w:hAnsi="Courier New" w:cs="Courier New"/>
          <w:i/>
          <w:iCs/>
          <w:color w:val="000000"/>
          <w:sz w:val="24"/>
          <w:szCs w:val="24"/>
          <w:lang w:val="en" w:eastAsia="en-US"/>
        </w:rPr>
        <w:t>,</w:t>
      </w:r>
      <w:r w:rsidR="006E0EDA">
        <w:rPr>
          <w:rFonts w:ascii="Courier New" w:hAnsi="Courier New" w:cs="Courier New"/>
          <w:i/>
          <w:iCs/>
          <w:color w:val="000000"/>
          <w:sz w:val="24"/>
          <w:szCs w:val="24"/>
          <w:lang w:val="en" w:eastAsia="en-US"/>
        </w:rPr>
        <w:t xml:space="preserve"> </w:t>
      </w:r>
      <w:r w:rsidRPr="007B32D8">
        <w:rPr>
          <w:rFonts w:ascii="Courier New" w:hAnsi="Courier New" w:cs="Courier New"/>
          <w:color w:val="000000"/>
          <w:sz w:val="24"/>
          <w:szCs w:val="24"/>
          <w:lang w:val="en" w:eastAsia="en-US"/>
        </w:rPr>
        <w:t>Committee for Purchase From People Who are Blind or Severely Disabled).</w:t>
      </w:r>
    </w:p>
    <w:p w14:paraId="669F912E" w14:textId="2758712C" w:rsidR="00D930F4" w:rsidRDefault="008B383B" w:rsidP="007B32D8">
      <w:pPr>
        <w:tabs>
          <w:tab w:val="left" w:pos="720"/>
          <w:tab w:val="left" w:pos="1080"/>
          <w:tab w:val="left" w:pos="1440"/>
          <w:tab w:val="left" w:pos="1800"/>
        </w:tabs>
        <w:spacing w:line="480" w:lineRule="auto"/>
        <w:rPr>
          <w:ins w:id="323" w:author="Brooks, E. Brad (OFR)" w:date="2020-02-07T13:17:00Z"/>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t>4</w:t>
      </w:r>
      <w:ins w:id="324" w:author="Brooks, E. Brad (OFR)" w:date="2020-02-13T16:10:00Z">
        <w:r w:rsidR="003B235B">
          <w:rPr>
            <w:rFonts w:ascii="Courier New" w:eastAsia="Calibri" w:hAnsi="Courier New" w:cs="Courier New"/>
            <w:sz w:val="24"/>
            <w:szCs w:val="24"/>
            <w:lang w:val="en" w:eastAsia="en-US"/>
          </w:rPr>
          <w:t>0</w:t>
        </w:r>
      </w:ins>
      <w:del w:id="325" w:author="Brooks, E. Brad (OFR)" w:date="2020-02-13T16:10:00Z">
        <w:r w:rsidR="00DD674A" w:rsidDel="003B235B">
          <w:rPr>
            <w:rFonts w:ascii="Courier New" w:eastAsia="Calibri" w:hAnsi="Courier New" w:cs="Courier New"/>
            <w:sz w:val="24"/>
            <w:szCs w:val="24"/>
            <w:lang w:val="en" w:eastAsia="en-US"/>
          </w:rPr>
          <w:delText>1</w:delText>
        </w:r>
      </w:del>
      <w:r w:rsidR="007B32D8" w:rsidRPr="007B32D8">
        <w:rPr>
          <w:rFonts w:ascii="Courier New" w:eastAsia="Calibri" w:hAnsi="Courier New" w:cs="Courier New"/>
          <w:sz w:val="24"/>
          <w:szCs w:val="24"/>
          <w:lang w:val="en" w:eastAsia="en-US"/>
        </w:rPr>
        <w:t>.  Amend section 19.502-2 by revising paragraphs (a)</w:t>
      </w:r>
      <w:ins w:id="326" w:author="Brooks, E. Brad (OFR)" w:date="2020-02-07T13:17:00Z">
        <w:r w:rsidR="00D930F4">
          <w:rPr>
            <w:rFonts w:ascii="Courier New" w:eastAsia="Calibri" w:hAnsi="Courier New" w:cs="Courier New"/>
            <w:sz w:val="24"/>
            <w:szCs w:val="24"/>
            <w:lang w:val="en" w:eastAsia="en-US"/>
          </w:rPr>
          <w:t xml:space="preserve"> and</w:t>
        </w:r>
      </w:ins>
      <w:del w:id="327" w:author="Brooks, E. Brad (OFR)" w:date="2020-02-07T13:17:00Z">
        <w:r w:rsidR="007B32D8" w:rsidRPr="007B32D8" w:rsidDel="00D930F4">
          <w:rPr>
            <w:rFonts w:ascii="Courier New" w:eastAsia="Calibri" w:hAnsi="Courier New" w:cs="Courier New"/>
            <w:sz w:val="24"/>
            <w:szCs w:val="24"/>
            <w:lang w:val="en" w:eastAsia="en-US"/>
          </w:rPr>
          <w:delText>,</w:delText>
        </w:r>
      </w:del>
      <w:r w:rsidR="007B32D8" w:rsidRPr="007B32D8">
        <w:rPr>
          <w:rFonts w:ascii="Courier New" w:eastAsia="Calibri" w:hAnsi="Courier New" w:cs="Courier New"/>
          <w:sz w:val="24"/>
          <w:szCs w:val="24"/>
          <w:lang w:val="en" w:eastAsia="en-US"/>
        </w:rPr>
        <w:t xml:space="preserve"> (b</w:t>
      </w:r>
      <w:proofErr w:type="gramStart"/>
      <w:r w:rsidR="007B32D8" w:rsidRPr="007B32D8">
        <w:rPr>
          <w:rFonts w:ascii="Courier New" w:eastAsia="Calibri" w:hAnsi="Courier New" w:cs="Courier New"/>
          <w:sz w:val="24"/>
          <w:szCs w:val="24"/>
          <w:lang w:val="en" w:eastAsia="en-US"/>
        </w:rPr>
        <w:t>)(</w:t>
      </w:r>
      <w:proofErr w:type="gramEnd"/>
      <w:r w:rsidR="007B32D8" w:rsidRPr="007B32D8">
        <w:rPr>
          <w:rFonts w:ascii="Courier New" w:eastAsia="Calibri" w:hAnsi="Courier New" w:cs="Courier New"/>
          <w:sz w:val="24"/>
          <w:szCs w:val="24"/>
          <w:lang w:val="en" w:eastAsia="en-US"/>
        </w:rPr>
        <w:t>1)</w:t>
      </w:r>
      <w:del w:id="328" w:author="Brooks, E. Brad (OFR)" w:date="2020-02-07T13:17:00Z">
        <w:r w:rsidR="007B32D8" w:rsidRPr="007B32D8" w:rsidDel="00D930F4">
          <w:rPr>
            <w:rFonts w:ascii="Courier New" w:eastAsia="Calibri" w:hAnsi="Courier New" w:cs="Courier New"/>
            <w:sz w:val="24"/>
            <w:szCs w:val="24"/>
            <w:lang w:val="en" w:eastAsia="en-US"/>
          </w:rPr>
          <w:delText>,</w:delText>
        </w:r>
      </w:del>
      <w:r w:rsidR="007B32D8" w:rsidRPr="007B32D8">
        <w:rPr>
          <w:rFonts w:ascii="Courier New" w:eastAsia="Calibri" w:hAnsi="Courier New" w:cs="Courier New"/>
          <w:sz w:val="24"/>
          <w:szCs w:val="24"/>
          <w:lang w:val="en" w:eastAsia="en-US"/>
        </w:rPr>
        <w:t xml:space="preserve"> and </w:t>
      </w:r>
      <w:del w:id="329" w:author="Brooks, E. Brad (OFR)" w:date="2020-02-07T13:17:00Z">
        <w:r w:rsidR="007B32D8" w:rsidRPr="007B32D8" w:rsidDel="00D930F4">
          <w:rPr>
            <w:rFonts w:ascii="Courier New" w:eastAsia="Calibri" w:hAnsi="Courier New" w:cs="Courier New"/>
            <w:sz w:val="24"/>
            <w:szCs w:val="24"/>
            <w:lang w:val="en" w:eastAsia="en-US"/>
          </w:rPr>
          <w:delText>(b)</w:delText>
        </w:r>
      </w:del>
      <w:r w:rsidR="007B32D8" w:rsidRPr="007B32D8">
        <w:rPr>
          <w:rFonts w:ascii="Courier New" w:eastAsia="Calibri" w:hAnsi="Courier New" w:cs="Courier New"/>
          <w:sz w:val="24"/>
          <w:szCs w:val="24"/>
          <w:lang w:val="en" w:eastAsia="en-US"/>
        </w:rPr>
        <w:t>(2)</w:t>
      </w:r>
      <w:del w:id="330" w:author="Brooks, E. Brad (OFR)" w:date="2020-02-07T13:17:00Z">
        <w:r w:rsidR="007B32D8" w:rsidRPr="007B32D8" w:rsidDel="00D930F4">
          <w:rPr>
            <w:rFonts w:ascii="Courier New" w:eastAsia="Calibri" w:hAnsi="Courier New" w:cs="Courier New"/>
            <w:sz w:val="24"/>
            <w:szCs w:val="24"/>
            <w:lang w:val="en" w:eastAsia="en-US"/>
          </w:rPr>
          <w:delText>;</w:delText>
        </w:r>
      </w:del>
      <w:r w:rsidR="007B32D8" w:rsidRPr="007B32D8">
        <w:rPr>
          <w:rFonts w:ascii="Courier New" w:eastAsia="Calibri" w:hAnsi="Courier New" w:cs="Courier New"/>
          <w:sz w:val="24"/>
          <w:szCs w:val="24"/>
          <w:lang w:val="en" w:eastAsia="en-US"/>
        </w:rPr>
        <w:t xml:space="preserve"> and removing paragraph (c). </w:t>
      </w:r>
    </w:p>
    <w:p w14:paraId="0108A96A" w14:textId="0CC2FDB8" w:rsidR="007B32D8" w:rsidRPr="007B32D8" w:rsidRDefault="00D930F4"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ins w:id="331" w:author="Brooks, E. Brad (OFR)" w:date="2020-02-07T13:17:00Z">
        <w:r>
          <w:rPr>
            <w:rFonts w:ascii="Courier New" w:eastAsia="Calibri" w:hAnsi="Courier New" w:cs="Courier New"/>
            <w:sz w:val="24"/>
            <w:szCs w:val="24"/>
            <w:lang w:val="en" w:eastAsia="en-US"/>
          </w:rPr>
          <w:tab/>
        </w:r>
      </w:ins>
      <w:r w:rsidR="007B32D8" w:rsidRPr="007B32D8">
        <w:rPr>
          <w:rFonts w:ascii="Courier New" w:eastAsia="Calibri" w:hAnsi="Courier New" w:cs="Courier New"/>
          <w:sz w:val="24"/>
          <w:szCs w:val="24"/>
          <w:lang w:val="en" w:eastAsia="en-US"/>
        </w:rPr>
        <w:t xml:space="preserve">The </w:t>
      </w:r>
      <w:del w:id="332" w:author="Brooks, E. Brad (OFR)" w:date="2020-02-07T13:17:00Z">
        <w:r w:rsidR="007B32D8" w:rsidRPr="007B32D8" w:rsidDel="00D930F4">
          <w:rPr>
            <w:rFonts w:ascii="Courier New" w:eastAsia="Calibri" w:hAnsi="Courier New" w:cs="Courier New"/>
            <w:sz w:val="24"/>
            <w:szCs w:val="24"/>
            <w:lang w:val="en" w:eastAsia="en-US"/>
          </w:rPr>
          <w:delText>revised text reads</w:delText>
        </w:r>
      </w:del>
      <w:ins w:id="333" w:author="Brooks, E. Brad (OFR)" w:date="2020-02-07T13:17:00Z">
        <w:r>
          <w:rPr>
            <w:rFonts w:ascii="Courier New" w:eastAsia="Calibri" w:hAnsi="Courier New" w:cs="Courier New"/>
            <w:sz w:val="24"/>
            <w:szCs w:val="24"/>
            <w:lang w:val="en" w:eastAsia="en-US"/>
          </w:rPr>
          <w:t>revisions read</w:t>
        </w:r>
      </w:ins>
      <w:r w:rsidR="007B32D8" w:rsidRPr="007B32D8">
        <w:rPr>
          <w:rFonts w:ascii="Courier New" w:eastAsia="Calibri" w:hAnsi="Courier New" w:cs="Courier New"/>
          <w:sz w:val="24"/>
          <w:szCs w:val="24"/>
          <w:lang w:val="en" w:eastAsia="en-US"/>
        </w:rPr>
        <w:t xml:space="preserve"> as follows:</w:t>
      </w:r>
    </w:p>
    <w:p w14:paraId="4457EA6D" w14:textId="77777777" w:rsidR="007B32D8" w:rsidRPr="007B32D8" w:rsidRDefault="00AC4DD6" w:rsidP="007B32D8">
      <w:pPr>
        <w:spacing w:line="480" w:lineRule="auto"/>
        <w:outlineLvl w:val="2"/>
        <w:rPr>
          <w:rFonts w:ascii="Courier New" w:hAnsi="Courier New" w:cs="Courier New"/>
          <w:b/>
          <w:bCs/>
          <w:color w:val="000000"/>
          <w:sz w:val="24"/>
          <w:szCs w:val="24"/>
          <w:lang w:val="en" w:eastAsia="en-US"/>
        </w:rPr>
      </w:pPr>
      <w:r>
        <w:rPr>
          <w:rFonts w:ascii="Courier New" w:hAnsi="Courier New" w:cs="Courier New"/>
          <w:b/>
          <w:bCs/>
          <w:color w:val="000000"/>
          <w:sz w:val="24"/>
          <w:szCs w:val="24"/>
          <w:lang w:val="en" w:eastAsia="en-US"/>
        </w:rPr>
        <w:t>19.502-</w:t>
      </w:r>
      <w:proofErr w:type="gramStart"/>
      <w:r>
        <w:rPr>
          <w:rFonts w:ascii="Courier New" w:hAnsi="Courier New" w:cs="Courier New"/>
          <w:b/>
          <w:bCs/>
          <w:color w:val="000000"/>
          <w:sz w:val="24"/>
          <w:szCs w:val="24"/>
          <w:lang w:val="en" w:eastAsia="en-US"/>
        </w:rPr>
        <w:t xml:space="preserve">2  </w:t>
      </w:r>
      <w:r w:rsidR="007B32D8" w:rsidRPr="007B32D8">
        <w:rPr>
          <w:rFonts w:ascii="Courier New" w:hAnsi="Courier New" w:cs="Courier New"/>
          <w:b/>
          <w:bCs/>
          <w:color w:val="000000"/>
          <w:sz w:val="24"/>
          <w:szCs w:val="24"/>
          <w:lang w:val="en" w:eastAsia="en-US"/>
        </w:rPr>
        <w:t>Total</w:t>
      </w:r>
      <w:proofErr w:type="gramEnd"/>
      <w:r w:rsidR="007B32D8" w:rsidRPr="007B32D8">
        <w:rPr>
          <w:rFonts w:ascii="Courier New" w:hAnsi="Courier New" w:cs="Courier New"/>
          <w:b/>
          <w:bCs/>
          <w:color w:val="000000"/>
          <w:sz w:val="24"/>
          <w:szCs w:val="24"/>
          <w:lang w:val="en" w:eastAsia="en-US"/>
        </w:rPr>
        <w:t xml:space="preserve"> small business set-asides.</w:t>
      </w:r>
    </w:p>
    <w:p w14:paraId="7BC923CC" w14:textId="77777777" w:rsidR="007B32D8" w:rsidRPr="007B32D8" w:rsidRDefault="007B32D8" w:rsidP="007B32D8">
      <w:pPr>
        <w:widowControl w:val="0"/>
        <w:tabs>
          <w:tab w:val="left" w:pos="720"/>
          <w:tab w:val="left" w:pos="1080"/>
          <w:tab w:val="left" w:pos="1440"/>
        </w:tabs>
        <w:autoSpaceDE w:val="0"/>
        <w:autoSpaceDN w:val="0"/>
        <w:adjustRightInd w:val="0"/>
        <w:spacing w:line="480" w:lineRule="auto"/>
        <w:rPr>
          <w:rFonts w:ascii="Courier New" w:eastAsia="Calibri" w:hAnsi="Courier New" w:cs="Courier New"/>
          <w:sz w:val="24"/>
          <w:szCs w:val="24"/>
          <w:lang w:val="en" w:eastAsia="en-US"/>
        </w:rPr>
      </w:pPr>
      <w:bookmarkStart w:id="334" w:name="wp1088419"/>
      <w:bookmarkEnd w:id="334"/>
      <w:r w:rsidRPr="007B32D8">
        <w:rPr>
          <w:rFonts w:ascii="Courier New" w:eastAsia="Calibri" w:hAnsi="Courier New" w:cs="Courier New"/>
          <w:sz w:val="24"/>
          <w:szCs w:val="24"/>
          <w:lang w:val="en" w:eastAsia="en-US"/>
        </w:rPr>
        <w:tab/>
        <w:t xml:space="preserve">(a)  Before setting aside an acquisition under this paragraph, refer to 19.203(b). </w:t>
      </w:r>
      <w:r w:rsidR="008D4EDB">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Each acquisition of </w:t>
      </w:r>
      <w:r w:rsidRPr="007B32D8">
        <w:rPr>
          <w:rFonts w:ascii="Courier New" w:eastAsia="Calibri" w:hAnsi="Courier New" w:cs="Courier New"/>
          <w:sz w:val="24"/>
          <w:szCs w:val="24"/>
          <w:lang w:val="en" w:eastAsia="en-US"/>
        </w:rPr>
        <w:lastRenderedPageBreak/>
        <w:t>supplies or services that has an anticipated dollar value exceeding $3,500 ($20,000 for acquisitions as described in 13.201(g)(1)), but not over $150,000 ($</w:t>
      </w:r>
      <w:r w:rsidR="00BA6096">
        <w:rPr>
          <w:rFonts w:ascii="Courier New" w:eastAsia="Calibri" w:hAnsi="Courier New" w:cs="Courier New"/>
          <w:sz w:val="24"/>
          <w:szCs w:val="24"/>
          <w:lang w:val="en" w:eastAsia="en-US"/>
        </w:rPr>
        <w:t>75</w:t>
      </w:r>
      <w:r w:rsidR="00BA6096" w:rsidRPr="007B32D8">
        <w:rPr>
          <w:rFonts w:ascii="Courier New" w:eastAsia="Calibri" w:hAnsi="Courier New" w:cs="Courier New"/>
          <w:sz w:val="24"/>
          <w:szCs w:val="24"/>
          <w:lang w:val="en" w:eastAsia="en-US"/>
        </w:rPr>
        <w:t>0</w:t>
      </w:r>
      <w:r w:rsidRPr="007B32D8">
        <w:rPr>
          <w:rFonts w:ascii="Courier New" w:eastAsia="Calibri" w:hAnsi="Courier New" w:cs="Courier New"/>
          <w:sz w:val="24"/>
          <w:szCs w:val="24"/>
          <w:lang w:val="en" w:eastAsia="en-US"/>
        </w:rPr>
        <w:t>,000 for acquisitions</w:t>
      </w:r>
      <w:r w:rsidR="008B383B">
        <w:rPr>
          <w:rFonts w:ascii="Courier New" w:eastAsia="Calibri" w:hAnsi="Courier New" w:cs="Courier New"/>
          <w:sz w:val="24"/>
          <w:szCs w:val="24"/>
          <w:lang w:val="en" w:eastAsia="en-US"/>
        </w:rPr>
        <w:t xml:space="preserve"> described in paragraph </w:t>
      </w:r>
      <w:r w:rsidRPr="007B32D8">
        <w:rPr>
          <w:rFonts w:ascii="Courier New" w:eastAsia="Calibri" w:hAnsi="Courier New" w:cs="Courier New"/>
          <w:sz w:val="24"/>
          <w:szCs w:val="24"/>
          <w:lang w:val="en" w:eastAsia="en-US"/>
        </w:rPr>
        <w:t>(1)(</w:t>
      </w:r>
      <w:proofErr w:type="spellStart"/>
      <w:r w:rsidRPr="007B32D8">
        <w:rPr>
          <w:rFonts w:ascii="Courier New" w:eastAsia="Calibri" w:hAnsi="Courier New" w:cs="Courier New"/>
          <w:sz w:val="24"/>
          <w:szCs w:val="24"/>
          <w:lang w:val="en" w:eastAsia="en-US"/>
        </w:rPr>
        <w:t>i</w:t>
      </w:r>
      <w:proofErr w:type="spellEnd"/>
      <w:r w:rsidRPr="007B32D8">
        <w:rPr>
          <w:rFonts w:ascii="Courier New" w:eastAsia="Calibri" w:hAnsi="Courier New" w:cs="Courier New"/>
          <w:sz w:val="24"/>
          <w:szCs w:val="24"/>
          <w:lang w:val="en" w:eastAsia="en-US"/>
        </w:rPr>
        <w:t xml:space="preserve">) of the </w:t>
      </w:r>
      <w:r w:rsidR="00BA6096">
        <w:rPr>
          <w:rFonts w:ascii="Courier New" w:eastAsia="Calibri" w:hAnsi="Courier New" w:cs="Courier New"/>
          <w:sz w:val="24"/>
          <w:szCs w:val="24"/>
          <w:lang w:val="en" w:eastAsia="en-US"/>
        </w:rPr>
        <w:t>s</w:t>
      </w:r>
      <w:r w:rsidRPr="007B32D8">
        <w:rPr>
          <w:rFonts w:ascii="Courier New" w:eastAsia="Calibri" w:hAnsi="Courier New" w:cs="Courier New"/>
          <w:sz w:val="24"/>
          <w:szCs w:val="24"/>
          <w:lang w:val="en" w:eastAsia="en-US"/>
        </w:rPr>
        <w:t xml:space="preserve">implified </w:t>
      </w:r>
      <w:r w:rsidR="00BA6096">
        <w:rPr>
          <w:rFonts w:ascii="Courier New" w:eastAsia="Calibri" w:hAnsi="Courier New" w:cs="Courier New"/>
          <w:sz w:val="24"/>
          <w:szCs w:val="24"/>
          <w:lang w:val="en" w:eastAsia="en-US"/>
        </w:rPr>
        <w:t>a</w:t>
      </w:r>
      <w:r w:rsidRPr="007B32D8">
        <w:rPr>
          <w:rFonts w:ascii="Courier New" w:eastAsia="Calibri" w:hAnsi="Courier New" w:cs="Courier New"/>
          <w:sz w:val="24"/>
          <w:szCs w:val="24"/>
          <w:lang w:val="en" w:eastAsia="en-US"/>
        </w:rPr>
        <w:t xml:space="preserve">cquisition </w:t>
      </w:r>
      <w:r w:rsidR="00BA6096">
        <w:rPr>
          <w:rFonts w:ascii="Courier New" w:eastAsia="Calibri" w:hAnsi="Courier New" w:cs="Courier New"/>
          <w:sz w:val="24"/>
          <w:szCs w:val="24"/>
          <w:lang w:val="en" w:eastAsia="en-US"/>
        </w:rPr>
        <w:t>t</w:t>
      </w:r>
      <w:r w:rsidRPr="007B32D8">
        <w:rPr>
          <w:rFonts w:ascii="Courier New" w:eastAsia="Calibri" w:hAnsi="Courier New" w:cs="Courier New"/>
          <w:sz w:val="24"/>
          <w:szCs w:val="24"/>
          <w:lang w:val="en" w:eastAsia="en-US"/>
        </w:rPr>
        <w:t>hreshold definition at 2.101), shall be set aside for small business unless the contracting officer determines there is not a reasonable expectation of obtaining offers from two or more responsible small business concerns that are competitive in terms of fair market prices, quality, and delivery.</w:t>
      </w:r>
      <w:r w:rsidR="008D4EDB">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If the contracting officer receives only one acceptable offer from a responsible small business concern in response to a set-aside, the contracting officer should make an award to that firm. </w:t>
      </w:r>
      <w:r w:rsidR="008D4EDB">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If the contracting officer receives no acceptable offers from responsible small business concerns, the set-aside shall be withdrawn and the requirement, if still valid, shall be resolicited on an unrestricted basis. The small business set-aside does not preclude the award of a contract </w:t>
      </w:r>
      <w:r w:rsidRPr="007B32D8">
        <w:rPr>
          <w:rFonts w:ascii="Courier New" w:hAnsi="Courier New" w:cs="Courier New"/>
          <w:sz w:val="24"/>
          <w:szCs w:val="24"/>
          <w:lang w:eastAsia="en-US"/>
        </w:rPr>
        <w:t>as described in 19.203</w:t>
      </w:r>
      <w:r w:rsidRPr="007B32D8">
        <w:rPr>
          <w:rFonts w:ascii="Courier New" w:hAnsi="Courier New" w:cs="Courier New"/>
          <w:color w:val="800000"/>
          <w:sz w:val="24"/>
          <w:szCs w:val="24"/>
          <w:lang w:eastAsia="en-US"/>
        </w:rPr>
        <w:t>.</w:t>
      </w:r>
    </w:p>
    <w:p w14:paraId="6E6F4A5C" w14:textId="77777777" w:rsidR="007B32D8" w:rsidRPr="007B32D8" w:rsidRDefault="007B32D8" w:rsidP="007B32D8">
      <w:pPr>
        <w:tabs>
          <w:tab w:val="left" w:pos="720"/>
          <w:tab w:val="left" w:pos="1080"/>
          <w:tab w:val="left" w:pos="1440"/>
        </w:tabs>
        <w:spacing w:line="480" w:lineRule="auto"/>
        <w:rPr>
          <w:rFonts w:ascii="Courier New" w:hAnsi="Courier New" w:cs="Courier New"/>
          <w:color w:val="000000"/>
          <w:sz w:val="24"/>
          <w:szCs w:val="24"/>
          <w:lang w:val="en" w:eastAsia="en-US"/>
        </w:rPr>
      </w:pPr>
      <w:bookmarkStart w:id="335" w:name="wp1088448"/>
      <w:bookmarkEnd w:id="335"/>
      <w:r w:rsidRPr="007B32D8">
        <w:rPr>
          <w:rFonts w:ascii="Courier New" w:hAnsi="Courier New" w:cs="Courier New"/>
          <w:color w:val="000000"/>
          <w:sz w:val="24"/>
          <w:szCs w:val="24"/>
          <w:lang w:val="en" w:eastAsia="en-US"/>
        </w:rPr>
        <w:tab/>
        <w:t xml:space="preserve">(b)  </w:t>
      </w:r>
      <w:bookmarkStart w:id="336" w:name="wp1088716"/>
      <w:bookmarkEnd w:id="336"/>
      <w:r w:rsidRPr="007B32D8">
        <w:rPr>
          <w:rFonts w:ascii="Courier New" w:hAnsi="Courier New" w:cs="Courier New"/>
          <w:color w:val="000000"/>
          <w:sz w:val="24"/>
          <w:szCs w:val="24"/>
          <w:lang w:val="en" w:eastAsia="en-US"/>
        </w:rPr>
        <w:t xml:space="preserve">* </w:t>
      </w:r>
      <w:r w:rsidR="0051601F">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51601F">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3E849200" w14:textId="77777777" w:rsidR="007B32D8" w:rsidRPr="007B32D8" w:rsidRDefault="007B32D8" w:rsidP="007B32D8">
      <w:pPr>
        <w:tabs>
          <w:tab w:val="left" w:pos="720"/>
          <w:tab w:val="left" w:pos="1080"/>
          <w:tab w:val="left" w:pos="144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(1)  Offers will be obtained from at least two responsible small business concerns; and</w:t>
      </w:r>
    </w:p>
    <w:p w14:paraId="7EE1D719" w14:textId="77777777" w:rsidR="007B32D8" w:rsidRPr="007B32D8" w:rsidRDefault="007B32D8" w:rsidP="007B32D8">
      <w:pPr>
        <w:tabs>
          <w:tab w:val="left" w:pos="720"/>
          <w:tab w:val="left" w:pos="1080"/>
          <w:tab w:val="left" w:pos="1440"/>
        </w:tabs>
        <w:spacing w:line="480" w:lineRule="auto"/>
        <w:rPr>
          <w:rFonts w:ascii="Courier New" w:hAnsi="Courier New" w:cs="Courier New"/>
          <w:color w:val="000000"/>
          <w:sz w:val="24"/>
          <w:szCs w:val="24"/>
          <w:lang w:val="en" w:eastAsia="en-US"/>
        </w:rPr>
      </w:pPr>
      <w:bookmarkStart w:id="337" w:name="wp1088717"/>
      <w:bookmarkEnd w:id="337"/>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 xml:space="preserve">(2)  Award will be made at fair market prices. Total small business set-asides shall not be made unless such a </w:t>
      </w:r>
      <w:r w:rsidRPr="007B32D8">
        <w:rPr>
          <w:rFonts w:ascii="Courier New" w:hAnsi="Courier New" w:cs="Courier New"/>
          <w:color w:val="000000"/>
          <w:sz w:val="24"/>
          <w:szCs w:val="24"/>
          <w:lang w:val="en" w:eastAsia="en-US"/>
        </w:rPr>
        <w:lastRenderedPageBreak/>
        <w:t xml:space="preserve">reasonable expectation exists (see 19.502-3 for partial set-asides). </w:t>
      </w:r>
      <w:r w:rsidR="008D4EDB">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Although past acquisition history and market research of an item or similar items are always important, these are not the only factors to be considered in determining whether a reasonable expectation exists. </w:t>
      </w:r>
      <w:r w:rsidR="008D4EDB">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In making </w:t>
      </w:r>
      <w:r w:rsidR="00E666DB">
        <w:rPr>
          <w:rFonts w:ascii="Courier New" w:hAnsi="Courier New" w:cs="Courier New"/>
          <w:color w:val="000000"/>
          <w:sz w:val="24"/>
          <w:szCs w:val="24"/>
          <w:lang w:val="en" w:eastAsia="en-US"/>
        </w:rPr>
        <w:t>research and development</w:t>
      </w:r>
      <w:r w:rsidRPr="007B32D8">
        <w:rPr>
          <w:rFonts w:ascii="Courier New" w:hAnsi="Courier New" w:cs="Courier New"/>
          <w:color w:val="000000"/>
          <w:sz w:val="24"/>
          <w:szCs w:val="24"/>
          <w:lang w:val="en" w:eastAsia="en-US"/>
        </w:rPr>
        <w:t xml:space="preserve"> small business set-asides, there must also be a reasonable expectation of obtaining from small businesses the best scientific and technological sources consistent with the demands of the proposed acquisition for the best mix of cost, performances, and schedules.</w:t>
      </w:r>
    </w:p>
    <w:p w14:paraId="3905D6C3" w14:textId="06FA638E" w:rsidR="007B32D8" w:rsidRPr="007B32D8" w:rsidRDefault="008B383B"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t>4</w:t>
      </w:r>
      <w:ins w:id="338" w:author="Brooks, E. Brad (OFR)" w:date="2020-02-13T16:10:00Z">
        <w:r w:rsidR="003B235B">
          <w:rPr>
            <w:rFonts w:ascii="Courier New" w:eastAsia="Calibri" w:hAnsi="Courier New" w:cs="Courier New"/>
            <w:sz w:val="24"/>
            <w:szCs w:val="24"/>
            <w:lang w:val="en" w:eastAsia="en-US"/>
          </w:rPr>
          <w:t>1</w:t>
        </w:r>
      </w:ins>
      <w:del w:id="339" w:author="Brooks, E. Brad (OFR)" w:date="2020-02-13T16:10:00Z">
        <w:r w:rsidR="00DD674A" w:rsidDel="003B235B">
          <w:rPr>
            <w:rFonts w:ascii="Courier New" w:eastAsia="Calibri" w:hAnsi="Courier New" w:cs="Courier New"/>
            <w:sz w:val="24"/>
            <w:szCs w:val="24"/>
            <w:lang w:val="en" w:eastAsia="en-US"/>
          </w:rPr>
          <w:delText>2</w:delText>
        </w:r>
      </w:del>
      <w:r w:rsidR="007B32D8" w:rsidRPr="007B32D8">
        <w:rPr>
          <w:rFonts w:ascii="Courier New" w:eastAsia="Calibri" w:hAnsi="Courier New" w:cs="Courier New"/>
          <w:sz w:val="24"/>
          <w:szCs w:val="24"/>
          <w:lang w:val="en" w:eastAsia="en-US"/>
        </w:rPr>
        <w:t xml:space="preserve">.  Revise </w:t>
      </w:r>
      <w:ins w:id="340" w:author="Brooks, E. Brad (OFR)" w:date="2020-02-07T13:20:00Z">
        <w:r w:rsidR="00741836">
          <w:rPr>
            <w:rFonts w:ascii="Courier New" w:eastAsia="Calibri" w:hAnsi="Courier New" w:cs="Courier New"/>
            <w:sz w:val="24"/>
            <w:szCs w:val="24"/>
            <w:lang w:val="en" w:eastAsia="en-US"/>
          </w:rPr>
          <w:t xml:space="preserve">section </w:t>
        </w:r>
      </w:ins>
      <w:del w:id="341" w:author="Brooks, E. Brad (OFR)" w:date="2020-02-07T13:19:00Z">
        <w:r w:rsidR="007B32D8" w:rsidRPr="007B32D8" w:rsidDel="00D930F4">
          <w:rPr>
            <w:rFonts w:ascii="Courier New" w:eastAsia="Calibri" w:hAnsi="Courier New" w:cs="Courier New"/>
            <w:sz w:val="24"/>
            <w:szCs w:val="24"/>
            <w:lang w:val="en" w:eastAsia="en-US"/>
          </w:rPr>
          <w:delText xml:space="preserve">the heading of section </w:delText>
        </w:r>
      </w:del>
      <w:r w:rsidR="007B32D8" w:rsidRPr="007B32D8">
        <w:rPr>
          <w:rFonts w:ascii="Courier New" w:eastAsia="Calibri" w:hAnsi="Courier New" w:cs="Courier New"/>
          <w:sz w:val="24"/>
          <w:szCs w:val="24"/>
          <w:lang w:val="en" w:eastAsia="en-US"/>
        </w:rPr>
        <w:t xml:space="preserve">19.502-3 </w:t>
      </w:r>
      <w:del w:id="342" w:author="Brooks, E. Brad (OFR)" w:date="2020-02-07T13:19:00Z">
        <w:r w:rsidR="007B32D8" w:rsidRPr="007B32D8" w:rsidDel="00D930F4">
          <w:rPr>
            <w:rFonts w:ascii="Courier New" w:eastAsia="Calibri" w:hAnsi="Courier New" w:cs="Courier New"/>
            <w:sz w:val="24"/>
            <w:szCs w:val="24"/>
            <w:lang w:val="en" w:eastAsia="en-US"/>
          </w:rPr>
          <w:delText xml:space="preserve">and the section </w:delText>
        </w:r>
      </w:del>
      <w:r w:rsidR="007B32D8" w:rsidRPr="007B32D8">
        <w:rPr>
          <w:rFonts w:ascii="Courier New" w:eastAsia="Calibri" w:hAnsi="Courier New" w:cs="Courier New"/>
          <w:sz w:val="24"/>
          <w:szCs w:val="24"/>
          <w:lang w:val="en" w:eastAsia="en-US"/>
        </w:rPr>
        <w:t>to read as follows:</w:t>
      </w:r>
    </w:p>
    <w:p w14:paraId="300CDA45" w14:textId="77777777" w:rsidR="007B32D8" w:rsidRPr="007B32D8" w:rsidRDefault="00AC4DD6" w:rsidP="007B32D8">
      <w:pPr>
        <w:tabs>
          <w:tab w:val="left" w:pos="720"/>
          <w:tab w:val="left" w:pos="1080"/>
          <w:tab w:val="left" w:pos="1440"/>
          <w:tab w:val="left" w:pos="1800"/>
        </w:tabs>
        <w:spacing w:line="480" w:lineRule="auto"/>
        <w:outlineLvl w:val="2"/>
        <w:rPr>
          <w:rFonts w:ascii="Courier New" w:hAnsi="Courier New" w:cs="Courier New"/>
          <w:b/>
          <w:bCs/>
          <w:color w:val="000000"/>
          <w:sz w:val="24"/>
          <w:szCs w:val="24"/>
          <w:lang w:val="en" w:eastAsia="en-US"/>
        </w:rPr>
      </w:pPr>
      <w:r>
        <w:rPr>
          <w:rFonts w:ascii="Courier New" w:hAnsi="Courier New" w:cs="Courier New"/>
          <w:b/>
          <w:bCs/>
          <w:color w:val="000000"/>
          <w:sz w:val="24"/>
          <w:szCs w:val="24"/>
          <w:lang w:val="en" w:eastAsia="en-US"/>
        </w:rPr>
        <w:t>19.502-</w:t>
      </w:r>
      <w:proofErr w:type="gramStart"/>
      <w:r>
        <w:rPr>
          <w:rFonts w:ascii="Courier New" w:hAnsi="Courier New" w:cs="Courier New"/>
          <w:b/>
          <w:bCs/>
          <w:color w:val="000000"/>
          <w:sz w:val="24"/>
          <w:szCs w:val="24"/>
          <w:lang w:val="en" w:eastAsia="en-US"/>
        </w:rPr>
        <w:t xml:space="preserve">3  </w:t>
      </w:r>
      <w:r w:rsidR="007B32D8" w:rsidRPr="007B32D8">
        <w:rPr>
          <w:rFonts w:ascii="Courier New" w:hAnsi="Courier New" w:cs="Courier New"/>
          <w:b/>
          <w:bCs/>
          <w:color w:val="000000"/>
          <w:sz w:val="24"/>
          <w:szCs w:val="24"/>
          <w:lang w:val="en" w:eastAsia="en-US"/>
        </w:rPr>
        <w:t>Partial</w:t>
      </w:r>
      <w:proofErr w:type="gramEnd"/>
      <w:r w:rsidR="007B32D8" w:rsidRPr="007B32D8">
        <w:rPr>
          <w:rFonts w:ascii="Courier New" w:hAnsi="Courier New" w:cs="Courier New"/>
          <w:b/>
          <w:bCs/>
          <w:color w:val="000000"/>
          <w:sz w:val="24"/>
          <w:szCs w:val="24"/>
          <w:lang w:val="en" w:eastAsia="en-US"/>
        </w:rPr>
        <w:t xml:space="preserve"> set-asides of contracts other than multiple-award contracts.</w:t>
      </w:r>
    </w:p>
    <w:p w14:paraId="781E6453"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bookmarkStart w:id="343" w:name="wp1086847"/>
      <w:bookmarkEnd w:id="343"/>
      <w:r w:rsidRPr="007B32D8">
        <w:rPr>
          <w:rFonts w:ascii="Courier New" w:hAnsi="Courier New" w:cs="Courier New"/>
          <w:color w:val="000000"/>
          <w:sz w:val="24"/>
          <w:szCs w:val="24"/>
          <w:lang w:val="en" w:eastAsia="en-US"/>
        </w:rPr>
        <w:tab/>
        <w:t>(a)</w:t>
      </w:r>
      <w:r w:rsidRPr="007B32D8">
        <w:rPr>
          <w:rFonts w:ascii="Courier New" w:hAnsi="Courier New" w:cs="Courier New"/>
          <w:color w:val="000000"/>
          <w:sz w:val="24"/>
          <w:lang w:val="en" w:eastAsia="en-US"/>
        </w:rPr>
        <w:t xml:space="preserve">  </w:t>
      </w:r>
      <w:r w:rsidRPr="007B32D8">
        <w:rPr>
          <w:rFonts w:ascii="Courier New" w:hAnsi="Courier New" w:cs="Courier New"/>
          <w:color w:val="000000"/>
          <w:sz w:val="24"/>
          <w:szCs w:val="24"/>
          <w:lang w:val="en" w:eastAsia="en-US"/>
        </w:rPr>
        <w:t xml:space="preserve">The contracting officer shall set aside a portion </w:t>
      </w:r>
      <w:r w:rsidRPr="007B32D8">
        <w:rPr>
          <w:rFonts w:ascii="Courier New" w:hAnsi="Courier New" w:cs="Courier New"/>
          <w:color w:val="000000"/>
          <w:sz w:val="24"/>
          <w:szCs w:val="24"/>
          <w:lang w:eastAsia="en-US"/>
        </w:rPr>
        <w:t xml:space="preserve">or portions </w:t>
      </w:r>
      <w:r w:rsidRPr="007B32D8">
        <w:rPr>
          <w:rFonts w:ascii="Courier New" w:hAnsi="Courier New" w:cs="Courier New"/>
          <w:color w:val="000000"/>
          <w:sz w:val="24"/>
          <w:szCs w:val="24"/>
          <w:lang w:val="en" w:eastAsia="en-US"/>
        </w:rPr>
        <w:t>of an acquisition, except for construction, for exclusive small business participation when—</w:t>
      </w:r>
    </w:p>
    <w:p w14:paraId="40FBCD7F"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bookmarkStart w:id="344" w:name="wp1086848"/>
      <w:bookmarkEnd w:id="344"/>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(1)  Market research indicates that a total se</w:t>
      </w:r>
      <w:r w:rsidR="00AC4DD6">
        <w:rPr>
          <w:rFonts w:ascii="Courier New" w:hAnsi="Courier New" w:cs="Courier New"/>
          <w:color w:val="000000"/>
          <w:sz w:val="24"/>
          <w:szCs w:val="24"/>
          <w:lang w:val="en" w:eastAsia="en-US"/>
        </w:rPr>
        <w:t xml:space="preserve">t-aside is not appropriate (see </w:t>
      </w:r>
      <w:r w:rsidRPr="007B32D8">
        <w:rPr>
          <w:rFonts w:ascii="Courier New" w:hAnsi="Courier New" w:cs="Courier New"/>
          <w:color w:val="000000"/>
          <w:sz w:val="24"/>
          <w:szCs w:val="24"/>
          <w:lang w:val="en" w:eastAsia="en-US"/>
        </w:rPr>
        <w:t>19.502-2);</w:t>
      </w:r>
    </w:p>
    <w:p w14:paraId="17075908"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bookmarkStart w:id="345" w:name="wp1086849"/>
      <w:bookmarkEnd w:id="345"/>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 xml:space="preserve">(2)  The requirement </w:t>
      </w:r>
      <w:proofErr w:type="spellStart"/>
      <w:r w:rsidRPr="007B32D8">
        <w:rPr>
          <w:rFonts w:ascii="Courier New" w:hAnsi="Courier New" w:cs="Courier New"/>
          <w:color w:val="000000"/>
          <w:sz w:val="24"/>
          <w:szCs w:val="24"/>
          <w:lang w:val="en" w:eastAsia="en-US"/>
        </w:rPr>
        <w:t>c</w:t>
      </w:r>
      <w:r w:rsidRPr="007B32D8">
        <w:rPr>
          <w:rFonts w:ascii="Courier New" w:hAnsi="Courier New" w:cs="Courier New"/>
          <w:color w:val="000000"/>
          <w:sz w:val="24"/>
          <w:szCs w:val="24"/>
          <w:lang w:eastAsia="en-US"/>
        </w:rPr>
        <w:t>an</w:t>
      </w:r>
      <w:proofErr w:type="spellEnd"/>
      <w:r w:rsidRPr="007B32D8">
        <w:rPr>
          <w:rFonts w:ascii="Courier New" w:hAnsi="Courier New" w:cs="Courier New"/>
          <w:color w:val="000000"/>
          <w:sz w:val="24"/>
          <w:szCs w:val="24"/>
          <w:lang w:eastAsia="en-US"/>
        </w:rPr>
        <w:t xml:space="preserve"> be divided</w:t>
      </w:r>
      <w:r w:rsidRPr="007B32D8">
        <w:rPr>
          <w:rFonts w:ascii="Courier New" w:hAnsi="Courier New" w:cs="Courier New"/>
          <w:color w:val="000000"/>
          <w:sz w:val="24"/>
          <w:szCs w:val="24"/>
          <w:lang w:val="en" w:eastAsia="en-US"/>
        </w:rPr>
        <w:t xml:space="preserve"> into distinct portions;</w:t>
      </w:r>
    </w:p>
    <w:p w14:paraId="0FEF3DDC"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strike/>
          <w:color w:val="000000"/>
          <w:sz w:val="24"/>
          <w:szCs w:val="24"/>
          <w:lang w:val="en" w:eastAsia="en-US"/>
        </w:rPr>
      </w:pPr>
      <w:bookmarkStart w:id="346" w:name="wp1086850"/>
      <w:bookmarkEnd w:id="346"/>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 xml:space="preserve">(3)  The acquisition is not subject to simplified acquisition procedures; </w:t>
      </w:r>
    </w:p>
    <w:p w14:paraId="6824CC01"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lastRenderedPageBreak/>
        <w:t xml:space="preserve"> </w:t>
      </w: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 xml:space="preserve">(4)  Two or more responsible small business concerns are </w:t>
      </w:r>
      <w:r w:rsidR="00BA6096">
        <w:rPr>
          <w:rFonts w:ascii="Courier New" w:hAnsi="Courier New" w:cs="Courier New"/>
          <w:color w:val="000000"/>
          <w:sz w:val="24"/>
          <w:szCs w:val="24"/>
          <w:lang w:val="en" w:eastAsia="en-US"/>
        </w:rPr>
        <w:t xml:space="preserve">reasonably </w:t>
      </w:r>
      <w:r w:rsidRPr="007B32D8">
        <w:rPr>
          <w:rFonts w:ascii="Courier New" w:hAnsi="Courier New" w:cs="Courier New"/>
          <w:color w:val="000000"/>
          <w:sz w:val="24"/>
          <w:szCs w:val="24"/>
          <w:lang w:val="en" w:eastAsia="en-US"/>
        </w:rPr>
        <w:t>expected to submit offer</w:t>
      </w:r>
      <w:r w:rsidR="00BA6096">
        <w:rPr>
          <w:rFonts w:ascii="Courier New" w:hAnsi="Courier New" w:cs="Courier New"/>
          <w:color w:val="000000"/>
          <w:sz w:val="24"/>
          <w:szCs w:val="24"/>
          <w:lang w:val="en" w:eastAsia="en-US"/>
        </w:rPr>
        <w:t>s</w:t>
      </w:r>
      <w:r w:rsidRPr="007B32D8">
        <w:rPr>
          <w:rFonts w:ascii="Courier New" w:hAnsi="Courier New" w:cs="Courier New"/>
          <w:color w:val="000000"/>
          <w:sz w:val="24"/>
          <w:szCs w:val="24"/>
          <w:lang w:val="en" w:eastAsia="en-US"/>
        </w:rPr>
        <w:t xml:space="preserve"> on the set-aside portion or portions of the acquisition </w:t>
      </w:r>
      <w:r w:rsidR="00BA6096">
        <w:rPr>
          <w:rFonts w:ascii="Courier New" w:hAnsi="Courier New" w:cs="Courier New"/>
          <w:color w:val="000000"/>
          <w:sz w:val="24"/>
          <w:szCs w:val="24"/>
          <w:lang w:val="en" w:eastAsia="en-US"/>
        </w:rPr>
        <w:t>that are competitive in terms of</w:t>
      </w:r>
      <w:r w:rsidRPr="007B32D8">
        <w:rPr>
          <w:rFonts w:ascii="Courier New" w:hAnsi="Courier New" w:cs="Courier New"/>
          <w:color w:val="000000"/>
          <w:sz w:val="24"/>
          <w:szCs w:val="24"/>
          <w:lang w:val="en" w:eastAsia="en-US"/>
        </w:rPr>
        <w:t xml:space="preserve"> fair market price</w:t>
      </w:r>
      <w:r w:rsidR="00BA6096">
        <w:rPr>
          <w:rFonts w:ascii="Courier New" w:hAnsi="Courier New" w:cs="Courier New"/>
          <w:color w:val="000000"/>
          <w:sz w:val="24"/>
          <w:szCs w:val="24"/>
          <w:lang w:val="en" w:eastAsia="en-US"/>
        </w:rPr>
        <w:t>s, quality, and delivery</w:t>
      </w:r>
      <w:r w:rsidRPr="007B32D8">
        <w:rPr>
          <w:rFonts w:ascii="Courier New" w:hAnsi="Courier New" w:cs="Courier New"/>
          <w:color w:val="000000"/>
          <w:sz w:val="24"/>
          <w:szCs w:val="24"/>
          <w:lang w:val="en" w:eastAsia="en-US"/>
        </w:rPr>
        <w:t xml:space="preserve">; </w:t>
      </w:r>
    </w:p>
    <w:p w14:paraId="66B32D36"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bookmarkStart w:id="347" w:name="wp1086853"/>
      <w:bookmarkEnd w:id="347"/>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(5)  The specific program eligibility requirements identified in this part apply; and</w:t>
      </w:r>
    </w:p>
    <w:p w14:paraId="02DA4B36"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(6)  The solicitation will result in a contract other than a multiple-award contract (see 2.101 for definition of multiple-award contract</w:t>
      </w:r>
      <w:r w:rsidR="00BA6096">
        <w:rPr>
          <w:rFonts w:ascii="Courier New" w:hAnsi="Courier New" w:cs="Courier New"/>
          <w:color w:val="000000"/>
          <w:sz w:val="24"/>
          <w:szCs w:val="24"/>
          <w:lang w:val="en" w:eastAsia="en-US"/>
        </w:rPr>
        <w:t>)</w:t>
      </w:r>
      <w:r w:rsidRPr="007B32D8">
        <w:rPr>
          <w:rFonts w:ascii="Courier New" w:hAnsi="Courier New" w:cs="Courier New"/>
          <w:color w:val="000000"/>
          <w:sz w:val="24"/>
          <w:szCs w:val="24"/>
          <w:lang w:val="en" w:eastAsia="en-US"/>
        </w:rPr>
        <w:t>.</w:t>
      </w:r>
    </w:p>
    <w:p w14:paraId="0B83FAE3"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t>(b)  When the contracting officer determines that a requirement is to be partially set aside, the solicitation shall identify which portion or portions are set aside and not set aside.</w:t>
      </w:r>
    </w:p>
    <w:p w14:paraId="613C86A5"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t>(c)  The contracting officer shall specify in the solicitation how offers shall be submitted with regard to the set-aside and non-set-aside portions.</w:t>
      </w:r>
      <w:bookmarkStart w:id="348" w:name="wp1086854"/>
      <w:bookmarkEnd w:id="348"/>
    </w:p>
    <w:p w14:paraId="6A0650E8"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t>(d)  Offers received from concerns that do not qualify as small business concerns shall be considered nonresponsive and shall be rejected on the set-aside portion of partial set-asides.</w:t>
      </w:r>
      <w:r w:rsidR="00EB311E">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However, before rejecting an offer otherwise eligible for award because of questions concerning the size representation, an SBA determination must be obtained (see subpart 19.3).</w:t>
      </w:r>
    </w:p>
    <w:p w14:paraId="0F5AB132" w14:textId="4EC9E566" w:rsidR="007B32D8" w:rsidRPr="007B32D8" w:rsidRDefault="008B383B"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lastRenderedPageBreak/>
        <w:tab/>
      </w:r>
      <w:r w:rsidR="00DD674A">
        <w:rPr>
          <w:rFonts w:ascii="Courier New" w:eastAsia="Calibri" w:hAnsi="Courier New" w:cs="Courier New"/>
          <w:sz w:val="24"/>
          <w:szCs w:val="24"/>
          <w:lang w:val="en" w:eastAsia="en-US"/>
        </w:rPr>
        <w:t>4</w:t>
      </w:r>
      <w:ins w:id="349" w:author="Brooks, E. Brad (OFR)" w:date="2020-02-13T16:10:00Z">
        <w:r w:rsidR="003B235B">
          <w:rPr>
            <w:rFonts w:ascii="Courier New" w:eastAsia="Calibri" w:hAnsi="Courier New" w:cs="Courier New"/>
            <w:sz w:val="24"/>
            <w:szCs w:val="24"/>
            <w:lang w:val="en" w:eastAsia="en-US"/>
          </w:rPr>
          <w:t>2</w:t>
        </w:r>
      </w:ins>
      <w:del w:id="350" w:author="Brooks, E. Brad (OFR)" w:date="2020-02-13T16:10:00Z">
        <w:r w:rsidR="00DD674A" w:rsidDel="003B235B">
          <w:rPr>
            <w:rFonts w:ascii="Courier New" w:eastAsia="Calibri" w:hAnsi="Courier New" w:cs="Courier New"/>
            <w:sz w:val="24"/>
            <w:szCs w:val="24"/>
            <w:lang w:val="en" w:eastAsia="en-US"/>
          </w:rPr>
          <w:delText>3</w:delText>
        </w:r>
      </w:del>
      <w:r w:rsidR="007B32D8" w:rsidRPr="007B32D8">
        <w:rPr>
          <w:rFonts w:ascii="Courier New" w:eastAsia="Calibri" w:hAnsi="Courier New" w:cs="Courier New"/>
          <w:sz w:val="24"/>
          <w:szCs w:val="24"/>
          <w:lang w:val="en" w:eastAsia="en-US"/>
        </w:rPr>
        <w:t xml:space="preserve">.  </w:t>
      </w:r>
      <w:r w:rsidR="008D4EDB" w:rsidRPr="008D4EDB">
        <w:rPr>
          <w:rFonts w:ascii="Courier New" w:eastAsia="Calibri" w:hAnsi="Courier New" w:cs="Courier New"/>
          <w:sz w:val="24"/>
          <w:szCs w:val="24"/>
          <w:lang w:val="en" w:eastAsia="en-US"/>
        </w:rPr>
        <w:t>Revise</w:t>
      </w:r>
      <w:r w:rsidR="008D4EDB">
        <w:rPr>
          <w:rFonts w:ascii="Courier New" w:eastAsia="Calibri" w:hAnsi="Courier New" w:cs="Courier New"/>
          <w:sz w:val="24"/>
          <w:szCs w:val="24"/>
          <w:lang w:val="en" w:eastAsia="en-US"/>
        </w:rPr>
        <w:t xml:space="preserve"> </w:t>
      </w:r>
      <w:ins w:id="351" w:author="Brooks, E. Brad (OFR)" w:date="2020-02-07T13:20:00Z">
        <w:r w:rsidR="00741836">
          <w:rPr>
            <w:rFonts w:ascii="Courier New" w:eastAsia="Calibri" w:hAnsi="Courier New" w:cs="Courier New"/>
            <w:sz w:val="24"/>
            <w:szCs w:val="24"/>
            <w:lang w:val="en" w:eastAsia="en-US"/>
          </w:rPr>
          <w:t xml:space="preserve">section </w:t>
        </w:r>
      </w:ins>
      <w:del w:id="352" w:author="Brooks, E. Brad (OFR)" w:date="2020-02-07T13:19:00Z">
        <w:r w:rsidR="008D4EDB" w:rsidDel="00D930F4">
          <w:rPr>
            <w:rFonts w:ascii="Courier New" w:eastAsia="Calibri" w:hAnsi="Courier New" w:cs="Courier New"/>
            <w:sz w:val="24"/>
            <w:szCs w:val="24"/>
            <w:lang w:val="en" w:eastAsia="en-US"/>
          </w:rPr>
          <w:delText xml:space="preserve">the heading of section </w:delText>
        </w:r>
      </w:del>
      <w:r w:rsidR="008D4EDB">
        <w:rPr>
          <w:rFonts w:ascii="Courier New" w:eastAsia="Calibri" w:hAnsi="Courier New" w:cs="Courier New"/>
          <w:sz w:val="24"/>
          <w:szCs w:val="24"/>
          <w:lang w:val="en" w:eastAsia="en-US"/>
        </w:rPr>
        <w:t>19.502-4</w:t>
      </w:r>
      <w:r w:rsidR="008D4EDB" w:rsidRPr="008D4EDB">
        <w:rPr>
          <w:rFonts w:ascii="Courier New" w:eastAsia="Calibri" w:hAnsi="Courier New" w:cs="Courier New"/>
          <w:sz w:val="24"/>
          <w:szCs w:val="24"/>
          <w:lang w:val="en" w:eastAsia="en-US"/>
        </w:rPr>
        <w:t xml:space="preserve"> </w:t>
      </w:r>
      <w:del w:id="353" w:author="Brooks, E. Brad (OFR)" w:date="2020-02-07T13:19:00Z">
        <w:r w:rsidR="008D4EDB" w:rsidRPr="008D4EDB" w:rsidDel="00D930F4">
          <w:rPr>
            <w:rFonts w:ascii="Courier New" w:eastAsia="Calibri" w:hAnsi="Courier New" w:cs="Courier New"/>
            <w:sz w:val="24"/>
            <w:szCs w:val="24"/>
            <w:lang w:val="en" w:eastAsia="en-US"/>
          </w:rPr>
          <w:delText xml:space="preserve">and the section </w:delText>
        </w:r>
      </w:del>
      <w:r w:rsidR="008D4EDB" w:rsidRPr="008D4EDB">
        <w:rPr>
          <w:rFonts w:ascii="Courier New" w:eastAsia="Calibri" w:hAnsi="Courier New" w:cs="Courier New"/>
          <w:sz w:val="24"/>
          <w:szCs w:val="24"/>
          <w:lang w:val="en" w:eastAsia="en-US"/>
        </w:rPr>
        <w:t>to read as follows:</w:t>
      </w:r>
    </w:p>
    <w:p w14:paraId="254C87A2" w14:textId="77777777" w:rsidR="007B32D8" w:rsidRPr="007B32D8" w:rsidRDefault="008B383B" w:rsidP="007B32D8">
      <w:pPr>
        <w:tabs>
          <w:tab w:val="left" w:pos="720"/>
          <w:tab w:val="left" w:pos="1080"/>
          <w:tab w:val="left" w:pos="1440"/>
          <w:tab w:val="left" w:pos="1800"/>
        </w:tabs>
        <w:spacing w:line="480" w:lineRule="auto"/>
        <w:outlineLvl w:val="2"/>
        <w:rPr>
          <w:rFonts w:ascii="Courier New" w:hAnsi="Courier New" w:cs="Courier New"/>
          <w:b/>
          <w:bCs/>
          <w:color w:val="000000"/>
          <w:sz w:val="24"/>
          <w:szCs w:val="24"/>
          <w:lang w:val="en" w:eastAsia="en-US"/>
        </w:rPr>
      </w:pPr>
      <w:r>
        <w:rPr>
          <w:rFonts w:ascii="Courier New" w:hAnsi="Courier New" w:cs="Courier New"/>
          <w:b/>
          <w:bCs/>
          <w:color w:val="000000"/>
          <w:sz w:val="24"/>
          <w:szCs w:val="24"/>
          <w:lang w:val="en" w:eastAsia="en-US"/>
        </w:rPr>
        <w:t>19.502-</w:t>
      </w:r>
      <w:proofErr w:type="gramStart"/>
      <w:r>
        <w:rPr>
          <w:rFonts w:ascii="Courier New" w:hAnsi="Courier New" w:cs="Courier New"/>
          <w:b/>
          <w:bCs/>
          <w:color w:val="000000"/>
          <w:sz w:val="24"/>
          <w:szCs w:val="24"/>
          <w:lang w:val="en" w:eastAsia="en-US"/>
        </w:rPr>
        <w:t xml:space="preserve">4 </w:t>
      </w:r>
      <w:r w:rsidR="007B32D8" w:rsidRPr="007B32D8">
        <w:rPr>
          <w:rFonts w:ascii="Courier New" w:hAnsi="Courier New" w:cs="Courier New"/>
          <w:b/>
          <w:bCs/>
          <w:color w:val="000000"/>
          <w:sz w:val="24"/>
          <w:szCs w:val="24"/>
          <w:lang w:val="en" w:eastAsia="en-US"/>
        </w:rPr>
        <w:t xml:space="preserve"> Partial</w:t>
      </w:r>
      <w:proofErr w:type="gramEnd"/>
      <w:r w:rsidR="007B32D8" w:rsidRPr="007B32D8">
        <w:rPr>
          <w:rFonts w:ascii="Courier New" w:hAnsi="Courier New" w:cs="Courier New"/>
          <w:b/>
          <w:bCs/>
          <w:color w:val="000000"/>
          <w:sz w:val="24"/>
          <w:szCs w:val="24"/>
          <w:lang w:val="en" w:eastAsia="en-US"/>
        </w:rPr>
        <w:t xml:space="preserve"> set-asides of multiple-award contracts.</w:t>
      </w:r>
    </w:p>
    <w:p w14:paraId="03FC1BBC" w14:textId="77777777" w:rsidR="008D4EDB" w:rsidRPr="008D4EDB" w:rsidRDefault="008D4EDB" w:rsidP="00694677">
      <w:pPr>
        <w:tabs>
          <w:tab w:val="left" w:pos="720"/>
          <w:tab w:val="left" w:pos="1080"/>
          <w:tab w:val="left" w:pos="1440"/>
          <w:tab w:val="left" w:pos="1800"/>
        </w:tabs>
        <w:spacing w:line="480" w:lineRule="auto"/>
        <w:ind w:firstLine="720"/>
        <w:rPr>
          <w:rFonts w:ascii="Courier New" w:hAnsi="Courier New" w:cs="Courier New"/>
          <w:color w:val="000000"/>
          <w:sz w:val="24"/>
          <w:szCs w:val="24"/>
          <w:lang w:val="en" w:eastAsia="en-US"/>
        </w:rPr>
      </w:pPr>
      <w:r w:rsidRPr="008D4EDB">
        <w:rPr>
          <w:rFonts w:ascii="Courier New" w:hAnsi="Courier New" w:cs="Courier New"/>
          <w:color w:val="000000"/>
          <w:sz w:val="24"/>
          <w:szCs w:val="24"/>
          <w:lang w:val="en" w:eastAsia="en-US"/>
        </w:rPr>
        <w:t xml:space="preserve">(a) </w:t>
      </w:r>
      <w:r w:rsidR="00694677">
        <w:rPr>
          <w:rFonts w:ascii="Courier New" w:hAnsi="Courier New" w:cs="Courier New"/>
          <w:color w:val="000000"/>
          <w:sz w:val="24"/>
          <w:szCs w:val="24"/>
          <w:lang w:val="en" w:eastAsia="en-US"/>
        </w:rPr>
        <w:t xml:space="preserve"> </w:t>
      </w:r>
      <w:r w:rsidRPr="008D4EDB">
        <w:rPr>
          <w:rFonts w:ascii="Courier New" w:hAnsi="Courier New" w:cs="Courier New"/>
          <w:color w:val="000000"/>
          <w:sz w:val="24"/>
          <w:szCs w:val="24"/>
          <w:lang w:val="en" w:eastAsia="en-US"/>
        </w:rPr>
        <w:t>In accordance with section 1331 of the Small Business Jobs Act of 2010 (15 U.S.C. 644(r)(1)), contracting officers may, at their discretion, set aside a portion or portions of a multiple-award contract, except for construction, for any of the small business concerns identified at 19.000(a)(3) when—</w:t>
      </w:r>
    </w:p>
    <w:p w14:paraId="79C0B284" w14:textId="77777777" w:rsidR="008D4EDB" w:rsidRPr="008D4EDB" w:rsidRDefault="008D4EDB" w:rsidP="00694677">
      <w:pPr>
        <w:tabs>
          <w:tab w:val="left" w:pos="720"/>
          <w:tab w:val="left" w:pos="1080"/>
          <w:tab w:val="left" w:pos="1440"/>
          <w:tab w:val="left" w:pos="1800"/>
        </w:tabs>
        <w:spacing w:line="480" w:lineRule="auto"/>
        <w:ind w:firstLine="1080"/>
        <w:rPr>
          <w:rFonts w:ascii="Courier New" w:hAnsi="Courier New" w:cs="Courier New"/>
          <w:color w:val="000000"/>
          <w:sz w:val="24"/>
          <w:szCs w:val="24"/>
          <w:lang w:val="en" w:eastAsia="en-US"/>
        </w:rPr>
      </w:pPr>
      <w:r w:rsidRPr="008D4EDB">
        <w:rPr>
          <w:rFonts w:ascii="Courier New" w:hAnsi="Courier New" w:cs="Courier New"/>
          <w:color w:val="000000"/>
          <w:sz w:val="24"/>
          <w:szCs w:val="24"/>
          <w:lang w:val="en" w:eastAsia="en-US"/>
        </w:rPr>
        <w:t xml:space="preserve">(1) </w:t>
      </w:r>
      <w:r w:rsidR="00694677">
        <w:rPr>
          <w:rFonts w:ascii="Courier New" w:hAnsi="Courier New" w:cs="Courier New"/>
          <w:color w:val="000000"/>
          <w:sz w:val="24"/>
          <w:szCs w:val="24"/>
          <w:lang w:val="en" w:eastAsia="en-US"/>
        </w:rPr>
        <w:t xml:space="preserve"> </w:t>
      </w:r>
      <w:r w:rsidRPr="008D4EDB">
        <w:rPr>
          <w:rFonts w:ascii="Courier New" w:hAnsi="Courier New" w:cs="Courier New"/>
          <w:color w:val="000000"/>
          <w:sz w:val="24"/>
          <w:szCs w:val="24"/>
          <w:lang w:val="en" w:eastAsia="en-US"/>
        </w:rPr>
        <w:t>Market research indicates that a total set-aside is not appropriate (see 19.502-2);</w:t>
      </w:r>
    </w:p>
    <w:p w14:paraId="708D6D22" w14:textId="77777777" w:rsidR="008D4EDB" w:rsidRPr="008D4EDB" w:rsidRDefault="008D4EDB" w:rsidP="008D4EDB">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8D4EDB">
        <w:rPr>
          <w:rFonts w:ascii="Courier New" w:hAnsi="Courier New" w:cs="Courier New"/>
          <w:color w:val="000000"/>
          <w:sz w:val="24"/>
          <w:szCs w:val="24"/>
          <w:lang w:val="en" w:eastAsia="en-US"/>
        </w:rPr>
        <w:tab/>
      </w:r>
      <w:r w:rsidRPr="008D4EDB">
        <w:rPr>
          <w:rFonts w:ascii="Courier New" w:hAnsi="Courier New" w:cs="Courier New"/>
          <w:color w:val="000000"/>
          <w:sz w:val="24"/>
          <w:szCs w:val="24"/>
          <w:lang w:val="en" w:eastAsia="en-US"/>
        </w:rPr>
        <w:tab/>
        <w:t>(2)</w:t>
      </w:r>
      <w:r>
        <w:rPr>
          <w:rFonts w:ascii="Courier New" w:hAnsi="Courier New" w:cs="Courier New"/>
          <w:color w:val="000000"/>
          <w:sz w:val="24"/>
          <w:szCs w:val="24"/>
          <w:lang w:val="en" w:eastAsia="en-US"/>
        </w:rPr>
        <w:t xml:space="preserve"> </w:t>
      </w:r>
      <w:r w:rsidRPr="008D4EDB">
        <w:rPr>
          <w:rFonts w:ascii="Courier New" w:hAnsi="Courier New" w:cs="Courier New"/>
          <w:color w:val="000000"/>
          <w:sz w:val="24"/>
          <w:szCs w:val="24"/>
          <w:lang w:val="en" w:eastAsia="en-US"/>
        </w:rPr>
        <w:t xml:space="preserve"> The requirement can be divided into distinct portions;</w:t>
      </w:r>
    </w:p>
    <w:p w14:paraId="7CA0A2DD" w14:textId="77777777" w:rsidR="008D4EDB" w:rsidRPr="008D4EDB" w:rsidRDefault="008D4EDB" w:rsidP="008D4EDB">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8D4EDB">
        <w:rPr>
          <w:rFonts w:ascii="Courier New" w:hAnsi="Courier New" w:cs="Courier New"/>
          <w:color w:val="000000"/>
          <w:sz w:val="24"/>
          <w:szCs w:val="24"/>
          <w:lang w:val="en" w:eastAsia="en-US"/>
        </w:rPr>
        <w:tab/>
      </w:r>
      <w:r w:rsidRPr="008D4EDB">
        <w:rPr>
          <w:rFonts w:ascii="Courier New" w:hAnsi="Courier New" w:cs="Courier New"/>
          <w:color w:val="000000"/>
          <w:sz w:val="24"/>
          <w:szCs w:val="24"/>
          <w:lang w:val="en" w:eastAsia="en-US"/>
        </w:rPr>
        <w:tab/>
        <w:t>(3)</w:t>
      </w:r>
      <w:r>
        <w:rPr>
          <w:rFonts w:ascii="Courier New" w:hAnsi="Courier New" w:cs="Courier New"/>
          <w:color w:val="000000"/>
          <w:sz w:val="24"/>
          <w:szCs w:val="24"/>
          <w:lang w:val="en" w:eastAsia="en-US"/>
        </w:rPr>
        <w:t xml:space="preserve"> </w:t>
      </w:r>
      <w:r w:rsidRPr="008D4EDB">
        <w:rPr>
          <w:rFonts w:ascii="Courier New" w:hAnsi="Courier New" w:cs="Courier New"/>
          <w:color w:val="000000"/>
          <w:sz w:val="24"/>
          <w:szCs w:val="24"/>
          <w:lang w:val="en" w:eastAsia="en-US"/>
        </w:rPr>
        <w:t xml:space="preserve"> The acquisition is not subject to simplified acquisition procedures;</w:t>
      </w:r>
    </w:p>
    <w:p w14:paraId="3994FFAE" w14:textId="77777777" w:rsidR="008D4EDB" w:rsidRPr="008D4EDB" w:rsidRDefault="008D4EDB" w:rsidP="008D4EDB">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8D4EDB">
        <w:rPr>
          <w:rFonts w:ascii="Courier New" w:hAnsi="Courier New" w:cs="Courier New"/>
          <w:color w:val="000000"/>
          <w:sz w:val="24"/>
          <w:szCs w:val="24"/>
          <w:lang w:val="en" w:eastAsia="en-US"/>
        </w:rPr>
        <w:tab/>
      </w:r>
      <w:r w:rsidRPr="008D4EDB">
        <w:rPr>
          <w:rFonts w:ascii="Courier New" w:hAnsi="Courier New" w:cs="Courier New"/>
          <w:color w:val="000000"/>
          <w:sz w:val="24"/>
          <w:szCs w:val="24"/>
          <w:lang w:val="en" w:eastAsia="en-US"/>
        </w:rPr>
        <w:tab/>
        <w:t xml:space="preserve">(4) </w:t>
      </w:r>
      <w:r>
        <w:rPr>
          <w:rFonts w:ascii="Courier New" w:hAnsi="Courier New" w:cs="Courier New"/>
          <w:color w:val="000000"/>
          <w:sz w:val="24"/>
          <w:szCs w:val="24"/>
          <w:lang w:val="en" w:eastAsia="en-US"/>
        </w:rPr>
        <w:t xml:space="preserve"> </w:t>
      </w:r>
      <w:r w:rsidRPr="008D4EDB">
        <w:rPr>
          <w:rFonts w:ascii="Courier New" w:hAnsi="Courier New" w:cs="Courier New"/>
          <w:color w:val="000000"/>
          <w:sz w:val="24"/>
          <w:szCs w:val="24"/>
          <w:lang w:val="en" w:eastAsia="en-US"/>
        </w:rPr>
        <w:t>Two or more responsible small business concerns are reasonably expected to submit an offer on the set-aside portion or portions of the acquisition that are competitive in terms of fair market prices, quality, and delivery; and</w:t>
      </w:r>
    </w:p>
    <w:p w14:paraId="242198BE" w14:textId="77777777" w:rsidR="008D4EDB" w:rsidRPr="008D4EDB" w:rsidRDefault="008D4EDB" w:rsidP="008D4EDB">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8D4EDB">
        <w:rPr>
          <w:rFonts w:ascii="Courier New" w:hAnsi="Courier New" w:cs="Courier New"/>
          <w:color w:val="000000"/>
          <w:sz w:val="24"/>
          <w:szCs w:val="24"/>
          <w:lang w:val="en" w:eastAsia="en-US"/>
        </w:rPr>
        <w:tab/>
      </w:r>
      <w:r w:rsidRPr="008D4EDB">
        <w:rPr>
          <w:rFonts w:ascii="Courier New" w:hAnsi="Courier New" w:cs="Courier New"/>
          <w:color w:val="000000"/>
          <w:sz w:val="24"/>
          <w:szCs w:val="24"/>
          <w:lang w:val="en" w:eastAsia="en-US"/>
        </w:rPr>
        <w:tab/>
        <w:t xml:space="preserve">(5) </w:t>
      </w:r>
      <w:r>
        <w:rPr>
          <w:rFonts w:ascii="Courier New" w:hAnsi="Courier New" w:cs="Courier New"/>
          <w:color w:val="000000"/>
          <w:sz w:val="24"/>
          <w:szCs w:val="24"/>
          <w:lang w:val="en" w:eastAsia="en-US"/>
        </w:rPr>
        <w:t xml:space="preserve"> </w:t>
      </w:r>
      <w:r w:rsidRPr="008D4EDB">
        <w:rPr>
          <w:rFonts w:ascii="Courier New" w:hAnsi="Courier New" w:cs="Courier New"/>
          <w:color w:val="000000"/>
          <w:sz w:val="24"/>
          <w:szCs w:val="24"/>
          <w:lang w:val="en" w:eastAsia="en-US"/>
        </w:rPr>
        <w:t>The specific program eligibility requirements identified in this part apply.</w:t>
      </w:r>
    </w:p>
    <w:p w14:paraId="37ED8565" w14:textId="77777777" w:rsidR="008D4EDB" w:rsidRPr="008D4EDB" w:rsidRDefault="008D4EDB" w:rsidP="008D4EDB">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8D4EDB">
        <w:rPr>
          <w:rFonts w:ascii="Courier New" w:hAnsi="Courier New" w:cs="Courier New"/>
          <w:color w:val="000000"/>
          <w:sz w:val="24"/>
          <w:szCs w:val="24"/>
          <w:lang w:val="en" w:eastAsia="en-US"/>
        </w:rPr>
        <w:tab/>
        <w:t>(b)</w:t>
      </w:r>
      <w:r>
        <w:rPr>
          <w:rFonts w:ascii="Courier New" w:hAnsi="Courier New" w:cs="Courier New"/>
          <w:color w:val="000000"/>
          <w:sz w:val="24"/>
          <w:szCs w:val="24"/>
          <w:lang w:val="en" w:eastAsia="en-US"/>
        </w:rPr>
        <w:t xml:space="preserve"> </w:t>
      </w:r>
      <w:r w:rsidRPr="008D4EDB">
        <w:rPr>
          <w:rFonts w:ascii="Courier New" w:hAnsi="Courier New" w:cs="Courier New"/>
          <w:color w:val="000000"/>
          <w:sz w:val="24"/>
          <w:szCs w:val="24"/>
          <w:lang w:val="en" w:eastAsia="en-US"/>
        </w:rPr>
        <w:t xml:space="preserve"> When the contracting officer determines that a requirement is to be partially set aside, the solicitation </w:t>
      </w:r>
      <w:r w:rsidRPr="008D4EDB">
        <w:rPr>
          <w:rFonts w:ascii="Courier New" w:hAnsi="Courier New" w:cs="Courier New"/>
          <w:color w:val="000000"/>
          <w:sz w:val="24"/>
          <w:szCs w:val="24"/>
          <w:lang w:val="en" w:eastAsia="en-US"/>
        </w:rPr>
        <w:lastRenderedPageBreak/>
        <w:t>shall identify which portion or portions are set aside and not set aside.</w:t>
      </w:r>
    </w:p>
    <w:p w14:paraId="2E233B66" w14:textId="77777777" w:rsidR="008D4EDB" w:rsidRPr="008D4EDB" w:rsidRDefault="008D4EDB" w:rsidP="008D4EDB">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8D4EDB">
        <w:rPr>
          <w:rFonts w:ascii="Courier New" w:hAnsi="Courier New" w:cs="Courier New"/>
          <w:color w:val="000000"/>
          <w:sz w:val="24"/>
          <w:szCs w:val="24"/>
          <w:lang w:val="en" w:eastAsia="en-US"/>
        </w:rPr>
        <w:tab/>
        <w:t xml:space="preserve">(c) </w:t>
      </w:r>
      <w:r>
        <w:rPr>
          <w:rFonts w:ascii="Courier New" w:hAnsi="Courier New" w:cs="Courier New"/>
          <w:color w:val="000000"/>
          <w:sz w:val="24"/>
          <w:szCs w:val="24"/>
          <w:lang w:val="en" w:eastAsia="en-US"/>
        </w:rPr>
        <w:t xml:space="preserve"> </w:t>
      </w:r>
      <w:r w:rsidRPr="008D4EDB">
        <w:rPr>
          <w:rFonts w:ascii="Courier New" w:hAnsi="Courier New" w:cs="Courier New"/>
          <w:color w:val="000000"/>
          <w:sz w:val="24"/>
          <w:szCs w:val="24"/>
          <w:lang w:val="en" w:eastAsia="en-US"/>
        </w:rPr>
        <w:t>The contracting officer shall specify in the solicitation how offers</w:t>
      </w:r>
      <w:r w:rsidR="00E666DB">
        <w:rPr>
          <w:rFonts w:ascii="Courier New" w:hAnsi="Courier New" w:cs="Courier New"/>
          <w:color w:val="000000"/>
          <w:sz w:val="24"/>
          <w:szCs w:val="24"/>
          <w:lang w:val="en" w:eastAsia="en-US"/>
        </w:rPr>
        <w:t xml:space="preserve"> shall be submitted with regard</w:t>
      </w:r>
      <w:r w:rsidRPr="008D4EDB">
        <w:rPr>
          <w:rFonts w:ascii="Courier New" w:hAnsi="Courier New" w:cs="Courier New"/>
          <w:color w:val="000000"/>
          <w:sz w:val="24"/>
          <w:szCs w:val="24"/>
          <w:lang w:val="en" w:eastAsia="en-US"/>
        </w:rPr>
        <w:t xml:space="preserve"> to the set-aside and non-set-aside portions.</w:t>
      </w:r>
    </w:p>
    <w:p w14:paraId="18AA8B61" w14:textId="77777777" w:rsidR="007B32D8" w:rsidRPr="007B32D8" w:rsidRDefault="008D4EDB" w:rsidP="008D4EDB">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8D4EDB">
        <w:rPr>
          <w:rFonts w:ascii="Courier New" w:hAnsi="Courier New" w:cs="Courier New"/>
          <w:color w:val="000000"/>
          <w:sz w:val="24"/>
          <w:szCs w:val="24"/>
          <w:lang w:val="en" w:eastAsia="en-US"/>
        </w:rPr>
        <w:tab/>
        <w:t>(d)</w:t>
      </w:r>
      <w:r>
        <w:rPr>
          <w:rFonts w:ascii="Courier New" w:hAnsi="Courier New" w:cs="Courier New"/>
          <w:color w:val="000000"/>
          <w:sz w:val="24"/>
          <w:szCs w:val="24"/>
          <w:lang w:val="en" w:eastAsia="en-US"/>
        </w:rPr>
        <w:t xml:space="preserve"> </w:t>
      </w:r>
      <w:r w:rsidRPr="008D4EDB">
        <w:rPr>
          <w:rFonts w:ascii="Courier New" w:hAnsi="Courier New" w:cs="Courier New"/>
          <w:color w:val="000000"/>
          <w:sz w:val="24"/>
          <w:szCs w:val="24"/>
          <w:lang w:val="en" w:eastAsia="en-US"/>
        </w:rPr>
        <w:t xml:space="preserve"> Offers received from concerns that do not qualify as small business concerns shall be considered nonresponsive and shall be rejected on the set-aside portion of partial set-asides.</w:t>
      </w:r>
      <w:r>
        <w:rPr>
          <w:rFonts w:ascii="Courier New" w:hAnsi="Courier New" w:cs="Courier New"/>
          <w:color w:val="000000"/>
          <w:sz w:val="24"/>
          <w:szCs w:val="24"/>
          <w:lang w:val="en" w:eastAsia="en-US"/>
        </w:rPr>
        <w:t xml:space="preserve"> </w:t>
      </w:r>
      <w:r w:rsidRPr="008D4EDB">
        <w:rPr>
          <w:rFonts w:ascii="Courier New" w:hAnsi="Courier New" w:cs="Courier New"/>
          <w:color w:val="000000"/>
          <w:sz w:val="24"/>
          <w:szCs w:val="24"/>
          <w:lang w:val="en" w:eastAsia="en-US"/>
        </w:rPr>
        <w:t xml:space="preserve"> However, before rejecting an offer otherwise eligible for award because of questions concerning the size representation, an SBA determination must be obtained (see subpart 19.3).</w:t>
      </w:r>
    </w:p>
    <w:p w14:paraId="61B1BB1D"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b/>
          <w:sz w:val="24"/>
          <w:szCs w:val="24"/>
          <w:lang w:val="en" w:eastAsia="en-US"/>
        </w:rPr>
      </w:pPr>
      <w:r w:rsidRPr="007B32D8">
        <w:rPr>
          <w:rFonts w:ascii="Courier New" w:eastAsia="Calibri" w:hAnsi="Courier New" w:cs="Courier New"/>
          <w:b/>
          <w:sz w:val="24"/>
          <w:szCs w:val="24"/>
          <w:lang w:val="en" w:eastAsia="en-US"/>
        </w:rPr>
        <w:t>19.502-</w:t>
      </w:r>
      <w:proofErr w:type="gramStart"/>
      <w:r w:rsidRPr="007B32D8">
        <w:rPr>
          <w:rFonts w:ascii="Courier New" w:eastAsia="Calibri" w:hAnsi="Courier New" w:cs="Courier New"/>
          <w:b/>
          <w:sz w:val="24"/>
          <w:szCs w:val="24"/>
          <w:lang w:val="en" w:eastAsia="en-US"/>
        </w:rPr>
        <w:t>5  [</w:t>
      </w:r>
      <w:proofErr w:type="gramEnd"/>
      <w:r w:rsidRPr="007B32D8">
        <w:rPr>
          <w:rFonts w:ascii="Courier New" w:eastAsia="Calibri" w:hAnsi="Courier New" w:cs="Courier New"/>
          <w:b/>
          <w:sz w:val="24"/>
          <w:szCs w:val="24"/>
          <w:lang w:val="en" w:eastAsia="en-US"/>
        </w:rPr>
        <w:t>Removed]</w:t>
      </w:r>
    </w:p>
    <w:p w14:paraId="7A642E2F" w14:textId="32725757" w:rsidR="007B32D8" w:rsidRPr="007B32D8" w:rsidRDefault="00277ADD"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sidR="00DD674A">
        <w:rPr>
          <w:rFonts w:ascii="Courier New" w:eastAsia="Calibri" w:hAnsi="Courier New" w:cs="Courier New"/>
          <w:sz w:val="24"/>
          <w:szCs w:val="24"/>
          <w:lang w:val="en" w:eastAsia="en-US"/>
        </w:rPr>
        <w:t>4</w:t>
      </w:r>
      <w:ins w:id="354" w:author="Brooks, E. Brad (OFR)" w:date="2020-02-13T16:10:00Z">
        <w:r w:rsidR="003B235B">
          <w:rPr>
            <w:rFonts w:ascii="Courier New" w:eastAsia="Calibri" w:hAnsi="Courier New" w:cs="Courier New"/>
            <w:sz w:val="24"/>
            <w:szCs w:val="24"/>
            <w:lang w:val="en" w:eastAsia="en-US"/>
          </w:rPr>
          <w:t>3</w:t>
        </w:r>
      </w:ins>
      <w:del w:id="355" w:author="Brooks, E. Brad (OFR)" w:date="2020-02-13T16:10:00Z">
        <w:r w:rsidR="00DD674A" w:rsidDel="003B235B">
          <w:rPr>
            <w:rFonts w:ascii="Courier New" w:eastAsia="Calibri" w:hAnsi="Courier New" w:cs="Courier New"/>
            <w:sz w:val="24"/>
            <w:szCs w:val="24"/>
            <w:lang w:val="en" w:eastAsia="en-US"/>
          </w:rPr>
          <w:delText>4</w:delText>
        </w:r>
      </w:del>
      <w:r w:rsidR="007B32D8" w:rsidRPr="007B32D8">
        <w:rPr>
          <w:rFonts w:ascii="Courier New" w:eastAsia="Calibri" w:hAnsi="Courier New" w:cs="Courier New"/>
          <w:sz w:val="24"/>
          <w:szCs w:val="24"/>
          <w:lang w:val="en" w:eastAsia="en-US"/>
        </w:rPr>
        <w:t>.  Remove section 19.502-5.</w:t>
      </w:r>
    </w:p>
    <w:p w14:paraId="704CBB6E"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b/>
          <w:sz w:val="24"/>
          <w:szCs w:val="24"/>
          <w:lang w:val="en" w:eastAsia="en-US"/>
        </w:rPr>
        <w:t>19.502-</w:t>
      </w:r>
      <w:proofErr w:type="gramStart"/>
      <w:r w:rsidRPr="007B32D8">
        <w:rPr>
          <w:rFonts w:ascii="Courier New" w:eastAsia="Calibri" w:hAnsi="Courier New" w:cs="Courier New"/>
          <w:b/>
          <w:sz w:val="24"/>
          <w:szCs w:val="24"/>
          <w:lang w:val="en" w:eastAsia="en-US"/>
        </w:rPr>
        <w:t>6  [</w:t>
      </w:r>
      <w:proofErr w:type="spellStart"/>
      <w:proofErr w:type="gramEnd"/>
      <w:r w:rsidRPr="007B32D8">
        <w:rPr>
          <w:rFonts w:ascii="Courier New" w:eastAsia="Calibri" w:hAnsi="Courier New" w:cs="Courier New"/>
          <w:b/>
          <w:sz w:val="24"/>
          <w:szCs w:val="24"/>
          <w:lang w:val="en" w:eastAsia="en-US"/>
        </w:rPr>
        <w:t>Redesignated</w:t>
      </w:r>
      <w:proofErr w:type="spellEnd"/>
      <w:r w:rsidRPr="007B32D8">
        <w:rPr>
          <w:rFonts w:ascii="Courier New" w:eastAsia="Calibri" w:hAnsi="Courier New" w:cs="Courier New"/>
          <w:b/>
          <w:sz w:val="24"/>
          <w:szCs w:val="24"/>
          <w:lang w:val="en" w:eastAsia="en-US"/>
        </w:rPr>
        <w:t xml:space="preserve"> as 19.502-5]</w:t>
      </w:r>
      <w:r w:rsidRPr="007B32D8">
        <w:rPr>
          <w:rFonts w:ascii="Courier New" w:eastAsia="Calibri" w:hAnsi="Courier New" w:cs="Courier New"/>
          <w:sz w:val="24"/>
          <w:szCs w:val="24"/>
          <w:lang w:val="en" w:eastAsia="en-US"/>
        </w:rPr>
        <w:tab/>
      </w:r>
    </w:p>
    <w:p w14:paraId="4ABF5CA0" w14:textId="678D83EA" w:rsidR="007B32D8" w:rsidRPr="007B32D8" w:rsidRDefault="00277ADD"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sidR="00DD674A">
        <w:rPr>
          <w:rFonts w:ascii="Courier New" w:eastAsia="Calibri" w:hAnsi="Courier New" w:cs="Courier New"/>
          <w:sz w:val="24"/>
          <w:szCs w:val="24"/>
          <w:lang w:val="en" w:eastAsia="en-US"/>
        </w:rPr>
        <w:t>4</w:t>
      </w:r>
      <w:ins w:id="356" w:author="Brooks, E. Brad (OFR)" w:date="2020-02-13T16:10:00Z">
        <w:r w:rsidR="003B235B">
          <w:rPr>
            <w:rFonts w:ascii="Courier New" w:eastAsia="Calibri" w:hAnsi="Courier New" w:cs="Courier New"/>
            <w:sz w:val="24"/>
            <w:szCs w:val="24"/>
            <w:lang w:val="en" w:eastAsia="en-US"/>
          </w:rPr>
          <w:t>4</w:t>
        </w:r>
      </w:ins>
      <w:del w:id="357" w:author="Brooks, E. Brad (OFR)" w:date="2020-02-13T16:10:00Z">
        <w:r w:rsidR="00DD674A" w:rsidDel="003B235B">
          <w:rPr>
            <w:rFonts w:ascii="Courier New" w:eastAsia="Calibri" w:hAnsi="Courier New" w:cs="Courier New"/>
            <w:sz w:val="24"/>
            <w:szCs w:val="24"/>
            <w:lang w:val="en" w:eastAsia="en-US"/>
          </w:rPr>
          <w:delText>5</w:delText>
        </w:r>
      </w:del>
      <w:r w:rsidR="007B32D8" w:rsidRPr="007B32D8">
        <w:rPr>
          <w:rFonts w:ascii="Courier New" w:eastAsia="Calibri" w:hAnsi="Courier New" w:cs="Courier New"/>
          <w:sz w:val="24"/>
          <w:szCs w:val="24"/>
          <w:lang w:val="en" w:eastAsia="en-US"/>
        </w:rPr>
        <w:t xml:space="preserve">.  </w:t>
      </w:r>
      <w:proofErr w:type="spellStart"/>
      <w:r w:rsidR="007B32D8" w:rsidRPr="007B32D8">
        <w:rPr>
          <w:rFonts w:ascii="Courier New" w:eastAsia="Calibri" w:hAnsi="Courier New" w:cs="Courier New"/>
          <w:sz w:val="24"/>
          <w:szCs w:val="24"/>
          <w:lang w:val="en" w:eastAsia="en-US"/>
        </w:rPr>
        <w:t>Redesignate</w:t>
      </w:r>
      <w:proofErr w:type="spellEnd"/>
      <w:r w:rsidR="007B32D8" w:rsidRPr="007B32D8">
        <w:rPr>
          <w:rFonts w:ascii="Courier New" w:eastAsia="Calibri" w:hAnsi="Courier New" w:cs="Courier New"/>
          <w:sz w:val="24"/>
          <w:szCs w:val="24"/>
          <w:lang w:val="en" w:eastAsia="en-US"/>
        </w:rPr>
        <w:t xml:space="preserve"> section 19.502-6 as section 19.502-5 and revise the heading to read as follows:</w:t>
      </w:r>
    </w:p>
    <w:p w14:paraId="2A515518" w14:textId="77777777" w:rsidR="007B32D8" w:rsidRDefault="00AC4DD6" w:rsidP="007B32D8">
      <w:pPr>
        <w:spacing w:line="480" w:lineRule="auto"/>
        <w:outlineLvl w:val="2"/>
        <w:rPr>
          <w:ins w:id="358" w:author="Brooks, E. Brad (OFR)" w:date="2020-02-07T13:21:00Z"/>
          <w:rFonts w:ascii="Courier New" w:hAnsi="Courier New" w:cs="Courier New"/>
          <w:b/>
          <w:bCs/>
          <w:color w:val="000000"/>
          <w:sz w:val="24"/>
          <w:szCs w:val="24"/>
          <w:lang w:val="en" w:eastAsia="en-US"/>
        </w:rPr>
      </w:pPr>
      <w:r>
        <w:rPr>
          <w:rFonts w:ascii="Courier New" w:hAnsi="Courier New" w:cs="Courier New"/>
          <w:b/>
          <w:bCs/>
          <w:color w:val="000000"/>
          <w:sz w:val="24"/>
          <w:szCs w:val="24"/>
          <w:lang w:val="en" w:eastAsia="en-US"/>
        </w:rPr>
        <w:t>19.502-</w:t>
      </w:r>
      <w:proofErr w:type="gramStart"/>
      <w:r>
        <w:rPr>
          <w:rFonts w:ascii="Courier New" w:hAnsi="Courier New" w:cs="Courier New"/>
          <w:b/>
          <w:bCs/>
          <w:color w:val="000000"/>
          <w:sz w:val="24"/>
          <w:szCs w:val="24"/>
          <w:lang w:val="en" w:eastAsia="en-US"/>
        </w:rPr>
        <w:t xml:space="preserve">5  </w:t>
      </w:r>
      <w:r w:rsidR="007B32D8" w:rsidRPr="007B32D8">
        <w:rPr>
          <w:rFonts w:ascii="Courier New" w:hAnsi="Courier New" w:cs="Courier New"/>
          <w:b/>
          <w:bCs/>
          <w:color w:val="000000"/>
          <w:sz w:val="24"/>
          <w:szCs w:val="24"/>
          <w:lang w:val="en" w:eastAsia="en-US"/>
        </w:rPr>
        <w:t>Insufficient</w:t>
      </w:r>
      <w:proofErr w:type="gramEnd"/>
      <w:r w:rsidR="007B32D8" w:rsidRPr="007B32D8">
        <w:rPr>
          <w:rFonts w:ascii="Courier New" w:hAnsi="Courier New" w:cs="Courier New"/>
          <w:b/>
          <w:bCs/>
          <w:color w:val="000000"/>
          <w:sz w:val="24"/>
          <w:szCs w:val="24"/>
          <w:lang w:val="en" w:eastAsia="en-US"/>
        </w:rPr>
        <w:t xml:space="preserve"> reasons for not setting aside an acquisition.</w:t>
      </w:r>
    </w:p>
    <w:p w14:paraId="7E7E8F7F" w14:textId="5853FF16" w:rsidR="00741836" w:rsidRPr="00741836" w:rsidRDefault="00741836" w:rsidP="007B32D8">
      <w:pPr>
        <w:spacing w:line="480" w:lineRule="auto"/>
        <w:outlineLvl w:val="2"/>
        <w:rPr>
          <w:rFonts w:ascii="Courier New" w:hAnsi="Courier New" w:cs="Courier New"/>
          <w:bCs/>
          <w:color w:val="000000"/>
          <w:sz w:val="24"/>
          <w:szCs w:val="24"/>
          <w:lang w:val="en" w:eastAsia="en-US"/>
          <w:rPrChange w:id="359" w:author="Brooks, E. Brad (OFR)" w:date="2020-02-07T13:21:00Z">
            <w:rPr>
              <w:rFonts w:ascii="Courier New" w:hAnsi="Courier New" w:cs="Courier New"/>
              <w:b/>
              <w:bCs/>
              <w:color w:val="000000"/>
              <w:sz w:val="24"/>
              <w:szCs w:val="24"/>
              <w:lang w:val="en" w:eastAsia="en-US"/>
            </w:rPr>
          </w:rPrChange>
        </w:rPr>
      </w:pPr>
      <w:ins w:id="360" w:author="Brooks, E. Brad (OFR)" w:date="2020-02-07T13:21:00Z">
        <w:r w:rsidRPr="00741836">
          <w:rPr>
            <w:rFonts w:ascii="Courier New" w:hAnsi="Courier New" w:cs="Courier New"/>
            <w:bCs/>
            <w:color w:val="000000"/>
            <w:sz w:val="24"/>
            <w:szCs w:val="24"/>
            <w:lang w:val="en" w:eastAsia="en-US"/>
            <w:rPrChange w:id="361" w:author="Brooks, E. Brad (OFR)" w:date="2020-02-07T13:21:00Z">
              <w:rPr>
                <w:rFonts w:ascii="Courier New" w:hAnsi="Courier New" w:cs="Courier New"/>
                <w:b/>
                <w:bCs/>
                <w:color w:val="000000"/>
                <w:sz w:val="24"/>
                <w:szCs w:val="24"/>
                <w:lang w:val="en" w:eastAsia="en-US"/>
              </w:rPr>
            </w:rPrChange>
          </w:rPr>
          <w:t>*   *   *   *   *</w:t>
        </w:r>
      </w:ins>
    </w:p>
    <w:p w14:paraId="0D3A53F0"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b/>
          <w:sz w:val="24"/>
          <w:szCs w:val="24"/>
          <w:lang w:val="en" w:eastAsia="en-US"/>
        </w:rPr>
      </w:pPr>
      <w:r w:rsidRPr="007B32D8">
        <w:rPr>
          <w:rFonts w:ascii="Courier New" w:eastAsia="Calibri" w:hAnsi="Courier New" w:cs="Courier New"/>
          <w:b/>
          <w:sz w:val="24"/>
          <w:szCs w:val="24"/>
          <w:lang w:val="en" w:eastAsia="en-US"/>
        </w:rPr>
        <w:t xml:space="preserve">19.503 thru </w:t>
      </w:r>
      <w:proofErr w:type="gramStart"/>
      <w:r w:rsidRPr="007B32D8">
        <w:rPr>
          <w:rFonts w:ascii="Courier New" w:eastAsia="Calibri" w:hAnsi="Courier New" w:cs="Courier New"/>
          <w:b/>
          <w:sz w:val="24"/>
          <w:szCs w:val="24"/>
          <w:lang w:val="en" w:eastAsia="en-US"/>
        </w:rPr>
        <w:t>19.507  [</w:t>
      </w:r>
      <w:proofErr w:type="spellStart"/>
      <w:proofErr w:type="gramEnd"/>
      <w:r w:rsidRPr="007B32D8">
        <w:rPr>
          <w:rFonts w:ascii="Courier New" w:eastAsia="Calibri" w:hAnsi="Courier New" w:cs="Courier New"/>
          <w:b/>
          <w:sz w:val="24"/>
          <w:szCs w:val="24"/>
          <w:lang w:val="en" w:eastAsia="en-US"/>
        </w:rPr>
        <w:t>Redesignated</w:t>
      </w:r>
      <w:proofErr w:type="spellEnd"/>
      <w:r w:rsidRPr="007B32D8">
        <w:rPr>
          <w:rFonts w:ascii="Courier New" w:eastAsia="Calibri" w:hAnsi="Courier New" w:cs="Courier New"/>
          <w:b/>
          <w:sz w:val="24"/>
          <w:szCs w:val="24"/>
          <w:lang w:val="en" w:eastAsia="en-US"/>
        </w:rPr>
        <w:t xml:space="preserve"> as 19.502-6 thru 19.502-10]</w:t>
      </w:r>
    </w:p>
    <w:p w14:paraId="11B2C5FA" w14:textId="3B0A83A5" w:rsidR="007B32D8" w:rsidRDefault="00277ADD"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sidR="00DD674A">
        <w:rPr>
          <w:rFonts w:ascii="Courier New" w:eastAsia="Calibri" w:hAnsi="Courier New" w:cs="Courier New"/>
          <w:sz w:val="24"/>
          <w:szCs w:val="24"/>
          <w:lang w:val="en" w:eastAsia="en-US"/>
        </w:rPr>
        <w:t>4</w:t>
      </w:r>
      <w:ins w:id="362" w:author="Brooks, E. Brad (OFR)" w:date="2020-02-13T16:10:00Z">
        <w:r w:rsidR="003B235B">
          <w:rPr>
            <w:rFonts w:ascii="Courier New" w:eastAsia="Calibri" w:hAnsi="Courier New" w:cs="Courier New"/>
            <w:sz w:val="24"/>
            <w:szCs w:val="24"/>
            <w:lang w:val="en" w:eastAsia="en-US"/>
          </w:rPr>
          <w:t>5</w:t>
        </w:r>
      </w:ins>
      <w:del w:id="363" w:author="Brooks, E. Brad (OFR)" w:date="2020-02-13T16:10:00Z">
        <w:r w:rsidR="00DD674A" w:rsidDel="003B235B">
          <w:rPr>
            <w:rFonts w:ascii="Courier New" w:eastAsia="Calibri" w:hAnsi="Courier New" w:cs="Courier New"/>
            <w:sz w:val="24"/>
            <w:szCs w:val="24"/>
            <w:lang w:val="en" w:eastAsia="en-US"/>
          </w:rPr>
          <w:delText>6</w:delText>
        </w:r>
      </w:del>
      <w:r w:rsidR="007B32D8" w:rsidRPr="007B32D8">
        <w:rPr>
          <w:rFonts w:ascii="Courier New" w:eastAsia="Calibri" w:hAnsi="Courier New" w:cs="Courier New"/>
          <w:sz w:val="24"/>
          <w:szCs w:val="24"/>
          <w:lang w:val="en" w:eastAsia="en-US"/>
        </w:rPr>
        <w:t xml:space="preserve">.  </w:t>
      </w:r>
      <w:proofErr w:type="spellStart"/>
      <w:r w:rsidR="007B32D8" w:rsidRPr="007B32D8">
        <w:rPr>
          <w:rFonts w:ascii="Courier New" w:eastAsia="Calibri" w:hAnsi="Courier New" w:cs="Courier New"/>
          <w:sz w:val="24"/>
          <w:szCs w:val="24"/>
          <w:lang w:val="en" w:eastAsia="en-US"/>
        </w:rPr>
        <w:t>Redesignate</w:t>
      </w:r>
      <w:proofErr w:type="spellEnd"/>
      <w:r w:rsidR="007B32D8" w:rsidRPr="007B32D8">
        <w:rPr>
          <w:rFonts w:ascii="Courier New" w:eastAsia="Calibri" w:hAnsi="Courier New" w:cs="Courier New"/>
          <w:sz w:val="24"/>
          <w:szCs w:val="24"/>
          <w:lang w:val="en" w:eastAsia="en-US"/>
        </w:rPr>
        <w:t xml:space="preserve"> sections 19.503 through 19.507 as sections 19.502-6 through 19.502-10.</w:t>
      </w:r>
    </w:p>
    <w:p w14:paraId="1261CC9C" w14:textId="77777777" w:rsidR="007A7460" w:rsidRPr="007A7460" w:rsidRDefault="007A7460" w:rsidP="007B32D8">
      <w:pPr>
        <w:tabs>
          <w:tab w:val="left" w:pos="720"/>
          <w:tab w:val="left" w:pos="1080"/>
          <w:tab w:val="left" w:pos="1440"/>
          <w:tab w:val="left" w:pos="1800"/>
        </w:tabs>
        <w:spacing w:line="480" w:lineRule="auto"/>
        <w:rPr>
          <w:rFonts w:ascii="Courier New" w:eastAsia="Calibri" w:hAnsi="Courier New" w:cs="Courier New"/>
          <w:b/>
          <w:sz w:val="24"/>
          <w:szCs w:val="24"/>
          <w:lang w:val="en" w:eastAsia="en-US"/>
        </w:rPr>
      </w:pPr>
      <w:r w:rsidRPr="007A7460">
        <w:rPr>
          <w:rFonts w:ascii="Courier New" w:eastAsia="Calibri" w:hAnsi="Courier New" w:cs="Courier New"/>
          <w:b/>
          <w:sz w:val="24"/>
          <w:szCs w:val="24"/>
          <w:lang w:val="en" w:eastAsia="en-US"/>
        </w:rPr>
        <w:lastRenderedPageBreak/>
        <w:t>19.502-</w:t>
      </w:r>
      <w:proofErr w:type="gramStart"/>
      <w:r w:rsidRPr="007A7460">
        <w:rPr>
          <w:rFonts w:ascii="Courier New" w:eastAsia="Calibri" w:hAnsi="Courier New" w:cs="Courier New"/>
          <w:b/>
          <w:sz w:val="24"/>
          <w:szCs w:val="24"/>
          <w:lang w:val="en" w:eastAsia="en-US"/>
        </w:rPr>
        <w:t>6  [</w:t>
      </w:r>
      <w:proofErr w:type="gramEnd"/>
      <w:r w:rsidRPr="007A7460">
        <w:rPr>
          <w:rFonts w:ascii="Courier New" w:eastAsia="Calibri" w:hAnsi="Courier New" w:cs="Courier New"/>
          <w:b/>
          <w:sz w:val="24"/>
          <w:szCs w:val="24"/>
          <w:lang w:val="en" w:eastAsia="en-US"/>
        </w:rPr>
        <w:t>Amended]</w:t>
      </w:r>
    </w:p>
    <w:p w14:paraId="4CF32668" w14:textId="1D693067" w:rsidR="00C7603B" w:rsidRDefault="00C7603B" w:rsidP="007A7460">
      <w:pPr>
        <w:tabs>
          <w:tab w:val="left" w:pos="720"/>
          <w:tab w:val="left" w:pos="1080"/>
          <w:tab w:val="left" w:pos="1440"/>
          <w:tab w:val="left" w:pos="1800"/>
        </w:tabs>
        <w:spacing w:line="480" w:lineRule="auto"/>
        <w:ind w:left="720" w:hanging="90"/>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4</w:t>
      </w:r>
      <w:ins w:id="364" w:author="Brooks, E. Brad (OFR)" w:date="2020-02-13T16:10:00Z">
        <w:r w:rsidR="003B235B">
          <w:rPr>
            <w:rFonts w:ascii="Courier New" w:eastAsia="Calibri" w:hAnsi="Courier New" w:cs="Courier New"/>
            <w:sz w:val="24"/>
            <w:szCs w:val="24"/>
            <w:lang w:val="en" w:eastAsia="en-US"/>
          </w:rPr>
          <w:t>6</w:t>
        </w:r>
      </w:ins>
      <w:del w:id="365" w:author="Brooks, E. Brad (OFR)" w:date="2020-02-13T16:10:00Z">
        <w:r w:rsidDel="003B235B">
          <w:rPr>
            <w:rFonts w:ascii="Courier New" w:eastAsia="Calibri" w:hAnsi="Courier New" w:cs="Courier New"/>
            <w:sz w:val="24"/>
            <w:szCs w:val="24"/>
            <w:lang w:val="en" w:eastAsia="en-US"/>
          </w:rPr>
          <w:delText>7</w:delText>
        </w:r>
      </w:del>
      <w:r>
        <w:rPr>
          <w:rFonts w:ascii="Courier New" w:eastAsia="Calibri" w:hAnsi="Courier New" w:cs="Courier New"/>
          <w:sz w:val="24"/>
          <w:szCs w:val="24"/>
          <w:lang w:val="en" w:eastAsia="en-US"/>
        </w:rPr>
        <w:t>.  Amend newly designated section 19.502-6 by—</w:t>
      </w:r>
    </w:p>
    <w:p w14:paraId="2715444A" w14:textId="77777777" w:rsidR="00C7603B" w:rsidRDefault="00C7603B" w:rsidP="00C7603B">
      <w:pPr>
        <w:tabs>
          <w:tab w:val="left" w:pos="720"/>
          <w:tab w:val="left" w:pos="1080"/>
          <w:tab w:val="left" w:pos="1440"/>
          <w:tab w:val="left" w:pos="1800"/>
        </w:tabs>
        <w:spacing w:line="480" w:lineRule="auto"/>
        <w:ind w:left="720" w:firstLine="360"/>
        <w:rPr>
          <w:rFonts w:ascii="Courier New" w:eastAsia="Calibri" w:hAnsi="Courier New" w:cs="Courier New"/>
          <w:sz w:val="24"/>
          <w:szCs w:val="24"/>
          <w:lang w:val="en" w:eastAsia="en-US"/>
        </w:rPr>
      </w:pPr>
      <w:proofErr w:type="gramStart"/>
      <w:r>
        <w:rPr>
          <w:rFonts w:ascii="Courier New" w:eastAsia="Calibri" w:hAnsi="Courier New" w:cs="Courier New"/>
          <w:sz w:val="24"/>
          <w:szCs w:val="24"/>
          <w:lang w:val="en" w:eastAsia="en-US"/>
        </w:rPr>
        <w:t>a.  Removing</w:t>
      </w:r>
      <w:proofErr w:type="gramEnd"/>
      <w:r>
        <w:rPr>
          <w:rFonts w:ascii="Courier New" w:eastAsia="Calibri" w:hAnsi="Courier New" w:cs="Courier New"/>
          <w:sz w:val="24"/>
          <w:szCs w:val="24"/>
          <w:lang w:val="en" w:eastAsia="en-US"/>
        </w:rPr>
        <w:t xml:space="preserve"> from paragraph (c)(2) “reserved for small business concerns” and adding “set aside” in its place; and</w:t>
      </w:r>
    </w:p>
    <w:p w14:paraId="75E9A2EC" w14:textId="185EDA59" w:rsidR="00C7603B" w:rsidRPr="007B32D8" w:rsidRDefault="00C7603B" w:rsidP="00C7603B">
      <w:pPr>
        <w:tabs>
          <w:tab w:val="left" w:pos="720"/>
          <w:tab w:val="left" w:pos="1080"/>
          <w:tab w:val="left" w:pos="1440"/>
          <w:tab w:val="left" w:pos="1800"/>
        </w:tabs>
        <w:spacing w:line="480" w:lineRule="auto"/>
        <w:ind w:left="720" w:firstLine="360"/>
        <w:rPr>
          <w:rFonts w:ascii="Courier New" w:eastAsia="Calibri" w:hAnsi="Courier New" w:cs="Courier New"/>
          <w:sz w:val="24"/>
          <w:szCs w:val="24"/>
          <w:lang w:val="en" w:eastAsia="en-US"/>
        </w:rPr>
      </w:pPr>
      <w:proofErr w:type="gramStart"/>
      <w:r>
        <w:rPr>
          <w:rFonts w:ascii="Courier New" w:eastAsia="Calibri" w:hAnsi="Courier New" w:cs="Courier New"/>
          <w:sz w:val="24"/>
          <w:szCs w:val="24"/>
          <w:lang w:val="en" w:eastAsia="en-US"/>
        </w:rPr>
        <w:t>b.  Removing</w:t>
      </w:r>
      <w:proofErr w:type="gramEnd"/>
      <w:r>
        <w:rPr>
          <w:rFonts w:ascii="Courier New" w:eastAsia="Calibri" w:hAnsi="Courier New" w:cs="Courier New"/>
          <w:sz w:val="24"/>
          <w:szCs w:val="24"/>
          <w:lang w:val="en" w:eastAsia="en-US"/>
        </w:rPr>
        <w:t xml:space="preserve"> from paragraph (d) “(see 19.506(a))” and</w:t>
      </w:r>
      <w:ins w:id="366" w:author="Brooks, E. Brad (OFR)" w:date="2020-02-14T14:08:00Z">
        <w:r w:rsidR="00E36B21">
          <w:rPr>
            <w:rFonts w:ascii="Courier New" w:eastAsia="Calibri" w:hAnsi="Courier New" w:cs="Courier New"/>
            <w:sz w:val="24"/>
            <w:szCs w:val="24"/>
            <w:lang w:val="en" w:eastAsia="en-US"/>
          </w:rPr>
          <w:t xml:space="preserve"> the two occurrences of</w:t>
        </w:r>
      </w:ins>
      <w:r>
        <w:rPr>
          <w:rFonts w:ascii="Courier New" w:eastAsia="Calibri" w:hAnsi="Courier New" w:cs="Courier New"/>
          <w:sz w:val="24"/>
          <w:szCs w:val="24"/>
          <w:lang w:val="en" w:eastAsia="en-US"/>
        </w:rPr>
        <w:t xml:space="preserve"> “procurement center representative”</w:t>
      </w:r>
      <w:del w:id="367" w:author="Brooks, E. Brad (OFR)" w:date="2020-02-07T13:25:00Z">
        <w:r w:rsidR="007A7460" w:rsidDel="00741836">
          <w:rPr>
            <w:rFonts w:ascii="Courier New" w:eastAsia="Calibri" w:hAnsi="Courier New" w:cs="Courier New"/>
            <w:sz w:val="24"/>
            <w:szCs w:val="24"/>
            <w:lang w:val="en" w:eastAsia="en-US"/>
          </w:rPr>
          <w:delText xml:space="preserve"> twice</w:delText>
        </w:r>
      </w:del>
      <w:r w:rsidR="007A7460">
        <w:rPr>
          <w:rFonts w:ascii="Courier New" w:eastAsia="Calibri" w:hAnsi="Courier New" w:cs="Courier New"/>
          <w:sz w:val="24"/>
          <w:szCs w:val="24"/>
          <w:lang w:val="en" w:eastAsia="en-US"/>
        </w:rPr>
        <w:t xml:space="preserve"> and adding “(see 19.502-9(a))” and “PCR” twice in their places.</w:t>
      </w:r>
    </w:p>
    <w:p w14:paraId="1F1C21FC" w14:textId="6772A2A0" w:rsidR="007B32D8" w:rsidRPr="007B32D8" w:rsidRDefault="007A7460" w:rsidP="007A7460">
      <w:pPr>
        <w:tabs>
          <w:tab w:val="left" w:pos="720"/>
          <w:tab w:val="left" w:pos="1080"/>
          <w:tab w:val="left" w:pos="1440"/>
          <w:tab w:val="left" w:pos="1800"/>
        </w:tabs>
        <w:spacing w:line="480" w:lineRule="auto"/>
        <w:ind w:firstLine="720"/>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4</w:t>
      </w:r>
      <w:ins w:id="368" w:author="Brooks, E. Brad (OFR)" w:date="2020-02-13T16:11:00Z">
        <w:r w:rsidR="003B235B">
          <w:rPr>
            <w:rFonts w:ascii="Courier New" w:eastAsia="Calibri" w:hAnsi="Courier New" w:cs="Courier New"/>
            <w:sz w:val="24"/>
            <w:szCs w:val="24"/>
            <w:lang w:val="en" w:eastAsia="en-US"/>
          </w:rPr>
          <w:t>7</w:t>
        </w:r>
      </w:ins>
      <w:del w:id="369" w:author="Brooks, E. Brad (OFR)" w:date="2020-02-13T16:11:00Z">
        <w:r w:rsidDel="003B235B">
          <w:rPr>
            <w:rFonts w:ascii="Courier New" w:eastAsia="Calibri" w:hAnsi="Courier New" w:cs="Courier New"/>
            <w:sz w:val="24"/>
            <w:szCs w:val="24"/>
            <w:lang w:val="en" w:eastAsia="en-US"/>
          </w:rPr>
          <w:delText>8</w:delText>
        </w:r>
      </w:del>
      <w:r w:rsidR="007B32D8" w:rsidRPr="007B32D8">
        <w:rPr>
          <w:rFonts w:ascii="Courier New" w:eastAsia="Calibri" w:hAnsi="Courier New" w:cs="Courier New"/>
          <w:sz w:val="24"/>
          <w:szCs w:val="24"/>
          <w:lang w:val="en" w:eastAsia="en-US"/>
        </w:rPr>
        <w:t>.  Amend newly designated section 19.502-8 by—</w:t>
      </w:r>
    </w:p>
    <w:p w14:paraId="155089E8"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a.  Revising</w:t>
      </w:r>
      <w:proofErr w:type="gramEnd"/>
      <w:r w:rsidRPr="007B32D8">
        <w:rPr>
          <w:rFonts w:ascii="Courier New" w:eastAsia="Calibri" w:hAnsi="Courier New" w:cs="Courier New"/>
          <w:sz w:val="24"/>
          <w:szCs w:val="24"/>
          <w:lang w:val="en" w:eastAsia="en-US"/>
        </w:rPr>
        <w:t xml:space="preserve"> paragraph (a); and </w:t>
      </w:r>
    </w:p>
    <w:p w14:paraId="4DC73616" w14:textId="19DCEA0B"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b.  Removing</w:t>
      </w:r>
      <w:proofErr w:type="gramEnd"/>
      <w:r w:rsidRPr="007B32D8">
        <w:rPr>
          <w:rFonts w:ascii="Courier New" w:eastAsia="Calibri" w:hAnsi="Courier New" w:cs="Courier New"/>
          <w:sz w:val="24"/>
          <w:szCs w:val="24"/>
          <w:lang w:val="en" w:eastAsia="en-US"/>
        </w:rPr>
        <w:t xml:space="preserve"> from paragraph (b) </w:t>
      </w:r>
      <w:ins w:id="370" w:author="Brooks, E. Brad (OFR)" w:date="2020-02-07T13:26:00Z">
        <w:r w:rsidR="00741836">
          <w:rPr>
            <w:rFonts w:ascii="Courier New" w:eastAsia="Calibri" w:hAnsi="Courier New" w:cs="Courier New"/>
            <w:sz w:val="24"/>
            <w:szCs w:val="24"/>
            <w:lang w:val="en" w:eastAsia="en-US"/>
          </w:rPr>
          <w:t xml:space="preserve">the two </w:t>
        </w:r>
      </w:ins>
      <w:ins w:id="371" w:author="Brooks, E. Brad (OFR)" w:date="2020-02-07T13:27:00Z">
        <w:r w:rsidR="00741836">
          <w:rPr>
            <w:rFonts w:ascii="Courier New" w:eastAsia="Calibri" w:hAnsi="Courier New" w:cs="Courier New"/>
            <w:sz w:val="24"/>
            <w:szCs w:val="24"/>
            <w:lang w:val="en" w:eastAsia="en-US"/>
          </w:rPr>
          <w:t>occurrences</w:t>
        </w:r>
      </w:ins>
      <w:ins w:id="372" w:author="Brooks, E. Brad (OFR)" w:date="2020-02-07T13:26:00Z">
        <w:r w:rsidR="00741836">
          <w:rPr>
            <w:rFonts w:ascii="Courier New" w:eastAsia="Calibri" w:hAnsi="Courier New" w:cs="Courier New"/>
            <w:sz w:val="24"/>
            <w:szCs w:val="24"/>
            <w:lang w:val="en" w:eastAsia="en-US"/>
          </w:rPr>
          <w:t xml:space="preserve"> of </w:t>
        </w:r>
      </w:ins>
      <w:r w:rsidRPr="007B32D8">
        <w:rPr>
          <w:rFonts w:ascii="Courier New" w:eastAsia="Calibri" w:hAnsi="Courier New" w:cs="Courier New"/>
          <w:sz w:val="24"/>
          <w:szCs w:val="24"/>
          <w:lang w:val="en" w:eastAsia="en-US"/>
        </w:rPr>
        <w:t xml:space="preserve">“procurement center representative” and adding “PCR” in </w:t>
      </w:r>
      <w:commentRangeStart w:id="373"/>
      <w:del w:id="374" w:author="Brooks, E. Brad (OFR)" w:date="2020-02-07T13:26:00Z">
        <w:r w:rsidRPr="007B32D8" w:rsidDel="00741836">
          <w:rPr>
            <w:rFonts w:ascii="Courier New" w:eastAsia="Calibri" w:hAnsi="Courier New" w:cs="Courier New"/>
            <w:sz w:val="24"/>
            <w:szCs w:val="24"/>
            <w:lang w:val="en" w:eastAsia="en-US"/>
          </w:rPr>
          <w:delText xml:space="preserve">its </w:delText>
        </w:r>
      </w:del>
      <w:commentRangeEnd w:id="373"/>
      <w:r w:rsidR="00336B7D">
        <w:rPr>
          <w:rStyle w:val="CommentReference"/>
        </w:rPr>
        <w:commentReference w:id="373"/>
      </w:r>
      <w:r w:rsidRPr="007B32D8">
        <w:rPr>
          <w:rFonts w:ascii="Courier New" w:eastAsia="Calibri" w:hAnsi="Courier New" w:cs="Courier New"/>
          <w:sz w:val="24"/>
          <w:szCs w:val="24"/>
          <w:lang w:val="en" w:eastAsia="en-US"/>
        </w:rPr>
        <w:t>place</w:t>
      </w:r>
      <w:ins w:id="375" w:author="Brooks, E. Brad (OFR)" w:date="2020-02-07T13:27:00Z">
        <w:r w:rsidR="00741836">
          <w:rPr>
            <w:rFonts w:ascii="Courier New" w:eastAsia="Calibri" w:hAnsi="Courier New" w:cs="Courier New"/>
            <w:sz w:val="24"/>
            <w:szCs w:val="24"/>
            <w:lang w:val="en" w:eastAsia="en-US"/>
          </w:rPr>
          <w:t>s</w:t>
        </w:r>
      </w:ins>
      <w:del w:id="376" w:author="Brooks, E. Brad (OFR)" w:date="2020-02-07T13:27:00Z">
        <w:r w:rsidRPr="007B32D8" w:rsidDel="00741836">
          <w:rPr>
            <w:rFonts w:ascii="Courier New" w:eastAsia="Calibri" w:hAnsi="Courier New" w:cs="Courier New"/>
            <w:sz w:val="24"/>
            <w:szCs w:val="24"/>
            <w:lang w:val="en" w:eastAsia="en-US"/>
          </w:rPr>
          <w:delText>, twice</w:delText>
        </w:r>
      </w:del>
      <w:r w:rsidR="00277ADD">
        <w:rPr>
          <w:rFonts w:ascii="Courier New" w:eastAsia="Calibri" w:hAnsi="Courier New" w:cs="Courier New"/>
          <w:sz w:val="24"/>
          <w:szCs w:val="24"/>
          <w:lang w:val="en" w:eastAsia="en-US"/>
        </w:rPr>
        <w:t xml:space="preserve"> and removing </w:t>
      </w:r>
      <w:ins w:id="377" w:author="Brooks, E. Brad (OFR)" w:date="2020-02-07T13:27:00Z">
        <w:r w:rsidR="00741836">
          <w:rPr>
            <w:rFonts w:ascii="Courier New" w:eastAsia="Calibri" w:hAnsi="Courier New" w:cs="Courier New"/>
            <w:sz w:val="24"/>
            <w:szCs w:val="24"/>
            <w:lang w:val="en" w:eastAsia="en-US"/>
          </w:rPr>
          <w:t xml:space="preserve">the two occurrences of </w:t>
        </w:r>
      </w:ins>
      <w:r w:rsidR="00277ADD">
        <w:rPr>
          <w:rFonts w:ascii="Courier New" w:eastAsia="Calibri" w:hAnsi="Courier New" w:cs="Courier New"/>
          <w:sz w:val="24"/>
          <w:szCs w:val="24"/>
          <w:lang w:val="en" w:eastAsia="en-US"/>
        </w:rPr>
        <w:t>“(or designee)”</w:t>
      </w:r>
      <w:del w:id="378" w:author="Brooks, E. Brad (OFR)" w:date="2020-02-07T13:27:00Z">
        <w:r w:rsidR="00277ADD" w:rsidDel="00741836">
          <w:rPr>
            <w:rFonts w:ascii="Courier New" w:eastAsia="Calibri" w:hAnsi="Courier New" w:cs="Courier New"/>
            <w:sz w:val="24"/>
            <w:szCs w:val="24"/>
            <w:lang w:val="en" w:eastAsia="en-US"/>
          </w:rPr>
          <w:delText xml:space="preserve"> twice</w:delText>
        </w:r>
      </w:del>
      <w:r w:rsidRPr="007B32D8">
        <w:rPr>
          <w:rFonts w:ascii="Courier New" w:eastAsia="Calibri" w:hAnsi="Courier New" w:cs="Courier New"/>
          <w:sz w:val="24"/>
          <w:szCs w:val="24"/>
          <w:lang w:val="en" w:eastAsia="en-US"/>
        </w:rPr>
        <w:t>.</w:t>
      </w:r>
    </w:p>
    <w:p w14:paraId="6E72DBA8" w14:textId="0755EF36"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t xml:space="preserve">The </w:t>
      </w:r>
      <w:del w:id="379" w:author="Brooks, E. Brad (OFR)" w:date="2020-02-07T13:28:00Z">
        <w:r w:rsidRPr="007B32D8" w:rsidDel="00741836">
          <w:rPr>
            <w:rFonts w:ascii="Courier New" w:eastAsia="Calibri" w:hAnsi="Courier New" w:cs="Courier New"/>
            <w:sz w:val="24"/>
            <w:szCs w:val="24"/>
            <w:lang w:val="en" w:eastAsia="en-US"/>
          </w:rPr>
          <w:delText>revised text</w:delText>
        </w:r>
      </w:del>
      <w:ins w:id="380" w:author="Brooks, E. Brad (OFR)" w:date="2020-02-07T13:28:00Z">
        <w:r w:rsidR="00741836">
          <w:rPr>
            <w:rFonts w:ascii="Courier New" w:eastAsia="Calibri" w:hAnsi="Courier New" w:cs="Courier New"/>
            <w:sz w:val="24"/>
            <w:szCs w:val="24"/>
            <w:lang w:val="en" w:eastAsia="en-US"/>
          </w:rPr>
          <w:t>revision</w:t>
        </w:r>
      </w:ins>
      <w:r w:rsidRPr="007B32D8">
        <w:rPr>
          <w:rFonts w:ascii="Courier New" w:eastAsia="Calibri" w:hAnsi="Courier New" w:cs="Courier New"/>
          <w:sz w:val="24"/>
          <w:szCs w:val="24"/>
          <w:lang w:val="en" w:eastAsia="en-US"/>
        </w:rPr>
        <w:t xml:space="preserve"> reads as follows:</w:t>
      </w:r>
    </w:p>
    <w:p w14:paraId="4761AAED" w14:textId="77777777" w:rsidR="007B32D8" w:rsidRPr="007B32D8" w:rsidRDefault="00277ADD" w:rsidP="007B32D8">
      <w:pPr>
        <w:spacing w:line="480" w:lineRule="auto"/>
        <w:outlineLvl w:val="2"/>
        <w:rPr>
          <w:rFonts w:ascii="Courier New" w:hAnsi="Courier New" w:cs="Courier New"/>
          <w:b/>
          <w:bCs/>
          <w:color w:val="000000"/>
          <w:sz w:val="24"/>
          <w:szCs w:val="24"/>
          <w:lang w:val="en" w:eastAsia="en-US"/>
        </w:rPr>
      </w:pPr>
      <w:r>
        <w:rPr>
          <w:rFonts w:ascii="Courier New" w:hAnsi="Courier New" w:cs="Courier New"/>
          <w:b/>
          <w:bCs/>
          <w:color w:val="000000"/>
          <w:sz w:val="24"/>
          <w:szCs w:val="24"/>
          <w:lang w:val="en" w:eastAsia="en-US"/>
        </w:rPr>
        <w:t>19.502-</w:t>
      </w:r>
      <w:proofErr w:type="gramStart"/>
      <w:r>
        <w:rPr>
          <w:rFonts w:ascii="Courier New" w:hAnsi="Courier New" w:cs="Courier New"/>
          <w:b/>
          <w:bCs/>
          <w:color w:val="000000"/>
          <w:sz w:val="24"/>
          <w:szCs w:val="24"/>
          <w:lang w:val="en" w:eastAsia="en-US"/>
        </w:rPr>
        <w:t xml:space="preserve">8  </w:t>
      </w:r>
      <w:r w:rsidR="007B32D8" w:rsidRPr="007B32D8">
        <w:rPr>
          <w:rFonts w:ascii="Courier New" w:hAnsi="Courier New" w:cs="Courier New"/>
          <w:b/>
          <w:bCs/>
          <w:color w:val="000000"/>
          <w:sz w:val="24"/>
          <w:szCs w:val="24"/>
          <w:lang w:val="en" w:eastAsia="en-US"/>
        </w:rPr>
        <w:t>Rejecting</w:t>
      </w:r>
      <w:proofErr w:type="gramEnd"/>
      <w:r w:rsidR="007B32D8" w:rsidRPr="007B32D8">
        <w:rPr>
          <w:rFonts w:ascii="Courier New" w:hAnsi="Courier New" w:cs="Courier New"/>
          <w:b/>
          <w:bCs/>
          <w:color w:val="000000"/>
          <w:sz w:val="24"/>
          <w:szCs w:val="24"/>
          <w:lang w:val="en" w:eastAsia="en-US"/>
        </w:rPr>
        <w:t xml:space="preserve"> Small Business Administration recommendations.</w:t>
      </w:r>
      <w:bookmarkStart w:id="381" w:name="_GoBack"/>
      <w:bookmarkEnd w:id="381"/>
    </w:p>
    <w:p w14:paraId="08E71959" w14:textId="77777777" w:rsidR="007B32D8" w:rsidRDefault="007B32D8" w:rsidP="007B32D8">
      <w:pPr>
        <w:widowControl w:val="0"/>
        <w:autoSpaceDE w:val="0"/>
        <w:autoSpaceDN w:val="0"/>
        <w:adjustRightInd w:val="0"/>
        <w:spacing w:line="480" w:lineRule="auto"/>
        <w:rPr>
          <w:ins w:id="382" w:author="Brooks, E. Brad (OFR)" w:date="2020-02-07T13:28:00Z"/>
          <w:rFonts w:ascii="Courier New" w:hAnsi="Courier New" w:cs="Courier New"/>
          <w:sz w:val="24"/>
          <w:szCs w:val="24"/>
          <w:lang w:eastAsia="en-US"/>
        </w:rPr>
      </w:pPr>
      <w:r w:rsidRPr="007B32D8">
        <w:rPr>
          <w:rFonts w:ascii="Courier New" w:hAnsi="Courier New" w:cs="Courier New"/>
          <w:sz w:val="24"/>
          <w:szCs w:val="24"/>
          <w:lang w:eastAsia="en-US"/>
        </w:rPr>
        <w:tab/>
        <w:t>(a)  If the contracting officer rejects a recommendation of the SBA, written notice shall be furnished to the appropriate SBA representative within 5 working days of the contracting officer’s receipt of the recommendation.</w:t>
      </w:r>
    </w:p>
    <w:p w14:paraId="06C6A956" w14:textId="0E5AFCFF" w:rsidR="00741836" w:rsidRPr="007B32D8" w:rsidRDefault="00741836" w:rsidP="007B32D8">
      <w:pPr>
        <w:widowControl w:val="0"/>
        <w:autoSpaceDE w:val="0"/>
        <w:autoSpaceDN w:val="0"/>
        <w:adjustRightInd w:val="0"/>
        <w:spacing w:line="480" w:lineRule="auto"/>
        <w:rPr>
          <w:rFonts w:ascii="Courier New" w:hAnsi="Courier New" w:cs="Courier New"/>
          <w:sz w:val="24"/>
          <w:szCs w:val="24"/>
          <w:lang w:eastAsia="en-US"/>
        </w:rPr>
      </w:pPr>
      <w:ins w:id="383" w:author="Brooks, E. Brad (OFR)" w:date="2020-02-07T13:28:00Z">
        <w:r>
          <w:rPr>
            <w:rFonts w:ascii="Courier New" w:hAnsi="Courier New" w:cs="Courier New"/>
            <w:sz w:val="24"/>
            <w:szCs w:val="24"/>
            <w:lang w:eastAsia="en-US"/>
          </w:rPr>
          <w:t>*   *   *   *   *</w:t>
        </w:r>
      </w:ins>
    </w:p>
    <w:p w14:paraId="24C4173E" w14:textId="33D5D1B5"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lastRenderedPageBreak/>
        <w:tab/>
      </w:r>
      <w:r w:rsidR="00DD674A" w:rsidRPr="007B32D8">
        <w:rPr>
          <w:rFonts w:ascii="Courier New" w:eastAsia="Calibri" w:hAnsi="Courier New" w:cs="Courier New"/>
          <w:sz w:val="24"/>
          <w:szCs w:val="24"/>
          <w:lang w:val="en" w:eastAsia="en-US"/>
        </w:rPr>
        <w:t>4</w:t>
      </w:r>
      <w:ins w:id="384" w:author="Brooks, E. Brad (OFR)" w:date="2020-02-13T16:11:00Z">
        <w:r w:rsidR="003B235B">
          <w:rPr>
            <w:rFonts w:ascii="Courier New" w:eastAsia="Calibri" w:hAnsi="Courier New" w:cs="Courier New"/>
            <w:sz w:val="24"/>
            <w:szCs w:val="24"/>
            <w:lang w:val="en" w:eastAsia="en-US"/>
          </w:rPr>
          <w:t>8</w:t>
        </w:r>
      </w:ins>
      <w:del w:id="385" w:author="Brooks, E. Brad (OFR)" w:date="2020-02-13T16:11:00Z">
        <w:r w:rsidR="00F54B20" w:rsidDel="003B235B">
          <w:rPr>
            <w:rFonts w:ascii="Courier New" w:eastAsia="Calibri" w:hAnsi="Courier New" w:cs="Courier New"/>
            <w:sz w:val="24"/>
            <w:szCs w:val="24"/>
            <w:lang w:val="en" w:eastAsia="en-US"/>
          </w:rPr>
          <w:delText>9</w:delText>
        </w:r>
      </w:del>
      <w:r w:rsidRPr="007B32D8">
        <w:rPr>
          <w:rFonts w:ascii="Courier New" w:eastAsia="Calibri" w:hAnsi="Courier New" w:cs="Courier New"/>
          <w:sz w:val="24"/>
          <w:szCs w:val="24"/>
          <w:lang w:val="en" w:eastAsia="en-US"/>
        </w:rPr>
        <w:t>.  Amend newly designated section 19.502-9 by revising paragraph (a)</w:t>
      </w:r>
      <w:del w:id="386" w:author="Brooks, E. Brad (OFR)" w:date="2020-02-07T13:29:00Z">
        <w:r w:rsidRPr="007B32D8" w:rsidDel="00741836">
          <w:rPr>
            <w:rFonts w:ascii="Courier New" w:eastAsia="Calibri" w:hAnsi="Courier New" w:cs="Courier New"/>
            <w:sz w:val="24"/>
            <w:szCs w:val="24"/>
            <w:lang w:val="en" w:eastAsia="en-US"/>
          </w:rPr>
          <w:delText>;</w:delText>
        </w:r>
      </w:del>
      <w:r w:rsidRPr="007B32D8">
        <w:rPr>
          <w:rFonts w:ascii="Courier New" w:eastAsia="Calibri" w:hAnsi="Courier New" w:cs="Courier New"/>
          <w:sz w:val="24"/>
          <w:szCs w:val="24"/>
          <w:lang w:val="en" w:eastAsia="en-US"/>
        </w:rPr>
        <w:t xml:space="preserve"> and removing from paragraph (b) “SBA representative” and “procurement center representative” and adding “SBA PCR” and “PCR” in their places, respectively.</w:t>
      </w:r>
      <w:r w:rsidR="00277ADD">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w:t>
      </w:r>
      <w:commentRangeStart w:id="387"/>
      <w:ins w:id="388" w:author="Brooks, E. Brad (OFR)" w:date="2020-02-07T13:29:00Z">
        <w:r w:rsidR="00741836">
          <w:rPr>
            <w:rFonts w:ascii="Courier New" w:eastAsia="Calibri" w:hAnsi="Courier New" w:cs="Courier New"/>
            <w:sz w:val="24"/>
            <w:szCs w:val="24"/>
            <w:lang w:val="en" w:eastAsia="en-US"/>
          </w:rPr>
          <w:tab/>
        </w:r>
      </w:ins>
      <w:commentRangeEnd w:id="387"/>
      <w:r w:rsidR="00336B7D">
        <w:rPr>
          <w:rStyle w:val="CommentReference"/>
        </w:rPr>
        <w:commentReference w:id="387"/>
      </w:r>
      <w:r w:rsidRPr="007B32D8">
        <w:rPr>
          <w:rFonts w:ascii="Courier New" w:eastAsia="Calibri" w:hAnsi="Courier New" w:cs="Courier New"/>
          <w:sz w:val="24"/>
          <w:szCs w:val="24"/>
          <w:lang w:val="en" w:eastAsia="en-US"/>
        </w:rPr>
        <w:t xml:space="preserve">The </w:t>
      </w:r>
      <w:del w:id="389" w:author="Brooks, E. Brad (OFR)" w:date="2020-02-07T13:29:00Z">
        <w:r w:rsidRPr="007B32D8" w:rsidDel="00741836">
          <w:rPr>
            <w:rFonts w:ascii="Courier New" w:eastAsia="Calibri" w:hAnsi="Courier New" w:cs="Courier New"/>
            <w:sz w:val="24"/>
            <w:szCs w:val="24"/>
            <w:lang w:val="en" w:eastAsia="en-US"/>
          </w:rPr>
          <w:delText>revised text</w:delText>
        </w:r>
      </w:del>
      <w:ins w:id="390" w:author="Brooks, E. Brad (OFR)" w:date="2020-02-07T13:29:00Z">
        <w:r w:rsidR="00741836">
          <w:rPr>
            <w:rFonts w:ascii="Courier New" w:eastAsia="Calibri" w:hAnsi="Courier New" w:cs="Courier New"/>
            <w:sz w:val="24"/>
            <w:szCs w:val="24"/>
            <w:lang w:val="en" w:eastAsia="en-US"/>
          </w:rPr>
          <w:t>revision</w:t>
        </w:r>
      </w:ins>
      <w:r w:rsidRPr="007B32D8">
        <w:rPr>
          <w:rFonts w:ascii="Courier New" w:eastAsia="Calibri" w:hAnsi="Courier New" w:cs="Courier New"/>
          <w:sz w:val="24"/>
          <w:szCs w:val="24"/>
          <w:lang w:val="en" w:eastAsia="en-US"/>
        </w:rPr>
        <w:t xml:space="preserve"> reads as follows:</w:t>
      </w:r>
    </w:p>
    <w:p w14:paraId="11BC69F0" w14:textId="77777777" w:rsidR="007B32D8" w:rsidRPr="007B32D8" w:rsidRDefault="00277ADD" w:rsidP="007B32D8">
      <w:pPr>
        <w:spacing w:line="480" w:lineRule="auto"/>
        <w:outlineLvl w:val="2"/>
        <w:rPr>
          <w:rFonts w:ascii="Courier New" w:hAnsi="Courier New" w:cs="Courier New"/>
          <w:b/>
          <w:bCs/>
          <w:color w:val="000000"/>
          <w:sz w:val="24"/>
          <w:szCs w:val="24"/>
          <w:lang w:val="en" w:eastAsia="en-US"/>
        </w:rPr>
      </w:pPr>
      <w:r>
        <w:rPr>
          <w:rFonts w:ascii="Courier New" w:hAnsi="Courier New" w:cs="Courier New"/>
          <w:b/>
          <w:bCs/>
          <w:color w:val="000000"/>
          <w:sz w:val="24"/>
          <w:szCs w:val="24"/>
          <w:lang w:val="en" w:eastAsia="en-US"/>
        </w:rPr>
        <w:t>19.502-</w:t>
      </w:r>
      <w:proofErr w:type="gramStart"/>
      <w:r>
        <w:rPr>
          <w:rFonts w:ascii="Courier New" w:hAnsi="Courier New" w:cs="Courier New"/>
          <w:b/>
          <w:bCs/>
          <w:color w:val="000000"/>
          <w:sz w:val="24"/>
          <w:szCs w:val="24"/>
          <w:lang w:val="en" w:eastAsia="en-US"/>
        </w:rPr>
        <w:t xml:space="preserve">9  </w:t>
      </w:r>
      <w:r w:rsidR="007B32D8" w:rsidRPr="007B32D8">
        <w:rPr>
          <w:rFonts w:ascii="Courier New" w:hAnsi="Courier New" w:cs="Courier New"/>
          <w:b/>
          <w:bCs/>
          <w:color w:val="000000"/>
          <w:sz w:val="24"/>
          <w:szCs w:val="24"/>
          <w:lang w:val="en" w:eastAsia="en-US"/>
        </w:rPr>
        <w:t>Withdrawing</w:t>
      </w:r>
      <w:proofErr w:type="gramEnd"/>
      <w:r w:rsidR="007B32D8" w:rsidRPr="007B32D8">
        <w:rPr>
          <w:rFonts w:ascii="Courier New" w:hAnsi="Courier New" w:cs="Courier New"/>
          <w:b/>
          <w:bCs/>
          <w:color w:val="000000"/>
          <w:sz w:val="24"/>
          <w:szCs w:val="24"/>
          <w:lang w:val="en" w:eastAsia="en-US"/>
        </w:rPr>
        <w:t xml:space="preserve"> or modifying small business set-asides.</w:t>
      </w:r>
    </w:p>
    <w:p w14:paraId="0438C973" w14:textId="77777777" w:rsidR="007B32D8" w:rsidRDefault="007B32D8" w:rsidP="007B32D8">
      <w:pPr>
        <w:spacing w:line="480" w:lineRule="auto"/>
        <w:rPr>
          <w:ins w:id="391" w:author="Brooks, E. Brad (OFR)" w:date="2020-02-07T13:30:00Z"/>
          <w:rFonts w:ascii="Courier New" w:hAnsi="Courier New" w:cs="Courier New"/>
          <w:color w:val="000000"/>
          <w:sz w:val="24"/>
          <w:szCs w:val="24"/>
          <w:lang w:val="en" w:eastAsia="en-US"/>
        </w:rPr>
      </w:pPr>
      <w:bookmarkStart w:id="392" w:name="wp1086893"/>
      <w:bookmarkEnd w:id="392"/>
      <w:r w:rsidRPr="007B32D8">
        <w:rPr>
          <w:rFonts w:ascii="Courier New" w:hAnsi="Courier New" w:cs="Courier New"/>
          <w:color w:val="000000"/>
          <w:sz w:val="24"/>
          <w:szCs w:val="24"/>
          <w:lang w:val="en" w:eastAsia="en-US"/>
        </w:rPr>
        <w:tab/>
        <w:t>(a)  If, before award of a contract involving a total or partial small business set-aside, the contracting officer considers that award would be detrimental to the public interest (</w:t>
      </w:r>
      <w:r w:rsidRPr="00A403F3">
        <w:rPr>
          <w:rFonts w:ascii="Courier New" w:hAnsi="Courier New" w:cs="Courier New"/>
          <w:iCs/>
          <w:color w:val="000000"/>
          <w:sz w:val="24"/>
          <w:szCs w:val="24"/>
          <w:u w:val="single"/>
          <w:lang w:val="en" w:eastAsia="en-US"/>
        </w:rPr>
        <w:t>e.g</w:t>
      </w:r>
      <w:r w:rsidRPr="00A403F3">
        <w:rPr>
          <w:rFonts w:ascii="Courier New" w:hAnsi="Courier New" w:cs="Courier New"/>
          <w:i/>
          <w:iCs/>
          <w:color w:val="000000"/>
          <w:sz w:val="24"/>
          <w:szCs w:val="24"/>
          <w:u w:val="single"/>
          <w:lang w:val="en" w:eastAsia="en-US"/>
        </w:rPr>
        <w:t>.</w:t>
      </w:r>
      <w:r w:rsidRPr="007B32D8">
        <w:rPr>
          <w:rFonts w:ascii="Courier New" w:hAnsi="Courier New" w:cs="Courier New"/>
          <w:i/>
          <w:iCs/>
          <w:color w:val="000000"/>
          <w:sz w:val="24"/>
          <w:szCs w:val="24"/>
          <w:lang w:val="en" w:eastAsia="en-US"/>
        </w:rPr>
        <w:t>,</w:t>
      </w:r>
      <w:r w:rsidR="00816905">
        <w:rPr>
          <w:rFonts w:ascii="Courier New" w:hAnsi="Courier New" w:cs="Courier New"/>
          <w:i/>
          <w:iCs/>
          <w:color w:val="000000"/>
          <w:sz w:val="24"/>
          <w:szCs w:val="24"/>
          <w:lang w:val="en" w:eastAsia="en-US"/>
        </w:rPr>
        <w:t xml:space="preserve"> </w:t>
      </w:r>
      <w:r w:rsidRPr="007B32D8">
        <w:rPr>
          <w:rFonts w:ascii="Courier New" w:hAnsi="Courier New" w:cs="Courier New"/>
          <w:color w:val="000000"/>
          <w:sz w:val="24"/>
          <w:szCs w:val="24"/>
          <w:lang w:val="en" w:eastAsia="en-US"/>
        </w:rPr>
        <w:t xml:space="preserve">payment of more than a fair market price), the contracting officer may withdraw the small business set-aside, whether it was unilateral or joint. </w:t>
      </w:r>
      <w:r w:rsidR="0081690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The contracting officer shall initiate a withdrawal of an individual </w:t>
      </w:r>
      <w:r w:rsidR="008B6820">
        <w:rPr>
          <w:rFonts w:ascii="Courier New" w:hAnsi="Courier New" w:cs="Courier New"/>
          <w:color w:val="000000"/>
          <w:sz w:val="24"/>
          <w:szCs w:val="24"/>
          <w:lang w:val="en" w:eastAsia="en-US"/>
        </w:rPr>
        <w:t xml:space="preserve">total or partial </w:t>
      </w:r>
      <w:r w:rsidRPr="007B32D8">
        <w:rPr>
          <w:rFonts w:ascii="Courier New" w:hAnsi="Courier New" w:cs="Courier New"/>
          <w:color w:val="000000"/>
          <w:sz w:val="24"/>
          <w:szCs w:val="24"/>
          <w:lang w:val="en" w:eastAsia="en-US"/>
        </w:rPr>
        <w:t xml:space="preserve">small business set-aside, by giving written notice to the agency small business specialist and the SBA PCR (or, if a PCR is not assigned, see 19.402(a)) stating the reasons. </w:t>
      </w:r>
      <w:r w:rsidR="0081690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In a similar manner, the contracting officer may modify a unilateral or joint class small business set-aside to withdraw one or more individual acquisitions. </w:t>
      </w:r>
    </w:p>
    <w:p w14:paraId="164C9D6B" w14:textId="5CD8E7F8" w:rsidR="00741836" w:rsidRPr="007B32D8" w:rsidRDefault="00741836" w:rsidP="007B32D8">
      <w:pPr>
        <w:spacing w:line="480" w:lineRule="auto"/>
        <w:rPr>
          <w:rFonts w:ascii="Courier New" w:hAnsi="Courier New" w:cs="Courier New"/>
          <w:color w:val="000000"/>
          <w:sz w:val="24"/>
          <w:szCs w:val="24"/>
          <w:lang w:val="en" w:eastAsia="en-US"/>
        </w:rPr>
      </w:pPr>
      <w:ins w:id="393" w:author="Brooks, E. Brad (OFR)" w:date="2020-02-07T13:30:00Z">
        <w:r>
          <w:rPr>
            <w:rFonts w:ascii="Courier New" w:hAnsi="Courier New" w:cs="Courier New"/>
            <w:color w:val="000000"/>
            <w:sz w:val="24"/>
            <w:szCs w:val="24"/>
            <w:lang w:val="en" w:eastAsia="en-US"/>
          </w:rPr>
          <w:t>*   *   *   *   *</w:t>
        </w:r>
      </w:ins>
    </w:p>
    <w:p w14:paraId="1194E92B" w14:textId="2CDAD0B7" w:rsidR="007B32D8" w:rsidRPr="007B32D8" w:rsidRDefault="00816905" w:rsidP="007B32D8">
      <w:pPr>
        <w:widowControl w:val="0"/>
        <w:autoSpaceDE w:val="0"/>
        <w:autoSpaceDN w:val="0"/>
        <w:adjustRightInd w:val="0"/>
        <w:spacing w:line="480" w:lineRule="auto"/>
        <w:rPr>
          <w:rFonts w:ascii="Courier New" w:eastAsia="Calibri" w:hAnsi="Courier New" w:cs="Courier New"/>
          <w:color w:val="000000"/>
          <w:sz w:val="24"/>
          <w:szCs w:val="24"/>
          <w:lang w:val="en" w:eastAsia="en-US"/>
        </w:rPr>
      </w:pPr>
      <w:r>
        <w:rPr>
          <w:rFonts w:ascii="Courier New" w:eastAsia="Calibri" w:hAnsi="Courier New" w:cs="Courier New"/>
          <w:sz w:val="24"/>
          <w:szCs w:val="24"/>
          <w:lang w:val="en" w:eastAsia="en-US"/>
        </w:rPr>
        <w:tab/>
      </w:r>
      <w:ins w:id="394" w:author="Brooks, E. Brad (OFR)" w:date="2020-02-13T16:11:00Z">
        <w:r w:rsidR="003B235B">
          <w:rPr>
            <w:rFonts w:ascii="Courier New" w:eastAsia="Calibri" w:hAnsi="Courier New" w:cs="Courier New"/>
            <w:sz w:val="24"/>
            <w:szCs w:val="24"/>
            <w:lang w:val="en" w:eastAsia="en-US"/>
          </w:rPr>
          <w:t>49</w:t>
        </w:r>
      </w:ins>
      <w:del w:id="395" w:author="Brooks, E. Brad (OFR)" w:date="2020-02-13T16:11:00Z">
        <w:r w:rsidR="00F54B20" w:rsidDel="003B235B">
          <w:rPr>
            <w:rFonts w:ascii="Courier New" w:eastAsia="Calibri" w:hAnsi="Courier New" w:cs="Courier New"/>
            <w:sz w:val="24"/>
            <w:szCs w:val="24"/>
            <w:lang w:val="en" w:eastAsia="en-US"/>
          </w:rPr>
          <w:delText>50</w:delText>
        </w:r>
      </w:del>
      <w:r w:rsidR="007B32D8" w:rsidRPr="007B32D8">
        <w:rPr>
          <w:rFonts w:ascii="Courier New" w:eastAsia="Calibri" w:hAnsi="Courier New" w:cs="Courier New"/>
          <w:sz w:val="24"/>
          <w:szCs w:val="24"/>
          <w:lang w:val="en" w:eastAsia="en-US"/>
        </w:rPr>
        <w:t>.</w:t>
      </w:r>
      <w:r w:rsidR="007B32D8" w:rsidRPr="007B32D8">
        <w:rPr>
          <w:rFonts w:ascii="Courier New" w:eastAsia="Calibri" w:hAnsi="Courier New" w:cs="Courier New"/>
          <w:b/>
          <w:color w:val="000000"/>
          <w:sz w:val="24"/>
          <w:szCs w:val="24"/>
          <w:lang w:val="en" w:eastAsia="en-US"/>
        </w:rPr>
        <w:t xml:space="preserve">  </w:t>
      </w:r>
      <w:r w:rsidR="007B32D8" w:rsidRPr="007B32D8">
        <w:rPr>
          <w:rFonts w:ascii="Courier New" w:eastAsia="Calibri" w:hAnsi="Courier New" w:cs="Courier New"/>
          <w:color w:val="000000"/>
          <w:sz w:val="24"/>
          <w:szCs w:val="24"/>
          <w:lang w:val="en" w:eastAsia="en-US"/>
        </w:rPr>
        <w:t>Add new section 19.503 to read as follows:</w:t>
      </w:r>
    </w:p>
    <w:p w14:paraId="18C1C66E" w14:textId="77777777" w:rsidR="007B32D8" w:rsidRPr="007B32D8" w:rsidRDefault="007B32D8" w:rsidP="007B32D8">
      <w:pPr>
        <w:widowControl w:val="0"/>
        <w:autoSpaceDE w:val="0"/>
        <w:autoSpaceDN w:val="0"/>
        <w:adjustRightInd w:val="0"/>
        <w:spacing w:line="480" w:lineRule="auto"/>
        <w:rPr>
          <w:rFonts w:ascii="Courier New" w:eastAsia="Calibri" w:hAnsi="Courier New" w:cs="Courier New"/>
          <w:color w:val="000000"/>
          <w:sz w:val="24"/>
          <w:szCs w:val="24"/>
          <w:lang w:val="en" w:eastAsia="en-US"/>
        </w:rPr>
      </w:pPr>
      <w:proofErr w:type="gramStart"/>
      <w:r w:rsidRPr="007B32D8">
        <w:rPr>
          <w:rFonts w:ascii="Courier New" w:eastAsia="Calibri" w:hAnsi="Courier New" w:cs="Courier New"/>
          <w:b/>
          <w:color w:val="000000"/>
          <w:sz w:val="24"/>
          <w:szCs w:val="24"/>
          <w:lang w:val="en" w:eastAsia="en-US"/>
        </w:rPr>
        <w:lastRenderedPageBreak/>
        <w:t xml:space="preserve">19.503 </w:t>
      </w:r>
      <w:r w:rsidRPr="007B32D8">
        <w:rPr>
          <w:rFonts w:ascii="Courier New" w:eastAsia="Calibri" w:hAnsi="Courier New" w:cs="Courier New"/>
          <w:color w:val="000000"/>
          <w:sz w:val="24"/>
          <w:szCs w:val="24"/>
          <w:lang w:val="en" w:eastAsia="en-US"/>
        </w:rPr>
        <w:t xml:space="preserve"> </w:t>
      </w:r>
      <w:r w:rsidRPr="007B32D8">
        <w:rPr>
          <w:rFonts w:ascii="Courier New" w:eastAsia="Calibri" w:hAnsi="Courier New" w:cs="Courier New"/>
          <w:b/>
          <w:color w:val="000000"/>
          <w:sz w:val="24"/>
          <w:szCs w:val="24"/>
          <w:lang w:val="en" w:eastAsia="en-US"/>
        </w:rPr>
        <w:t>Reserves</w:t>
      </w:r>
      <w:proofErr w:type="gramEnd"/>
      <w:r w:rsidRPr="007B32D8">
        <w:rPr>
          <w:rFonts w:ascii="Courier New" w:eastAsia="Calibri" w:hAnsi="Courier New" w:cs="Courier New"/>
          <w:b/>
          <w:color w:val="000000"/>
          <w:sz w:val="24"/>
          <w:szCs w:val="24"/>
          <w:lang w:val="en" w:eastAsia="en-US"/>
        </w:rPr>
        <w:t>.</w:t>
      </w:r>
    </w:p>
    <w:p w14:paraId="5CE61917"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iCs/>
          <w:color w:val="000000"/>
          <w:sz w:val="24"/>
          <w:szCs w:val="24"/>
          <w:lang w:val="en" w:eastAsia="en-US"/>
        </w:rPr>
        <w:tab/>
        <w:t xml:space="preserve">(a)  In accordance with section 1331 of </w:t>
      </w:r>
      <w:r w:rsidR="008B6820">
        <w:rPr>
          <w:rFonts w:ascii="Courier New" w:hAnsi="Courier New" w:cs="Courier New"/>
          <w:iCs/>
          <w:color w:val="000000"/>
          <w:sz w:val="24"/>
          <w:szCs w:val="24"/>
          <w:lang w:val="en" w:eastAsia="en-US"/>
        </w:rPr>
        <w:t>the Small Business Jobs Act of 20</w:t>
      </w:r>
      <w:r w:rsidR="009410E5">
        <w:rPr>
          <w:rFonts w:ascii="Courier New" w:hAnsi="Courier New" w:cs="Courier New"/>
          <w:iCs/>
          <w:color w:val="000000"/>
          <w:sz w:val="24"/>
          <w:szCs w:val="24"/>
          <w:lang w:val="en" w:eastAsia="en-US"/>
        </w:rPr>
        <w:t>1</w:t>
      </w:r>
      <w:r w:rsidR="008B6820">
        <w:rPr>
          <w:rFonts w:ascii="Courier New" w:hAnsi="Courier New" w:cs="Courier New"/>
          <w:iCs/>
          <w:color w:val="000000"/>
          <w:sz w:val="24"/>
          <w:szCs w:val="24"/>
          <w:lang w:val="en" w:eastAsia="en-US"/>
        </w:rPr>
        <w:t>0</w:t>
      </w:r>
      <w:r w:rsidRPr="007B32D8">
        <w:rPr>
          <w:rFonts w:ascii="Courier New" w:hAnsi="Courier New" w:cs="Courier New"/>
          <w:iCs/>
          <w:color w:val="000000"/>
          <w:sz w:val="24"/>
          <w:szCs w:val="24"/>
          <w:lang w:val="en" w:eastAsia="en-US"/>
        </w:rPr>
        <w:t xml:space="preserve"> (15 U.S.C. 644(r</w:t>
      </w:r>
      <w:proofErr w:type="gramStart"/>
      <w:r w:rsidRPr="007B32D8">
        <w:rPr>
          <w:rFonts w:ascii="Courier New" w:hAnsi="Courier New" w:cs="Courier New"/>
          <w:iCs/>
          <w:color w:val="000000"/>
          <w:sz w:val="24"/>
          <w:szCs w:val="24"/>
          <w:lang w:val="en" w:eastAsia="en-US"/>
        </w:rPr>
        <w:t>)(</w:t>
      </w:r>
      <w:proofErr w:type="gramEnd"/>
      <w:r w:rsidRPr="007B32D8">
        <w:rPr>
          <w:rFonts w:ascii="Courier New" w:hAnsi="Courier New" w:cs="Courier New"/>
          <w:iCs/>
          <w:color w:val="000000"/>
          <w:sz w:val="24"/>
          <w:szCs w:val="24"/>
          <w:lang w:val="en" w:eastAsia="en-US"/>
        </w:rPr>
        <w:t>3)) and 13 CFR 125.2(e)(4), contracting officers may, at their discretion when conducting multiple-award procurements using full and open competition, reserve one or more contract awards for any of the small business concerns identified in 19.000(a)(3), when market research indicates—</w:t>
      </w:r>
    </w:p>
    <w:p w14:paraId="025D6ADD"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 xml:space="preserve">(1)  A total set-aside is not feasible because there is no reasonable expectation of receiving offers </w:t>
      </w:r>
      <w:r w:rsidR="008B6820">
        <w:rPr>
          <w:rFonts w:ascii="Courier New" w:hAnsi="Courier New" w:cs="Courier New"/>
          <w:color w:val="000000"/>
          <w:sz w:val="24"/>
          <w:szCs w:val="24"/>
          <w:lang w:val="en" w:eastAsia="en-US"/>
        </w:rPr>
        <w:t xml:space="preserve">that are competitive in terms of fair market prices, quality, and delivery </w:t>
      </w:r>
      <w:r w:rsidRPr="007B32D8">
        <w:rPr>
          <w:rFonts w:ascii="Courier New" w:hAnsi="Courier New" w:cs="Courier New"/>
          <w:color w:val="000000"/>
          <w:sz w:val="24"/>
          <w:szCs w:val="24"/>
          <w:lang w:val="en" w:eastAsia="en-US"/>
        </w:rPr>
        <w:t>from at least two responsible small business concerns identified in 19.000(a)(3), that can perform the entire requirement; and</w:t>
      </w:r>
    </w:p>
    <w:p w14:paraId="54D95C27"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(2)  A partial set-aside is not feasible because–</w:t>
      </w:r>
    </w:p>
    <w:p w14:paraId="31B12308"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w:t>
      </w:r>
      <w:proofErr w:type="spellStart"/>
      <w:r w:rsidRPr="007B32D8">
        <w:rPr>
          <w:rFonts w:ascii="Courier New" w:hAnsi="Courier New" w:cs="Courier New"/>
          <w:color w:val="000000"/>
          <w:sz w:val="24"/>
          <w:szCs w:val="24"/>
          <w:lang w:val="en" w:eastAsia="en-US"/>
        </w:rPr>
        <w:t>i</w:t>
      </w:r>
      <w:proofErr w:type="spellEnd"/>
      <w:r w:rsidRPr="007B32D8">
        <w:rPr>
          <w:rFonts w:ascii="Courier New" w:hAnsi="Courier New" w:cs="Courier New"/>
          <w:color w:val="000000"/>
          <w:sz w:val="24"/>
          <w:szCs w:val="24"/>
          <w:lang w:val="en" w:eastAsia="en-US"/>
        </w:rPr>
        <w:t xml:space="preserve">)  The contracting officer is unable to divide the requirement into distinct portions; or </w:t>
      </w:r>
    </w:p>
    <w:p w14:paraId="7399B2BC" w14:textId="77777777" w:rsidR="007B32D8" w:rsidRPr="007B32D8" w:rsidRDefault="007B32D8" w:rsidP="00816905">
      <w:pPr>
        <w:tabs>
          <w:tab w:val="left" w:pos="720"/>
          <w:tab w:val="left" w:pos="1080"/>
          <w:tab w:val="left" w:pos="1440"/>
          <w:tab w:val="left" w:pos="1800"/>
        </w:tabs>
        <w:spacing w:line="480" w:lineRule="auto"/>
        <w:ind w:firstLine="1440"/>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(ii)</w:t>
      </w:r>
      <w:r w:rsidR="00816905">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There is no reasonable expectation that at least two responsible small business concerns identified in 19.000(a</w:t>
      </w:r>
      <w:proofErr w:type="gramStart"/>
      <w:r w:rsidRPr="007B32D8">
        <w:rPr>
          <w:rFonts w:ascii="Courier New" w:hAnsi="Courier New" w:cs="Courier New"/>
          <w:color w:val="000000"/>
          <w:sz w:val="24"/>
          <w:szCs w:val="24"/>
          <w:lang w:val="en" w:eastAsia="en-US"/>
        </w:rPr>
        <w:t>)(</w:t>
      </w:r>
      <w:proofErr w:type="gramEnd"/>
      <w:r w:rsidRPr="007B32D8">
        <w:rPr>
          <w:rFonts w:ascii="Courier New" w:hAnsi="Courier New" w:cs="Courier New"/>
          <w:color w:val="000000"/>
          <w:sz w:val="24"/>
          <w:szCs w:val="24"/>
          <w:lang w:val="en" w:eastAsia="en-US"/>
        </w:rPr>
        <w:t xml:space="preserve">3) can perform any portion of the requirement </w:t>
      </w:r>
      <w:r w:rsidR="00816905">
        <w:rPr>
          <w:rFonts w:ascii="Courier New" w:hAnsi="Courier New" w:cs="Courier New"/>
          <w:color w:val="000000"/>
          <w:sz w:val="24"/>
          <w:szCs w:val="24"/>
          <w:lang w:val="en" w:eastAsia="en-US"/>
        </w:rPr>
        <w:t xml:space="preserve">competitively in terms of </w:t>
      </w:r>
      <w:r w:rsidRPr="007B32D8">
        <w:rPr>
          <w:rFonts w:ascii="Courier New" w:hAnsi="Courier New" w:cs="Courier New"/>
          <w:color w:val="000000"/>
          <w:sz w:val="24"/>
          <w:szCs w:val="24"/>
          <w:lang w:val="en" w:eastAsia="en-US"/>
        </w:rPr>
        <w:t>fair market price</w:t>
      </w:r>
      <w:r w:rsidR="00816905">
        <w:rPr>
          <w:rFonts w:ascii="Courier New" w:hAnsi="Courier New" w:cs="Courier New"/>
          <w:color w:val="000000"/>
          <w:sz w:val="24"/>
          <w:szCs w:val="24"/>
          <w:lang w:val="en" w:eastAsia="en-US"/>
        </w:rPr>
        <w:t>, quality, and delivery.</w:t>
      </w:r>
    </w:p>
    <w:p w14:paraId="6A6AC56A"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eastAsia="en-US"/>
        </w:rPr>
      </w:pPr>
      <w:r w:rsidRPr="007B32D8">
        <w:rPr>
          <w:rFonts w:ascii="Courier New" w:hAnsi="Courier New" w:cs="Courier New"/>
          <w:color w:val="000000"/>
          <w:sz w:val="24"/>
          <w:szCs w:val="24"/>
          <w:lang w:eastAsia="en-US"/>
        </w:rPr>
        <w:t xml:space="preserve"> </w:t>
      </w:r>
      <w:r w:rsidRPr="007B32D8">
        <w:rPr>
          <w:rFonts w:ascii="Courier New" w:hAnsi="Courier New" w:cs="Courier New"/>
          <w:color w:val="000000"/>
          <w:sz w:val="24"/>
          <w:szCs w:val="24"/>
          <w:lang w:eastAsia="en-US"/>
        </w:rPr>
        <w:tab/>
        <w:t>(</w:t>
      </w:r>
      <w:r w:rsidRPr="007B32D8">
        <w:rPr>
          <w:rFonts w:ascii="Courier New" w:hAnsi="Courier New" w:cs="Courier New"/>
          <w:sz w:val="24"/>
          <w:szCs w:val="24"/>
          <w:lang w:eastAsia="en-US"/>
        </w:rPr>
        <w:t>b</w:t>
      </w:r>
      <w:r w:rsidRPr="007B32D8">
        <w:rPr>
          <w:rFonts w:ascii="Courier New" w:hAnsi="Courier New" w:cs="Courier New"/>
          <w:color w:val="000000"/>
          <w:sz w:val="24"/>
          <w:szCs w:val="24"/>
          <w:lang w:eastAsia="en-US"/>
        </w:rPr>
        <w:t>)  A reserve will result in one of the following</w:t>
      </w:r>
      <w:r w:rsidR="008B6820">
        <w:rPr>
          <w:rFonts w:ascii="Courier New" w:hAnsi="Courier New" w:cs="Courier New"/>
          <w:color w:val="000000"/>
          <w:sz w:val="24"/>
          <w:szCs w:val="24"/>
          <w:lang w:eastAsia="en-US"/>
        </w:rPr>
        <w:t>:</w:t>
      </w:r>
    </w:p>
    <w:p w14:paraId="1D245BBC"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eastAsia="en-US"/>
        </w:rPr>
      </w:pPr>
      <w:r w:rsidRPr="007B32D8">
        <w:rPr>
          <w:rFonts w:ascii="Courier New" w:hAnsi="Courier New" w:cs="Courier New"/>
          <w:color w:val="000000"/>
          <w:sz w:val="24"/>
          <w:szCs w:val="24"/>
          <w:lang w:eastAsia="en-US"/>
        </w:rPr>
        <w:lastRenderedPageBreak/>
        <w:tab/>
      </w:r>
      <w:r w:rsidRPr="007B32D8">
        <w:rPr>
          <w:rFonts w:ascii="Courier New" w:hAnsi="Courier New" w:cs="Courier New"/>
          <w:color w:val="000000"/>
          <w:sz w:val="24"/>
          <w:szCs w:val="24"/>
          <w:lang w:eastAsia="en-US"/>
        </w:rPr>
        <w:tab/>
        <w:t>(1)  One or more contract awards to any one or more types of small business concern</w:t>
      </w:r>
      <w:r w:rsidR="00D17B35">
        <w:rPr>
          <w:rFonts w:ascii="Courier New" w:hAnsi="Courier New" w:cs="Courier New"/>
          <w:color w:val="000000"/>
          <w:sz w:val="24"/>
          <w:szCs w:val="24"/>
          <w:lang w:eastAsia="en-US"/>
        </w:rPr>
        <w:t>s identified in 19.000(a)(3).</w:t>
      </w:r>
    </w:p>
    <w:p w14:paraId="16E0082D"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eastAsia="en-US"/>
        </w:rPr>
      </w:pPr>
      <w:r w:rsidRPr="007B32D8">
        <w:rPr>
          <w:rFonts w:ascii="Courier New" w:hAnsi="Courier New" w:cs="Courier New"/>
          <w:color w:val="000000"/>
          <w:sz w:val="24"/>
          <w:szCs w:val="24"/>
          <w:lang w:eastAsia="en-US"/>
        </w:rPr>
        <w:tab/>
      </w:r>
      <w:r w:rsidRPr="007B32D8">
        <w:rPr>
          <w:rFonts w:ascii="Courier New" w:hAnsi="Courier New" w:cs="Courier New"/>
          <w:color w:val="000000"/>
          <w:sz w:val="24"/>
          <w:szCs w:val="24"/>
          <w:lang w:eastAsia="en-US"/>
        </w:rPr>
        <w:tab/>
        <w:t xml:space="preserve">(2)  In the case of a solicitation of a bundled requirement that will result in a multiple-award contract, an award to one or more small businesses with a Small Business Teaming Arrangement. </w:t>
      </w:r>
    </w:p>
    <w:p w14:paraId="2BA667C3"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iCs/>
          <w:color w:val="000000"/>
          <w:sz w:val="24"/>
          <w:szCs w:val="24"/>
          <w:lang w:val="en" w:eastAsia="en-US"/>
        </w:rPr>
      </w:pPr>
      <w:r w:rsidRPr="007B32D8">
        <w:rPr>
          <w:rFonts w:ascii="Courier New" w:hAnsi="Courier New" w:cs="Courier New"/>
          <w:color w:val="000000"/>
          <w:sz w:val="24"/>
          <w:szCs w:val="24"/>
          <w:lang w:eastAsia="en-US"/>
        </w:rPr>
        <w:tab/>
        <w:t xml:space="preserve">(c)  </w:t>
      </w:r>
      <w:r w:rsidRPr="007B32D8">
        <w:rPr>
          <w:rFonts w:ascii="Courier New" w:hAnsi="Courier New" w:cs="Courier New"/>
          <w:iCs/>
          <w:color w:val="000000"/>
          <w:sz w:val="24"/>
          <w:szCs w:val="24"/>
          <w:lang w:val="en" w:eastAsia="en-US"/>
        </w:rPr>
        <w:t>The specific program eligibility requirements identified in this part apply.</w:t>
      </w:r>
    </w:p>
    <w:p w14:paraId="29E76D45"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iCs/>
          <w:color w:val="000000"/>
          <w:sz w:val="24"/>
          <w:szCs w:val="24"/>
          <w:lang w:val="en" w:eastAsia="en-US"/>
        </w:rPr>
      </w:pPr>
      <w:r w:rsidRPr="007B32D8">
        <w:rPr>
          <w:rFonts w:ascii="Courier New" w:hAnsi="Courier New" w:cs="Courier New"/>
          <w:iCs/>
          <w:color w:val="000000"/>
          <w:sz w:val="24"/>
          <w:szCs w:val="24"/>
          <w:lang w:val="en" w:eastAsia="en-US"/>
        </w:rPr>
        <w:tab/>
        <w:t xml:space="preserve">(d)  </w:t>
      </w:r>
      <w:r w:rsidR="00B87C1A" w:rsidRPr="00B87C1A">
        <w:rPr>
          <w:rFonts w:ascii="Courier New" w:hAnsi="Courier New" w:cs="Courier New"/>
          <w:iCs/>
          <w:color w:val="000000"/>
          <w:sz w:val="24"/>
          <w:szCs w:val="24"/>
          <w:lang w:val="en" w:eastAsia="en-US"/>
        </w:rPr>
        <w:t xml:space="preserve">The limitations on subcontracting and the </w:t>
      </w:r>
      <w:proofErr w:type="spellStart"/>
      <w:r w:rsidR="00B87C1A" w:rsidRPr="00B87C1A">
        <w:rPr>
          <w:rFonts w:ascii="Courier New" w:hAnsi="Courier New" w:cs="Courier New"/>
          <w:iCs/>
          <w:color w:val="000000"/>
          <w:sz w:val="24"/>
          <w:szCs w:val="24"/>
          <w:lang w:val="en" w:eastAsia="en-US"/>
        </w:rPr>
        <w:t>nonmanufacturer</w:t>
      </w:r>
      <w:proofErr w:type="spellEnd"/>
      <w:r w:rsidR="00B87C1A" w:rsidRPr="00B87C1A">
        <w:rPr>
          <w:rFonts w:ascii="Courier New" w:hAnsi="Courier New" w:cs="Courier New"/>
          <w:iCs/>
          <w:color w:val="000000"/>
          <w:sz w:val="24"/>
          <w:szCs w:val="24"/>
          <w:lang w:val="en" w:eastAsia="en-US"/>
        </w:rPr>
        <w:t xml:space="preserve"> rule (see 19.505) do not apply to reserves at the contract level, but shall apply to orders that are set aside or issued directly to one small business concern under 19.504(c</w:t>
      </w:r>
      <w:proofErr w:type="gramStart"/>
      <w:r w:rsidR="00B87C1A" w:rsidRPr="00B87C1A">
        <w:rPr>
          <w:rFonts w:ascii="Courier New" w:hAnsi="Courier New" w:cs="Courier New"/>
          <w:iCs/>
          <w:color w:val="000000"/>
          <w:sz w:val="24"/>
          <w:szCs w:val="24"/>
          <w:lang w:val="en" w:eastAsia="en-US"/>
        </w:rPr>
        <w:t>)(</w:t>
      </w:r>
      <w:proofErr w:type="gramEnd"/>
      <w:r w:rsidR="00B87C1A" w:rsidRPr="00B87C1A">
        <w:rPr>
          <w:rFonts w:ascii="Courier New" w:hAnsi="Courier New" w:cs="Courier New"/>
          <w:iCs/>
          <w:color w:val="000000"/>
          <w:sz w:val="24"/>
          <w:szCs w:val="24"/>
          <w:lang w:val="en" w:eastAsia="en-US"/>
        </w:rPr>
        <w:t>1)(ii)</w:t>
      </w:r>
      <w:r w:rsidRPr="007B32D8">
        <w:rPr>
          <w:rFonts w:ascii="Courier New" w:hAnsi="Courier New" w:cs="Courier New"/>
          <w:iCs/>
          <w:color w:val="000000"/>
          <w:sz w:val="24"/>
          <w:szCs w:val="24"/>
          <w:lang w:val="en" w:eastAsia="en-US"/>
        </w:rPr>
        <w:t>.</w:t>
      </w:r>
    </w:p>
    <w:p w14:paraId="2E57CA35" w14:textId="6185CCA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b/>
          <w:sz w:val="24"/>
          <w:szCs w:val="24"/>
          <w:lang w:eastAsia="en-US"/>
        </w:rPr>
      </w:pPr>
      <w:r w:rsidRPr="007B32D8">
        <w:rPr>
          <w:rFonts w:ascii="Courier New" w:eastAsia="Calibri" w:hAnsi="Courier New" w:cs="Courier New"/>
          <w:sz w:val="24"/>
          <w:szCs w:val="24"/>
          <w:lang w:val="en" w:eastAsia="en-US"/>
        </w:rPr>
        <w:tab/>
      </w:r>
      <w:r w:rsidR="00DD674A">
        <w:rPr>
          <w:rFonts w:ascii="Courier New" w:eastAsia="Calibri" w:hAnsi="Courier New" w:cs="Courier New"/>
          <w:sz w:val="24"/>
          <w:szCs w:val="24"/>
          <w:lang w:val="en" w:eastAsia="en-US"/>
        </w:rPr>
        <w:t>5</w:t>
      </w:r>
      <w:ins w:id="396" w:author="Brooks, E. Brad (OFR)" w:date="2020-02-13T16:11:00Z">
        <w:r w:rsidR="003B235B">
          <w:rPr>
            <w:rFonts w:ascii="Courier New" w:eastAsia="Calibri" w:hAnsi="Courier New" w:cs="Courier New"/>
            <w:sz w:val="24"/>
            <w:szCs w:val="24"/>
            <w:lang w:val="en" w:eastAsia="en-US"/>
          </w:rPr>
          <w:t>0</w:t>
        </w:r>
      </w:ins>
      <w:del w:id="397" w:author="Brooks, E. Brad (OFR)" w:date="2020-02-13T16:11:00Z">
        <w:r w:rsidR="00F54B20" w:rsidDel="003B235B">
          <w:rPr>
            <w:rFonts w:ascii="Courier New" w:eastAsia="Calibri" w:hAnsi="Courier New" w:cs="Courier New"/>
            <w:sz w:val="24"/>
            <w:szCs w:val="24"/>
            <w:lang w:val="en" w:eastAsia="en-US"/>
          </w:rPr>
          <w:delText>1</w:delText>
        </w:r>
      </w:del>
      <w:r w:rsidRPr="007B32D8">
        <w:rPr>
          <w:rFonts w:ascii="Courier New" w:eastAsia="Calibri" w:hAnsi="Courier New" w:cs="Courier New"/>
          <w:sz w:val="24"/>
          <w:szCs w:val="24"/>
          <w:lang w:val="en" w:eastAsia="en-US"/>
        </w:rPr>
        <w:t>.  Add new section 19.504 to read as follows:</w:t>
      </w:r>
    </w:p>
    <w:p w14:paraId="78F51A6F"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b/>
          <w:sz w:val="24"/>
          <w:szCs w:val="24"/>
          <w:lang w:eastAsia="en-US"/>
        </w:rPr>
      </w:pPr>
      <w:proofErr w:type="gramStart"/>
      <w:r w:rsidRPr="007B32D8">
        <w:rPr>
          <w:rFonts w:ascii="Courier New" w:eastAsia="Calibri" w:hAnsi="Courier New" w:cs="Courier New"/>
          <w:b/>
          <w:sz w:val="24"/>
          <w:szCs w:val="24"/>
          <w:lang w:eastAsia="en-US"/>
        </w:rPr>
        <w:t xml:space="preserve">19.504  </w:t>
      </w:r>
      <w:r w:rsidR="00CE5018">
        <w:rPr>
          <w:rFonts w:ascii="Courier New" w:eastAsia="Calibri" w:hAnsi="Courier New" w:cs="Courier New"/>
          <w:b/>
          <w:sz w:val="24"/>
          <w:szCs w:val="24"/>
          <w:lang w:eastAsia="en-US"/>
        </w:rPr>
        <w:t>O</w:t>
      </w:r>
      <w:r w:rsidRPr="007B32D8">
        <w:rPr>
          <w:rFonts w:ascii="Courier New" w:eastAsia="Calibri" w:hAnsi="Courier New" w:cs="Courier New"/>
          <w:b/>
          <w:sz w:val="24"/>
          <w:szCs w:val="24"/>
          <w:lang w:eastAsia="en-US"/>
        </w:rPr>
        <w:t>rders</w:t>
      </w:r>
      <w:proofErr w:type="gramEnd"/>
      <w:r w:rsidRPr="007B32D8">
        <w:rPr>
          <w:rFonts w:ascii="Courier New" w:eastAsia="Calibri" w:hAnsi="Courier New" w:cs="Courier New"/>
          <w:b/>
          <w:sz w:val="24"/>
          <w:szCs w:val="24"/>
          <w:lang w:eastAsia="en-US"/>
        </w:rPr>
        <w:t xml:space="preserve"> under multiple-award contracts.</w:t>
      </w:r>
    </w:p>
    <w:p w14:paraId="6E040397" w14:textId="77777777" w:rsidR="00CE5018" w:rsidRPr="00CE5018" w:rsidRDefault="00CE5018" w:rsidP="00E31919">
      <w:pPr>
        <w:widowControl w:val="0"/>
        <w:tabs>
          <w:tab w:val="left" w:pos="720"/>
          <w:tab w:val="left" w:pos="1080"/>
          <w:tab w:val="left" w:pos="1440"/>
          <w:tab w:val="left" w:pos="1800"/>
        </w:tabs>
        <w:autoSpaceDE w:val="0"/>
        <w:autoSpaceDN w:val="0"/>
        <w:adjustRightInd w:val="0"/>
        <w:spacing w:line="480" w:lineRule="auto"/>
        <w:ind w:firstLine="720"/>
        <w:rPr>
          <w:rFonts w:ascii="Courier New" w:eastAsia="Calibri" w:hAnsi="Courier New" w:cs="Courier New"/>
          <w:color w:val="000000"/>
          <w:sz w:val="24"/>
          <w:lang w:eastAsia="en-US"/>
        </w:rPr>
      </w:pPr>
      <w:r w:rsidRPr="00CE5018">
        <w:rPr>
          <w:rFonts w:ascii="Courier New" w:eastAsia="Calibri" w:hAnsi="Courier New" w:cs="Courier New"/>
          <w:color w:val="000000"/>
          <w:sz w:val="24"/>
          <w:lang w:eastAsia="en-US"/>
        </w:rPr>
        <w:t xml:space="preserve">(a) </w:t>
      </w:r>
      <w:r w:rsidR="00E31919">
        <w:rPr>
          <w:rFonts w:ascii="Courier New" w:eastAsia="Calibri" w:hAnsi="Courier New" w:cs="Courier New"/>
          <w:color w:val="000000"/>
          <w:sz w:val="24"/>
          <w:lang w:eastAsia="en-US"/>
        </w:rPr>
        <w:t xml:space="preserve"> </w:t>
      </w:r>
      <w:r w:rsidRPr="00E31919">
        <w:rPr>
          <w:rFonts w:ascii="Courier New" w:eastAsia="Calibri" w:hAnsi="Courier New" w:cs="Courier New"/>
          <w:color w:val="000000"/>
          <w:sz w:val="24"/>
          <w:u w:val="single"/>
          <w:lang w:eastAsia="en-US"/>
        </w:rPr>
        <w:t>General</w:t>
      </w:r>
      <w:r w:rsidRPr="00CE5018">
        <w:rPr>
          <w:rFonts w:ascii="Courier New" w:eastAsia="Calibri" w:hAnsi="Courier New" w:cs="Courier New"/>
          <w:color w:val="000000"/>
          <w:sz w:val="24"/>
          <w:lang w:eastAsia="en-US"/>
        </w:rPr>
        <w:t>.</w:t>
      </w:r>
      <w:r w:rsidR="00E31919">
        <w:rPr>
          <w:rFonts w:ascii="Courier New" w:eastAsia="Calibri" w:hAnsi="Courier New" w:cs="Courier New"/>
          <w:color w:val="000000"/>
          <w:sz w:val="24"/>
          <w:lang w:eastAsia="en-US"/>
        </w:rPr>
        <w:t xml:space="preserve"> </w:t>
      </w:r>
      <w:r w:rsidRPr="00CE5018">
        <w:rPr>
          <w:rFonts w:ascii="Courier New" w:eastAsia="Calibri" w:hAnsi="Courier New" w:cs="Courier New"/>
          <w:color w:val="000000"/>
          <w:sz w:val="24"/>
          <w:lang w:eastAsia="en-US"/>
        </w:rPr>
        <w:t xml:space="preserve"> In accordance with section 1331 of the Small Business Jobs Act of 2010 (15 U.S.C. 644(r)(2)), contracting officers may, at their discretion, set aside orders placed under multiple-award contracts for any of the small business concerns identified in 19.000(a)(3).</w:t>
      </w:r>
    </w:p>
    <w:p w14:paraId="2B0AAE05" w14:textId="77777777" w:rsidR="00CE5018" w:rsidRPr="00CE5018" w:rsidRDefault="00CE5018" w:rsidP="00E31919">
      <w:pPr>
        <w:widowControl w:val="0"/>
        <w:tabs>
          <w:tab w:val="left" w:pos="720"/>
          <w:tab w:val="left" w:pos="1080"/>
          <w:tab w:val="left" w:pos="1440"/>
          <w:tab w:val="left" w:pos="1800"/>
        </w:tabs>
        <w:autoSpaceDE w:val="0"/>
        <w:autoSpaceDN w:val="0"/>
        <w:adjustRightInd w:val="0"/>
        <w:spacing w:line="480" w:lineRule="auto"/>
        <w:ind w:firstLine="1080"/>
        <w:rPr>
          <w:rFonts w:ascii="Courier New" w:eastAsia="Calibri" w:hAnsi="Courier New" w:cs="Courier New"/>
          <w:color w:val="000000"/>
          <w:sz w:val="24"/>
          <w:lang w:eastAsia="en-US"/>
        </w:rPr>
      </w:pPr>
      <w:r w:rsidRPr="00CE5018">
        <w:rPr>
          <w:rFonts w:ascii="Courier New" w:eastAsia="Calibri" w:hAnsi="Courier New" w:cs="Courier New"/>
          <w:color w:val="000000"/>
          <w:sz w:val="24"/>
          <w:lang w:eastAsia="en-US"/>
        </w:rPr>
        <w:t>(1)</w:t>
      </w:r>
      <w:r w:rsidR="00E31919">
        <w:rPr>
          <w:rFonts w:ascii="Courier New" w:eastAsia="Calibri" w:hAnsi="Courier New" w:cs="Courier New"/>
          <w:color w:val="000000"/>
          <w:sz w:val="24"/>
          <w:lang w:eastAsia="en-US"/>
        </w:rPr>
        <w:t xml:space="preserve"> </w:t>
      </w:r>
      <w:r w:rsidRPr="00CE5018">
        <w:rPr>
          <w:rFonts w:ascii="Courier New" w:eastAsia="Calibri" w:hAnsi="Courier New" w:cs="Courier New"/>
          <w:color w:val="000000"/>
          <w:sz w:val="24"/>
          <w:lang w:eastAsia="en-US"/>
        </w:rPr>
        <w:t xml:space="preserve"> The contracting officer shall state in the solicitation and resulting contract whether order set-asides will be discretionary or mandatory when the </w:t>
      </w:r>
      <w:r w:rsidRPr="00CE5018">
        <w:rPr>
          <w:rFonts w:ascii="Courier New" w:eastAsia="Calibri" w:hAnsi="Courier New" w:cs="Courier New"/>
          <w:color w:val="000000"/>
          <w:sz w:val="24"/>
          <w:lang w:eastAsia="en-US"/>
        </w:rPr>
        <w:lastRenderedPageBreak/>
        <w:t>conditions in 19.502-2 are met at the time of order set-aside, and the specific program eligibility requirements, as applicable, are also then met.</w:t>
      </w:r>
    </w:p>
    <w:p w14:paraId="53C2BA86" w14:textId="77777777" w:rsidR="00CE5018" w:rsidRPr="00CE5018" w:rsidRDefault="00CE5018" w:rsidP="00E31919">
      <w:pPr>
        <w:widowControl w:val="0"/>
        <w:tabs>
          <w:tab w:val="left" w:pos="720"/>
          <w:tab w:val="left" w:pos="1080"/>
          <w:tab w:val="left" w:pos="1440"/>
          <w:tab w:val="left" w:pos="1800"/>
        </w:tabs>
        <w:autoSpaceDE w:val="0"/>
        <w:autoSpaceDN w:val="0"/>
        <w:adjustRightInd w:val="0"/>
        <w:spacing w:line="480" w:lineRule="auto"/>
        <w:ind w:firstLine="1080"/>
        <w:rPr>
          <w:rFonts w:ascii="Courier New" w:eastAsia="Calibri" w:hAnsi="Courier New" w:cs="Courier New"/>
          <w:color w:val="000000"/>
          <w:sz w:val="24"/>
          <w:lang w:eastAsia="en-US"/>
        </w:rPr>
      </w:pPr>
      <w:r w:rsidRPr="00CE5018">
        <w:rPr>
          <w:rFonts w:ascii="Courier New" w:eastAsia="Calibri" w:hAnsi="Courier New" w:cs="Courier New"/>
          <w:color w:val="000000"/>
          <w:sz w:val="24"/>
          <w:lang w:eastAsia="en-US"/>
        </w:rPr>
        <w:t xml:space="preserve">(2) </w:t>
      </w:r>
      <w:r w:rsidR="00E31919">
        <w:rPr>
          <w:rFonts w:ascii="Courier New" w:eastAsia="Calibri" w:hAnsi="Courier New" w:cs="Courier New"/>
          <w:color w:val="000000"/>
          <w:sz w:val="24"/>
          <w:lang w:eastAsia="en-US"/>
        </w:rPr>
        <w:t xml:space="preserve"> </w:t>
      </w:r>
      <w:r w:rsidRPr="00CE5018">
        <w:rPr>
          <w:rFonts w:ascii="Courier New" w:eastAsia="Calibri" w:hAnsi="Courier New" w:cs="Courier New"/>
          <w:color w:val="000000"/>
          <w:sz w:val="24"/>
          <w:lang w:eastAsia="en-US"/>
        </w:rPr>
        <w:t xml:space="preserve">When setting aside an order </w:t>
      </w:r>
      <w:r w:rsidR="00A403F3">
        <w:rPr>
          <w:rFonts w:ascii="Courier New" w:eastAsia="Calibri" w:hAnsi="Courier New" w:cs="Courier New"/>
          <w:color w:val="000000"/>
          <w:sz w:val="24"/>
          <w:lang w:eastAsia="en-US"/>
        </w:rPr>
        <w:t xml:space="preserve">at or </w:t>
      </w:r>
      <w:r w:rsidRPr="00CE5018">
        <w:rPr>
          <w:rFonts w:ascii="Courier New" w:eastAsia="Calibri" w:hAnsi="Courier New" w:cs="Courier New"/>
          <w:color w:val="000000"/>
          <w:sz w:val="24"/>
          <w:lang w:eastAsia="en-US"/>
        </w:rPr>
        <w:t xml:space="preserve">below the simplified acquisition threshold, the contracting officer may set aside </w:t>
      </w:r>
      <w:r w:rsidR="00A403F3">
        <w:rPr>
          <w:rFonts w:ascii="Courier New" w:eastAsia="Calibri" w:hAnsi="Courier New" w:cs="Courier New"/>
          <w:color w:val="000000"/>
          <w:sz w:val="24"/>
          <w:lang w:eastAsia="en-US"/>
        </w:rPr>
        <w:t xml:space="preserve">the order </w:t>
      </w:r>
      <w:r w:rsidRPr="00CE5018">
        <w:rPr>
          <w:rFonts w:ascii="Courier New" w:eastAsia="Calibri" w:hAnsi="Courier New" w:cs="Courier New"/>
          <w:color w:val="000000"/>
          <w:sz w:val="24"/>
          <w:lang w:eastAsia="en-US"/>
        </w:rPr>
        <w:t>for any of the small business concerns identified in 19.000(a</w:t>
      </w:r>
      <w:proofErr w:type="gramStart"/>
      <w:r w:rsidRPr="00CE5018">
        <w:rPr>
          <w:rFonts w:ascii="Courier New" w:eastAsia="Calibri" w:hAnsi="Courier New" w:cs="Courier New"/>
          <w:color w:val="000000"/>
          <w:sz w:val="24"/>
          <w:lang w:eastAsia="en-US"/>
        </w:rPr>
        <w:t>)(</w:t>
      </w:r>
      <w:proofErr w:type="gramEnd"/>
      <w:r w:rsidRPr="00CE5018">
        <w:rPr>
          <w:rFonts w:ascii="Courier New" w:eastAsia="Calibri" w:hAnsi="Courier New" w:cs="Courier New"/>
          <w:color w:val="000000"/>
          <w:sz w:val="24"/>
          <w:lang w:eastAsia="en-US"/>
        </w:rPr>
        <w:t>3).</w:t>
      </w:r>
    </w:p>
    <w:p w14:paraId="707A962C" w14:textId="77777777" w:rsidR="00CE5018" w:rsidRPr="00CE5018" w:rsidRDefault="00CE5018" w:rsidP="00E31919">
      <w:pPr>
        <w:widowControl w:val="0"/>
        <w:tabs>
          <w:tab w:val="left" w:pos="720"/>
          <w:tab w:val="left" w:pos="1080"/>
          <w:tab w:val="left" w:pos="1440"/>
          <w:tab w:val="left" w:pos="1800"/>
        </w:tabs>
        <w:autoSpaceDE w:val="0"/>
        <w:autoSpaceDN w:val="0"/>
        <w:adjustRightInd w:val="0"/>
        <w:spacing w:line="480" w:lineRule="auto"/>
        <w:ind w:firstLine="1080"/>
        <w:rPr>
          <w:rFonts w:ascii="Courier New" w:eastAsia="Calibri" w:hAnsi="Courier New" w:cs="Courier New"/>
          <w:color w:val="000000"/>
          <w:sz w:val="24"/>
          <w:lang w:eastAsia="en-US"/>
        </w:rPr>
      </w:pPr>
      <w:r w:rsidRPr="00CE5018">
        <w:rPr>
          <w:rFonts w:ascii="Courier New" w:eastAsia="Calibri" w:hAnsi="Courier New" w:cs="Courier New"/>
          <w:color w:val="000000"/>
          <w:sz w:val="24"/>
          <w:lang w:eastAsia="en-US"/>
        </w:rPr>
        <w:t xml:space="preserve">(3) </w:t>
      </w:r>
      <w:r w:rsidR="00E31919">
        <w:rPr>
          <w:rFonts w:ascii="Courier New" w:eastAsia="Calibri" w:hAnsi="Courier New" w:cs="Courier New"/>
          <w:color w:val="000000"/>
          <w:sz w:val="24"/>
          <w:lang w:eastAsia="en-US"/>
        </w:rPr>
        <w:t xml:space="preserve"> </w:t>
      </w:r>
      <w:r w:rsidRPr="00CE5018">
        <w:rPr>
          <w:rFonts w:ascii="Courier New" w:eastAsia="Calibri" w:hAnsi="Courier New" w:cs="Courier New"/>
          <w:color w:val="000000"/>
          <w:sz w:val="24"/>
          <w:lang w:eastAsia="en-US"/>
        </w:rPr>
        <w:t>When setting aside an order above the simplified acquisition threshold, the contracting officer shall first consider setting aside the order for the small business socioeconomic contracting programs (</w:t>
      </w:r>
      <w:r w:rsidRPr="009C51C2">
        <w:rPr>
          <w:rFonts w:ascii="Courier New" w:eastAsia="Calibri" w:hAnsi="Courier New" w:cs="Courier New"/>
          <w:color w:val="000000"/>
          <w:sz w:val="24"/>
          <w:u w:val="single"/>
          <w:lang w:eastAsia="en-US"/>
        </w:rPr>
        <w:t>i.e.</w:t>
      </w:r>
      <w:r w:rsidRPr="00CE5018">
        <w:rPr>
          <w:rFonts w:ascii="Courier New" w:eastAsia="Calibri" w:hAnsi="Courier New" w:cs="Courier New"/>
          <w:color w:val="000000"/>
          <w:sz w:val="24"/>
          <w:lang w:eastAsia="en-US"/>
        </w:rPr>
        <w:t xml:space="preserve">, 8(a), </w:t>
      </w:r>
      <w:proofErr w:type="spellStart"/>
      <w:r w:rsidRPr="00CE5018">
        <w:rPr>
          <w:rFonts w:ascii="Courier New" w:eastAsia="Calibri" w:hAnsi="Courier New" w:cs="Courier New"/>
          <w:color w:val="000000"/>
          <w:sz w:val="24"/>
          <w:lang w:eastAsia="en-US"/>
        </w:rPr>
        <w:t>HUBZone</w:t>
      </w:r>
      <w:proofErr w:type="spellEnd"/>
      <w:r w:rsidRPr="00CE5018">
        <w:rPr>
          <w:rFonts w:ascii="Courier New" w:eastAsia="Calibri" w:hAnsi="Courier New" w:cs="Courier New"/>
          <w:color w:val="000000"/>
          <w:sz w:val="24"/>
          <w:lang w:eastAsia="en-US"/>
        </w:rPr>
        <w:t>, service-disabled veteran-owned small business, and women-owned small business) before considering a small business set-aside.</w:t>
      </w:r>
    </w:p>
    <w:p w14:paraId="29DFFA9D" w14:textId="77777777" w:rsidR="00CE5018" w:rsidRPr="00CE5018" w:rsidRDefault="00CE5018" w:rsidP="00E31919">
      <w:pPr>
        <w:widowControl w:val="0"/>
        <w:tabs>
          <w:tab w:val="left" w:pos="720"/>
          <w:tab w:val="left" w:pos="1080"/>
          <w:tab w:val="left" w:pos="1440"/>
          <w:tab w:val="left" w:pos="1800"/>
        </w:tabs>
        <w:autoSpaceDE w:val="0"/>
        <w:autoSpaceDN w:val="0"/>
        <w:adjustRightInd w:val="0"/>
        <w:spacing w:line="480" w:lineRule="auto"/>
        <w:ind w:firstLine="1080"/>
        <w:rPr>
          <w:rFonts w:ascii="Courier New" w:eastAsia="Calibri" w:hAnsi="Courier New" w:cs="Courier New"/>
          <w:color w:val="000000"/>
          <w:sz w:val="24"/>
          <w:lang w:eastAsia="en-US"/>
        </w:rPr>
      </w:pPr>
      <w:r w:rsidRPr="00CE5018">
        <w:rPr>
          <w:rFonts w:ascii="Courier New" w:eastAsia="Calibri" w:hAnsi="Courier New" w:cs="Courier New"/>
          <w:color w:val="000000"/>
          <w:sz w:val="24"/>
          <w:lang w:eastAsia="en-US"/>
        </w:rPr>
        <w:t xml:space="preserve">(4) </w:t>
      </w:r>
      <w:r w:rsidR="00E31919">
        <w:rPr>
          <w:rFonts w:ascii="Courier New" w:eastAsia="Calibri" w:hAnsi="Courier New" w:cs="Courier New"/>
          <w:color w:val="000000"/>
          <w:sz w:val="24"/>
          <w:lang w:eastAsia="en-US"/>
        </w:rPr>
        <w:t xml:space="preserve"> </w:t>
      </w:r>
      <w:r w:rsidRPr="00CE5018">
        <w:rPr>
          <w:rFonts w:ascii="Courier New" w:eastAsia="Calibri" w:hAnsi="Courier New" w:cs="Courier New"/>
          <w:color w:val="000000"/>
          <w:sz w:val="24"/>
          <w:lang w:eastAsia="en-US"/>
        </w:rPr>
        <w:t>The contracting officer shall comply with the specific program eligibility requirements identified in this part in addition to the ordering procedures for a multiple-award contract (for orders placed under the Federal Supply Schedules Program, see 8.405-5; for orders placed under all other multiple-award contracts, see 16.505).</w:t>
      </w:r>
    </w:p>
    <w:p w14:paraId="109E30C8" w14:textId="11B0B462" w:rsidR="00CE5018" w:rsidRPr="00CE5018" w:rsidDel="000B3DD8" w:rsidRDefault="00CE5018" w:rsidP="00E31919">
      <w:pPr>
        <w:widowControl w:val="0"/>
        <w:tabs>
          <w:tab w:val="left" w:pos="720"/>
          <w:tab w:val="left" w:pos="1080"/>
          <w:tab w:val="left" w:pos="1440"/>
          <w:tab w:val="left" w:pos="1800"/>
        </w:tabs>
        <w:autoSpaceDE w:val="0"/>
        <w:autoSpaceDN w:val="0"/>
        <w:adjustRightInd w:val="0"/>
        <w:spacing w:line="480" w:lineRule="auto"/>
        <w:ind w:firstLine="720"/>
        <w:rPr>
          <w:del w:id="398" w:author="Brooks, E. Brad (OFR)" w:date="2020-02-07T13:31:00Z"/>
          <w:rFonts w:ascii="Courier New" w:eastAsia="Calibri" w:hAnsi="Courier New" w:cs="Courier New"/>
          <w:color w:val="000000"/>
          <w:sz w:val="24"/>
          <w:lang w:eastAsia="en-US"/>
        </w:rPr>
      </w:pPr>
      <w:r w:rsidRPr="00CE5018">
        <w:rPr>
          <w:rFonts w:ascii="Courier New" w:eastAsia="Calibri" w:hAnsi="Courier New" w:cs="Courier New"/>
          <w:color w:val="000000"/>
          <w:sz w:val="24"/>
          <w:lang w:eastAsia="en-US"/>
        </w:rPr>
        <w:t>(b)</w:t>
      </w:r>
      <w:r w:rsidR="00E31919">
        <w:rPr>
          <w:rFonts w:ascii="Courier New" w:eastAsia="Calibri" w:hAnsi="Courier New" w:cs="Courier New"/>
          <w:color w:val="000000"/>
          <w:sz w:val="24"/>
          <w:lang w:eastAsia="en-US"/>
        </w:rPr>
        <w:t xml:space="preserve"> </w:t>
      </w:r>
      <w:r w:rsidRPr="00CE5018">
        <w:rPr>
          <w:rFonts w:ascii="Courier New" w:eastAsia="Calibri" w:hAnsi="Courier New" w:cs="Courier New"/>
          <w:color w:val="000000"/>
          <w:sz w:val="24"/>
          <w:lang w:eastAsia="en-US"/>
        </w:rPr>
        <w:t xml:space="preserve"> </w:t>
      </w:r>
      <w:r w:rsidRPr="00EC01C9">
        <w:rPr>
          <w:rFonts w:ascii="Courier New" w:eastAsia="Calibri" w:hAnsi="Courier New" w:cs="Courier New"/>
          <w:color w:val="000000"/>
          <w:sz w:val="24"/>
          <w:u w:val="single"/>
          <w:lang w:eastAsia="en-US"/>
        </w:rPr>
        <w:t>Orders under partial set-aside contracts</w:t>
      </w:r>
      <w:r w:rsidRPr="00CE5018">
        <w:rPr>
          <w:rFonts w:ascii="Courier New" w:eastAsia="Calibri" w:hAnsi="Courier New" w:cs="Courier New"/>
          <w:color w:val="000000"/>
          <w:sz w:val="24"/>
          <w:lang w:eastAsia="en-US"/>
        </w:rPr>
        <w:t>.</w:t>
      </w:r>
      <w:ins w:id="399" w:author="Brooks, E. Brad (OFR)" w:date="2020-02-07T13:31:00Z">
        <w:r w:rsidR="000B3DD8">
          <w:rPr>
            <w:rFonts w:ascii="Courier New" w:eastAsia="Calibri" w:hAnsi="Courier New" w:cs="Courier New"/>
            <w:color w:val="000000"/>
            <w:sz w:val="24"/>
            <w:lang w:eastAsia="en-US"/>
          </w:rPr>
          <w:t xml:space="preserve"> </w:t>
        </w:r>
      </w:ins>
    </w:p>
    <w:p w14:paraId="1FC210AC" w14:textId="77777777" w:rsidR="00CE5018" w:rsidRPr="00CE5018" w:rsidRDefault="00CE5018">
      <w:pPr>
        <w:widowControl w:val="0"/>
        <w:tabs>
          <w:tab w:val="left" w:pos="720"/>
          <w:tab w:val="left" w:pos="1080"/>
          <w:tab w:val="left" w:pos="1440"/>
          <w:tab w:val="left" w:pos="1800"/>
        </w:tabs>
        <w:autoSpaceDE w:val="0"/>
        <w:autoSpaceDN w:val="0"/>
        <w:adjustRightInd w:val="0"/>
        <w:spacing w:line="480" w:lineRule="auto"/>
        <w:ind w:firstLine="720"/>
        <w:rPr>
          <w:rFonts w:ascii="Courier New" w:eastAsia="Calibri" w:hAnsi="Courier New" w:cs="Courier New"/>
          <w:color w:val="000000"/>
          <w:sz w:val="24"/>
          <w:lang w:eastAsia="en-US"/>
        </w:rPr>
        <w:pPrChange w:id="400" w:author="Brooks, E. Brad (OFR)" w:date="2020-02-07T13:31:00Z">
          <w:pPr>
            <w:widowControl w:val="0"/>
            <w:tabs>
              <w:tab w:val="left" w:pos="720"/>
              <w:tab w:val="left" w:pos="1080"/>
              <w:tab w:val="left" w:pos="1440"/>
              <w:tab w:val="left" w:pos="1800"/>
            </w:tabs>
            <w:autoSpaceDE w:val="0"/>
            <w:autoSpaceDN w:val="0"/>
            <w:adjustRightInd w:val="0"/>
            <w:spacing w:line="480" w:lineRule="auto"/>
            <w:ind w:firstLine="1080"/>
          </w:pPr>
        </w:pPrChange>
      </w:pPr>
      <w:r w:rsidRPr="00CE5018">
        <w:rPr>
          <w:rFonts w:ascii="Courier New" w:eastAsia="Calibri" w:hAnsi="Courier New" w:cs="Courier New"/>
          <w:color w:val="000000"/>
          <w:sz w:val="24"/>
          <w:lang w:eastAsia="en-US"/>
        </w:rPr>
        <w:t>(1)</w:t>
      </w:r>
      <w:r w:rsidR="00E31919">
        <w:rPr>
          <w:rFonts w:ascii="Courier New" w:eastAsia="Calibri" w:hAnsi="Courier New" w:cs="Courier New"/>
          <w:color w:val="000000"/>
          <w:sz w:val="24"/>
          <w:lang w:eastAsia="en-US"/>
        </w:rPr>
        <w:t xml:space="preserve"> </w:t>
      </w:r>
      <w:r w:rsidRPr="00CE5018">
        <w:rPr>
          <w:rFonts w:ascii="Courier New" w:eastAsia="Calibri" w:hAnsi="Courier New" w:cs="Courier New"/>
          <w:color w:val="000000"/>
          <w:sz w:val="24"/>
          <w:lang w:eastAsia="en-US"/>
        </w:rPr>
        <w:t xml:space="preserve"> Only small business concerns awarded contracts for the portion(s) that were set aside under the </w:t>
      </w:r>
      <w:r w:rsidRPr="00CE5018">
        <w:rPr>
          <w:rFonts w:ascii="Courier New" w:eastAsia="Calibri" w:hAnsi="Courier New" w:cs="Courier New"/>
          <w:color w:val="000000"/>
          <w:sz w:val="24"/>
          <w:lang w:eastAsia="en-US"/>
        </w:rPr>
        <w:lastRenderedPageBreak/>
        <w:t>solicitation for the multiple-award contract may compete for orders issued under</w:t>
      </w:r>
      <w:r w:rsidR="00E31919">
        <w:rPr>
          <w:rFonts w:ascii="Courier New" w:eastAsia="Calibri" w:hAnsi="Courier New" w:cs="Courier New"/>
          <w:color w:val="000000"/>
          <w:sz w:val="24"/>
          <w:lang w:eastAsia="en-US"/>
        </w:rPr>
        <w:t xml:space="preserve"> those portion(s)</w:t>
      </w:r>
      <w:r w:rsidRPr="00CE5018">
        <w:rPr>
          <w:rFonts w:ascii="Courier New" w:eastAsia="Calibri" w:hAnsi="Courier New" w:cs="Courier New"/>
          <w:color w:val="000000"/>
          <w:sz w:val="24"/>
          <w:lang w:eastAsia="en-US"/>
        </w:rPr>
        <w:t>.</w:t>
      </w:r>
    </w:p>
    <w:p w14:paraId="730649CF" w14:textId="77777777" w:rsidR="00CE5018" w:rsidRPr="00CE5018" w:rsidRDefault="00CE5018" w:rsidP="00CE5018">
      <w:pPr>
        <w:widowControl w:val="0"/>
        <w:tabs>
          <w:tab w:val="left" w:pos="720"/>
          <w:tab w:val="left" w:pos="1080"/>
          <w:tab w:val="left" w:pos="1440"/>
          <w:tab w:val="left" w:pos="1800"/>
        </w:tabs>
        <w:autoSpaceDE w:val="0"/>
        <w:autoSpaceDN w:val="0"/>
        <w:adjustRightInd w:val="0"/>
        <w:spacing w:line="480" w:lineRule="auto"/>
        <w:rPr>
          <w:rFonts w:ascii="Courier New" w:eastAsia="Calibri" w:hAnsi="Courier New" w:cs="Courier New"/>
          <w:color w:val="000000"/>
          <w:sz w:val="24"/>
          <w:lang w:eastAsia="en-US"/>
        </w:rPr>
      </w:pPr>
      <w:r w:rsidRPr="00CE5018">
        <w:rPr>
          <w:rFonts w:ascii="Courier New" w:eastAsia="Calibri" w:hAnsi="Courier New" w:cs="Courier New"/>
          <w:color w:val="000000"/>
          <w:sz w:val="24"/>
          <w:lang w:eastAsia="en-US"/>
        </w:rPr>
        <w:tab/>
      </w:r>
      <w:r w:rsidRPr="00CE5018">
        <w:rPr>
          <w:rFonts w:ascii="Courier New" w:eastAsia="Calibri" w:hAnsi="Courier New" w:cs="Courier New"/>
          <w:color w:val="000000"/>
          <w:sz w:val="24"/>
          <w:lang w:eastAsia="en-US"/>
        </w:rPr>
        <w:tab/>
        <w:t xml:space="preserve">(2) </w:t>
      </w:r>
      <w:r w:rsidR="00E31919">
        <w:rPr>
          <w:rFonts w:ascii="Courier New" w:eastAsia="Calibri" w:hAnsi="Courier New" w:cs="Courier New"/>
          <w:color w:val="000000"/>
          <w:sz w:val="24"/>
          <w:lang w:eastAsia="en-US"/>
        </w:rPr>
        <w:t xml:space="preserve"> </w:t>
      </w:r>
      <w:r w:rsidRPr="00CE5018">
        <w:rPr>
          <w:rFonts w:ascii="Courier New" w:eastAsia="Calibri" w:hAnsi="Courier New" w:cs="Courier New"/>
          <w:color w:val="000000"/>
          <w:sz w:val="24"/>
          <w:lang w:eastAsia="en-US"/>
        </w:rPr>
        <w:t>Small business awardees may compet</w:t>
      </w:r>
      <w:r w:rsidR="00E31919">
        <w:rPr>
          <w:rFonts w:ascii="Courier New" w:eastAsia="Calibri" w:hAnsi="Courier New" w:cs="Courier New"/>
          <w:color w:val="000000"/>
          <w:sz w:val="24"/>
          <w:lang w:eastAsia="en-US"/>
        </w:rPr>
        <w:t>e against other</w:t>
      </w:r>
      <w:r w:rsidR="008B6820">
        <w:rPr>
          <w:rFonts w:ascii="Courier New" w:eastAsia="Calibri" w:hAnsi="Courier New" w:cs="Courier New"/>
          <w:color w:val="000000"/>
          <w:sz w:val="24"/>
          <w:lang w:eastAsia="en-US"/>
        </w:rPr>
        <w:t xml:space="preserve"> </w:t>
      </w:r>
      <w:r w:rsidR="00E31919">
        <w:rPr>
          <w:rFonts w:ascii="Courier New" w:eastAsia="Calibri" w:hAnsi="Courier New" w:cs="Courier New"/>
          <w:color w:val="000000"/>
          <w:sz w:val="24"/>
          <w:lang w:eastAsia="en-US"/>
        </w:rPr>
        <w:t>than</w:t>
      </w:r>
      <w:r w:rsidR="008B6820">
        <w:rPr>
          <w:rFonts w:ascii="Courier New" w:eastAsia="Calibri" w:hAnsi="Courier New" w:cs="Courier New"/>
          <w:color w:val="000000"/>
          <w:sz w:val="24"/>
          <w:lang w:eastAsia="en-US"/>
        </w:rPr>
        <w:t xml:space="preserve"> </w:t>
      </w:r>
      <w:r w:rsidRPr="00CE5018">
        <w:rPr>
          <w:rFonts w:ascii="Courier New" w:eastAsia="Calibri" w:hAnsi="Courier New" w:cs="Courier New"/>
          <w:color w:val="000000"/>
          <w:sz w:val="24"/>
          <w:lang w:eastAsia="en-US"/>
        </w:rPr>
        <w:t>small business awardees for an order issued under the portion of the multiple-award contract that was not set aside, if the small business received a contract award for the non-set-aside portion.</w:t>
      </w:r>
    </w:p>
    <w:p w14:paraId="534A744C" w14:textId="2C91F6B1" w:rsidR="00CE5018" w:rsidRPr="00CE5018" w:rsidDel="000B3DD8" w:rsidRDefault="00CE5018" w:rsidP="00E31919">
      <w:pPr>
        <w:widowControl w:val="0"/>
        <w:tabs>
          <w:tab w:val="left" w:pos="720"/>
          <w:tab w:val="left" w:pos="1080"/>
          <w:tab w:val="left" w:pos="1440"/>
          <w:tab w:val="left" w:pos="1800"/>
        </w:tabs>
        <w:autoSpaceDE w:val="0"/>
        <w:autoSpaceDN w:val="0"/>
        <w:adjustRightInd w:val="0"/>
        <w:spacing w:line="480" w:lineRule="auto"/>
        <w:ind w:firstLine="720"/>
        <w:rPr>
          <w:del w:id="401" w:author="Brooks, E. Brad (OFR)" w:date="2020-02-07T13:31:00Z"/>
          <w:rFonts w:ascii="Courier New" w:eastAsia="Calibri" w:hAnsi="Courier New" w:cs="Courier New"/>
          <w:color w:val="000000"/>
          <w:sz w:val="24"/>
          <w:lang w:eastAsia="en-US"/>
        </w:rPr>
      </w:pPr>
      <w:r w:rsidRPr="00CE5018">
        <w:rPr>
          <w:rFonts w:ascii="Courier New" w:eastAsia="Calibri" w:hAnsi="Courier New" w:cs="Courier New"/>
          <w:color w:val="000000"/>
          <w:sz w:val="24"/>
          <w:lang w:eastAsia="en-US"/>
        </w:rPr>
        <w:t>(c)</w:t>
      </w:r>
      <w:r w:rsidR="00E31919">
        <w:rPr>
          <w:rFonts w:ascii="Courier New" w:eastAsia="Calibri" w:hAnsi="Courier New" w:cs="Courier New"/>
          <w:color w:val="000000"/>
          <w:sz w:val="24"/>
          <w:lang w:eastAsia="en-US"/>
        </w:rPr>
        <w:t xml:space="preserve"> </w:t>
      </w:r>
      <w:r w:rsidRPr="00CE5018">
        <w:rPr>
          <w:rFonts w:ascii="Courier New" w:eastAsia="Calibri" w:hAnsi="Courier New" w:cs="Courier New"/>
          <w:color w:val="000000"/>
          <w:sz w:val="24"/>
          <w:lang w:eastAsia="en-US"/>
        </w:rPr>
        <w:t xml:space="preserve"> </w:t>
      </w:r>
      <w:r w:rsidRPr="00EC01C9">
        <w:rPr>
          <w:rFonts w:ascii="Courier New" w:eastAsia="Calibri" w:hAnsi="Courier New" w:cs="Courier New"/>
          <w:color w:val="000000"/>
          <w:sz w:val="24"/>
          <w:u w:val="single"/>
          <w:lang w:eastAsia="en-US"/>
        </w:rPr>
        <w:t>Orders under reserves</w:t>
      </w:r>
      <w:r w:rsidRPr="00CE5018">
        <w:rPr>
          <w:rFonts w:ascii="Courier New" w:eastAsia="Calibri" w:hAnsi="Courier New" w:cs="Courier New"/>
          <w:color w:val="000000"/>
          <w:sz w:val="24"/>
          <w:lang w:eastAsia="en-US"/>
        </w:rPr>
        <w:t>.</w:t>
      </w:r>
      <w:ins w:id="402" w:author="Brooks, E. Brad (OFR)" w:date="2020-02-07T13:31:00Z">
        <w:r w:rsidR="000B3DD8">
          <w:rPr>
            <w:rFonts w:ascii="Courier New" w:eastAsia="Calibri" w:hAnsi="Courier New" w:cs="Courier New"/>
            <w:color w:val="000000"/>
            <w:sz w:val="24"/>
            <w:lang w:eastAsia="en-US"/>
          </w:rPr>
          <w:t xml:space="preserve"> </w:t>
        </w:r>
      </w:ins>
    </w:p>
    <w:p w14:paraId="6A5C693D" w14:textId="77777777" w:rsidR="00CE5018" w:rsidRPr="00CE5018" w:rsidRDefault="00CE5018">
      <w:pPr>
        <w:widowControl w:val="0"/>
        <w:tabs>
          <w:tab w:val="left" w:pos="720"/>
          <w:tab w:val="left" w:pos="1080"/>
          <w:tab w:val="left" w:pos="1440"/>
          <w:tab w:val="left" w:pos="1800"/>
        </w:tabs>
        <w:autoSpaceDE w:val="0"/>
        <w:autoSpaceDN w:val="0"/>
        <w:adjustRightInd w:val="0"/>
        <w:spacing w:line="480" w:lineRule="auto"/>
        <w:ind w:firstLine="720"/>
        <w:rPr>
          <w:rFonts w:ascii="Courier New" w:eastAsia="Calibri" w:hAnsi="Courier New" w:cs="Courier New"/>
          <w:color w:val="000000"/>
          <w:sz w:val="24"/>
          <w:lang w:eastAsia="en-US"/>
        </w:rPr>
        <w:pPrChange w:id="403" w:author="Brooks, E. Brad (OFR)" w:date="2020-02-07T13:31:00Z">
          <w:pPr>
            <w:widowControl w:val="0"/>
            <w:tabs>
              <w:tab w:val="left" w:pos="720"/>
              <w:tab w:val="left" w:pos="1080"/>
              <w:tab w:val="left" w:pos="1440"/>
              <w:tab w:val="left" w:pos="1800"/>
            </w:tabs>
            <w:autoSpaceDE w:val="0"/>
            <w:autoSpaceDN w:val="0"/>
            <w:adjustRightInd w:val="0"/>
            <w:spacing w:line="480" w:lineRule="auto"/>
            <w:ind w:firstLine="1080"/>
          </w:pPr>
        </w:pPrChange>
      </w:pPr>
      <w:r w:rsidRPr="00CE5018">
        <w:rPr>
          <w:rFonts w:ascii="Courier New" w:eastAsia="Calibri" w:hAnsi="Courier New" w:cs="Courier New"/>
          <w:color w:val="000000"/>
          <w:sz w:val="24"/>
          <w:lang w:eastAsia="en-US"/>
        </w:rPr>
        <w:t>(1)</w:t>
      </w:r>
      <w:r w:rsidR="00E31919">
        <w:rPr>
          <w:rFonts w:ascii="Courier New" w:eastAsia="Calibri" w:hAnsi="Courier New" w:cs="Courier New"/>
          <w:color w:val="000000"/>
          <w:sz w:val="24"/>
          <w:lang w:eastAsia="en-US"/>
        </w:rPr>
        <w:t xml:space="preserve"> </w:t>
      </w:r>
      <w:r w:rsidRPr="00CE5018">
        <w:rPr>
          <w:rFonts w:ascii="Courier New" w:eastAsia="Calibri" w:hAnsi="Courier New" w:cs="Courier New"/>
          <w:color w:val="000000"/>
          <w:sz w:val="24"/>
          <w:lang w:eastAsia="en-US"/>
        </w:rPr>
        <w:t xml:space="preserve"> The</w:t>
      </w:r>
      <w:r w:rsidR="00E31919">
        <w:rPr>
          <w:rFonts w:ascii="Courier New" w:eastAsia="Calibri" w:hAnsi="Courier New" w:cs="Courier New"/>
          <w:color w:val="000000"/>
          <w:sz w:val="24"/>
          <w:lang w:eastAsia="en-US"/>
        </w:rPr>
        <w:t xml:space="preserve"> contracting officer may</w:t>
      </w:r>
      <w:r w:rsidR="0051601F">
        <w:rPr>
          <w:rFonts w:ascii="Courier New" w:eastAsia="Calibri" w:hAnsi="Courier New" w:cs="Courier New"/>
          <w:color w:val="000000"/>
          <w:sz w:val="24"/>
          <w:lang w:eastAsia="en-US"/>
        </w:rPr>
        <w:t>—</w:t>
      </w:r>
    </w:p>
    <w:p w14:paraId="763E3CFF" w14:textId="77777777" w:rsidR="00CE5018" w:rsidRPr="00CE5018" w:rsidRDefault="00CE5018" w:rsidP="00E31919">
      <w:pPr>
        <w:widowControl w:val="0"/>
        <w:tabs>
          <w:tab w:val="left" w:pos="720"/>
          <w:tab w:val="left" w:pos="1080"/>
          <w:tab w:val="left" w:pos="1440"/>
          <w:tab w:val="left" w:pos="1800"/>
        </w:tabs>
        <w:autoSpaceDE w:val="0"/>
        <w:autoSpaceDN w:val="0"/>
        <w:adjustRightInd w:val="0"/>
        <w:spacing w:line="480" w:lineRule="auto"/>
        <w:ind w:firstLine="1440"/>
        <w:rPr>
          <w:rFonts w:ascii="Courier New" w:eastAsia="Calibri" w:hAnsi="Courier New" w:cs="Courier New"/>
          <w:color w:val="000000"/>
          <w:sz w:val="24"/>
          <w:lang w:eastAsia="en-US"/>
        </w:rPr>
      </w:pPr>
      <w:r w:rsidRPr="00CE5018">
        <w:rPr>
          <w:rFonts w:ascii="Courier New" w:eastAsia="Calibri" w:hAnsi="Courier New" w:cs="Courier New"/>
          <w:color w:val="000000"/>
          <w:sz w:val="24"/>
          <w:lang w:eastAsia="en-US"/>
        </w:rPr>
        <w:t>(</w:t>
      </w:r>
      <w:proofErr w:type="spellStart"/>
      <w:r w:rsidRPr="00CE5018">
        <w:rPr>
          <w:rFonts w:ascii="Courier New" w:eastAsia="Calibri" w:hAnsi="Courier New" w:cs="Courier New"/>
          <w:color w:val="000000"/>
          <w:sz w:val="24"/>
          <w:lang w:eastAsia="en-US"/>
        </w:rPr>
        <w:t>i</w:t>
      </w:r>
      <w:proofErr w:type="spellEnd"/>
      <w:r w:rsidRPr="00CE5018">
        <w:rPr>
          <w:rFonts w:ascii="Courier New" w:eastAsia="Calibri" w:hAnsi="Courier New" w:cs="Courier New"/>
          <w:color w:val="000000"/>
          <w:sz w:val="24"/>
          <w:lang w:eastAsia="en-US"/>
        </w:rPr>
        <w:t xml:space="preserve">) </w:t>
      </w:r>
      <w:r w:rsidR="00E31919">
        <w:rPr>
          <w:rFonts w:ascii="Courier New" w:eastAsia="Calibri" w:hAnsi="Courier New" w:cs="Courier New"/>
          <w:color w:val="000000"/>
          <w:sz w:val="24"/>
          <w:lang w:eastAsia="en-US"/>
        </w:rPr>
        <w:t xml:space="preserve"> </w:t>
      </w:r>
      <w:r w:rsidRPr="00CE5018">
        <w:rPr>
          <w:rFonts w:ascii="Courier New" w:eastAsia="Calibri" w:hAnsi="Courier New" w:cs="Courier New"/>
          <w:color w:val="000000"/>
          <w:sz w:val="24"/>
          <w:lang w:eastAsia="en-US"/>
        </w:rPr>
        <w:t>Set aside orders for any of the small business concerns identified in 19.000(a)(3) when there are two or more contract awards for that type of small business concern; or</w:t>
      </w:r>
    </w:p>
    <w:p w14:paraId="4CB6FBCC" w14:textId="77777777" w:rsidR="00CE5018" w:rsidRPr="00CE5018" w:rsidRDefault="00CE5018" w:rsidP="00E31919">
      <w:pPr>
        <w:widowControl w:val="0"/>
        <w:tabs>
          <w:tab w:val="left" w:pos="720"/>
          <w:tab w:val="left" w:pos="1080"/>
          <w:tab w:val="left" w:pos="1440"/>
          <w:tab w:val="left" w:pos="1800"/>
        </w:tabs>
        <w:autoSpaceDE w:val="0"/>
        <w:autoSpaceDN w:val="0"/>
        <w:adjustRightInd w:val="0"/>
        <w:spacing w:line="480" w:lineRule="auto"/>
        <w:ind w:firstLine="1440"/>
        <w:rPr>
          <w:rFonts w:ascii="Courier New" w:eastAsia="Calibri" w:hAnsi="Courier New" w:cs="Courier New"/>
          <w:color w:val="000000"/>
          <w:sz w:val="24"/>
          <w:lang w:eastAsia="en-US"/>
        </w:rPr>
      </w:pPr>
      <w:r w:rsidRPr="00CE5018">
        <w:rPr>
          <w:rFonts w:ascii="Courier New" w:eastAsia="Calibri" w:hAnsi="Courier New" w:cs="Courier New"/>
          <w:color w:val="000000"/>
          <w:sz w:val="24"/>
          <w:lang w:eastAsia="en-US"/>
        </w:rPr>
        <w:t xml:space="preserve">(ii) </w:t>
      </w:r>
      <w:r w:rsidR="00E31919">
        <w:rPr>
          <w:rFonts w:ascii="Courier New" w:eastAsia="Calibri" w:hAnsi="Courier New" w:cs="Courier New"/>
          <w:color w:val="000000"/>
          <w:sz w:val="24"/>
          <w:lang w:eastAsia="en-US"/>
        </w:rPr>
        <w:t xml:space="preserve"> </w:t>
      </w:r>
      <w:r w:rsidRPr="00CE5018">
        <w:rPr>
          <w:rFonts w:ascii="Courier New" w:eastAsia="Calibri" w:hAnsi="Courier New" w:cs="Courier New"/>
          <w:color w:val="000000"/>
          <w:sz w:val="24"/>
          <w:lang w:eastAsia="en-US"/>
        </w:rPr>
        <w:t>Issue orders directly to one small business concern for work that it can perform when there is only one contract award to any one type of small business concern identified in 19.000(a)(3).</w:t>
      </w:r>
    </w:p>
    <w:p w14:paraId="22E69003" w14:textId="77777777" w:rsidR="007B32D8" w:rsidRPr="007B32D8" w:rsidRDefault="00CE5018" w:rsidP="00E31919">
      <w:pPr>
        <w:widowControl w:val="0"/>
        <w:tabs>
          <w:tab w:val="left" w:pos="720"/>
          <w:tab w:val="left" w:pos="1080"/>
          <w:tab w:val="left" w:pos="1440"/>
          <w:tab w:val="left" w:pos="1800"/>
        </w:tabs>
        <w:autoSpaceDE w:val="0"/>
        <w:autoSpaceDN w:val="0"/>
        <w:adjustRightInd w:val="0"/>
        <w:spacing w:line="480" w:lineRule="auto"/>
        <w:ind w:firstLine="1080"/>
        <w:rPr>
          <w:rFonts w:ascii="Courier New" w:hAnsi="Courier New" w:cs="Courier New"/>
          <w:sz w:val="24"/>
          <w:szCs w:val="24"/>
          <w:lang w:eastAsia="en-US"/>
        </w:rPr>
      </w:pPr>
      <w:r w:rsidRPr="00CE5018">
        <w:rPr>
          <w:rFonts w:ascii="Courier New" w:eastAsia="Calibri" w:hAnsi="Courier New" w:cs="Courier New"/>
          <w:color w:val="000000"/>
          <w:sz w:val="24"/>
          <w:lang w:eastAsia="en-US"/>
        </w:rPr>
        <w:t>(2)</w:t>
      </w:r>
      <w:r w:rsidR="00E31919">
        <w:rPr>
          <w:rFonts w:ascii="Courier New" w:eastAsia="Calibri" w:hAnsi="Courier New" w:cs="Courier New"/>
          <w:color w:val="000000"/>
          <w:sz w:val="24"/>
          <w:lang w:eastAsia="en-US"/>
        </w:rPr>
        <w:t xml:space="preserve"> </w:t>
      </w:r>
      <w:r w:rsidRPr="00CE5018">
        <w:rPr>
          <w:rFonts w:ascii="Courier New" w:eastAsia="Calibri" w:hAnsi="Courier New" w:cs="Courier New"/>
          <w:color w:val="000000"/>
          <w:sz w:val="24"/>
          <w:lang w:eastAsia="en-US"/>
        </w:rPr>
        <w:t xml:space="preserve"> Small business awa</w:t>
      </w:r>
      <w:r w:rsidR="00E31919">
        <w:rPr>
          <w:rFonts w:ascii="Courier New" w:eastAsia="Calibri" w:hAnsi="Courier New" w:cs="Courier New"/>
          <w:color w:val="000000"/>
          <w:sz w:val="24"/>
          <w:lang w:eastAsia="en-US"/>
        </w:rPr>
        <w:t>rdees may compete against other</w:t>
      </w:r>
      <w:r w:rsidR="008B6820">
        <w:rPr>
          <w:rFonts w:ascii="Courier New" w:eastAsia="Calibri" w:hAnsi="Courier New" w:cs="Courier New"/>
          <w:color w:val="000000"/>
          <w:sz w:val="24"/>
          <w:lang w:eastAsia="en-US"/>
        </w:rPr>
        <w:t xml:space="preserve"> </w:t>
      </w:r>
      <w:r w:rsidR="00E31919">
        <w:rPr>
          <w:rFonts w:ascii="Courier New" w:eastAsia="Calibri" w:hAnsi="Courier New" w:cs="Courier New"/>
          <w:color w:val="000000"/>
          <w:sz w:val="24"/>
          <w:lang w:eastAsia="en-US"/>
        </w:rPr>
        <w:t>than</w:t>
      </w:r>
      <w:r w:rsidR="008B6820">
        <w:rPr>
          <w:rFonts w:ascii="Courier New" w:eastAsia="Calibri" w:hAnsi="Courier New" w:cs="Courier New"/>
          <w:color w:val="000000"/>
          <w:sz w:val="24"/>
          <w:lang w:eastAsia="en-US"/>
        </w:rPr>
        <w:t xml:space="preserve"> </w:t>
      </w:r>
      <w:r w:rsidRPr="00CE5018">
        <w:rPr>
          <w:rFonts w:ascii="Courier New" w:eastAsia="Calibri" w:hAnsi="Courier New" w:cs="Courier New"/>
          <w:color w:val="000000"/>
          <w:sz w:val="24"/>
          <w:lang w:eastAsia="en-US"/>
        </w:rPr>
        <w:t>small business awardees for an order that is not set aside if the small business received a contract award for the supplies or services being ordered.</w:t>
      </w:r>
    </w:p>
    <w:p w14:paraId="022F80D6" w14:textId="65090A24"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008167FF">
        <w:rPr>
          <w:rFonts w:ascii="Courier New" w:eastAsia="Calibri" w:hAnsi="Courier New" w:cs="Courier New"/>
          <w:sz w:val="24"/>
          <w:szCs w:val="24"/>
          <w:lang w:val="en" w:eastAsia="en-US"/>
        </w:rPr>
        <w:t>5</w:t>
      </w:r>
      <w:ins w:id="404" w:author="Brooks, E. Brad (OFR)" w:date="2020-02-13T16:11:00Z">
        <w:r w:rsidR="003B235B">
          <w:rPr>
            <w:rFonts w:ascii="Courier New" w:eastAsia="Calibri" w:hAnsi="Courier New" w:cs="Courier New"/>
            <w:sz w:val="24"/>
            <w:szCs w:val="24"/>
            <w:lang w:val="en" w:eastAsia="en-US"/>
          </w:rPr>
          <w:t>1</w:t>
        </w:r>
      </w:ins>
      <w:del w:id="405" w:author="Brooks, E. Brad (OFR)" w:date="2020-02-13T16:11:00Z">
        <w:r w:rsidR="00F54B20" w:rsidDel="003B235B">
          <w:rPr>
            <w:rFonts w:ascii="Courier New" w:eastAsia="Calibri" w:hAnsi="Courier New" w:cs="Courier New"/>
            <w:sz w:val="24"/>
            <w:szCs w:val="24"/>
            <w:lang w:val="en" w:eastAsia="en-US"/>
          </w:rPr>
          <w:delText>2</w:delText>
        </w:r>
      </w:del>
      <w:r w:rsidRPr="007B32D8">
        <w:rPr>
          <w:rFonts w:ascii="Courier New" w:eastAsia="Calibri" w:hAnsi="Courier New" w:cs="Courier New"/>
          <w:sz w:val="24"/>
          <w:szCs w:val="24"/>
          <w:lang w:val="en" w:eastAsia="en-US"/>
        </w:rPr>
        <w:t>.  Add new section 19.505 to read as follows:</w:t>
      </w:r>
    </w:p>
    <w:p w14:paraId="736E38A1" w14:textId="77777777" w:rsidR="007B32D8" w:rsidRPr="007B32D8" w:rsidRDefault="007B32D8" w:rsidP="007B32D8">
      <w:pPr>
        <w:widowControl w:val="0"/>
        <w:autoSpaceDE w:val="0"/>
        <w:autoSpaceDN w:val="0"/>
        <w:adjustRightInd w:val="0"/>
        <w:spacing w:line="480" w:lineRule="auto"/>
        <w:rPr>
          <w:rFonts w:ascii="Courier New" w:hAnsi="Courier New" w:cs="Courier New"/>
          <w:b/>
          <w:sz w:val="24"/>
          <w:szCs w:val="24"/>
          <w:lang w:eastAsia="en-US"/>
        </w:rPr>
      </w:pPr>
      <w:bookmarkStart w:id="406" w:name="OLE_LINK7"/>
      <w:bookmarkStart w:id="407" w:name="OLE_LINK8"/>
      <w:proofErr w:type="gramStart"/>
      <w:r w:rsidRPr="007B32D8">
        <w:rPr>
          <w:rFonts w:ascii="Courier New" w:hAnsi="Courier New" w:cs="Courier New"/>
          <w:b/>
          <w:sz w:val="24"/>
          <w:szCs w:val="24"/>
          <w:lang w:eastAsia="en-US"/>
        </w:rPr>
        <w:t xml:space="preserve">19.505  </w:t>
      </w:r>
      <w:r w:rsidR="008167FF" w:rsidRPr="008167FF">
        <w:rPr>
          <w:rFonts w:ascii="Courier New" w:hAnsi="Courier New" w:cs="Courier New"/>
          <w:b/>
          <w:sz w:val="24"/>
          <w:szCs w:val="24"/>
          <w:lang w:eastAsia="en-US"/>
        </w:rPr>
        <w:t>Limitations</w:t>
      </w:r>
      <w:proofErr w:type="gramEnd"/>
      <w:r w:rsidR="008167FF" w:rsidRPr="008167FF">
        <w:rPr>
          <w:rFonts w:ascii="Courier New" w:hAnsi="Courier New" w:cs="Courier New"/>
          <w:b/>
          <w:sz w:val="24"/>
          <w:szCs w:val="24"/>
          <w:lang w:eastAsia="en-US"/>
        </w:rPr>
        <w:t xml:space="preserve"> on subcontracting and </w:t>
      </w:r>
      <w:proofErr w:type="spellStart"/>
      <w:r w:rsidR="008167FF" w:rsidRPr="008167FF">
        <w:rPr>
          <w:rFonts w:ascii="Courier New" w:hAnsi="Courier New" w:cs="Courier New"/>
          <w:b/>
          <w:sz w:val="24"/>
          <w:szCs w:val="24"/>
          <w:lang w:eastAsia="en-US"/>
        </w:rPr>
        <w:t>nonmanufacturer</w:t>
      </w:r>
      <w:proofErr w:type="spellEnd"/>
      <w:r w:rsidR="008167FF" w:rsidRPr="008167FF">
        <w:rPr>
          <w:rFonts w:ascii="Courier New" w:hAnsi="Courier New" w:cs="Courier New"/>
          <w:b/>
          <w:sz w:val="24"/>
          <w:szCs w:val="24"/>
          <w:lang w:eastAsia="en-US"/>
        </w:rPr>
        <w:t xml:space="preserve"> rule</w:t>
      </w:r>
      <w:r w:rsidRPr="007B32D8">
        <w:rPr>
          <w:rFonts w:ascii="Courier New" w:hAnsi="Courier New" w:cs="Courier New"/>
          <w:b/>
          <w:sz w:val="24"/>
          <w:szCs w:val="24"/>
          <w:lang w:eastAsia="en-US"/>
        </w:rPr>
        <w:t>.</w:t>
      </w:r>
    </w:p>
    <w:p w14:paraId="667F5CBE" w14:textId="77777777" w:rsidR="008167FF" w:rsidRPr="008167FF" w:rsidRDefault="008167FF" w:rsidP="008167FF">
      <w:pPr>
        <w:widowControl w:val="0"/>
        <w:tabs>
          <w:tab w:val="left" w:pos="720"/>
          <w:tab w:val="left" w:pos="1080"/>
          <w:tab w:val="left" w:pos="1440"/>
          <w:tab w:val="left" w:pos="1800"/>
        </w:tabs>
        <w:autoSpaceDE w:val="0"/>
        <w:autoSpaceDN w:val="0"/>
        <w:adjustRightInd w:val="0"/>
        <w:spacing w:line="480" w:lineRule="auto"/>
        <w:ind w:firstLine="720"/>
        <w:rPr>
          <w:rFonts w:ascii="Courier New" w:hAnsi="Courier New" w:cs="Courier New"/>
          <w:sz w:val="24"/>
          <w:szCs w:val="24"/>
          <w:lang w:eastAsia="en-US"/>
        </w:rPr>
      </w:pPr>
      <w:r w:rsidRPr="008167FF">
        <w:rPr>
          <w:rFonts w:ascii="Courier New" w:hAnsi="Courier New" w:cs="Courier New"/>
          <w:sz w:val="24"/>
          <w:szCs w:val="24"/>
          <w:lang w:eastAsia="en-US"/>
        </w:rPr>
        <w:lastRenderedPageBreak/>
        <w:t>(a)</w:t>
      </w:r>
      <w:r>
        <w:rPr>
          <w:rFonts w:ascii="Courier New" w:hAnsi="Courier New" w:cs="Courier New"/>
          <w:sz w:val="24"/>
          <w:szCs w:val="24"/>
          <w:lang w:eastAsia="en-US"/>
        </w:rPr>
        <w:t xml:space="preserve"> </w:t>
      </w:r>
      <w:r w:rsidRPr="008167FF">
        <w:rPr>
          <w:rFonts w:ascii="Courier New" w:hAnsi="Courier New" w:cs="Courier New"/>
          <w:sz w:val="24"/>
          <w:szCs w:val="24"/>
          <w:lang w:eastAsia="en-US"/>
        </w:rPr>
        <w:t xml:space="preserve"> </w:t>
      </w:r>
      <w:r w:rsidRPr="008167FF">
        <w:rPr>
          <w:rFonts w:ascii="Courier New" w:hAnsi="Courier New" w:cs="Courier New"/>
          <w:sz w:val="24"/>
          <w:szCs w:val="24"/>
          <w:u w:val="single"/>
          <w:lang w:eastAsia="en-US"/>
        </w:rPr>
        <w:t>Limitations on subcontracting</w:t>
      </w:r>
      <w:r w:rsidRPr="008167FF">
        <w:rPr>
          <w:rFonts w:ascii="Courier New" w:hAnsi="Courier New" w:cs="Courier New"/>
          <w:sz w:val="24"/>
          <w:szCs w:val="24"/>
          <w:lang w:eastAsia="en-US"/>
        </w:rPr>
        <w:t xml:space="preserve">. </w:t>
      </w:r>
      <w:r>
        <w:rPr>
          <w:rFonts w:ascii="Courier New" w:hAnsi="Courier New" w:cs="Courier New"/>
          <w:sz w:val="24"/>
          <w:szCs w:val="24"/>
          <w:lang w:eastAsia="en-US"/>
        </w:rPr>
        <w:t xml:space="preserve"> </w:t>
      </w:r>
      <w:r w:rsidRPr="008167FF">
        <w:rPr>
          <w:rFonts w:ascii="Courier New" w:hAnsi="Courier New" w:cs="Courier New"/>
          <w:sz w:val="24"/>
          <w:szCs w:val="24"/>
          <w:lang w:eastAsia="en-US"/>
        </w:rPr>
        <w:t>To be awarded a set-aside contract, an order under a set-aside, or an order in accordance with 19.504(c</w:t>
      </w:r>
      <w:proofErr w:type="gramStart"/>
      <w:r w:rsidRPr="008167FF">
        <w:rPr>
          <w:rFonts w:ascii="Courier New" w:hAnsi="Courier New" w:cs="Courier New"/>
          <w:sz w:val="24"/>
          <w:szCs w:val="24"/>
          <w:lang w:eastAsia="en-US"/>
        </w:rPr>
        <w:t>)(</w:t>
      </w:r>
      <w:proofErr w:type="gramEnd"/>
      <w:r w:rsidRPr="008167FF">
        <w:rPr>
          <w:rFonts w:ascii="Courier New" w:hAnsi="Courier New" w:cs="Courier New"/>
          <w:sz w:val="24"/>
          <w:szCs w:val="24"/>
          <w:lang w:eastAsia="en-US"/>
        </w:rPr>
        <w:t>1)(ii), the small business concern is required to perform</w:t>
      </w:r>
      <w:r w:rsidR="00A403F3">
        <w:rPr>
          <w:rFonts w:ascii="Courier New" w:hAnsi="Courier New" w:cs="Courier New"/>
          <w:sz w:val="24"/>
          <w:szCs w:val="24"/>
          <w:lang w:eastAsia="en-US"/>
        </w:rPr>
        <w:t xml:space="preserve"> as follows</w:t>
      </w:r>
      <w:r w:rsidRPr="008167FF">
        <w:rPr>
          <w:rFonts w:ascii="Courier New" w:hAnsi="Courier New" w:cs="Courier New"/>
          <w:sz w:val="24"/>
          <w:szCs w:val="24"/>
          <w:lang w:eastAsia="en-US"/>
        </w:rPr>
        <w:t>:</w:t>
      </w:r>
    </w:p>
    <w:p w14:paraId="3F15D74A" w14:textId="77777777" w:rsidR="008167FF" w:rsidRPr="008167FF" w:rsidRDefault="008167FF" w:rsidP="00763CB0">
      <w:pPr>
        <w:widowControl w:val="0"/>
        <w:tabs>
          <w:tab w:val="left" w:pos="720"/>
          <w:tab w:val="left" w:pos="1080"/>
          <w:tab w:val="left" w:pos="1440"/>
          <w:tab w:val="left" w:pos="1800"/>
        </w:tabs>
        <w:autoSpaceDE w:val="0"/>
        <w:autoSpaceDN w:val="0"/>
        <w:adjustRightInd w:val="0"/>
        <w:spacing w:line="480" w:lineRule="auto"/>
        <w:ind w:firstLine="1080"/>
        <w:rPr>
          <w:rFonts w:ascii="Courier New" w:hAnsi="Courier New" w:cs="Courier New"/>
          <w:sz w:val="24"/>
          <w:szCs w:val="24"/>
          <w:lang w:eastAsia="en-US"/>
        </w:rPr>
      </w:pPr>
      <w:r w:rsidRPr="008167FF">
        <w:rPr>
          <w:rFonts w:ascii="Courier New" w:hAnsi="Courier New" w:cs="Courier New"/>
          <w:sz w:val="24"/>
          <w:szCs w:val="24"/>
          <w:lang w:eastAsia="en-US"/>
        </w:rPr>
        <w:t>(1)</w:t>
      </w:r>
      <w:r w:rsidR="00763CB0">
        <w:rPr>
          <w:rFonts w:ascii="Courier New" w:hAnsi="Courier New" w:cs="Courier New"/>
          <w:sz w:val="24"/>
          <w:szCs w:val="24"/>
          <w:lang w:eastAsia="en-US"/>
        </w:rPr>
        <w:t xml:space="preserve"> </w:t>
      </w:r>
      <w:r w:rsidRPr="008167FF">
        <w:rPr>
          <w:rFonts w:ascii="Courier New" w:hAnsi="Courier New" w:cs="Courier New"/>
          <w:sz w:val="24"/>
          <w:szCs w:val="24"/>
          <w:lang w:eastAsia="en-US"/>
        </w:rPr>
        <w:t xml:space="preserve"> For services (except construction), at least 50 percent of the cost incurred for personnel with its own employees.</w:t>
      </w:r>
    </w:p>
    <w:p w14:paraId="43F10BCC" w14:textId="77777777" w:rsidR="008167FF" w:rsidRPr="008167FF" w:rsidRDefault="008167FF" w:rsidP="00763CB0">
      <w:pPr>
        <w:widowControl w:val="0"/>
        <w:tabs>
          <w:tab w:val="left" w:pos="720"/>
          <w:tab w:val="left" w:pos="1080"/>
          <w:tab w:val="left" w:pos="1440"/>
          <w:tab w:val="left" w:pos="1800"/>
        </w:tabs>
        <w:autoSpaceDE w:val="0"/>
        <w:autoSpaceDN w:val="0"/>
        <w:adjustRightInd w:val="0"/>
        <w:spacing w:line="480" w:lineRule="auto"/>
        <w:ind w:firstLine="1080"/>
        <w:rPr>
          <w:rFonts w:ascii="Courier New" w:hAnsi="Courier New" w:cs="Courier New"/>
          <w:sz w:val="24"/>
          <w:szCs w:val="24"/>
          <w:lang w:eastAsia="en-US"/>
        </w:rPr>
      </w:pPr>
      <w:r w:rsidRPr="008167FF">
        <w:rPr>
          <w:rFonts w:ascii="Courier New" w:hAnsi="Courier New" w:cs="Courier New"/>
          <w:sz w:val="24"/>
          <w:szCs w:val="24"/>
          <w:lang w:eastAsia="en-US"/>
        </w:rPr>
        <w:t xml:space="preserve">(2) </w:t>
      </w:r>
      <w:r w:rsidR="00763CB0">
        <w:rPr>
          <w:rFonts w:ascii="Courier New" w:hAnsi="Courier New" w:cs="Courier New"/>
          <w:sz w:val="24"/>
          <w:szCs w:val="24"/>
          <w:lang w:eastAsia="en-US"/>
        </w:rPr>
        <w:t xml:space="preserve"> </w:t>
      </w:r>
      <w:r w:rsidRPr="008167FF">
        <w:rPr>
          <w:rFonts w:ascii="Courier New" w:hAnsi="Courier New" w:cs="Courier New"/>
          <w:sz w:val="24"/>
          <w:szCs w:val="24"/>
          <w:lang w:eastAsia="en-US"/>
        </w:rPr>
        <w:t xml:space="preserve">For supplies or products (other than a procurement from a </w:t>
      </w:r>
      <w:proofErr w:type="spellStart"/>
      <w:r w:rsidRPr="008167FF">
        <w:rPr>
          <w:rFonts w:ascii="Courier New" w:hAnsi="Courier New" w:cs="Courier New"/>
          <w:sz w:val="24"/>
          <w:szCs w:val="24"/>
          <w:lang w:eastAsia="en-US"/>
        </w:rPr>
        <w:t>nonmanufacturer</w:t>
      </w:r>
      <w:proofErr w:type="spellEnd"/>
      <w:r w:rsidRPr="008167FF">
        <w:rPr>
          <w:rFonts w:ascii="Courier New" w:hAnsi="Courier New" w:cs="Courier New"/>
          <w:sz w:val="24"/>
          <w:szCs w:val="24"/>
          <w:lang w:eastAsia="en-US"/>
        </w:rPr>
        <w:t xml:space="preserve"> of such supplies or products), at least 50 percent of the cost of manufacturing the supplies or products (not including the cost of materials).</w:t>
      </w:r>
    </w:p>
    <w:p w14:paraId="115E69C1" w14:textId="77777777" w:rsidR="008167FF" w:rsidRPr="008167FF" w:rsidRDefault="008167FF" w:rsidP="00763CB0">
      <w:pPr>
        <w:widowControl w:val="0"/>
        <w:tabs>
          <w:tab w:val="left" w:pos="720"/>
          <w:tab w:val="left" w:pos="1080"/>
          <w:tab w:val="left" w:pos="1440"/>
          <w:tab w:val="left" w:pos="1800"/>
        </w:tabs>
        <w:autoSpaceDE w:val="0"/>
        <w:autoSpaceDN w:val="0"/>
        <w:adjustRightInd w:val="0"/>
        <w:spacing w:line="480" w:lineRule="auto"/>
        <w:ind w:firstLine="1080"/>
        <w:rPr>
          <w:rFonts w:ascii="Courier New" w:hAnsi="Courier New" w:cs="Courier New"/>
          <w:sz w:val="24"/>
          <w:szCs w:val="24"/>
          <w:lang w:eastAsia="en-US"/>
        </w:rPr>
      </w:pPr>
      <w:r w:rsidRPr="008167FF">
        <w:rPr>
          <w:rFonts w:ascii="Courier New" w:hAnsi="Courier New" w:cs="Courier New"/>
          <w:sz w:val="24"/>
          <w:szCs w:val="24"/>
          <w:lang w:eastAsia="en-US"/>
        </w:rPr>
        <w:t>(3)</w:t>
      </w:r>
      <w:r w:rsidR="00763CB0">
        <w:rPr>
          <w:rFonts w:ascii="Courier New" w:hAnsi="Courier New" w:cs="Courier New"/>
          <w:sz w:val="24"/>
          <w:szCs w:val="24"/>
          <w:lang w:eastAsia="en-US"/>
        </w:rPr>
        <w:t xml:space="preserve"> </w:t>
      </w:r>
      <w:r w:rsidRPr="008167FF">
        <w:rPr>
          <w:rFonts w:ascii="Courier New" w:hAnsi="Courier New" w:cs="Courier New"/>
          <w:sz w:val="24"/>
          <w:szCs w:val="24"/>
          <w:lang w:eastAsia="en-US"/>
        </w:rPr>
        <w:t xml:space="preserve"> For general construction, at least 15 percent of the cost (not including the cost of materials) with its own employees.</w:t>
      </w:r>
    </w:p>
    <w:p w14:paraId="6E0BC004" w14:textId="77777777" w:rsidR="008167FF" w:rsidRPr="008167FF" w:rsidRDefault="008167FF" w:rsidP="00763CB0">
      <w:pPr>
        <w:widowControl w:val="0"/>
        <w:tabs>
          <w:tab w:val="left" w:pos="720"/>
          <w:tab w:val="left" w:pos="1080"/>
          <w:tab w:val="left" w:pos="1440"/>
          <w:tab w:val="left" w:pos="1800"/>
        </w:tabs>
        <w:autoSpaceDE w:val="0"/>
        <w:autoSpaceDN w:val="0"/>
        <w:adjustRightInd w:val="0"/>
        <w:spacing w:line="480" w:lineRule="auto"/>
        <w:ind w:firstLine="1170"/>
        <w:rPr>
          <w:rFonts w:ascii="Courier New" w:hAnsi="Courier New" w:cs="Courier New"/>
          <w:sz w:val="24"/>
          <w:szCs w:val="24"/>
          <w:lang w:eastAsia="en-US"/>
        </w:rPr>
      </w:pPr>
      <w:r w:rsidRPr="008167FF">
        <w:rPr>
          <w:rFonts w:ascii="Courier New" w:hAnsi="Courier New" w:cs="Courier New"/>
          <w:sz w:val="24"/>
          <w:szCs w:val="24"/>
          <w:lang w:eastAsia="en-US"/>
        </w:rPr>
        <w:t>(4)</w:t>
      </w:r>
      <w:r w:rsidR="00763CB0">
        <w:rPr>
          <w:rFonts w:ascii="Courier New" w:hAnsi="Courier New" w:cs="Courier New"/>
          <w:sz w:val="24"/>
          <w:szCs w:val="24"/>
          <w:lang w:eastAsia="en-US"/>
        </w:rPr>
        <w:t xml:space="preserve"> </w:t>
      </w:r>
      <w:r w:rsidRPr="008167FF">
        <w:rPr>
          <w:rFonts w:ascii="Courier New" w:hAnsi="Courier New" w:cs="Courier New"/>
          <w:sz w:val="24"/>
          <w:szCs w:val="24"/>
          <w:lang w:eastAsia="en-US"/>
        </w:rPr>
        <w:t xml:space="preserve"> For construction by special trade contractors, at least 25 percent of the cost (not including the cost of materials) with its own employees.</w:t>
      </w:r>
    </w:p>
    <w:p w14:paraId="53D24E6A" w14:textId="77777777" w:rsidR="008167FF" w:rsidRPr="008167FF" w:rsidRDefault="008167FF" w:rsidP="00763CB0">
      <w:pPr>
        <w:widowControl w:val="0"/>
        <w:tabs>
          <w:tab w:val="left" w:pos="720"/>
          <w:tab w:val="left" w:pos="1080"/>
          <w:tab w:val="left" w:pos="1440"/>
          <w:tab w:val="left" w:pos="1800"/>
        </w:tabs>
        <w:autoSpaceDE w:val="0"/>
        <w:autoSpaceDN w:val="0"/>
        <w:adjustRightInd w:val="0"/>
        <w:spacing w:line="480" w:lineRule="auto"/>
        <w:ind w:firstLine="720"/>
        <w:rPr>
          <w:rFonts w:ascii="Courier New" w:hAnsi="Courier New" w:cs="Courier New"/>
          <w:sz w:val="24"/>
          <w:szCs w:val="24"/>
          <w:lang w:eastAsia="en-US"/>
        </w:rPr>
      </w:pPr>
      <w:r w:rsidRPr="008167FF">
        <w:rPr>
          <w:rFonts w:ascii="Courier New" w:hAnsi="Courier New" w:cs="Courier New"/>
          <w:sz w:val="24"/>
          <w:szCs w:val="24"/>
          <w:lang w:eastAsia="en-US"/>
        </w:rPr>
        <w:t>(b)</w:t>
      </w:r>
      <w:r w:rsidR="00763CB0">
        <w:rPr>
          <w:rFonts w:ascii="Courier New" w:hAnsi="Courier New" w:cs="Courier New"/>
          <w:sz w:val="24"/>
          <w:szCs w:val="24"/>
          <w:lang w:eastAsia="en-US"/>
        </w:rPr>
        <w:t xml:space="preserve"> </w:t>
      </w:r>
      <w:r w:rsidRPr="008167FF">
        <w:rPr>
          <w:rFonts w:ascii="Courier New" w:hAnsi="Courier New" w:cs="Courier New"/>
          <w:sz w:val="24"/>
          <w:szCs w:val="24"/>
          <w:lang w:eastAsia="en-US"/>
        </w:rPr>
        <w:t xml:space="preserve"> </w:t>
      </w:r>
      <w:r w:rsidRPr="00EC01C9">
        <w:rPr>
          <w:rFonts w:ascii="Courier New" w:hAnsi="Courier New" w:cs="Courier New"/>
          <w:sz w:val="24"/>
          <w:szCs w:val="24"/>
          <w:u w:val="single"/>
          <w:lang w:eastAsia="en-US"/>
        </w:rPr>
        <w:t>Compliance period</w:t>
      </w:r>
      <w:r w:rsidRPr="008167FF">
        <w:rPr>
          <w:rFonts w:ascii="Courier New" w:hAnsi="Courier New" w:cs="Courier New"/>
          <w:sz w:val="24"/>
          <w:szCs w:val="24"/>
          <w:lang w:eastAsia="en-US"/>
        </w:rPr>
        <w:t>.</w:t>
      </w:r>
      <w:r w:rsidR="0051601F">
        <w:rPr>
          <w:rFonts w:ascii="Courier New" w:hAnsi="Courier New" w:cs="Courier New"/>
          <w:sz w:val="24"/>
          <w:szCs w:val="24"/>
          <w:lang w:eastAsia="en-US"/>
        </w:rPr>
        <w:t xml:space="preserve"> </w:t>
      </w:r>
      <w:r w:rsidRPr="008167FF">
        <w:rPr>
          <w:rFonts w:ascii="Courier New" w:hAnsi="Courier New" w:cs="Courier New"/>
          <w:sz w:val="24"/>
          <w:szCs w:val="24"/>
          <w:lang w:eastAsia="en-US"/>
        </w:rPr>
        <w:t xml:space="preserve"> A small business contractor is required to comply with the limitations on subcontracting</w:t>
      </w:r>
      <w:r w:rsidR="0051601F">
        <w:rPr>
          <w:rFonts w:ascii="Courier New" w:hAnsi="Courier New" w:cs="Courier New"/>
          <w:sz w:val="24"/>
          <w:szCs w:val="24"/>
          <w:lang w:eastAsia="en-US"/>
        </w:rPr>
        <w:t>—</w:t>
      </w:r>
    </w:p>
    <w:p w14:paraId="4617272D" w14:textId="77777777" w:rsidR="008167FF" w:rsidRPr="008167FF" w:rsidRDefault="008167FF" w:rsidP="00763CB0">
      <w:pPr>
        <w:widowControl w:val="0"/>
        <w:tabs>
          <w:tab w:val="left" w:pos="720"/>
          <w:tab w:val="left" w:pos="1080"/>
          <w:tab w:val="left" w:pos="1440"/>
          <w:tab w:val="left" w:pos="1800"/>
        </w:tabs>
        <w:autoSpaceDE w:val="0"/>
        <w:autoSpaceDN w:val="0"/>
        <w:adjustRightInd w:val="0"/>
        <w:spacing w:line="480" w:lineRule="auto"/>
        <w:ind w:firstLine="1080"/>
        <w:rPr>
          <w:rFonts w:ascii="Courier New" w:hAnsi="Courier New" w:cs="Courier New"/>
          <w:sz w:val="24"/>
          <w:szCs w:val="24"/>
          <w:lang w:eastAsia="en-US"/>
        </w:rPr>
      </w:pPr>
      <w:r w:rsidRPr="008167FF">
        <w:rPr>
          <w:rFonts w:ascii="Courier New" w:hAnsi="Courier New" w:cs="Courier New"/>
          <w:sz w:val="24"/>
          <w:szCs w:val="24"/>
          <w:lang w:eastAsia="en-US"/>
        </w:rPr>
        <w:t>(1)</w:t>
      </w:r>
      <w:r w:rsidR="00763CB0">
        <w:rPr>
          <w:rFonts w:ascii="Courier New" w:hAnsi="Courier New" w:cs="Courier New"/>
          <w:sz w:val="24"/>
          <w:szCs w:val="24"/>
          <w:lang w:eastAsia="en-US"/>
        </w:rPr>
        <w:t xml:space="preserve"> </w:t>
      </w:r>
      <w:r w:rsidRPr="008167FF">
        <w:rPr>
          <w:rFonts w:ascii="Courier New" w:hAnsi="Courier New" w:cs="Courier New"/>
          <w:sz w:val="24"/>
          <w:szCs w:val="24"/>
          <w:lang w:eastAsia="en-US"/>
        </w:rPr>
        <w:t xml:space="preserve"> For a contract that has been set aside, either by the end of the base term and then by the end o</w:t>
      </w:r>
      <w:r w:rsidR="00763CB0">
        <w:rPr>
          <w:rFonts w:ascii="Courier New" w:hAnsi="Courier New" w:cs="Courier New"/>
          <w:sz w:val="24"/>
          <w:szCs w:val="24"/>
          <w:lang w:eastAsia="en-US"/>
        </w:rPr>
        <w:t>f each subsequent option period</w:t>
      </w:r>
      <w:r w:rsidR="00FD2C5B">
        <w:rPr>
          <w:rFonts w:ascii="Courier New" w:hAnsi="Courier New" w:cs="Courier New"/>
          <w:sz w:val="24"/>
          <w:szCs w:val="24"/>
          <w:lang w:eastAsia="en-US"/>
        </w:rPr>
        <w:t>,</w:t>
      </w:r>
      <w:r w:rsidR="00763CB0">
        <w:rPr>
          <w:rFonts w:ascii="Courier New" w:hAnsi="Courier New" w:cs="Courier New"/>
          <w:sz w:val="24"/>
          <w:szCs w:val="24"/>
          <w:lang w:eastAsia="en-US"/>
        </w:rPr>
        <w:t xml:space="preserve"> </w:t>
      </w:r>
      <w:r w:rsidRPr="008167FF">
        <w:rPr>
          <w:rFonts w:ascii="Courier New" w:hAnsi="Courier New" w:cs="Courier New"/>
          <w:sz w:val="24"/>
          <w:szCs w:val="24"/>
          <w:lang w:eastAsia="en-US"/>
        </w:rPr>
        <w:t xml:space="preserve">or by the end of the performance </w:t>
      </w:r>
      <w:r w:rsidRPr="008167FF">
        <w:rPr>
          <w:rFonts w:ascii="Courier New" w:hAnsi="Courier New" w:cs="Courier New"/>
          <w:sz w:val="24"/>
          <w:szCs w:val="24"/>
          <w:lang w:eastAsia="en-US"/>
        </w:rPr>
        <w:lastRenderedPageBreak/>
        <w:t>period for each order issued under the contract, at the contracting officer’s discretion; and</w:t>
      </w:r>
    </w:p>
    <w:p w14:paraId="0146CE0E" w14:textId="77777777" w:rsidR="008167FF" w:rsidRPr="008167FF" w:rsidRDefault="008167FF" w:rsidP="00763CB0">
      <w:pPr>
        <w:widowControl w:val="0"/>
        <w:tabs>
          <w:tab w:val="left" w:pos="720"/>
          <w:tab w:val="left" w:pos="1080"/>
          <w:tab w:val="left" w:pos="1440"/>
          <w:tab w:val="left" w:pos="1800"/>
        </w:tabs>
        <w:autoSpaceDE w:val="0"/>
        <w:autoSpaceDN w:val="0"/>
        <w:adjustRightInd w:val="0"/>
        <w:spacing w:line="480" w:lineRule="auto"/>
        <w:ind w:firstLine="1080"/>
        <w:rPr>
          <w:rFonts w:ascii="Courier New" w:hAnsi="Courier New" w:cs="Courier New"/>
          <w:sz w:val="24"/>
          <w:szCs w:val="24"/>
          <w:lang w:eastAsia="en-US"/>
        </w:rPr>
      </w:pPr>
      <w:r w:rsidRPr="008167FF">
        <w:rPr>
          <w:rFonts w:ascii="Courier New" w:hAnsi="Courier New" w:cs="Courier New"/>
          <w:sz w:val="24"/>
          <w:szCs w:val="24"/>
          <w:lang w:eastAsia="en-US"/>
        </w:rPr>
        <w:t xml:space="preserve">(2) </w:t>
      </w:r>
      <w:r w:rsidR="00763CB0">
        <w:rPr>
          <w:rFonts w:ascii="Courier New" w:hAnsi="Courier New" w:cs="Courier New"/>
          <w:sz w:val="24"/>
          <w:szCs w:val="24"/>
          <w:lang w:eastAsia="en-US"/>
        </w:rPr>
        <w:t xml:space="preserve"> </w:t>
      </w:r>
      <w:r w:rsidRPr="008167FF">
        <w:rPr>
          <w:rFonts w:ascii="Courier New" w:hAnsi="Courier New" w:cs="Courier New"/>
          <w:sz w:val="24"/>
          <w:szCs w:val="24"/>
          <w:lang w:eastAsia="en-US"/>
        </w:rPr>
        <w:t>For an order set aside under a contract as described in 19.504(a), (b), or (c)(1)(</w:t>
      </w:r>
      <w:proofErr w:type="spellStart"/>
      <w:r w:rsidRPr="008167FF">
        <w:rPr>
          <w:rFonts w:ascii="Courier New" w:hAnsi="Courier New" w:cs="Courier New"/>
          <w:sz w:val="24"/>
          <w:szCs w:val="24"/>
          <w:lang w:eastAsia="en-US"/>
        </w:rPr>
        <w:t>i</w:t>
      </w:r>
      <w:proofErr w:type="spellEnd"/>
      <w:r w:rsidRPr="008167FF">
        <w:rPr>
          <w:rFonts w:ascii="Courier New" w:hAnsi="Courier New" w:cs="Courier New"/>
          <w:sz w:val="24"/>
          <w:szCs w:val="24"/>
          <w:lang w:eastAsia="en-US"/>
        </w:rPr>
        <w:t>) or an order issued in accordance with 19.504(c)(1)(ii), by the end of the performance period for the order.</w:t>
      </w:r>
    </w:p>
    <w:p w14:paraId="145BA75C" w14:textId="77777777" w:rsidR="008167FF" w:rsidRPr="008167FF" w:rsidRDefault="008167FF" w:rsidP="008167FF">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8167FF">
        <w:rPr>
          <w:rFonts w:ascii="Courier New" w:hAnsi="Courier New" w:cs="Courier New"/>
          <w:sz w:val="24"/>
          <w:szCs w:val="24"/>
          <w:lang w:eastAsia="en-US"/>
        </w:rPr>
        <w:tab/>
        <w:t xml:space="preserve">(c) </w:t>
      </w:r>
      <w:r w:rsidR="00763CB0">
        <w:rPr>
          <w:rFonts w:ascii="Courier New" w:hAnsi="Courier New" w:cs="Courier New"/>
          <w:sz w:val="24"/>
          <w:szCs w:val="24"/>
          <w:lang w:eastAsia="en-US"/>
        </w:rPr>
        <w:t xml:space="preserve"> </w:t>
      </w:r>
      <w:proofErr w:type="spellStart"/>
      <w:r w:rsidRPr="00763CB0">
        <w:rPr>
          <w:rFonts w:ascii="Courier New" w:hAnsi="Courier New" w:cs="Courier New"/>
          <w:sz w:val="24"/>
          <w:szCs w:val="24"/>
          <w:u w:val="single"/>
          <w:lang w:eastAsia="en-US"/>
        </w:rPr>
        <w:t>Nonmanufacturer</w:t>
      </w:r>
      <w:proofErr w:type="spellEnd"/>
      <w:r w:rsidRPr="00763CB0">
        <w:rPr>
          <w:rFonts w:ascii="Courier New" w:hAnsi="Courier New" w:cs="Courier New"/>
          <w:sz w:val="24"/>
          <w:szCs w:val="24"/>
          <w:u w:val="single"/>
          <w:lang w:eastAsia="en-US"/>
        </w:rPr>
        <w:t xml:space="preserve"> rule</w:t>
      </w:r>
      <w:r w:rsidRPr="008167FF">
        <w:rPr>
          <w:rFonts w:ascii="Courier New" w:hAnsi="Courier New" w:cs="Courier New"/>
          <w:sz w:val="24"/>
          <w:szCs w:val="24"/>
          <w:lang w:eastAsia="en-US"/>
        </w:rPr>
        <w:t xml:space="preserve">. </w:t>
      </w:r>
      <w:r w:rsidR="00763CB0">
        <w:rPr>
          <w:rFonts w:ascii="Courier New" w:hAnsi="Courier New" w:cs="Courier New"/>
          <w:sz w:val="24"/>
          <w:szCs w:val="24"/>
          <w:lang w:eastAsia="en-US"/>
        </w:rPr>
        <w:t xml:space="preserve"> </w:t>
      </w:r>
      <w:r w:rsidRPr="008167FF">
        <w:rPr>
          <w:rFonts w:ascii="Courier New" w:hAnsi="Courier New" w:cs="Courier New"/>
          <w:sz w:val="24"/>
          <w:szCs w:val="24"/>
          <w:lang w:eastAsia="en-US"/>
        </w:rPr>
        <w:t>(1)</w:t>
      </w:r>
      <w:r w:rsidR="00763CB0">
        <w:rPr>
          <w:rFonts w:ascii="Courier New" w:hAnsi="Courier New" w:cs="Courier New"/>
          <w:sz w:val="24"/>
          <w:szCs w:val="24"/>
          <w:lang w:eastAsia="en-US"/>
        </w:rPr>
        <w:t xml:space="preserve"> </w:t>
      </w:r>
      <w:r w:rsidRPr="008167FF">
        <w:rPr>
          <w:rFonts w:ascii="Courier New" w:hAnsi="Courier New" w:cs="Courier New"/>
          <w:sz w:val="24"/>
          <w:szCs w:val="24"/>
          <w:lang w:eastAsia="en-US"/>
        </w:rPr>
        <w:t xml:space="preserve"> To be awarded a set-aside contract or order, or an order issued in accordance with 19.504(c</w:t>
      </w:r>
      <w:proofErr w:type="gramStart"/>
      <w:r w:rsidRPr="008167FF">
        <w:rPr>
          <w:rFonts w:ascii="Courier New" w:hAnsi="Courier New" w:cs="Courier New"/>
          <w:sz w:val="24"/>
          <w:szCs w:val="24"/>
          <w:lang w:eastAsia="en-US"/>
        </w:rPr>
        <w:t>)(</w:t>
      </w:r>
      <w:proofErr w:type="gramEnd"/>
      <w:r w:rsidRPr="008167FF">
        <w:rPr>
          <w:rFonts w:ascii="Courier New" w:hAnsi="Courier New" w:cs="Courier New"/>
          <w:sz w:val="24"/>
          <w:szCs w:val="24"/>
          <w:lang w:eastAsia="en-US"/>
        </w:rPr>
        <w:t xml:space="preserve">1)(ii), for supplies as a </w:t>
      </w:r>
      <w:proofErr w:type="spellStart"/>
      <w:r w:rsidRPr="008167FF">
        <w:rPr>
          <w:rFonts w:ascii="Courier New" w:hAnsi="Courier New" w:cs="Courier New"/>
          <w:sz w:val="24"/>
          <w:szCs w:val="24"/>
          <w:lang w:eastAsia="en-US"/>
        </w:rPr>
        <w:t>nonmanufacturer</w:t>
      </w:r>
      <w:proofErr w:type="spellEnd"/>
      <w:r w:rsidRPr="008167FF">
        <w:rPr>
          <w:rFonts w:ascii="Courier New" w:hAnsi="Courier New" w:cs="Courier New"/>
          <w:sz w:val="24"/>
          <w:szCs w:val="24"/>
          <w:lang w:eastAsia="en-US"/>
        </w:rPr>
        <w:t>, a contractor is required to—</w:t>
      </w:r>
    </w:p>
    <w:p w14:paraId="1B3037B6" w14:textId="77777777" w:rsidR="008167FF" w:rsidRPr="008167FF" w:rsidRDefault="008167FF" w:rsidP="00763CB0">
      <w:pPr>
        <w:widowControl w:val="0"/>
        <w:tabs>
          <w:tab w:val="left" w:pos="720"/>
          <w:tab w:val="left" w:pos="1080"/>
          <w:tab w:val="left" w:pos="1440"/>
          <w:tab w:val="left" w:pos="1800"/>
        </w:tabs>
        <w:autoSpaceDE w:val="0"/>
        <w:autoSpaceDN w:val="0"/>
        <w:adjustRightInd w:val="0"/>
        <w:spacing w:line="480" w:lineRule="auto"/>
        <w:ind w:firstLine="1440"/>
        <w:rPr>
          <w:rFonts w:ascii="Courier New" w:hAnsi="Courier New" w:cs="Courier New"/>
          <w:sz w:val="24"/>
          <w:szCs w:val="24"/>
          <w:lang w:eastAsia="en-US"/>
        </w:rPr>
      </w:pPr>
      <w:r w:rsidRPr="008167FF">
        <w:rPr>
          <w:rFonts w:ascii="Courier New" w:hAnsi="Courier New" w:cs="Courier New"/>
          <w:sz w:val="24"/>
          <w:szCs w:val="24"/>
          <w:lang w:eastAsia="en-US"/>
        </w:rPr>
        <w:t>(</w:t>
      </w:r>
      <w:proofErr w:type="spellStart"/>
      <w:r w:rsidRPr="008167FF">
        <w:rPr>
          <w:rFonts w:ascii="Courier New" w:hAnsi="Courier New" w:cs="Courier New"/>
          <w:sz w:val="24"/>
          <w:szCs w:val="24"/>
          <w:lang w:eastAsia="en-US"/>
        </w:rPr>
        <w:t>i</w:t>
      </w:r>
      <w:proofErr w:type="spellEnd"/>
      <w:r w:rsidRPr="008167FF">
        <w:rPr>
          <w:rFonts w:ascii="Courier New" w:hAnsi="Courier New" w:cs="Courier New"/>
          <w:sz w:val="24"/>
          <w:szCs w:val="24"/>
          <w:lang w:eastAsia="en-US"/>
        </w:rPr>
        <w:t>)  Provide the end item of a small business manufacturer, that has been manufactured or produced in the United States or its outlying areas (but see 19.1308(e</w:t>
      </w:r>
      <w:proofErr w:type="gramStart"/>
      <w:r w:rsidRPr="008167FF">
        <w:rPr>
          <w:rFonts w:ascii="Courier New" w:hAnsi="Courier New" w:cs="Courier New"/>
          <w:sz w:val="24"/>
          <w:szCs w:val="24"/>
          <w:lang w:eastAsia="en-US"/>
        </w:rPr>
        <w:t>)(</w:t>
      </w:r>
      <w:proofErr w:type="gramEnd"/>
      <w:r w:rsidRPr="008167FF">
        <w:rPr>
          <w:rFonts w:ascii="Courier New" w:hAnsi="Courier New" w:cs="Courier New"/>
          <w:sz w:val="24"/>
          <w:szCs w:val="24"/>
          <w:lang w:eastAsia="en-US"/>
        </w:rPr>
        <w:t>1)(</w:t>
      </w:r>
      <w:proofErr w:type="spellStart"/>
      <w:r w:rsidRPr="008167FF">
        <w:rPr>
          <w:rFonts w:ascii="Courier New" w:hAnsi="Courier New" w:cs="Courier New"/>
          <w:sz w:val="24"/>
          <w:szCs w:val="24"/>
          <w:lang w:eastAsia="en-US"/>
        </w:rPr>
        <w:t>i</w:t>
      </w:r>
      <w:proofErr w:type="spellEnd"/>
      <w:r w:rsidRPr="008167FF">
        <w:rPr>
          <w:rFonts w:ascii="Courier New" w:hAnsi="Courier New" w:cs="Courier New"/>
          <w:sz w:val="24"/>
          <w:szCs w:val="24"/>
          <w:lang w:eastAsia="en-US"/>
        </w:rPr>
        <w:t xml:space="preserve">) for contracts and orders awarded under the </w:t>
      </w:r>
      <w:proofErr w:type="spellStart"/>
      <w:r w:rsidRPr="008167FF">
        <w:rPr>
          <w:rFonts w:ascii="Courier New" w:hAnsi="Courier New" w:cs="Courier New"/>
          <w:sz w:val="24"/>
          <w:szCs w:val="24"/>
          <w:lang w:eastAsia="en-US"/>
        </w:rPr>
        <w:t>HUBZone</w:t>
      </w:r>
      <w:proofErr w:type="spellEnd"/>
      <w:r w:rsidRPr="008167FF">
        <w:rPr>
          <w:rFonts w:ascii="Courier New" w:hAnsi="Courier New" w:cs="Courier New"/>
          <w:sz w:val="24"/>
          <w:szCs w:val="24"/>
          <w:lang w:eastAsia="en-US"/>
        </w:rPr>
        <w:t xml:space="preserve"> Program);</w:t>
      </w:r>
    </w:p>
    <w:p w14:paraId="23D60471" w14:textId="77777777" w:rsidR="008167FF" w:rsidRPr="008167FF" w:rsidRDefault="008167FF" w:rsidP="008167FF">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t>(ii)  Not exceed 500 employees;</w:t>
      </w:r>
    </w:p>
    <w:p w14:paraId="64753189" w14:textId="77777777" w:rsidR="008167FF" w:rsidRPr="008167FF" w:rsidRDefault="008167FF" w:rsidP="008167FF">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t>(iii)  Be primarily engaged in the retail or wholesale trade and normally sell the type of item being supplied; and</w:t>
      </w:r>
    </w:p>
    <w:p w14:paraId="7EFA4C17" w14:textId="77777777" w:rsidR="008167FF" w:rsidRPr="008167FF" w:rsidRDefault="008167FF" w:rsidP="008167FF">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r>
      <w:proofErr w:type="gramStart"/>
      <w:r w:rsidRPr="008167FF">
        <w:rPr>
          <w:rFonts w:ascii="Courier New" w:hAnsi="Courier New" w:cs="Courier New"/>
          <w:sz w:val="24"/>
          <w:szCs w:val="24"/>
          <w:lang w:eastAsia="en-US"/>
        </w:rPr>
        <w:t>(iv)  Take</w:t>
      </w:r>
      <w:proofErr w:type="gramEnd"/>
      <w:r w:rsidRPr="008167FF">
        <w:rPr>
          <w:rFonts w:ascii="Courier New" w:hAnsi="Courier New" w:cs="Courier New"/>
          <w:sz w:val="24"/>
          <w:szCs w:val="24"/>
          <w:lang w:eastAsia="en-US"/>
        </w:rPr>
        <w:t xml:space="preserve"> ownership or possession of the item(s) with its personnel, equipment or facilities in a manner consistent with industry practice.</w:t>
      </w:r>
    </w:p>
    <w:p w14:paraId="6346057D" w14:textId="77777777" w:rsidR="008167FF" w:rsidRPr="008167FF" w:rsidRDefault="008167FF" w:rsidP="008167FF">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t xml:space="preserve">(2) </w:t>
      </w:r>
      <w:r w:rsidR="00763CB0">
        <w:rPr>
          <w:rFonts w:ascii="Courier New" w:hAnsi="Courier New" w:cs="Courier New"/>
          <w:sz w:val="24"/>
          <w:szCs w:val="24"/>
          <w:lang w:eastAsia="en-US"/>
        </w:rPr>
        <w:t xml:space="preserve"> </w:t>
      </w:r>
      <w:r w:rsidRPr="008167FF">
        <w:rPr>
          <w:rFonts w:ascii="Courier New" w:hAnsi="Courier New" w:cs="Courier New"/>
          <w:sz w:val="24"/>
          <w:szCs w:val="24"/>
          <w:lang w:eastAsia="en-US"/>
        </w:rPr>
        <w:t xml:space="preserve">In addition to the requirements set forth in (c)(1) of this section, when the end item being acquired is </w:t>
      </w:r>
      <w:r w:rsidRPr="008167FF">
        <w:rPr>
          <w:rFonts w:ascii="Courier New" w:hAnsi="Courier New" w:cs="Courier New"/>
          <w:sz w:val="24"/>
          <w:szCs w:val="24"/>
          <w:lang w:eastAsia="en-US"/>
        </w:rPr>
        <w:lastRenderedPageBreak/>
        <w:t xml:space="preserve">a kit of supplies or other goods, 50 percent of the total value of the components of the kit shall be manufactured in the United States or its outlying areas by small business concerns. </w:t>
      </w:r>
      <w:r w:rsidR="00763CB0">
        <w:rPr>
          <w:rFonts w:ascii="Courier New" w:hAnsi="Courier New" w:cs="Courier New"/>
          <w:sz w:val="24"/>
          <w:szCs w:val="24"/>
          <w:lang w:eastAsia="en-US"/>
        </w:rPr>
        <w:t xml:space="preserve"> </w:t>
      </w:r>
      <w:r w:rsidRPr="008167FF">
        <w:rPr>
          <w:rFonts w:ascii="Courier New" w:hAnsi="Courier New" w:cs="Courier New"/>
          <w:sz w:val="24"/>
          <w:szCs w:val="24"/>
          <w:lang w:eastAsia="en-US"/>
        </w:rPr>
        <w:t xml:space="preserve">Where the Government has specified an item for the kit which is not produced by U.S. small business concerns, such items shall be excluded from the 50 percent calculation.  See 13 CFR 121.406(c) for further information regarding </w:t>
      </w:r>
      <w:proofErr w:type="spellStart"/>
      <w:r w:rsidRPr="008167FF">
        <w:rPr>
          <w:rFonts w:ascii="Courier New" w:hAnsi="Courier New" w:cs="Courier New"/>
          <w:sz w:val="24"/>
          <w:szCs w:val="24"/>
          <w:lang w:eastAsia="en-US"/>
        </w:rPr>
        <w:t>nonmanufacturer</w:t>
      </w:r>
      <w:proofErr w:type="spellEnd"/>
      <w:r w:rsidRPr="008167FF">
        <w:rPr>
          <w:rFonts w:ascii="Courier New" w:hAnsi="Courier New" w:cs="Courier New"/>
          <w:sz w:val="24"/>
          <w:szCs w:val="24"/>
          <w:lang w:eastAsia="en-US"/>
        </w:rPr>
        <w:t xml:space="preserve"> kit assemblers.</w:t>
      </w:r>
    </w:p>
    <w:p w14:paraId="104D856C" w14:textId="77777777" w:rsidR="008167FF" w:rsidRPr="008167FF" w:rsidRDefault="008167FF" w:rsidP="008167FF">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t>(3)</w:t>
      </w:r>
      <w:r w:rsidR="00F54B20">
        <w:rPr>
          <w:rFonts w:ascii="Courier New" w:hAnsi="Courier New" w:cs="Courier New"/>
          <w:sz w:val="24"/>
          <w:szCs w:val="24"/>
          <w:lang w:eastAsia="en-US"/>
        </w:rPr>
        <w:t xml:space="preserve"> </w:t>
      </w:r>
      <w:r w:rsidRPr="008167FF">
        <w:rPr>
          <w:rFonts w:ascii="Courier New" w:hAnsi="Courier New" w:cs="Courier New"/>
          <w:sz w:val="24"/>
          <w:szCs w:val="24"/>
          <w:lang w:eastAsia="en-US"/>
        </w:rPr>
        <w:t xml:space="preserve"> For size determination purposes, there can be only one manufacturer of the end product being acquired. For the purposes of the </w:t>
      </w:r>
      <w:proofErr w:type="spellStart"/>
      <w:r w:rsidRPr="008167FF">
        <w:rPr>
          <w:rFonts w:ascii="Courier New" w:hAnsi="Courier New" w:cs="Courier New"/>
          <w:sz w:val="24"/>
          <w:szCs w:val="24"/>
          <w:lang w:eastAsia="en-US"/>
        </w:rPr>
        <w:t>nonmanufacturer</w:t>
      </w:r>
      <w:proofErr w:type="spellEnd"/>
      <w:r w:rsidRPr="008167FF">
        <w:rPr>
          <w:rFonts w:ascii="Courier New" w:hAnsi="Courier New" w:cs="Courier New"/>
          <w:sz w:val="24"/>
          <w:szCs w:val="24"/>
          <w:lang w:eastAsia="en-US"/>
        </w:rPr>
        <w:t xml:space="preserve"> rule, the manufacturer of the end product being acquired is the concern that transforms raw materials and/or miscellaneous parts or components into the end product. Firms which only minimally alter the item being procured do not qualify as manufacturers of the end item, such as firms that add substances, parts, or components to an existing end item to modify its performance</w:t>
      </w:r>
      <w:r w:rsidR="00A403F3">
        <w:rPr>
          <w:rFonts w:ascii="Courier New" w:hAnsi="Courier New" w:cs="Courier New"/>
          <w:sz w:val="24"/>
          <w:szCs w:val="24"/>
          <w:lang w:eastAsia="en-US"/>
        </w:rPr>
        <w:t>,</w:t>
      </w:r>
      <w:r w:rsidRPr="008167FF">
        <w:rPr>
          <w:rFonts w:ascii="Courier New" w:hAnsi="Courier New" w:cs="Courier New"/>
          <w:sz w:val="24"/>
          <w:szCs w:val="24"/>
          <w:lang w:eastAsia="en-US"/>
        </w:rPr>
        <w:t xml:space="preserve"> will not be considered the end item manufacturer, where those identical modifications can be performed by and are available from the manufacturer of the existing end item.  See 13 CFR 121.406 for further information regarding manufacturers.</w:t>
      </w:r>
    </w:p>
    <w:p w14:paraId="09044120" w14:textId="77777777" w:rsidR="008167FF" w:rsidRPr="008167FF" w:rsidRDefault="008167FF" w:rsidP="008167FF">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t xml:space="preserve">(4) </w:t>
      </w:r>
      <w:r w:rsidRPr="00EC01C9">
        <w:rPr>
          <w:rFonts w:ascii="Courier New" w:hAnsi="Courier New" w:cs="Courier New"/>
          <w:sz w:val="24"/>
          <w:szCs w:val="24"/>
          <w:u w:val="single"/>
          <w:lang w:eastAsia="en-US"/>
        </w:rPr>
        <w:t xml:space="preserve">Waiver of </w:t>
      </w:r>
      <w:proofErr w:type="spellStart"/>
      <w:r w:rsidRPr="00EC01C9">
        <w:rPr>
          <w:rFonts w:ascii="Courier New" w:hAnsi="Courier New" w:cs="Courier New"/>
          <w:sz w:val="24"/>
          <w:szCs w:val="24"/>
          <w:u w:val="single"/>
          <w:lang w:eastAsia="en-US"/>
        </w:rPr>
        <w:t>nonmanufacturer</w:t>
      </w:r>
      <w:proofErr w:type="spellEnd"/>
      <w:r w:rsidRPr="00EC01C9">
        <w:rPr>
          <w:rFonts w:ascii="Courier New" w:hAnsi="Courier New" w:cs="Courier New"/>
          <w:sz w:val="24"/>
          <w:szCs w:val="24"/>
          <w:u w:val="single"/>
          <w:lang w:eastAsia="en-US"/>
        </w:rPr>
        <w:t xml:space="preserve"> rule</w:t>
      </w:r>
      <w:r w:rsidRPr="008167FF">
        <w:rPr>
          <w:rFonts w:ascii="Courier New" w:hAnsi="Courier New" w:cs="Courier New"/>
          <w:sz w:val="24"/>
          <w:szCs w:val="24"/>
          <w:lang w:eastAsia="en-US"/>
        </w:rPr>
        <w:t>.  (</w:t>
      </w:r>
      <w:proofErr w:type="spellStart"/>
      <w:r w:rsidRPr="008167FF">
        <w:rPr>
          <w:rFonts w:ascii="Courier New" w:hAnsi="Courier New" w:cs="Courier New"/>
          <w:sz w:val="24"/>
          <w:szCs w:val="24"/>
          <w:lang w:eastAsia="en-US"/>
        </w:rPr>
        <w:t>i</w:t>
      </w:r>
      <w:proofErr w:type="spellEnd"/>
      <w:r w:rsidRPr="008167FF">
        <w:rPr>
          <w:rFonts w:ascii="Courier New" w:hAnsi="Courier New" w:cs="Courier New"/>
          <w:sz w:val="24"/>
          <w:szCs w:val="24"/>
          <w:lang w:eastAsia="en-US"/>
        </w:rPr>
        <w:t xml:space="preserve">) The SBA may grant an individual or a class waiver so that a </w:t>
      </w:r>
      <w:proofErr w:type="spellStart"/>
      <w:r w:rsidRPr="008167FF">
        <w:rPr>
          <w:rFonts w:ascii="Courier New" w:hAnsi="Courier New" w:cs="Courier New"/>
          <w:sz w:val="24"/>
          <w:szCs w:val="24"/>
          <w:lang w:eastAsia="en-US"/>
        </w:rPr>
        <w:lastRenderedPageBreak/>
        <w:t>nonmanufacturer</w:t>
      </w:r>
      <w:proofErr w:type="spellEnd"/>
      <w:r w:rsidRPr="008167FF">
        <w:rPr>
          <w:rFonts w:ascii="Courier New" w:hAnsi="Courier New" w:cs="Courier New"/>
          <w:sz w:val="24"/>
          <w:szCs w:val="24"/>
          <w:lang w:eastAsia="en-US"/>
        </w:rPr>
        <w:t xml:space="preserve"> does not have to furnish the product of a small business (but see 19.1308(e</w:t>
      </w:r>
      <w:proofErr w:type="gramStart"/>
      <w:r w:rsidRPr="008167FF">
        <w:rPr>
          <w:rFonts w:ascii="Courier New" w:hAnsi="Courier New" w:cs="Courier New"/>
          <w:sz w:val="24"/>
          <w:szCs w:val="24"/>
          <w:lang w:eastAsia="en-US"/>
        </w:rPr>
        <w:t>)(</w:t>
      </w:r>
      <w:proofErr w:type="gramEnd"/>
      <w:r w:rsidRPr="008167FF">
        <w:rPr>
          <w:rFonts w:ascii="Courier New" w:hAnsi="Courier New" w:cs="Courier New"/>
          <w:sz w:val="24"/>
          <w:szCs w:val="24"/>
          <w:lang w:eastAsia="en-US"/>
        </w:rPr>
        <w:t>2)).</w:t>
      </w:r>
    </w:p>
    <w:p w14:paraId="034327A5" w14:textId="77777777" w:rsidR="008167FF" w:rsidRPr="008167FF" w:rsidRDefault="008167FF" w:rsidP="008167FF">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t>(A)</w:t>
      </w:r>
      <w:r w:rsidR="00763CB0">
        <w:rPr>
          <w:rFonts w:ascii="Courier New" w:hAnsi="Courier New" w:cs="Courier New"/>
          <w:sz w:val="24"/>
          <w:szCs w:val="24"/>
          <w:lang w:eastAsia="en-US"/>
        </w:rPr>
        <w:t xml:space="preserve"> </w:t>
      </w:r>
      <w:r w:rsidRPr="008167FF">
        <w:rPr>
          <w:rFonts w:ascii="Courier New" w:hAnsi="Courier New" w:cs="Courier New"/>
          <w:sz w:val="24"/>
          <w:szCs w:val="24"/>
          <w:lang w:eastAsia="en-US"/>
        </w:rPr>
        <w:t xml:space="preserve"> </w:t>
      </w:r>
      <w:r w:rsidRPr="00EC01C9">
        <w:rPr>
          <w:rFonts w:ascii="Courier New" w:hAnsi="Courier New" w:cs="Courier New"/>
          <w:sz w:val="24"/>
          <w:szCs w:val="24"/>
          <w:u w:val="single"/>
          <w:lang w:eastAsia="en-US"/>
        </w:rPr>
        <w:t>Class waiver</w:t>
      </w:r>
      <w:r w:rsidRPr="008167FF">
        <w:rPr>
          <w:rFonts w:ascii="Courier New" w:hAnsi="Courier New" w:cs="Courier New"/>
          <w:sz w:val="24"/>
          <w:szCs w:val="24"/>
          <w:lang w:eastAsia="en-US"/>
        </w:rPr>
        <w:t xml:space="preserve">. </w:t>
      </w:r>
      <w:r w:rsidR="00763CB0">
        <w:rPr>
          <w:rFonts w:ascii="Courier New" w:hAnsi="Courier New" w:cs="Courier New"/>
          <w:sz w:val="24"/>
          <w:szCs w:val="24"/>
          <w:lang w:eastAsia="en-US"/>
        </w:rPr>
        <w:t xml:space="preserve"> </w:t>
      </w:r>
      <w:r w:rsidRPr="008167FF">
        <w:rPr>
          <w:rFonts w:ascii="Courier New" w:hAnsi="Courier New" w:cs="Courier New"/>
          <w:sz w:val="24"/>
          <w:szCs w:val="24"/>
          <w:lang w:eastAsia="en-US"/>
        </w:rPr>
        <w:t xml:space="preserve">SBA may waive the </w:t>
      </w:r>
      <w:proofErr w:type="spellStart"/>
      <w:r w:rsidRPr="008167FF">
        <w:rPr>
          <w:rFonts w:ascii="Courier New" w:hAnsi="Courier New" w:cs="Courier New"/>
          <w:sz w:val="24"/>
          <w:szCs w:val="24"/>
          <w:lang w:eastAsia="en-US"/>
        </w:rPr>
        <w:t>nonmanufacturer</w:t>
      </w:r>
      <w:proofErr w:type="spellEnd"/>
      <w:r w:rsidRPr="008167FF">
        <w:rPr>
          <w:rFonts w:ascii="Courier New" w:hAnsi="Courier New" w:cs="Courier New"/>
          <w:sz w:val="24"/>
          <w:szCs w:val="24"/>
          <w:lang w:eastAsia="en-US"/>
        </w:rPr>
        <w:t xml:space="preserve"> rule when SBA has determined that there are no small business manufacturers or processors in the Federal market for a particular class of products.  This type of waiver is known as a class waiver and would apply to an acquisition for a specific product (or a product in a class of products).  Contracting officers and other interested parties may request that the SBA issue a waiver of the </w:t>
      </w:r>
      <w:proofErr w:type="spellStart"/>
      <w:r w:rsidRPr="008167FF">
        <w:rPr>
          <w:rFonts w:ascii="Courier New" w:hAnsi="Courier New" w:cs="Courier New"/>
          <w:sz w:val="24"/>
          <w:szCs w:val="24"/>
          <w:lang w:eastAsia="en-US"/>
        </w:rPr>
        <w:t>nonmanufacturer</w:t>
      </w:r>
      <w:proofErr w:type="spellEnd"/>
      <w:r w:rsidRPr="008167FF">
        <w:rPr>
          <w:rFonts w:ascii="Courier New" w:hAnsi="Courier New" w:cs="Courier New"/>
          <w:sz w:val="24"/>
          <w:szCs w:val="24"/>
          <w:lang w:eastAsia="en-US"/>
        </w:rPr>
        <w:t xml:space="preserve"> rule, for a particular class of products.</w:t>
      </w:r>
    </w:p>
    <w:p w14:paraId="42548F33" w14:textId="77777777" w:rsidR="008167FF" w:rsidRPr="008167FF" w:rsidRDefault="008167FF" w:rsidP="008167FF">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t xml:space="preserve">(B) </w:t>
      </w:r>
      <w:r w:rsidR="00763CB0">
        <w:rPr>
          <w:rFonts w:ascii="Courier New" w:hAnsi="Courier New" w:cs="Courier New"/>
          <w:sz w:val="24"/>
          <w:szCs w:val="24"/>
          <w:lang w:eastAsia="en-US"/>
        </w:rPr>
        <w:t xml:space="preserve"> </w:t>
      </w:r>
      <w:r w:rsidRPr="002313AA">
        <w:rPr>
          <w:rFonts w:ascii="Courier New" w:hAnsi="Courier New" w:cs="Courier New"/>
          <w:sz w:val="24"/>
          <w:szCs w:val="24"/>
          <w:u w:val="single"/>
          <w:lang w:eastAsia="en-US"/>
        </w:rPr>
        <w:t>Individual waiver</w:t>
      </w:r>
      <w:r w:rsidRPr="008167FF">
        <w:rPr>
          <w:rFonts w:ascii="Courier New" w:hAnsi="Courier New" w:cs="Courier New"/>
          <w:sz w:val="24"/>
          <w:szCs w:val="24"/>
          <w:lang w:eastAsia="en-US"/>
        </w:rPr>
        <w:t>.</w:t>
      </w:r>
      <w:r w:rsidR="002313AA">
        <w:rPr>
          <w:rFonts w:ascii="Courier New" w:hAnsi="Courier New" w:cs="Courier New"/>
          <w:sz w:val="24"/>
          <w:szCs w:val="24"/>
          <w:lang w:eastAsia="en-US"/>
        </w:rPr>
        <w:t xml:space="preserve"> </w:t>
      </w:r>
      <w:r w:rsidRPr="008167FF">
        <w:rPr>
          <w:rFonts w:ascii="Courier New" w:hAnsi="Courier New" w:cs="Courier New"/>
          <w:sz w:val="24"/>
          <w:szCs w:val="24"/>
          <w:lang w:eastAsia="en-US"/>
        </w:rPr>
        <w:t xml:space="preserve"> The contracting officer may also request a waiver for an individual acquisition because no known domestic small business manufacturers or processors can reasonably be expected to offer a product meeting the requirements of the solicitation.  This type of waiver is known as an individual waiver and would apply only to a specific acquisition.</w:t>
      </w:r>
    </w:p>
    <w:p w14:paraId="41068274" w14:textId="77777777" w:rsidR="008167FF" w:rsidRPr="008167FF" w:rsidRDefault="008167FF" w:rsidP="008167FF">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t>(</w:t>
      </w:r>
      <w:proofErr w:type="gramStart"/>
      <w:r w:rsidRPr="008167FF">
        <w:rPr>
          <w:rFonts w:ascii="Courier New" w:hAnsi="Courier New" w:cs="Courier New"/>
          <w:sz w:val="24"/>
          <w:szCs w:val="24"/>
          <w:lang w:eastAsia="en-US"/>
        </w:rPr>
        <w:t>ii</w:t>
      </w:r>
      <w:proofErr w:type="gramEnd"/>
      <w:r w:rsidRPr="008167FF">
        <w:rPr>
          <w:rFonts w:ascii="Courier New" w:hAnsi="Courier New" w:cs="Courier New"/>
          <w:sz w:val="24"/>
          <w:szCs w:val="24"/>
          <w:lang w:eastAsia="en-US"/>
        </w:rPr>
        <w:t xml:space="preserve">) </w:t>
      </w:r>
      <w:r w:rsidR="002313AA">
        <w:rPr>
          <w:rFonts w:ascii="Courier New" w:hAnsi="Courier New" w:cs="Courier New"/>
          <w:sz w:val="24"/>
          <w:szCs w:val="24"/>
          <w:lang w:eastAsia="en-US"/>
        </w:rPr>
        <w:t xml:space="preserve"> </w:t>
      </w:r>
      <w:r w:rsidRPr="008167FF">
        <w:rPr>
          <w:rFonts w:ascii="Courier New" w:hAnsi="Courier New" w:cs="Courier New"/>
          <w:sz w:val="24"/>
          <w:szCs w:val="24"/>
          <w:lang w:eastAsia="en-US"/>
        </w:rPr>
        <w:t xml:space="preserve">Requests for waivers shall be sent via email to </w:t>
      </w:r>
      <w:r w:rsidRPr="002313AA">
        <w:rPr>
          <w:rFonts w:ascii="Courier New" w:hAnsi="Courier New" w:cs="Courier New"/>
          <w:sz w:val="24"/>
          <w:szCs w:val="24"/>
          <w:u w:val="single"/>
          <w:lang w:eastAsia="en-US"/>
        </w:rPr>
        <w:t>nmrwaivers@sba.gov</w:t>
      </w:r>
      <w:r w:rsidRPr="008167FF">
        <w:rPr>
          <w:rFonts w:ascii="Courier New" w:hAnsi="Courier New" w:cs="Courier New"/>
          <w:sz w:val="24"/>
          <w:szCs w:val="24"/>
          <w:lang w:eastAsia="en-US"/>
        </w:rPr>
        <w:t xml:space="preserve"> or by mail to the—</w:t>
      </w:r>
    </w:p>
    <w:p w14:paraId="31C76E57" w14:textId="77777777" w:rsidR="008167FF" w:rsidRPr="008167FF" w:rsidRDefault="008167FF" w:rsidP="008167FF">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8167FF">
        <w:rPr>
          <w:rFonts w:ascii="Courier New" w:hAnsi="Courier New" w:cs="Courier New"/>
          <w:sz w:val="24"/>
          <w:szCs w:val="24"/>
          <w:lang w:eastAsia="en-US"/>
        </w:rPr>
        <w:tab/>
        <w:t>Director for Government Contracting</w:t>
      </w:r>
    </w:p>
    <w:p w14:paraId="4AE0BD0C" w14:textId="77777777" w:rsidR="008167FF" w:rsidRPr="008167FF" w:rsidRDefault="008167FF" w:rsidP="008167FF">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8167FF">
        <w:rPr>
          <w:rFonts w:ascii="Courier New" w:hAnsi="Courier New" w:cs="Courier New"/>
          <w:sz w:val="24"/>
          <w:szCs w:val="24"/>
          <w:lang w:eastAsia="en-US"/>
        </w:rPr>
        <w:tab/>
        <w:t>United States Small Business Administration</w:t>
      </w:r>
    </w:p>
    <w:p w14:paraId="2AC14D1A" w14:textId="77777777" w:rsidR="008167FF" w:rsidRPr="008167FF" w:rsidRDefault="008167FF" w:rsidP="008167FF">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8167FF">
        <w:rPr>
          <w:rFonts w:ascii="Courier New" w:hAnsi="Courier New" w:cs="Courier New"/>
          <w:sz w:val="24"/>
          <w:szCs w:val="24"/>
          <w:lang w:eastAsia="en-US"/>
        </w:rPr>
        <w:lastRenderedPageBreak/>
        <w:tab/>
        <w:t>Mail Code 6700</w:t>
      </w:r>
    </w:p>
    <w:p w14:paraId="54B7ACD2" w14:textId="77777777" w:rsidR="008167FF" w:rsidRPr="008167FF" w:rsidRDefault="008167FF" w:rsidP="008167FF">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8167FF">
        <w:rPr>
          <w:rFonts w:ascii="Courier New" w:hAnsi="Courier New" w:cs="Courier New"/>
          <w:sz w:val="24"/>
          <w:szCs w:val="24"/>
          <w:lang w:eastAsia="en-US"/>
        </w:rPr>
        <w:tab/>
        <w:t>409 Third Street, SW</w:t>
      </w:r>
    </w:p>
    <w:p w14:paraId="256DCDFB" w14:textId="77777777" w:rsidR="008167FF" w:rsidRPr="008167FF" w:rsidRDefault="008167FF" w:rsidP="008167FF">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8167FF">
        <w:rPr>
          <w:rFonts w:ascii="Courier New" w:hAnsi="Courier New" w:cs="Courier New"/>
          <w:sz w:val="24"/>
          <w:szCs w:val="24"/>
          <w:lang w:eastAsia="en-US"/>
        </w:rPr>
        <w:tab/>
        <w:t>Washington, DC 20416.</w:t>
      </w:r>
    </w:p>
    <w:p w14:paraId="0083D9EC" w14:textId="77777777" w:rsidR="008167FF" w:rsidRPr="008167FF" w:rsidRDefault="008167FF" w:rsidP="008167FF">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t>(iii)</w:t>
      </w:r>
      <w:r w:rsidR="002313AA">
        <w:rPr>
          <w:rFonts w:ascii="Courier New" w:hAnsi="Courier New" w:cs="Courier New"/>
          <w:sz w:val="24"/>
          <w:szCs w:val="24"/>
          <w:lang w:eastAsia="en-US"/>
        </w:rPr>
        <w:t xml:space="preserve"> </w:t>
      </w:r>
      <w:r w:rsidRPr="008167FF">
        <w:rPr>
          <w:rFonts w:ascii="Courier New" w:hAnsi="Courier New" w:cs="Courier New"/>
          <w:sz w:val="24"/>
          <w:szCs w:val="24"/>
          <w:lang w:eastAsia="en-US"/>
        </w:rPr>
        <w:t xml:space="preserve"> For the most current listing of class waivers, contact the SBA Office of Government Contracting or go </w:t>
      </w:r>
      <w:r w:rsidR="002313AA">
        <w:rPr>
          <w:rFonts w:ascii="Courier New" w:hAnsi="Courier New" w:cs="Courier New"/>
          <w:sz w:val="24"/>
          <w:szCs w:val="24"/>
          <w:lang w:eastAsia="en-US"/>
        </w:rPr>
        <w:t xml:space="preserve">to </w:t>
      </w:r>
      <w:r w:rsidR="002313AA" w:rsidRPr="002313AA">
        <w:rPr>
          <w:rFonts w:ascii="Courier New" w:hAnsi="Courier New" w:cs="Courier New"/>
          <w:sz w:val="24"/>
          <w:szCs w:val="24"/>
          <w:u w:val="single"/>
          <w:lang w:eastAsia="en-US"/>
        </w:rPr>
        <w:t>https://</w:t>
      </w:r>
      <w:r w:rsidRPr="002313AA">
        <w:rPr>
          <w:rFonts w:ascii="Courier New" w:hAnsi="Courier New" w:cs="Courier New"/>
          <w:sz w:val="24"/>
          <w:szCs w:val="24"/>
          <w:u w:val="single"/>
          <w:lang w:eastAsia="en-US"/>
        </w:rPr>
        <w:t>www.sba.gov/content/class-waivers</w:t>
      </w:r>
      <w:r w:rsidRPr="008167FF">
        <w:rPr>
          <w:rFonts w:ascii="Courier New" w:hAnsi="Courier New" w:cs="Courier New"/>
          <w:sz w:val="24"/>
          <w:szCs w:val="24"/>
          <w:lang w:eastAsia="en-US"/>
        </w:rPr>
        <w:t>.</w:t>
      </w:r>
    </w:p>
    <w:p w14:paraId="5D4BEE00" w14:textId="77777777" w:rsidR="008167FF" w:rsidRPr="008167FF" w:rsidRDefault="008167FF" w:rsidP="008167FF">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t>(5)</w:t>
      </w:r>
      <w:r w:rsidR="002313AA">
        <w:rPr>
          <w:rFonts w:ascii="Courier New" w:hAnsi="Courier New" w:cs="Courier New"/>
          <w:sz w:val="24"/>
          <w:szCs w:val="24"/>
          <w:lang w:eastAsia="en-US"/>
        </w:rPr>
        <w:t xml:space="preserve"> </w:t>
      </w:r>
      <w:r w:rsidRPr="008167FF">
        <w:rPr>
          <w:rFonts w:ascii="Courier New" w:hAnsi="Courier New" w:cs="Courier New"/>
          <w:sz w:val="24"/>
          <w:szCs w:val="24"/>
          <w:lang w:eastAsia="en-US"/>
        </w:rPr>
        <w:t xml:space="preserve"> </w:t>
      </w:r>
      <w:r w:rsidRPr="002313AA">
        <w:rPr>
          <w:rFonts w:ascii="Courier New" w:hAnsi="Courier New" w:cs="Courier New"/>
          <w:sz w:val="24"/>
          <w:szCs w:val="24"/>
          <w:u w:val="single"/>
          <w:lang w:eastAsia="en-US"/>
        </w:rPr>
        <w:t xml:space="preserve">Exception to the </w:t>
      </w:r>
      <w:proofErr w:type="spellStart"/>
      <w:r w:rsidRPr="002313AA">
        <w:rPr>
          <w:rFonts w:ascii="Courier New" w:hAnsi="Courier New" w:cs="Courier New"/>
          <w:sz w:val="24"/>
          <w:szCs w:val="24"/>
          <w:u w:val="single"/>
          <w:lang w:eastAsia="en-US"/>
        </w:rPr>
        <w:t>nonmanufacturer</w:t>
      </w:r>
      <w:proofErr w:type="spellEnd"/>
      <w:r w:rsidRPr="002313AA">
        <w:rPr>
          <w:rFonts w:ascii="Courier New" w:hAnsi="Courier New" w:cs="Courier New"/>
          <w:sz w:val="24"/>
          <w:szCs w:val="24"/>
          <w:u w:val="single"/>
          <w:lang w:eastAsia="en-US"/>
        </w:rPr>
        <w:t xml:space="preserve"> rule</w:t>
      </w:r>
      <w:r w:rsidRPr="008167FF">
        <w:rPr>
          <w:rFonts w:ascii="Courier New" w:hAnsi="Courier New" w:cs="Courier New"/>
          <w:sz w:val="24"/>
          <w:szCs w:val="24"/>
          <w:lang w:eastAsia="en-US"/>
        </w:rPr>
        <w:t>.</w:t>
      </w:r>
      <w:r w:rsidR="002313AA">
        <w:rPr>
          <w:rFonts w:ascii="Courier New" w:hAnsi="Courier New" w:cs="Courier New"/>
          <w:sz w:val="24"/>
          <w:szCs w:val="24"/>
          <w:lang w:eastAsia="en-US"/>
        </w:rPr>
        <w:t xml:space="preserve"> </w:t>
      </w:r>
      <w:r w:rsidRPr="008167FF">
        <w:rPr>
          <w:rFonts w:ascii="Courier New" w:hAnsi="Courier New" w:cs="Courier New"/>
          <w:sz w:val="24"/>
          <w:szCs w:val="24"/>
          <w:lang w:eastAsia="en-US"/>
        </w:rPr>
        <w:t xml:space="preserve"> The SBA provides for an exception t</w:t>
      </w:r>
      <w:r w:rsidR="002313AA">
        <w:rPr>
          <w:rFonts w:ascii="Courier New" w:hAnsi="Courier New" w:cs="Courier New"/>
          <w:sz w:val="24"/>
          <w:szCs w:val="24"/>
          <w:lang w:eastAsia="en-US"/>
        </w:rPr>
        <w:t xml:space="preserve">o the </w:t>
      </w:r>
      <w:proofErr w:type="spellStart"/>
      <w:r w:rsidR="002313AA">
        <w:rPr>
          <w:rFonts w:ascii="Courier New" w:hAnsi="Courier New" w:cs="Courier New"/>
          <w:sz w:val="24"/>
          <w:szCs w:val="24"/>
          <w:lang w:eastAsia="en-US"/>
        </w:rPr>
        <w:t>nonmanufacturer</w:t>
      </w:r>
      <w:proofErr w:type="spellEnd"/>
      <w:r w:rsidR="002313AA">
        <w:rPr>
          <w:rFonts w:ascii="Courier New" w:hAnsi="Courier New" w:cs="Courier New"/>
          <w:sz w:val="24"/>
          <w:szCs w:val="24"/>
          <w:lang w:eastAsia="en-US"/>
        </w:rPr>
        <w:t xml:space="preserve"> rule when</w:t>
      </w:r>
      <w:r w:rsidR="0051601F">
        <w:rPr>
          <w:rFonts w:ascii="Courier New" w:hAnsi="Courier New" w:cs="Courier New"/>
          <w:sz w:val="24"/>
          <w:szCs w:val="24"/>
          <w:lang w:eastAsia="en-US"/>
        </w:rPr>
        <w:t>—</w:t>
      </w:r>
    </w:p>
    <w:p w14:paraId="44F669D7" w14:textId="77777777" w:rsidR="008167FF" w:rsidRPr="008167FF" w:rsidRDefault="008167FF" w:rsidP="008167FF">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t>(</w:t>
      </w:r>
      <w:proofErr w:type="spellStart"/>
      <w:r w:rsidRPr="008167FF">
        <w:rPr>
          <w:rFonts w:ascii="Courier New" w:hAnsi="Courier New" w:cs="Courier New"/>
          <w:sz w:val="24"/>
          <w:szCs w:val="24"/>
          <w:lang w:eastAsia="en-US"/>
        </w:rPr>
        <w:t>i</w:t>
      </w:r>
      <w:proofErr w:type="spellEnd"/>
      <w:r w:rsidRPr="008167FF">
        <w:rPr>
          <w:rFonts w:ascii="Courier New" w:hAnsi="Courier New" w:cs="Courier New"/>
          <w:sz w:val="24"/>
          <w:szCs w:val="24"/>
          <w:lang w:eastAsia="en-US"/>
        </w:rPr>
        <w:t xml:space="preserve">) </w:t>
      </w:r>
      <w:r w:rsidR="00763CB0">
        <w:rPr>
          <w:rFonts w:ascii="Courier New" w:hAnsi="Courier New" w:cs="Courier New"/>
          <w:sz w:val="24"/>
          <w:szCs w:val="24"/>
          <w:lang w:eastAsia="en-US"/>
        </w:rPr>
        <w:t xml:space="preserve"> </w:t>
      </w:r>
      <w:r w:rsidRPr="008167FF">
        <w:rPr>
          <w:rFonts w:ascii="Courier New" w:hAnsi="Courier New" w:cs="Courier New"/>
          <w:sz w:val="24"/>
          <w:szCs w:val="24"/>
          <w:lang w:eastAsia="en-US"/>
        </w:rPr>
        <w:t>The procurement of supplie</w:t>
      </w:r>
      <w:r w:rsidR="002313AA">
        <w:rPr>
          <w:rFonts w:ascii="Courier New" w:hAnsi="Courier New" w:cs="Courier New"/>
          <w:sz w:val="24"/>
          <w:szCs w:val="24"/>
          <w:lang w:eastAsia="en-US"/>
        </w:rPr>
        <w:t>s or a manufactured end product</w:t>
      </w:r>
      <w:r w:rsidR="00580728">
        <w:rPr>
          <w:rFonts w:ascii="Courier New" w:hAnsi="Courier New" w:cs="Courier New"/>
          <w:sz w:val="24"/>
          <w:szCs w:val="24"/>
          <w:lang w:eastAsia="en-US"/>
        </w:rPr>
        <w:t>—</w:t>
      </w:r>
    </w:p>
    <w:p w14:paraId="3C473B5E" w14:textId="77777777" w:rsidR="008167FF" w:rsidRPr="008167FF" w:rsidRDefault="008167FF" w:rsidP="008167FF">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t>(A)</w:t>
      </w:r>
      <w:r w:rsidR="00763CB0">
        <w:rPr>
          <w:rFonts w:ascii="Courier New" w:hAnsi="Courier New" w:cs="Courier New"/>
          <w:sz w:val="24"/>
          <w:szCs w:val="24"/>
          <w:lang w:eastAsia="en-US"/>
        </w:rPr>
        <w:t xml:space="preserve"> </w:t>
      </w:r>
      <w:r w:rsidRPr="008167FF">
        <w:rPr>
          <w:rFonts w:ascii="Courier New" w:hAnsi="Courier New" w:cs="Courier New"/>
          <w:sz w:val="24"/>
          <w:szCs w:val="24"/>
          <w:lang w:eastAsia="en-US"/>
        </w:rPr>
        <w:t xml:space="preserve"> Is processed under simplified acquisition procedures (see part 13); or</w:t>
      </w:r>
    </w:p>
    <w:p w14:paraId="13BD4BF5" w14:textId="77777777" w:rsidR="008167FF" w:rsidRPr="008167FF" w:rsidRDefault="008167FF" w:rsidP="008167FF">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t>(B)</w:t>
      </w:r>
      <w:r w:rsidR="00763CB0">
        <w:rPr>
          <w:rFonts w:ascii="Courier New" w:hAnsi="Courier New" w:cs="Courier New"/>
          <w:sz w:val="24"/>
          <w:szCs w:val="24"/>
          <w:lang w:eastAsia="en-US"/>
        </w:rPr>
        <w:t xml:space="preserve"> </w:t>
      </w:r>
      <w:r w:rsidRPr="008167FF">
        <w:rPr>
          <w:rFonts w:ascii="Courier New" w:hAnsi="Courier New" w:cs="Courier New"/>
          <w:sz w:val="24"/>
          <w:szCs w:val="24"/>
          <w:lang w:eastAsia="en-US"/>
        </w:rPr>
        <w:t xml:space="preserve"> Is for an order set aside for any of the small business concerns identified in 19.000(a)(3), placed under a multiple-award contract that was competed on a full and open basis;</w:t>
      </w:r>
    </w:p>
    <w:p w14:paraId="6017C26E" w14:textId="77777777" w:rsidR="008167FF" w:rsidRPr="008167FF" w:rsidRDefault="008167FF" w:rsidP="008167FF">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t>(ii)</w:t>
      </w:r>
      <w:r w:rsidR="00763CB0">
        <w:rPr>
          <w:rFonts w:ascii="Courier New" w:hAnsi="Courier New" w:cs="Courier New"/>
          <w:sz w:val="24"/>
          <w:szCs w:val="24"/>
          <w:lang w:eastAsia="en-US"/>
        </w:rPr>
        <w:t xml:space="preserve"> </w:t>
      </w:r>
      <w:r w:rsidRPr="008167FF">
        <w:rPr>
          <w:rFonts w:ascii="Courier New" w:hAnsi="Courier New" w:cs="Courier New"/>
          <w:sz w:val="24"/>
          <w:szCs w:val="24"/>
          <w:lang w:eastAsia="en-US"/>
        </w:rPr>
        <w:t xml:space="preserve"> The cost is not anticipated to exceed $25,000; and</w:t>
      </w:r>
    </w:p>
    <w:p w14:paraId="0A8ADA4B" w14:textId="77777777" w:rsidR="007B32D8" w:rsidRPr="007B32D8" w:rsidRDefault="008167FF" w:rsidP="008167FF">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color w:val="000000"/>
          <w:sz w:val="24"/>
          <w:szCs w:val="24"/>
          <w:lang w:val="en" w:eastAsia="en-US"/>
        </w:rPr>
      </w:pP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r>
      <w:r w:rsidRPr="008167FF">
        <w:rPr>
          <w:rFonts w:ascii="Courier New" w:hAnsi="Courier New" w:cs="Courier New"/>
          <w:sz w:val="24"/>
          <w:szCs w:val="24"/>
          <w:lang w:eastAsia="en-US"/>
        </w:rPr>
        <w:tab/>
        <w:t>(iii)</w:t>
      </w:r>
      <w:r w:rsidR="00763CB0">
        <w:rPr>
          <w:rFonts w:ascii="Courier New" w:hAnsi="Courier New" w:cs="Courier New"/>
          <w:sz w:val="24"/>
          <w:szCs w:val="24"/>
          <w:lang w:eastAsia="en-US"/>
        </w:rPr>
        <w:t xml:space="preserve"> </w:t>
      </w:r>
      <w:r w:rsidRPr="008167FF">
        <w:rPr>
          <w:rFonts w:ascii="Courier New" w:hAnsi="Courier New" w:cs="Courier New"/>
          <w:sz w:val="24"/>
          <w:szCs w:val="24"/>
          <w:lang w:eastAsia="en-US"/>
        </w:rPr>
        <w:t xml:space="preserve"> The offeror supplies an end product that is manufactured or produced in the United States.</w:t>
      </w:r>
      <w:bookmarkEnd w:id="406"/>
      <w:bookmarkEnd w:id="407"/>
    </w:p>
    <w:p w14:paraId="0BE52B0B" w14:textId="26D7015D" w:rsidR="007B32D8" w:rsidRPr="007B32D8" w:rsidRDefault="007B32D8" w:rsidP="007B32D8">
      <w:pPr>
        <w:widowControl w:val="0"/>
        <w:autoSpaceDE w:val="0"/>
        <w:autoSpaceDN w:val="0"/>
        <w:adjustRightInd w:val="0"/>
        <w:spacing w:line="480" w:lineRule="auto"/>
        <w:rPr>
          <w:rFonts w:ascii="Courier New" w:hAnsi="Courier New" w:cs="Courier New"/>
          <w:sz w:val="24"/>
          <w:szCs w:val="24"/>
          <w:lang w:eastAsia="en-US"/>
        </w:rPr>
      </w:pPr>
      <w:r w:rsidRPr="007B32D8">
        <w:rPr>
          <w:rFonts w:ascii="Courier New" w:eastAsia="Calibri" w:hAnsi="Courier New" w:cs="Courier New"/>
          <w:sz w:val="24"/>
          <w:szCs w:val="24"/>
          <w:lang w:val="en" w:eastAsia="en-US"/>
        </w:rPr>
        <w:tab/>
        <w:t>5</w:t>
      </w:r>
      <w:ins w:id="408" w:author="Brooks, E. Brad (OFR)" w:date="2020-02-13T16:11:00Z">
        <w:r w:rsidR="003B235B">
          <w:rPr>
            <w:rFonts w:ascii="Courier New" w:eastAsia="Calibri" w:hAnsi="Courier New" w:cs="Courier New"/>
            <w:sz w:val="24"/>
            <w:szCs w:val="24"/>
            <w:lang w:val="en" w:eastAsia="en-US"/>
          </w:rPr>
          <w:t>2</w:t>
        </w:r>
      </w:ins>
      <w:del w:id="409" w:author="Brooks, E. Brad (OFR)" w:date="2020-02-13T16:11:00Z">
        <w:r w:rsidR="00F54B20" w:rsidDel="003B235B">
          <w:rPr>
            <w:rFonts w:ascii="Courier New" w:eastAsia="Calibri" w:hAnsi="Courier New" w:cs="Courier New"/>
            <w:sz w:val="24"/>
            <w:szCs w:val="24"/>
            <w:lang w:val="en" w:eastAsia="en-US"/>
          </w:rPr>
          <w:delText>3</w:delText>
        </w:r>
      </w:del>
      <w:r w:rsidRPr="007B32D8">
        <w:rPr>
          <w:rFonts w:ascii="Courier New" w:eastAsia="Calibri" w:hAnsi="Courier New" w:cs="Courier New"/>
          <w:sz w:val="24"/>
          <w:szCs w:val="24"/>
          <w:lang w:val="en" w:eastAsia="en-US"/>
        </w:rPr>
        <w:t>.</w:t>
      </w:r>
      <w:r w:rsidRPr="007B32D8">
        <w:rPr>
          <w:rFonts w:ascii="Courier New" w:hAnsi="Courier New" w:cs="Courier New"/>
          <w:b/>
          <w:sz w:val="24"/>
          <w:szCs w:val="24"/>
          <w:lang w:eastAsia="en-US"/>
        </w:rPr>
        <w:t xml:space="preserve">  </w:t>
      </w:r>
      <w:r w:rsidRPr="007B32D8">
        <w:rPr>
          <w:rFonts w:ascii="Courier New" w:hAnsi="Courier New" w:cs="Courier New"/>
          <w:sz w:val="24"/>
          <w:szCs w:val="24"/>
          <w:lang w:eastAsia="en-US"/>
        </w:rPr>
        <w:t xml:space="preserve">Add </w:t>
      </w:r>
      <w:ins w:id="410" w:author="Brooks, E. Brad (OFR)" w:date="2020-02-07T13:32:00Z">
        <w:r w:rsidR="000B3DD8">
          <w:rPr>
            <w:rFonts w:ascii="Courier New" w:hAnsi="Courier New" w:cs="Courier New"/>
            <w:sz w:val="24"/>
            <w:szCs w:val="24"/>
            <w:lang w:eastAsia="en-US"/>
          </w:rPr>
          <w:t xml:space="preserve">new </w:t>
        </w:r>
      </w:ins>
      <w:r w:rsidRPr="007B32D8">
        <w:rPr>
          <w:rFonts w:ascii="Courier New" w:hAnsi="Courier New" w:cs="Courier New"/>
          <w:sz w:val="24"/>
          <w:szCs w:val="24"/>
          <w:lang w:eastAsia="en-US"/>
        </w:rPr>
        <w:t>section 19.506 to read as follows:</w:t>
      </w:r>
    </w:p>
    <w:p w14:paraId="71B0F685" w14:textId="77777777" w:rsidR="007B32D8" w:rsidRPr="007B32D8" w:rsidRDefault="007B32D8" w:rsidP="007B32D8">
      <w:pPr>
        <w:widowControl w:val="0"/>
        <w:autoSpaceDE w:val="0"/>
        <w:autoSpaceDN w:val="0"/>
        <w:adjustRightInd w:val="0"/>
        <w:spacing w:line="480" w:lineRule="auto"/>
        <w:rPr>
          <w:rFonts w:ascii="Courier New" w:hAnsi="Courier New" w:cs="Courier New"/>
          <w:b/>
          <w:bCs/>
          <w:sz w:val="24"/>
          <w:szCs w:val="24"/>
          <w:lang w:eastAsia="en-US"/>
        </w:rPr>
      </w:pPr>
      <w:proofErr w:type="gramStart"/>
      <w:r w:rsidRPr="007B32D8">
        <w:rPr>
          <w:rFonts w:ascii="Courier New" w:hAnsi="Courier New" w:cs="Courier New"/>
          <w:b/>
          <w:sz w:val="24"/>
          <w:szCs w:val="24"/>
          <w:lang w:eastAsia="en-US"/>
        </w:rPr>
        <w:t>19.506</w:t>
      </w:r>
      <w:r w:rsidRPr="007B32D8">
        <w:rPr>
          <w:rFonts w:ascii="Courier New" w:hAnsi="Courier New" w:cs="Courier New"/>
          <w:b/>
          <w:bCs/>
          <w:sz w:val="24"/>
          <w:szCs w:val="24"/>
          <w:lang w:eastAsia="en-US"/>
        </w:rPr>
        <w:t xml:space="preserve">  Documentation</w:t>
      </w:r>
      <w:proofErr w:type="gramEnd"/>
      <w:r w:rsidRPr="007B32D8">
        <w:rPr>
          <w:rFonts w:ascii="Courier New" w:hAnsi="Courier New" w:cs="Courier New"/>
          <w:b/>
          <w:bCs/>
          <w:sz w:val="24"/>
          <w:szCs w:val="24"/>
          <w:lang w:eastAsia="en-US"/>
        </w:rPr>
        <w:t xml:space="preserve"> requirements</w:t>
      </w:r>
      <w:r w:rsidR="00853EDB">
        <w:rPr>
          <w:rFonts w:ascii="Courier New" w:hAnsi="Courier New" w:cs="Courier New"/>
          <w:b/>
          <w:bCs/>
          <w:sz w:val="24"/>
          <w:szCs w:val="24"/>
          <w:lang w:eastAsia="en-US"/>
        </w:rPr>
        <w:t>.</w:t>
      </w:r>
    </w:p>
    <w:p w14:paraId="2CEE4EFE" w14:textId="231426D6" w:rsidR="00AF22A9" w:rsidRPr="00AF22A9" w:rsidRDefault="007B32D8" w:rsidP="00AF22A9">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bCs/>
          <w:sz w:val="24"/>
          <w:szCs w:val="24"/>
          <w:lang w:eastAsia="en-US"/>
        </w:rPr>
      </w:pPr>
      <w:r w:rsidRPr="007B32D8">
        <w:rPr>
          <w:rFonts w:ascii="Courier New" w:hAnsi="Courier New" w:cs="Courier New"/>
          <w:bCs/>
          <w:sz w:val="24"/>
          <w:szCs w:val="24"/>
          <w:lang w:eastAsia="en-US"/>
        </w:rPr>
        <w:tab/>
      </w:r>
      <w:r w:rsidR="00AF22A9" w:rsidRPr="00AF22A9">
        <w:rPr>
          <w:rFonts w:ascii="Courier New" w:hAnsi="Courier New" w:cs="Courier New"/>
          <w:bCs/>
          <w:sz w:val="24"/>
          <w:szCs w:val="24"/>
          <w:lang w:eastAsia="en-US"/>
        </w:rPr>
        <w:t>(a)(1)</w:t>
      </w:r>
      <w:r w:rsidR="00AF22A9">
        <w:rPr>
          <w:rFonts w:ascii="Courier New" w:hAnsi="Courier New" w:cs="Courier New"/>
          <w:bCs/>
          <w:sz w:val="24"/>
          <w:szCs w:val="24"/>
          <w:lang w:eastAsia="en-US"/>
        </w:rPr>
        <w:t xml:space="preserve"> </w:t>
      </w:r>
      <w:r w:rsidR="00AF22A9" w:rsidRPr="00AF22A9">
        <w:rPr>
          <w:rFonts w:ascii="Courier New" w:hAnsi="Courier New" w:cs="Courier New"/>
          <w:bCs/>
          <w:sz w:val="24"/>
          <w:szCs w:val="24"/>
          <w:lang w:eastAsia="en-US"/>
        </w:rPr>
        <w:t xml:space="preserve"> The contracting officer shall document the rationale when a contract is not totally set aside for </w:t>
      </w:r>
      <w:r w:rsidR="00AF22A9" w:rsidRPr="00AF22A9">
        <w:rPr>
          <w:rFonts w:ascii="Courier New" w:hAnsi="Courier New" w:cs="Courier New"/>
          <w:bCs/>
          <w:sz w:val="24"/>
          <w:szCs w:val="24"/>
          <w:lang w:eastAsia="en-US"/>
        </w:rPr>
        <w:lastRenderedPageBreak/>
        <w:t>small business in accordance with 19.502-2.</w:t>
      </w:r>
    </w:p>
    <w:p w14:paraId="4D5937B8" w14:textId="77777777" w:rsidR="00AF22A9" w:rsidRPr="00AF22A9" w:rsidRDefault="00AF22A9" w:rsidP="00AF22A9">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bCs/>
          <w:sz w:val="24"/>
          <w:szCs w:val="24"/>
          <w:lang w:eastAsia="en-US"/>
        </w:rPr>
      </w:pPr>
      <w:r w:rsidRPr="00AF22A9">
        <w:rPr>
          <w:rFonts w:ascii="Courier New" w:hAnsi="Courier New" w:cs="Courier New"/>
          <w:bCs/>
          <w:sz w:val="24"/>
          <w:szCs w:val="24"/>
          <w:lang w:eastAsia="en-US"/>
        </w:rPr>
        <w:tab/>
      </w:r>
      <w:r w:rsidRPr="00AF22A9">
        <w:rPr>
          <w:rFonts w:ascii="Courier New" w:hAnsi="Courier New" w:cs="Courier New"/>
          <w:bCs/>
          <w:sz w:val="24"/>
          <w:szCs w:val="24"/>
          <w:lang w:eastAsia="en-US"/>
        </w:rPr>
        <w:tab/>
        <w:t xml:space="preserve">(2) </w:t>
      </w:r>
      <w:r>
        <w:rPr>
          <w:rFonts w:ascii="Courier New" w:hAnsi="Courier New" w:cs="Courier New"/>
          <w:bCs/>
          <w:sz w:val="24"/>
          <w:szCs w:val="24"/>
          <w:lang w:eastAsia="en-US"/>
        </w:rPr>
        <w:t xml:space="preserve"> </w:t>
      </w:r>
      <w:r w:rsidRPr="00AF22A9">
        <w:rPr>
          <w:rFonts w:ascii="Courier New" w:hAnsi="Courier New" w:cs="Courier New"/>
          <w:bCs/>
          <w:sz w:val="24"/>
          <w:szCs w:val="24"/>
          <w:lang w:eastAsia="en-US"/>
        </w:rPr>
        <w:t>The contracting officer shall document the rationale when a multiple-award contract is not partially set aside, not reserved, and does not allow for setting aside of orders, when these authorities could have been used.</w:t>
      </w:r>
    </w:p>
    <w:p w14:paraId="72BB78B0" w14:textId="77777777" w:rsidR="00AF22A9" w:rsidRPr="00AF22A9" w:rsidRDefault="00AF22A9" w:rsidP="00AF22A9">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bCs/>
          <w:sz w:val="24"/>
          <w:szCs w:val="24"/>
          <w:lang w:eastAsia="en-US"/>
        </w:rPr>
      </w:pPr>
      <w:r w:rsidRPr="00AF22A9">
        <w:rPr>
          <w:rFonts w:ascii="Courier New" w:hAnsi="Courier New" w:cs="Courier New"/>
          <w:bCs/>
          <w:sz w:val="24"/>
          <w:szCs w:val="24"/>
          <w:lang w:eastAsia="en-US"/>
        </w:rPr>
        <w:tab/>
        <w:t>(b)</w:t>
      </w:r>
      <w:r>
        <w:rPr>
          <w:rFonts w:ascii="Courier New" w:hAnsi="Courier New" w:cs="Courier New"/>
          <w:bCs/>
          <w:sz w:val="24"/>
          <w:szCs w:val="24"/>
          <w:lang w:eastAsia="en-US"/>
        </w:rPr>
        <w:t xml:space="preserve"> </w:t>
      </w:r>
      <w:r w:rsidRPr="00AF22A9">
        <w:rPr>
          <w:rFonts w:ascii="Courier New" w:hAnsi="Courier New" w:cs="Courier New"/>
          <w:bCs/>
          <w:sz w:val="24"/>
          <w:szCs w:val="24"/>
          <w:lang w:eastAsia="en-US"/>
        </w:rPr>
        <w:t xml:space="preserve"> If applicable, the documentation shall include the rationale for not accepting the recommendations made by the agency Director of the Office of Small and Disadvantaged Business Utilization, or, for the Department of Defense, the Director of the Office of Small Business Programs, or the Director’s designee, as to whether a particular acquisition should be awarded under subparts 19.5, 19.8, 19.13, 19.14, or 19.15.</w:t>
      </w:r>
    </w:p>
    <w:p w14:paraId="1D11F8E4" w14:textId="04C62C4D" w:rsidR="007B32D8" w:rsidRPr="007B32D8" w:rsidRDefault="00AF22A9" w:rsidP="00AF22A9">
      <w:pPr>
        <w:widowControl w:val="0"/>
        <w:tabs>
          <w:tab w:val="left" w:pos="720"/>
          <w:tab w:val="left" w:pos="1080"/>
          <w:tab w:val="left" w:pos="1440"/>
          <w:tab w:val="left" w:pos="1800"/>
        </w:tabs>
        <w:autoSpaceDE w:val="0"/>
        <w:autoSpaceDN w:val="0"/>
        <w:adjustRightInd w:val="0"/>
        <w:spacing w:line="480" w:lineRule="auto"/>
        <w:rPr>
          <w:rFonts w:ascii="Courier New" w:eastAsia="Calibri" w:hAnsi="Courier New" w:cs="Courier New"/>
          <w:sz w:val="24"/>
          <w:szCs w:val="24"/>
          <w:lang w:eastAsia="en-US"/>
        </w:rPr>
      </w:pPr>
      <w:r w:rsidRPr="00AF22A9">
        <w:rPr>
          <w:rFonts w:ascii="Courier New" w:hAnsi="Courier New" w:cs="Courier New"/>
          <w:bCs/>
          <w:sz w:val="24"/>
          <w:szCs w:val="24"/>
          <w:lang w:eastAsia="en-US"/>
        </w:rPr>
        <w:tab/>
        <w:t>(c)</w:t>
      </w:r>
      <w:r>
        <w:rPr>
          <w:rFonts w:ascii="Courier New" w:hAnsi="Courier New" w:cs="Courier New"/>
          <w:bCs/>
          <w:sz w:val="24"/>
          <w:szCs w:val="24"/>
          <w:lang w:eastAsia="en-US"/>
        </w:rPr>
        <w:t xml:space="preserve"> </w:t>
      </w:r>
      <w:r w:rsidRPr="00AF22A9">
        <w:rPr>
          <w:rFonts w:ascii="Courier New" w:hAnsi="Courier New" w:cs="Courier New"/>
          <w:bCs/>
          <w:sz w:val="24"/>
          <w:szCs w:val="24"/>
          <w:lang w:eastAsia="en-US"/>
        </w:rPr>
        <w:t xml:space="preserve"> Documentation is not required if a contract award is anticipated to a small business under subpart</w:t>
      </w:r>
      <w:del w:id="411" w:author="Brooks, E. Brad (OFR)" w:date="2020-02-07T13:33:00Z">
        <w:r w:rsidRPr="00AF22A9" w:rsidDel="000B3DD8">
          <w:rPr>
            <w:rFonts w:ascii="Courier New" w:hAnsi="Courier New" w:cs="Courier New"/>
            <w:bCs/>
            <w:sz w:val="24"/>
            <w:szCs w:val="24"/>
            <w:lang w:eastAsia="en-US"/>
          </w:rPr>
          <w:delText>s</w:delText>
        </w:r>
      </w:del>
      <w:r w:rsidRPr="00AF22A9">
        <w:rPr>
          <w:rFonts w:ascii="Courier New" w:hAnsi="Courier New" w:cs="Courier New"/>
          <w:bCs/>
          <w:sz w:val="24"/>
          <w:szCs w:val="24"/>
          <w:lang w:eastAsia="en-US"/>
        </w:rPr>
        <w:t xml:space="preserve"> 19.5, 19.8, 19.13, 19.14, or 19.15.</w:t>
      </w:r>
    </w:p>
    <w:p w14:paraId="55860D88" w14:textId="77777777" w:rsidR="007B32D8" w:rsidRPr="007B32D8" w:rsidRDefault="007B32D8" w:rsidP="007B32D8">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b/>
          <w:bCs/>
          <w:sz w:val="24"/>
          <w:szCs w:val="24"/>
          <w:lang w:eastAsia="en-US"/>
        </w:rPr>
      </w:pPr>
      <w:proofErr w:type="gramStart"/>
      <w:r w:rsidRPr="007B32D8">
        <w:rPr>
          <w:rFonts w:ascii="Courier New" w:eastAsia="Calibri" w:hAnsi="Courier New" w:cs="Courier New"/>
          <w:b/>
          <w:sz w:val="24"/>
          <w:szCs w:val="24"/>
          <w:lang w:eastAsia="en-US"/>
        </w:rPr>
        <w:t>19.508  [</w:t>
      </w:r>
      <w:proofErr w:type="spellStart"/>
      <w:proofErr w:type="gramEnd"/>
      <w:r w:rsidRPr="007B32D8">
        <w:rPr>
          <w:rFonts w:ascii="Courier New" w:eastAsia="Calibri" w:hAnsi="Courier New" w:cs="Courier New"/>
          <w:b/>
          <w:sz w:val="24"/>
          <w:szCs w:val="24"/>
          <w:lang w:eastAsia="en-US"/>
        </w:rPr>
        <w:t>Redesignated</w:t>
      </w:r>
      <w:proofErr w:type="spellEnd"/>
      <w:r w:rsidRPr="007B32D8">
        <w:rPr>
          <w:rFonts w:ascii="Courier New" w:eastAsia="Calibri" w:hAnsi="Courier New" w:cs="Courier New"/>
          <w:b/>
          <w:sz w:val="24"/>
          <w:szCs w:val="24"/>
          <w:lang w:eastAsia="en-US"/>
        </w:rPr>
        <w:t xml:space="preserve"> as 19.507]</w:t>
      </w:r>
    </w:p>
    <w:p w14:paraId="7C3526CF" w14:textId="57229B29" w:rsidR="000B3DD8" w:rsidRDefault="005065CD" w:rsidP="007B32D8">
      <w:pPr>
        <w:tabs>
          <w:tab w:val="left" w:pos="720"/>
          <w:tab w:val="left" w:pos="1080"/>
          <w:tab w:val="left" w:pos="1440"/>
          <w:tab w:val="left" w:pos="1800"/>
        </w:tabs>
        <w:spacing w:line="480" w:lineRule="auto"/>
        <w:rPr>
          <w:ins w:id="412" w:author="Brooks, E. Brad (OFR)" w:date="2020-02-07T13:36:00Z"/>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t>5</w:t>
      </w:r>
      <w:ins w:id="413" w:author="Brooks, E. Brad (OFR)" w:date="2020-02-13T16:11:00Z">
        <w:r w:rsidR="003B235B">
          <w:rPr>
            <w:rFonts w:ascii="Courier New" w:eastAsia="Calibri" w:hAnsi="Courier New" w:cs="Courier New"/>
            <w:sz w:val="24"/>
            <w:szCs w:val="24"/>
            <w:lang w:val="en" w:eastAsia="en-US"/>
          </w:rPr>
          <w:t>3</w:t>
        </w:r>
      </w:ins>
      <w:del w:id="414" w:author="Brooks, E. Brad (OFR)" w:date="2020-02-13T16:11:00Z">
        <w:r w:rsidR="00F54B20" w:rsidDel="003B235B">
          <w:rPr>
            <w:rFonts w:ascii="Courier New" w:eastAsia="Calibri" w:hAnsi="Courier New" w:cs="Courier New"/>
            <w:sz w:val="24"/>
            <w:szCs w:val="24"/>
            <w:lang w:val="en" w:eastAsia="en-US"/>
          </w:rPr>
          <w:delText>4</w:delText>
        </w:r>
      </w:del>
      <w:r w:rsidR="007B32D8" w:rsidRPr="007B32D8">
        <w:rPr>
          <w:rFonts w:ascii="Courier New" w:eastAsia="Calibri" w:hAnsi="Courier New" w:cs="Courier New"/>
          <w:sz w:val="24"/>
          <w:szCs w:val="24"/>
          <w:lang w:val="en" w:eastAsia="en-US"/>
        </w:rPr>
        <w:t xml:space="preserve">.  </w:t>
      </w:r>
      <w:proofErr w:type="spellStart"/>
      <w:r w:rsidR="007B32D8" w:rsidRPr="007B32D8">
        <w:rPr>
          <w:rFonts w:ascii="Courier New" w:eastAsia="Calibri" w:hAnsi="Courier New" w:cs="Courier New"/>
          <w:sz w:val="24"/>
          <w:szCs w:val="24"/>
          <w:lang w:val="en" w:eastAsia="en-US"/>
        </w:rPr>
        <w:t>Redesignate</w:t>
      </w:r>
      <w:proofErr w:type="spellEnd"/>
      <w:r w:rsidR="007B32D8" w:rsidRPr="007B32D8">
        <w:rPr>
          <w:rFonts w:ascii="Courier New" w:eastAsia="Calibri" w:hAnsi="Courier New" w:cs="Courier New"/>
          <w:sz w:val="24"/>
          <w:szCs w:val="24"/>
          <w:lang w:val="en" w:eastAsia="en-US"/>
        </w:rPr>
        <w:t xml:space="preserve"> section 19.508 as section 19.507 and </w:t>
      </w:r>
      <w:del w:id="415" w:author="Brooks, E. Brad (OFR)" w:date="2020-02-07T13:34:00Z">
        <w:r w:rsidR="007B32D8" w:rsidRPr="007B32D8" w:rsidDel="000B3DD8">
          <w:rPr>
            <w:rFonts w:ascii="Courier New" w:eastAsia="Calibri" w:hAnsi="Courier New" w:cs="Courier New"/>
            <w:sz w:val="24"/>
            <w:szCs w:val="24"/>
            <w:lang w:val="en" w:eastAsia="en-US"/>
          </w:rPr>
          <w:delText>amend the newly designated section 19.507 by revising</w:delText>
        </w:r>
      </w:del>
      <w:ins w:id="416" w:author="Brooks, E. Brad (OFR)" w:date="2020-02-07T13:34:00Z">
        <w:r w:rsidR="000B3DD8">
          <w:rPr>
            <w:rFonts w:ascii="Courier New" w:eastAsia="Calibri" w:hAnsi="Courier New" w:cs="Courier New"/>
            <w:sz w:val="24"/>
            <w:szCs w:val="24"/>
            <w:lang w:val="en" w:eastAsia="en-US"/>
          </w:rPr>
          <w:t>revise</w:t>
        </w:r>
      </w:ins>
      <w:r w:rsidR="007B32D8" w:rsidRPr="007B32D8">
        <w:rPr>
          <w:rFonts w:ascii="Courier New" w:eastAsia="Calibri" w:hAnsi="Courier New" w:cs="Courier New"/>
          <w:sz w:val="24"/>
          <w:szCs w:val="24"/>
          <w:lang w:val="en" w:eastAsia="en-US"/>
        </w:rPr>
        <w:t xml:space="preserve"> paragraphs (c) through (f)</w:t>
      </w:r>
      <w:del w:id="417" w:author="Brooks, E. Brad (OFR)" w:date="2020-02-07T13:34:00Z">
        <w:r w:rsidR="007B32D8" w:rsidRPr="007B32D8" w:rsidDel="000B3DD8">
          <w:rPr>
            <w:rFonts w:ascii="Courier New" w:eastAsia="Calibri" w:hAnsi="Courier New" w:cs="Courier New"/>
            <w:sz w:val="24"/>
            <w:szCs w:val="24"/>
            <w:lang w:val="en" w:eastAsia="en-US"/>
          </w:rPr>
          <w:delText>;</w:delText>
        </w:r>
      </w:del>
      <w:r w:rsidR="007B32D8" w:rsidRPr="007B32D8">
        <w:rPr>
          <w:rFonts w:ascii="Courier New" w:eastAsia="Calibri" w:hAnsi="Courier New" w:cs="Courier New"/>
          <w:sz w:val="24"/>
          <w:szCs w:val="24"/>
          <w:lang w:val="en" w:eastAsia="en-US"/>
        </w:rPr>
        <w:t xml:space="preserve"> and</w:t>
      </w:r>
      <w:del w:id="418" w:author="Brooks, E. Brad (OFR)" w:date="2020-02-07T13:34:00Z">
        <w:r w:rsidR="007B32D8" w:rsidRPr="007B32D8" w:rsidDel="000B3DD8">
          <w:rPr>
            <w:rFonts w:ascii="Courier New" w:eastAsia="Calibri" w:hAnsi="Courier New" w:cs="Courier New"/>
            <w:sz w:val="24"/>
            <w:szCs w:val="24"/>
            <w:lang w:val="en" w:eastAsia="en-US"/>
          </w:rPr>
          <w:delText xml:space="preserve"> adding new</w:delText>
        </w:r>
      </w:del>
      <w:r w:rsidR="007B32D8" w:rsidRPr="007B32D8">
        <w:rPr>
          <w:rFonts w:ascii="Courier New" w:eastAsia="Calibri" w:hAnsi="Courier New" w:cs="Courier New"/>
          <w:sz w:val="24"/>
          <w:szCs w:val="24"/>
          <w:lang w:val="en" w:eastAsia="en-US"/>
        </w:rPr>
        <w:t xml:space="preserve"> </w:t>
      </w:r>
      <w:ins w:id="419" w:author="Brooks, E. Brad (OFR)" w:date="2020-02-14T14:13:00Z">
        <w:r w:rsidR="00E36B21">
          <w:rPr>
            <w:rFonts w:ascii="Courier New" w:eastAsia="Calibri" w:hAnsi="Courier New" w:cs="Courier New"/>
            <w:sz w:val="24"/>
            <w:szCs w:val="24"/>
            <w:lang w:val="en" w:eastAsia="en-US"/>
          </w:rPr>
          <w:t xml:space="preserve">add </w:t>
        </w:r>
      </w:ins>
      <w:r w:rsidR="007B32D8" w:rsidRPr="007B32D8">
        <w:rPr>
          <w:rFonts w:ascii="Courier New" w:eastAsia="Calibri" w:hAnsi="Courier New" w:cs="Courier New"/>
          <w:sz w:val="24"/>
          <w:szCs w:val="24"/>
          <w:lang w:val="en" w:eastAsia="en-US"/>
        </w:rPr>
        <w:t>paragraphs (g) and (h)</w:t>
      </w:r>
      <w:ins w:id="420" w:author="Brooks, E. Brad (OFR)" w:date="2020-02-07T13:36:00Z">
        <w:r w:rsidR="000B3DD8">
          <w:rPr>
            <w:rFonts w:ascii="Courier New" w:eastAsia="Calibri" w:hAnsi="Courier New" w:cs="Courier New"/>
            <w:sz w:val="24"/>
            <w:szCs w:val="24"/>
            <w:lang w:val="en" w:eastAsia="en-US"/>
          </w:rPr>
          <w:t>.</w:t>
        </w:r>
      </w:ins>
      <w:r w:rsidR="007B32D8" w:rsidRPr="007B32D8">
        <w:rPr>
          <w:rFonts w:ascii="Courier New" w:eastAsia="Calibri" w:hAnsi="Courier New" w:cs="Courier New"/>
          <w:sz w:val="24"/>
          <w:szCs w:val="24"/>
          <w:lang w:val="en" w:eastAsia="en-US"/>
        </w:rPr>
        <w:t xml:space="preserve"> </w:t>
      </w:r>
    </w:p>
    <w:p w14:paraId="12C1F7EB" w14:textId="65A74F4E" w:rsidR="007B32D8" w:rsidRPr="007B32D8" w:rsidRDefault="000B3D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ins w:id="421" w:author="Brooks, E. Brad (OFR)" w:date="2020-02-07T13:36:00Z">
        <w:r>
          <w:rPr>
            <w:rFonts w:ascii="Courier New" w:eastAsia="Calibri" w:hAnsi="Courier New" w:cs="Courier New"/>
            <w:sz w:val="24"/>
            <w:szCs w:val="24"/>
            <w:lang w:val="en" w:eastAsia="en-US"/>
          </w:rPr>
          <w:tab/>
          <w:t>The revisions</w:t>
        </w:r>
      </w:ins>
      <w:del w:id="422" w:author="Brooks, E. Brad (OFR)" w:date="2020-02-07T13:36:00Z">
        <w:r w:rsidR="007B32D8" w:rsidRPr="007B32D8" w:rsidDel="000B3DD8">
          <w:rPr>
            <w:rFonts w:ascii="Courier New" w:eastAsia="Calibri" w:hAnsi="Courier New" w:cs="Courier New"/>
            <w:sz w:val="24"/>
            <w:szCs w:val="24"/>
            <w:lang w:val="en" w:eastAsia="en-US"/>
          </w:rPr>
          <w:delText xml:space="preserve">to </w:delText>
        </w:r>
      </w:del>
      <w:ins w:id="423" w:author="Brooks, E. Brad (OFR)" w:date="2020-02-07T13:36:00Z">
        <w:r>
          <w:rPr>
            <w:rFonts w:ascii="Courier New" w:eastAsia="Calibri" w:hAnsi="Courier New" w:cs="Courier New"/>
            <w:sz w:val="24"/>
            <w:szCs w:val="24"/>
            <w:lang w:val="en" w:eastAsia="en-US"/>
          </w:rPr>
          <w:t xml:space="preserve"> </w:t>
        </w:r>
      </w:ins>
      <w:ins w:id="424" w:author="Brooks, E. Brad (OFR)" w:date="2020-02-14T14:13:00Z">
        <w:r w:rsidR="00E36B21">
          <w:rPr>
            <w:rFonts w:ascii="Courier New" w:eastAsia="Calibri" w:hAnsi="Courier New" w:cs="Courier New"/>
            <w:sz w:val="24"/>
            <w:szCs w:val="24"/>
            <w:lang w:val="en" w:eastAsia="en-US"/>
          </w:rPr>
          <w:t xml:space="preserve">and additions </w:t>
        </w:r>
      </w:ins>
      <w:r w:rsidR="007B32D8" w:rsidRPr="007B32D8">
        <w:rPr>
          <w:rFonts w:ascii="Courier New" w:eastAsia="Calibri" w:hAnsi="Courier New" w:cs="Courier New"/>
          <w:sz w:val="24"/>
          <w:szCs w:val="24"/>
          <w:lang w:val="en" w:eastAsia="en-US"/>
        </w:rPr>
        <w:t>read as follows:</w:t>
      </w:r>
    </w:p>
    <w:p w14:paraId="3650C039" w14:textId="77777777" w:rsidR="007B32D8" w:rsidRPr="007B32D8" w:rsidRDefault="005065CD" w:rsidP="007B32D8">
      <w:pPr>
        <w:spacing w:line="480" w:lineRule="auto"/>
        <w:outlineLvl w:val="2"/>
        <w:rPr>
          <w:rFonts w:ascii="Courier New" w:hAnsi="Courier New" w:cs="Courier New"/>
          <w:b/>
          <w:bCs/>
          <w:color w:val="000000"/>
          <w:sz w:val="24"/>
          <w:szCs w:val="24"/>
          <w:lang w:val="en" w:eastAsia="en-US"/>
        </w:rPr>
      </w:pPr>
      <w:bookmarkStart w:id="425" w:name="OLE_LINK9"/>
      <w:bookmarkStart w:id="426" w:name="OLE_LINK10"/>
      <w:proofErr w:type="gramStart"/>
      <w:r>
        <w:rPr>
          <w:rFonts w:ascii="Courier New" w:hAnsi="Courier New" w:cs="Courier New"/>
          <w:b/>
          <w:bCs/>
          <w:color w:val="000000"/>
          <w:sz w:val="24"/>
          <w:szCs w:val="24"/>
          <w:lang w:val="en" w:eastAsia="en-US"/>
        </w:rPr>
        <w:t xml:space="preserve">19.507  </w:t>
      </w:r>
      <w:r w:rsidR="007B32D8" w:rsidRPr="007B32D8">
        <w:rPr>
          <w:rFonts w:ascii="Courier New" w:hAnsi="Courier New" w:cs="Courier New"/>
          <w:b/>
          <w:bCs/>
          <w:color w:val="000000"/>
          <w:sz w:val="24"/>
          <w:szCs w:val="24"/>
          <w:lang w:val="en" w:eastAsia="en-US"/>
        </w:rPr>
        <w:t>Solicitation</w:t>
      </w:r>
      <w:proofErr w:type="gramEnd"/>
      <w:r w:rsidR="007B32D8" w:rsidRPr="007B32D8">
        <w:rPr>
          <w:rFonts w:ascii="Courier New" w:hAnsi="Courier New" w:cs="Courier New"/>
          <w:b/>
          <w:bCs/>
          <w:color w:val="000000"/>
          <w:sz w:val="24"/>
          <w:szCs w:val="24"/>
          <w:lang w:val="en" w:eastAsia="en-US"/>
        </w:rPr>
        <w:t xml:space="preserve"> provisions and contract clauses.</w:t>
      </w:r>
    </w:p>
    <w:p w14:paraId="52EB19FB"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bookmarkStart w:id="427" w:name="wp1086900"/>
      <w:bookmarkEnd w:id="427"/>
      <w:r w:rsidRPr="007B32D8">
        <w:rPr>
          <w:rFonts w:ascii="Courier New" w:hAnsi="Courier New" w:cs="Courier New"/>
          <w:color w:val="000000"/>
          <w:sz w:val="24"/>
          <w:szCs w:val="24"/>
          <w:lang w:val="en" w:eastAsia="en-US"/>
        </w:rPr>
        <w:lastRenderedPageBreak/>
        <w:t xml:space="preserve">* </w:t>
      </w:r>
      <w:r w:rsidR="0072117A">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72117A">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72117A">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72117A">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205092C5"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bookmarkStart w:id="428" w:name="wp1086902"/>
      <w:bookmarkEnd w:id="428"/>
      <w:r w:rsidRPr="007B32D8">
        <w:rPr>
          <w:rFonts w:ascii="Courier New" w:hAnsi="Courier New" w:cs="Courier New"/>
          <w:color w:val="000000"/>
          <w:sz w:val="24"/>
          <w:szCs w:val="24"/>
          <w:lang w:val="en" w:eastAsia="en-US"/>
        </w:rPr>
        <w:tab/>
        <w:t xml:space="preserve">(c)  The contracting officer shall insert the clause at 52.219-6, Notice of Total Small Business Set-Aside, in solicitations and contracts involving total small business set-asides. </w:t>
      </w:r>
      <w:r w:rsidR="005065CD">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This includes multiple-award contracts when orders may be set aside for any of the small business concerns identified in 19.000(a)(3), as described in 8.405-5 and 16.505(b)(2)(</w:t>
      </w:r>
      <w:proofErr w:type="spellStart"/>
      <w:r w:rsidRPr="007B32D8">
        <w:rPr>
          <w:rFonts w:ascii="Courier New" w:hAnsi="Courier New" w:cs="Courier New"/>
          <w:color w:val="000000"/>
          <w:sz w:val="24"/>
          <w:szCs w:val="24"/>
          <w:lang w:val="en" w:eastAsia="en-US"/>
        </w:rPr>
        <w:t>i</w:t>
      </w:r>
      <w:proofErr w:type="spellEnd"/>
      <w:r w:rsidRPr="007B32D8">
        <w:rPr>
          <w:rFonts w:ascii="Courier New" w:hAnsi="Courier New" w:cs="Courier New"/>
          <w:color w:val="000000"/>
          <w:sz w:val="24"/>
          <w:szCs w:val="24"/>
          <w:lang w:val="en" w:eastAsia="en-US"/>
        </w:rPr>
        <w:t>)(F).</w:t>
      </w:r>
      <w:r w:rsidR="005065CD">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Use the clause at 52.219-6 with its Alternate I when including FPI in the competiti</w:t>
      </w:r>
      <w:r w:rsidR="0072117A">
        <w:rPr>
          <w:rFonts w:ascii="Courier New" w:hAnsi="Courier New" w:cs="Courier New"/>
          <w:color w:val="000000"/>
          <w:sz w:val="24"/>
          <w:szCs w:val="24"/>
          <w:lang w:val="en" w:eastAsia="en-US"/>
        </w:rPr>
        <w:t>on in accordance with 19.502-7.</w:t>
      </w:r>
    </w:p>
    <w:p w14:paraId="4E1B4836"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bookmarkStart w:id="429" w:name="wp1086903"/>
      <w:bookmarkEnd w:id="425"/>
      <w:bookmarkEnd w:id="426"/>
      <w:bookmarkEnd w:id="429"/>
      <w:r w:rsidRPr="007B32D8">
        <w:rPr>
          <w:rFonts w:ascii="Courier New" w:hAnsi="Courier New" w:cs="Courier New"/>
          <w:color w:val="000000"/>
          <w:sz w:val="24"/>
          <w:szCs w:val="24"/>
          <w:lang w:val="en" w:eastAsia="en-US"/>
        </w:rPr>
        <w:tab/>
        <w:t xml:space="preserve">(d)  The contracting officer shall insert the clause at 52.219-7, Notice of Partial Small Business Set-Aside, in solicitations and contracts involving partial small business set-asides. </w:t>
      </w:r>
      <w:r w:rsidR="0072117A">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This includes part or parts of multiple-award contracts, including those described in 38.101.</w:t>
      </w:r>
      <w:r w:rsidR="0072117A">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Use the clause at 52.219-7 with its Alternate I when including FPI in the competition in accordance with 19.502-7.</w:t>
      </w:r>
    </w:p>
    <w:p w14:paraId="07AE25C0"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bookmarkStart w:id="430" w:name="wp1086904"/>
      <w:bookmarkEnd w:id="430"/>
      <w:r w:rsidRPr="007B32D8">
        <w:rPr>
          <w:rFonts w:ascii="Courier New" w:hAnsi="Courier New" w:cs="Courier New"/>
          <w:color w:val="000000"/>
          <w:sz w:val="24"/>
          <w:szCs w:val="24"/>
          <w:lang w:val="en" w:eastAsia="en-US"/>
        </w:rPr>
        <w:tab/>
        <w:t xml:space="preserve">(e)  The contracting officer shall insert the clause at 52.219-14, Limitations on Subcontracting, in solicitations and contracts for supplies, services, and construction, if any portion of the requirement is to be set aside for small business and the contract amount is expected to exceed $150,000. </w:t>
      </w:r>
      <w:r w:rsidR="0072117A">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This includes multiple-award </w:t>
      </w:r>
      <w:r w:rsidRPr="007B32D8">
        <w:rPr>
          <w:rFonts w:ascii="Courier New" w:hAnsi="Courier New" w:cs="Courier New"/>
          <w:color w:val="000000"/>
          <w:sz w:val="24"/>
          <w:szCs w:val="24"/>
          <w:lang w:val="en" w:eastAsia="en-US"/>
        </w:rPr>
        <w:lastRenderedPageBreak/>
        <w:t>contracts when orders may be set aside for small business concerns, as described in 8.405-5 and 16.505(b)(2)(</w:t>
      </w:r>
      <w:proofErr w:type="spellStart"/>
      <w:r w:rsidRPr="007B32D8">
        <w:rPr>
          <w:rFonts w:ascii="Courier New" w:hAnsi="Courier New" w:cs="Courier New"/>
          <w:color w:val="000000"/>
          <w:sz w:val="24"/>
          <w:szCs w:val="24"/>
          <w:lang w:val="en" w:eastAsia="en-US"/>
        </w:rPr>
        <w:t>i</w:t>
      </w:r>
      <w:proofErr w:type="spellEnd"/>
      <w:r w:rsidRPr="007B32D8">
        <w:rPr>
          <w:rFonts w:ascii="Courier New" w:hAnsi="Courier New" w:cs="Courier New"/>
          <w:color w:val="000000"/>
          <w:sz w:val="24"/>
          <w:szCs w:val="24"/>
          <w:lang w:val="en" w:eastAsia="en-US"/>
        </w:rPr>
        <w:t>)(F)</w:t>
      </w:r>
      <w:r w:rsidR="00853EDB">
        <w:rPr>
          <w:rFonts w:ascii="Courier New" w:hAnsi="Courier New" w:cs="Courier New"/>
          <w:color w:val="000000"/>
          <w:sz w:val="24"/>
          <w:szCs w:val="24"/>
          <w:lang w:val="en" w:eastAsia="en-US"/>
        </w:rPr>
        <w:t>, and when orders may be issued directly to a small business concern as described in 19.504(c)(1)(ii)</w:t>
      </w:r>
      <w:r w:rsidRPr="007B32D8">
        <w:rPr>
          <w:rFonts w:ascii="Courier New" w:hAnsi="Courier New" w:cs="Courier New"/>
          <w:color w:val="000000"/>
          <w:sz w:val="24"/>
          <w:szCs w:val="24"/>
          <w:lang w:val="en" w:eastAsia="en-US"/>
        </w:rPr>
        <w:t xml:space="preserve">. </w:t>
      </w:r>
      <w:r w:rsidR="0072117A">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For contracts that are set aside, the contracting officer shall indicate in paragraph (d) of the clause whether compliance with the limitations on subcontracting is required at the contract or order level.</w:t>
      </w:r>
    </w:p>
    <w:p w14:paraId="3EEAD9F7"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bookmarkStart w:id="431" w:name="wp1088927"/>
      <w:bookmarkEnd w:id="431"/>
      <w:r w:rsidRPr="007B32D8">
        <w:rPr>
          <w:rFonts w:ascii="Courier New" w:hAnsi="Courier New" w:cs="Courier New"/>
          <w:color w:val="000000"/>
          <w:sz w:val="24"/>
          <w:szCs w:val="24"/>
          <w:lang w:val="en" w:eastAsia="en-US"/>
        </w:rPr>
        <w:tab/>
        <w:t>(f)(1)  The contracting officer shall insert the clause at 52.219-13, Notice of Set-Aside of Orders, in all solicitations for multiple-award contracts under which orders may be set aside for any of the small business concerns identified in 19.000(a</w:t>
      </w:r>
      <w:proofErr w:type="gramStart"/>
      <w:r w:rsidRPr="007B32D8">
        <w:rPr>
          <w:rFonts w:ascii="Courier New" w:hAnsi="Courier New" w:cs="Courier New"/>
          <w:color w:val="000000"/>
          <w:sz w:val="24"/>
          <w:szCs w:val="24"/>
          <w:lang w:val="en" w:eastAsia="en-US"/>
        </w:rPr>
        <w:t>)(</w:t>
      </w:r>
      <w:proofErr w:type="gramEnd"/>
      <w:r w:rsidRPr="007B32D8">
        <w:rPr>
          <w:rFonts w:ascii="Courier New" w:hAnsi="Courier New" w:cs="Courier New"/>
          <w:color w:val="000000"/>
          <w:sz w:val="24"/>
          <w:szCs w:val="24"/>
          <w:lang w:val="en" w:eastAsia="en-US"/>
        </w:rPr>
        <w:t>3), and all contracts a</w:t>
      </w:r>
      <w:r w:rsidR="0072117A">
        <w:rPr>
          <w:rFonts w:ascii="Courier New" w:hAnsi="Courier New" w:cs="Courier New"/>
          <w:color w:val="000000"/>
          <w:sz w:val="24"/>
          <w:szCs w:val="24"/>
          <w:lang w:val="en" w:eastAsia="en-US"/>
        </w:rPr>
        <w:t>warded from such solicitations.</w:t>
      </w:r>
    </w:p>
    <w:p w14:paraId="52B8C0CE"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(2)  The contracting officer shall insert the clause at 52.219-13 with its Alternate I in all full and open solicitations and contracts for multiple-award contracts under which orders will be set aside for any of the small business concerns identified in 19.000(a</w:t>
      </w:r>
      <w:proofErr w:type="gramStart"/>
      <w:r w:rsidRPr="007B32D8">
        <w:rPr>
          <w:rFonts w:ascii="Courier New" w:hAnsi="Courier New" w:cs="Courier New"/>
          <w:color w:val="000000"/>
          <w:sz w:val="24"/>
          <w:szCs w:val="24"/>
          <w:lang w:val="en" w:eastAsia="en-US"/>
        </w:rPr>
        <w:t>)(</w:t>
      </w:r>
      <w:proofErr w:type="gramEnd"/>
      <w:r w:rsidRPr="007B32D8">
        <w:rPr>
          <w:rFonts w:ascii="Courier New" w:hAnsi="Courier New" w:cs="Courier New"/>
          <w:color w:val="000000"/>
          <w:sz w:val="24"/>
          <w:szCs w:val="24"/>
          <w:lang w:val="en" w:eastAsia="en-US"/>
        </w:rPr>
        <w:t>3) if the conditions in 19.502-2 are met at the time of order set-aside, and the specific program eligibility requirements, as applicable, are also then met.</w:t>
      </w:r>
    </w:p>
    <w:p w14:paraId="14C98424" w14:textId="77777777" w:rsidR="00C76C47" w:rsidRPr="00C76C47" w:rsidRDefault="007B32D8" w:rsidP="00C76C47">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00C76C47" w:rsidRPr="00C76C47">
        <w:rPr>
          <w:rFonts w:ascii="Courier New" w:hAnsi="Courier New" w:cs="Courier New"/>
          <w:color w:val="000000"/>
          <w:sz w:val="24"/>
          <w:szCs w:val="24"/>
          <w:lang w:val="en" w:eastAsia="en-US"/>
        </w:rPr>
        <w:t>(g)(1)  The contracting officer shall insert the provision at 52.219-</w:t>
      </w:r>
      <w:r w:rsidR="00FD2C5B">
        <w:rPr>
          <w:rFonts w:ascii="Courier New" w:hAnsi="Courier New" w:cs="Courier New"/>
          <w:color w:val="000000"/>
          <w:sz w:val="24"/>
          <w:szCs w:val="24"/>
          <w:lang w:val="en" w:eastAsia="en-US"/>
        </w:rPr>
        <w:t>31</w:t>
      </w:r>
      <w:r w:rsidR="00C76C47" w:rsidRPr="00C76C47">
        <w:rPr>
          <w:rFonts w:ascii="Courier New" w:hAnsi="Courier New" w:cs="Courier New"/>
          <w:color w:val="000000"/>
          <w:sz w:val="24"/>
          <w:szCs w:val="24"/>
          <w:lang w:val="en" w:eastAsia="en-US"/>
        </w:rPr>
        <w:t xml:space="preserve">, Notice of Small Business Reserve, </w:t>
      </w:r>
      <w:r w:rsidR="00C76C47" w:rsidRPr="00C76C47">
        <w:rPr>
          <w:rFonts w:ascii="Courier New" w:hAnsi="Courier New" w:cs="Courier New"/>
          <w:color w:val="000000"/>
          <w:sz w:val="24"/>
          <w:szCs w:val="24"/>
          <w:lang w:val="en" w:eastAsia="en-US"/>
        </w:rPr>
        <w:lastRenderedPageBreak/>
        <w:t>in solicitations for multiple-award contracts that have reserves.</w:t>
      </w:r>
    </w:p>
    <w:p w14:paraId="11DF22BC" w14:textId="77777777" w:rsidR="007B32D8" w:rsidRPr="007B32D8" w:rsidRDefault="00C76C47" w:rsidP="00C76C47">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C76C47">
        <w:rPr>
          <w:rFonts w:ascii="Courier New" w:hAnsi="Courier New" w:cs="Courier New"/>
          <w:color w:val="000000"/>
          <w:sz w:val="24"/>
          <w:szCs w:val="24"/>
          <w:lang w:val="en" w:eastAsia="en-US"/>
        </w:rPr>
        <w:tab/>
      </w:r>
      <w:r w:rsidRPr="00C76C47">
        <w:rPr>
          <w:rFonts w:ascii="Courier New" w:hAnsi="Courier New" w:cs="Courier New"/>
          <w:color w:val="000000"/>
          <w:sz w:val="24"/>
          <w:szCs w:val="24"/>
          <w:lang w:val="en" w:eastAsia="en-US"/>
        </w:rPr>
        <w:tab/>
        <w:t>(2)</w:t>
      </w:r>
      <w:r w:rsidR="00580728">
        <w:rPr>
          <w:rFonts w:ascii="Courier New" w:hAnsi="Courier New" w:cs="Courier New"/>
          <w:color w:val="000000"/>
          <w:sz w:val="24"/>
          <w:szCs w:val="24"/>
          <w:lang w:val="en" w:eastAsia="en-US"/>
        </w:rPr>
        <w:t xml:space="preserve"> </w:t>
      </w:r>
      <w:r w:rsidRPr="00C76C47">
        <w:rPr>
          <w:rFonts w:ascii="Courier New" w:hAnsi="Courier New" w:cs="Courier New"/>
          <w:color w:val="000000"/>
          <w:sz w:val="24"/>
          <w:szCs w:val="24"/>
          <w:lang w:val="en" w:eastAsia="en-US"/>
        </w:rPr>
        <w:t xml:space="preserve"> The contracting officer shall insert the clause at 52.219-</w:t>
      </w:r>
      <w:r w:rsidR="00FD2C5B">
        <w:rPr>
          <w:rFonts w:ascii="Courier New" w:hAnsi="Courier New" w:cs="Courier New"/>
          <w:color w:val="000000"/>
          <w:sz w:val="24"/>
          <w:szCs w:val="24"/>
          <w:lang w:val="en" w:eastAsia="en-US"/>
        </w:rPr>
        <w:t>3</w:t>
      </w:r>
      <w:r w:rsidR="00A403F3">
        <w:rPr>
          <w:rFonts w:ascii="Courier New" w:hAnsi="Courier New" w:cs="Courier New"/>
          <w:color w:val="000000"/>
          <w:sz w:val="24"/>
          <w:szCs w:val="24"/>
          <w:lang w:val="en" w:eastAsia="en-US"/>
        </w:rPr>
        <w:t>2</w:t>
      </w:r>
      <w:r w:rsidRPr="00C76C47">
        <w:rPr>
          <w:rFonts w:ascii="Courier New" w:hAnsi="Courier New" w:cs="Courier New"/>
          <w:color w:val="000000"/>
          <w:sz w:val="24"/>
          <w:szCs w:val="24"/>
          <w:lang w:val="en" w:eastAsia="en-US"/>
        </w:rPr>
        <w:t xml:space="preserve"> Orders Issued Directly </w:t>
      </w:r>
      <w:proofErr w:type="gramStart"/>
      <w:r w:rsidRPr="00C76C47">
        <w:rPr>
          <w:rFonts w:ascii="Courier New" w:hAnsi="Courier New" w:cs="Courier New"/>
          <w:color w:val="000000"/>
          <w:sz w:val="24"/>
          <w:szCs w:val="24"/>
          <w:lang w:val="en" w:eastAsia="en-US"/>
        </w:rPr>
        <w:t>Under</w:t>
      </w:r>
      <w:proofErr w:type="gramEnd"/>
      <w:r w:rsidRPr="00C76C47">
        <w:rPr>
          <w:rFonts w:ascii="Courier New" w:hAnsi="Courier New" w:cs="Courier New"/>
          <w:color w:val="000000"/>
          <w:sz w:val="24"/>
          <w:szCs w:val="24"/>
          <w:lang w:val="en" w:eastAsia="en-US"/>
        </w:rPr>
        <w:t xml:space="preserve"> Small Business Reserves, in solicitations and the resulting multiple-award contracts that have reserves.</w:t>
      </w:r>
    </w:p>
    <w:p w14:paraId="38444EFA" w14:textId="267B5DC7" w:rsidR="007B32D8" w:rsidRPr="007B32D8" w:rsidRDefault="007B32D8" w:rsidP="00CC169B">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hAnsi="Courier New" w:cs="Courier New"/>
          <w:color w:val="000000"/>
          <w:sz w:val="24"/>
          <w:szCs w:val="24"/>
          <w:lang w:val="en" w:eastAsia="en-US"/>
        </w:rPr>
        <w:tab/>
      </w:r>
      <w:r w:rsidR="00CC169B">
        <w:rPr>
          <w:rFonts w:ascii="Courier New" w:hAnsi="Courier New" w:cs="Courier New"/>
          <w:color w:val="000000"/>
          <w:sz w:val="24"/>
          <w:szCs w:val="24"/>
          <w:lang w:val="en" w:eastAsia="en-US"/>
        </w:rPr>
        <w:t xml:space="preserve">(h) </w:t>
      </w:r>
      <w:r w:rsidR="00580728">
        <w:rPr>
          <w:rFonts w:ascii="Courier New" w:hAnsi="Courier New" w:cs="Courier New"/>
          <w:color w:val="000000"/>
          <w:sz w:val="24"/>
          <w:szCs w:val="24"/>
          <w:lang w:val="en" w:eastAsia="en-US"/>
        </w:rPr>
        <w:t xml:space="preserve"> </w:t>
      </w:r>
      <w:r w:rsidR="00CC169B" w:rsidRPr="00CC169B">
        <w:rPr>
          <w:rFonts w:ascii="Courier New" w:hAnsi="Courier New" w:cs="Courier New"/>
          <w:color w:val="000000"/>
          <w:sz w:val="24"/>
          <w:szCs w:val="24"/>
          <w:lang w:val="en" w:eastAsia="en-US"/>
        </w:rPr>
        <w:t>The contracting officer shall insert the clause at 52.219-</w:t>
      </w:r>
      <w:r w:rsidR="00FD2C5B">
        <w:rPr>
          <w:rFonts w:ascii="Courier New" w:hAnsi="Courier New" w:cs="Courier New"/>
          <w:color w:val="000000"/>
          <w:sz w:val="24"/>
          <w:szCs w:val="24"/>
          <w:lang w:val="en" w:eastAsia="en-US"/>
        </w:rPr>
        <w:t>3</w:t>
      </w:r>
      <w:r w:rsidR="00A403F3">
        <w:rPr>
          <w:rFonts w:ascii="Courier New" w:hAnsi="Courier New" w:cs="Courier New"/>
          <w:color w:val="000000"/>
          <w:sz w:val="24"/>
          <w:szCs w:val="24"/>
          <w:lang w:val="en" w:eastAsia="en-US"/>
        </w:rPr>
        <w:t>3</w:t>
      </w:r>
      <w:r w:rsidR="00CC169B" w:rsidRPr="00CC169B">
        <w:rPr>
          <w:rFonts w:ascii="Courier New" w:hAnsi="Courier New" w:cs="Courier New"/>
          <w:color w:val="000000"/>
          <w:sz w:val="24"/>
          <w:szCs w:val="24"/>
          <w:lang w:val="en" w:eastAsia="en-US"/>
        </w:rPr>
        <w:t xml:space="preserve">, </w:t>
      </w:r>
      <w:proofErr w:type="spellStart"/>
      <w:r w:rsidR="00CC169B" w:rsidRPr="00CC169B">
        <w:rPr>
          <w:rFonts w:ascii="Courier New" w:hAnsi="Courier New" w:cs="Courier New"/>
          <w:color w:val="000000"/>
          <w:sz w:val="24"/>
          <w:szCs w:val="24"/>
          <w:lang w:val="en" w:eastAsia="en-US"/>
        </w:rPr>
        <w:t>Nonmanufacturer</w:t>
      </w:r>
      <w:proofErr w:type="spellEnd"/>
      <w:r w:rsidR="00CC169B" w:rsidRPr="00CC169B">
        <w:rPr>
          <w:rFonts w:ascii="Courier New" w:hAnsi="Courier New" w:cs="Courier New"/>
          <w:color w:val="000000"/>
          <w:sz w:val="24"/>
          <w:szCs w:val="24"/>
          <w:lang w:val="en" w:eastAsia="en-US"/>
        </w:rPr>
        <w:t xml:space="preserve"> Rule, in solicitations and contracts when the item being acquired has been assigned a manufacturing or supply NAICS code, and any portion of the requirement is set-aside for any of the small business concerns identified in 19.000(a)(3) including multiple-award contracts that provide for the set-aside of orders to small business concerns or for orders issued directly to one small business concern in accordance with 19.504(c)(1)(ii), or is awarded on a sole</w:t>
      </w:r>
      <w:r w:rsidR="00410498">
        <w:rPr>
          <w:rFonts w:ascii="Courier New" w:hAnsi="Courier New" w:cs="Courier New"/>
          <w:color w:val="000000"/>
          <w:sz w:val="24"/>
          <w:szCs w:val="24"/>
          <w:lang w:val="en" w:eastAsia="en-US"/>
        </w:rPr>
        <w:t xml:space="preserve"> </w:t>
      </w:r>
      <w:r w:rsidR="00CC169B" w:rsidRPr="00CC169B">
        <w:rPr>
          <w:rFonts w:ascii="Courier New" w:hAnsi="Courier New" w:cs="Courier New"/>
          <w:color w:val="000000"/>
          <w:sz w:val="24"/>
          <w:szCs w:val="24"/>
          <w:lang w:val="en" w:eastAsia="en-US"/>
        </w:rPr>
        <w:t>source basis in ac</w:t>
      </w:r>
      <w:r w:rsidR="00CC169B">
        <w:rPr>
          <w:rFonts w:ascii="Courier New" w:hAnsi="Courier New" w:cs="Courier New"/>
          <w:color w:val="000000"/>
          <w:sz w:val="24"/>
          <w:szCs w:val="24"/>
          <w:lang w:val="en" w:eastAsia="en-US"/>
        </w:rPr>
        <w:t>cordance with subpart</w:t>
      </w:r>
      <w:del w:id="432" w:author="Brooks, E. Brad (OFR)" w:date="2020-02-07T13:35:00Z">
        <w:r w:rsidR="00CC169B" w:rsidDel="000B3DD8">
          <w:rPr>
            <w:rFonts w:ascii="Courier New" w:hAnsi="Courier New" w:cs="Courier New"/>
            <w:color w:val="000000"/>
            <w:sz w:val="24"/>
            <w:szCs w:val="24"/>
            <w:lang w:val="en" w:eastAsia="en-US"/>
          </w:rPr>
          <w:delText>s</w:delText>
        </w:r>
      </w:del>
      <w:r w:rsidR="00CC169B">
        <w:rPr>
          <w:rFonts w:ascii="Courier New" w:hAnsi="Courier New" w:cs="Courier New"/>
          <w:color w:val="000000"/>
          <w:sz w:val="24"/>
          <w:szCs w:val="24"/>
          <w:lang w:val="en" w:eastAsia="en-US"/>
        </w:rPr>
        <w:t xml:space="preserve"> 19.8, </w:t>
      </w:r>
      <w:r w:rsidR="00CC169B" w:rsidRPr="00CC169B">
        <w:rPr>
          <w:rFonts w:ascii="Courier New" w:hAnsi="Courier New" w:cs="Courier New"/>
          <w:color w:val="000000"/>
          <w:sz w:val="24"/>
          <w:szCs w:val="24"/>
          <w:lang w:val="en" w:eastAsia="en-US"/>
        </w:rPr>
        <w:t xml:space="preserve">19.13, 19.14, or 19.15. The clause shall not be used when the Small Business Administration has determined that there are no small business manufacturers of the product or end items and has waived the </w:t>
      </w:r>
      <w:proofErr w:type="spellStart"/>
      <w:r w:rsidR="00CC169B" w:rsidRPr="00CC169B">
        <w:rPr>
          <w:rFonts w:ascii="Courier New" w:hAnsi="Courier New" w:cs="Courier New"/>
          <w:color w:val="000000"/>
          <w:sz w:val="24"/>
          <w:szCs w:val="24"/>
          <w:lang w:val="en" w:eastAsia="en-US"/>
        </w:rPr>
        <w:t>nonmanufacturer</w:t>
      </w:r>
      <w:proofErr w:type="spellEnd"/>
      <w:r w:rsidR="00CC169B" w:rsidRPr="00CC169B">
        <w:rPr>
          <w:rFonts w:ascii="Courier New" w:hAnsi="Courier New" w:cs="Courier New"/>
          <w:color w:val="000000"/>
          <w:sz w:val="24"/>
          <w:szCs w:val="24"/>
          <w:lang w:val="en" w:eastAsia="en-US"/>
        </w:rPr>
        <w:t xml:space="preserve"> rule (see 19.505(c</w:t>
      </w:r>
      <w:proofErr w:type="gramStart"/>
      <w:r w:rsidR="00CC169B" w:rsidRPr="00CC169B">
        <w:rPr>
          <w:rFonts w:ascii="Courier New" w:hAnsi="Courier New" w:cs="Courier New"/>
          <w:color w:val="000000"/>
          <w:sz w:val="24"/>
          <w:szCs w:val="24"/>
          <w:lang w:val="en" w:eastAsia="en-US"/>
        </w:rPr>
        <w:t>)(</w:t>
      </w:r>
      <w:proofErr w:type="gramEnd"/>
      <w:r w:rsidR="00CC169B" w:rsidRPr="00CC169B">
        <w:rPr>
          <w:rFonts w:ascii="Courier New" w:hAnsi="Courier New" w:cs="Courier New"/>
          <w:color w:val="000000"/>
          <w:sz w:val="24"/>
          <w:szCs w:val="24"/>
          <w:lang w:val="en" w:eastAsia="en-US"/>
        </w:rPr>
        <w:t>4)).</w:t>
      </w:r>
    </w:p>
    <w:p w14:paraId="2F96AE01" w14:textId="6406BF0A"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t>5</w:t>
      </w:r>
      <w:ins w:id="433" w:author="Brooks, E. Brad (OFR)" w:date="2020-02-13T16:12:00Z">
        <w:r w:rsidR="003B235B">
          <w:rPr>
            <w:rFonts w:ascii="Courier New" w:eastAsia="Calibri" w:hAnsi="Courier New" w:cs="Courier New"/>
            <w:sz w:val="24"/>
            <w:szCs w:val="24"/>
            <w:lang w:val="en" w:eastAsia="en-US"/>
          </w:rPr>
          <w:t>4</w:t>
        </w:r>
      </w:ins>
      <w:del w:id="434" w:author="Brooks, E. Brad (OFR)" w:date="2020-02-13T16:12:00Z">
        <w:r w:rsidR="00F54B20" w:rsidDel="003B235B">
          <w:rPr>
            <w:rFonts w:ascii="Courier New" w:eastAsia="Calibri" w:hAnsi="Courier New" w:cs="Courier New"/>
            <w:sz w:val="24"/>
            <w:szCs w:val="24"/>
            <w:lang w:val="en" w:eastAsia="en-US"/>
          </w:rPr>
          <w:delText>5</w:delText>
        </w:r>
      </w:del>
      <w:r w:rsidRPr="007B32D8">
        <w:rPr>
          <w:rFonts w:ascii="Courier New" w:eastAsia="Calibri" w:hAnsi="Courier New" w:cs="Courier New"/>
          <w:sz w:val="24"/>
          <w:szCs w:val="24"/>
          <w:lang w:val="en" w:eastAsia="en-US"/>
        </w:rPr>
        <w:t xml:space="preserve">. </w:t>
      </w:r>
      <w:r w:rsidR="00580728">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Amend section 19.601 by adding paragraph (f) to read as follows:</w:t>
      </w:r>
    </w:p>
    <w:p w14:paraId="429E2665" w14:textId="77777777" w:rsidR="007B32D8" w:rsidRPr="007B32D8" w:rsidRDefault="00424460" w:rsidP="007B32D8">
      <w:pPr>
        <w:spacing w:line="480" w:lineRule="auto"/>
        <w:outlineLvl w:val="2"/>
        <w:rPr>
          <w:rFonts w:ascii="Courier New" w:hAnsi="Courier New" w:cs="Courier New"/>
          <w:b/>
          <w:bCs/>
          <w:color w:val="000000"/>
          <w:sz w:val="24"/>
          <w:szCs w:val="24"/>
          <w:lang w:val="en" w:eastAsia="en-US"/>
        </w:rPr>
      </w:pPr>
      <w:proofErr w:type="gramStart"/>
      <w:r>
        <w:rPr>
          <w:rFonts w:ascii="Courier New" w:hAnsi="Courier New" w:cs="Courier New"/>
          <w:b/>
          <w:bCs/>
          <w:color w:val="000000"/>
          <w:sz w:val="24"/>
          <w:szCs w:val="24"/>
          <w:lang w:val="en" w:eastAsia="en-US"/>
        </w:rPr>
        <w:t xml:space="preserve">19.601  </w:t>
      </w:r>
      <w:r w:rsidR="007B32D8" w:rsidRPr="007B32D8">
        <w:rPr>
          <w:rFonts w:ascii="Courier New" w:hAnsi="Courier New" w:cs="Courier New"/>
          <w:b/>
          <w:bCs/>
          <w:color w:val="000000"/>
          <w:sz w:val="24"/>
          <w:szCs w:val="24"/>
          <w:lang w:val="en" w:eastAsia="en-US"/>
        </w:rPr>
        <w:t>General</w:t>
      </w:r>
      <w:proofErr w:type="gramEnd"/>
      <w:r w:rsidR="007B32D8" w:rsidRPr="007B32D8">
        <w:rPr>
          <w:rFonts w:ascii="Courier New" w:hAnsi="Courier New" w:cs="Courier New"/>
          <w:b/>
          <w:bCs/>
          <w:color w:val="000000"/>
          <w:sz w:val="24"/>
          <w:szCs w:val="24"/>
          <w:lang w:val="en" w:eastAsia="en-US"/>
        </w:rPr>
        <w:t>.</w:t>
      </w:r>
    </w:p>
    <w:p w14:paraId="4833B5DA" w14:textId="77777777" w:rsidR="007B32D8" w:rsidRPr="007B32D8" w:rsidRDefault="007B32D8" w:rsidP="007B32D8">
      <w:pPr>
        <w:spacing w:line="480" w:lineRule="auto"/>
        <w:rPr>
          <w:rFonts w:ascii="Courier New" w:hAnsi="Courier New" w:cs="Courier New"/>
          <w:color w:val="000000"/>
          <w:sz w:val="24"/>
          <w:szCs w:val="24"/>
          <w:lang w:val="en" w:eastAsia="en-US"/>
        </w:rPr>
      </w:pPr>
      <w:bookmarkStart w:id="435" w:name="wp1089865"/>
      <w:bookmarkEnd w:id="435"/>
      <w:r w:rsidRPr="007B32D8">
        <w:rPr>
          <w:rFonts w:ascii="Courier New" w:hAnsi="Courier New" w:cs="Courier New"/>
          <w:color w:val="000000"/>
          <w:sz w:val="24"/>
          <w:szCs w:val="24"/>
          <w:lang w:val="en" w:eastAsia="en-US"/>
        </w:rPr>
        <w:lastRenderedPageBreak/>
        <w:t xml:space="preserve">* </w:t>
      </w:r>
      <w:r w:rsidR="00580728">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580728">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580728">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580728">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02D438C7"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b/>
          <w:sz w:val="24"/>
          <w:szCs w:val="24"/>
          <w:lang w:val="en" w:eastAsia="en-US"/>
        </w:rPr>
        <w:tab/>
      </w:r>
      <w:r w:rsidRPr="007B32D8">
        <w:rPr>
          <w:rFonts w:ascii="Courier New" w:eastAsia="Calibri" w:hAnsi="Courier New" w:cs="Courier New"/>
          <w:sz w:val="24"/>
          <w:szCs w:val="24"/>
          <w:lang w:val="en" w:eastAsia="en-US"/>
        </w:rPr>
        <w:t xml:space="preserve">(f) </w:t>
      </w:r>
      <w:r w:rsidR="00424460">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For the purpose of receiving a COC on an unrestricted acquisition, a small business </w:t>
      </w:r>
      <w:proofErr w:type="spellStart"/>
      <w:r w:rsidRPr="007B32D8">
        <w:rPr>
          <w:rFonts w:ascii="Courier New" w:eastAsia="Calibri" w:hAnsi="Courier New" w:cs="Courier New"/>
          <w:sz w:val="24"/>
          <w:szCs w:val="24"/>
          <w:lang w:val="en" w:eastAsia="en-US"/>
        </w:rPr>
        <w:t>nonmanufacturer</w:t>
      </w:r>
      <w:proofErr w:type="spellEnd"/>
      <w:r w:rsidRPr="007B32D8">
        <w:rPr>
          <w:rFonts w:ascii="Courier New" w:eastAsia="Calibri" w:hAnsi="Courier New" w:cs="Courier New"/>
          <w:sz w:val="24"/>
          <w:szCs w:val="24"/>
          <w:lang w:val="en" w:eastAsia="en-US"/>
        </w:rPr>
        <w:t xml:space="preserve"> may furnish any </w:t>
      </w:r>
      <w:r w:rsidR="00424460" w:rsidRPr="00424460">
        <w:rPr>
          <w:rFonts w:ascii="Courier New" w:eastAsia="Calibri" w:hAnsi="Courier New" w:cs="Courier New"/>
          <w:sz w:val="24"/>
          <w:szCs w:val="24"/>
          <w:lang w:val="en" w:eastAsia="en-US"/>
        </w:rPr>
        <w:t>end item produced or manufactured in the United States or its outlying areas.</w:t>
      </w:r>
    </w:p>
    <w:p w14:paraId="2292CFD6"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b/>
          <w:sz w:val="24"/>
          <w:szCs w:val="24"/>
          <w:lang w:val="en" w:eastAsia="en-US"/>
        </w:rPr>
      </w:pPr>
      <w:r w:rsidRPr="007B32D8">
        <w:rPr>
          <w:rFonts w:ascii="Courier New" w:eastAsia="Calibri" w:hAnsi="Courier New" w:cs="Courier New"/>
          <w:b/>
          <w:sz w:val="24"/>
          <w:szCs w:val="24"/>
          <w:lang w:val="en" w:eastAsia="en-US"/>
        </w:rPr>
        <w:t>19.602-</w:t>
      </w:r>
      <w:proofErr w:type="gramStart"/>
      <w:r w:rsidRPr="007B32D8">
        <w:rPr>
          <w:rFonts w:ascii="Courier New" w:eastAsia="Calibri" w:hAnsi="Courier New" w:cs="Courier New"/>
          <w:b/>
          <w:sz w:val="24"/>
          <w:szCs w:val="24"/>
          <w:lang w:val="en" w:eastAsia="en-US"/>
        </w:rPr>
        <w:t>3  [</w:t>
      </w:r>
      <w:proofErr w:type="gramEnd"/>
      <w:r w:rsidRPr="007B32D8">
        <w:rPr>
          <w:rFonts w:ascii="Courier New" w:eastAsia="Calibri" w:hAnsi="Courier New" w:cs="Courier New"/>
          <w:b/>
          <w:sz w:val="24"/>
          <w:szCs w:val="24"/>
          <w:lang w:val="en" w:eastAsia="en-US"/>
        </w:rPr>
        <w:t>Amended]</w:t>
      </w:r>
    </w:p>
    <w:p w14:paraId="753BF84B" w14:textId="71DBDFFC" w:rsidR="007B32D8" w:rsidRPr="007B32D8" w:rsidRDefault="00DD6313"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t>5</w:t>
      </w:r>
      <w:ins w:id="436" w:author="Brooks, E. Brad (OFR)" w:date="2020-02-13T16:12:00Z">
        <w:r w:rsidR="003B235B">
          <w:rPr>
            <w:rFonts w:ascii="Courier New" w:eastAsia="Calibri" w:hAnsi="Courier New" w:cs="Courier New"/>
            <w:sz w:val="24"/>
            <w:szCs w:val="24"/>
            <w:lang w:val="en" w:eastAsia="en-US"/>
          </w:rPr>
          <w:t>5</w:t>
        </w:r>
      </w:ins>
      <w:del w:id="437" w:author="Brooks, E. Brad (OFR)" w:date="2020-02-13T16:12:00Z">
        <w:r w:rsidR="00F54B20" w:rsidDel="003B235B">
          <w:rPr>
            <w:rFonts w:ascii="Courier New" w:eastAsia="Calibri" w:hAnsi="Courier New" w:cs="Courier New"/>
            <w:sz w:val="24"/>
            <w:szCs w:val="24"/>
            <w:lang w:val="en" w:eastAsia="en-US"/>
          </w:rPr>
          <w:delText>6</w:delText>
        </w:r>
      </w:del>
      <w:r w:rsidR="007B32D8" w:rsidRPr="007B32D8">
        <w:rPr>
          <w:rFonts w:ascii="Courier New" w:eastAsia="Calibri" w:hAnsi="Courier New" w:cs="Courier New"/>
          <w:sz w:val="24"/>
          <w:szCs w:val="24"/>
          <w:lang w:val="en" w:eastAsia="en-US"/>
        </w:rPr>
        <w:t xml:space="preserve">.  Amend section 19.602-3 </w:t>
      </w:r>
      <w:ins w:id="438" w:author="Brooks, E. Brad (OFR)" w:date="2020-02-07T14:24:00Z">
        <w:r w:rsidR="00D96067">
          <w:rPr>
            <w:rFonts w:ascii="Courier New" w:eastAsia="Calibri" w:hAnsi="Courier New" w:cs="Courier New"/>
            <w:sz w:val="24"/>
            <w:szCs w:val="24"/>
            <w:lang w:val="en" w:eastAsia="en-US"/>
          </w:rPr>
          <w:t>in paragraph (a</w:t>
        </w:r>
        <w:proofErr w:type="gramStart"/>
        <w:r w:rsidR="00D96067">
          <w:rPr>
            <w:rFonts w:ascii="Courier New" w:eastAsia="Calibri" w:hAnsi="Courier New" w:cs="Courier New"/>
            <w:sz w:val="24"/>
            <w:szCs w:val="24"/>
            <w:lang w:val="en" w:eastAsia="en-US"/>
          </w:rPr>
          <w:t>)(</w:t>
        </w:r>
        <w:proofErr w:type="gramEnd"/>
        <w:r w:rsidR="00D96067">
          <w:rPr>
            <w:rFonts w:ascii="Courier New" w:eastAsia="Calibri" w:hAnsi="Courier New" w:cs="Courier New"/>
            <w:sz w:val="24"/>
            <w:szCs w:val="24"/>
            <w:lang w:val="en" w:eastAsia="en-US"/>
          </w:rPr>
          <w:t xml:space="preserve">2) </w:t>
        </w:r>
      </w:ins>
      <w:r w:rsidR="007B32D8" w:rsidRPr="007B32D8">
        <w:rPr>
          <w:rFonts w:ascii="Courier New" w:eastAsia="Calibri" w:hAnsi="Courier New" w:cs="Courier New"/>
          <w:sz w:val="24"/>
          <w:szCs w:val="24"/>
          <w:lang w:val="en" w:eastAsia="en-US"/>
        </w:rPr>
        <w:t>by removing</w:t>
      </w:r>
      <w:del w:id="439" w:author="Brooks, E. Brad (OFR)" w:date="2020-02-07T14:24:00Z">
        <w:r w:rsidR="007B32D8" w:rsidRPr="007B32D8" w:rsidDel="00D96067">
          <w:rPr>
            <w:rFonts w:ascii="Courier New" w:eastAsia="Calibri" w:hAnsi="Courier New" w:cs="Courier New"/>
            <w:sz w:val="24"/>
            <w:szCs w:val="24"/>
            <w:lang w:val="en" w:eastAsia="en-US"/>
          </w:rPr>
          <w:delText xml:space="preserve"> from paragraph (a)(2)</w:delText>
        </w:r>
      </w:del>
      <w:r w:rsidR="007B32D8" w:rsidRPr="007B32D8">
        <w:rPr>
          <w:rFonts w:ascii="Courier New" w:eastAsia="Calibri" w:hAnsi="Courier New" w:cs="Courier New"/>
          <w:sz w:val="24"/>
          <w:szCs w:val="24"/>
          <w:lang w:val="en" w:eastAsia="en-US"/>
        </w:rPr>
        <w:t xml:space="preserve"> “Director,”</w:t>
      </w:r>
      <w:r>
        <w:rPr>
          <w:rFonts w:ascii="Courier New" w:eastAsia="Calibri" w:hAnsi="Courier New" w:cs="Courier New"/>
          <w:sz w:val="24"/>
          <w:szCs w:val="24"/>
          <w:lang w:val="en" w:eastAsia="en-US"/>
        </w:rPr>
        <w:t xml:space="preserve"> and “(OSDBU)”</w:t>
      </w:r>
      <w:r w:rsidR="007B32D8" w:rsidRPr="007B32D8">
        <w:rPr>
          <w:rFonts w:ascii="Courier New" w:eastAsia="Calibri" w:hAnsi="Courier New" w:cs="Courier New"/>
          <w:sz w:val="24"/>
          <w:szCs w:val="24"/>
          <w:lang w:val="en" w:eastAsia="en-US"/>
        </w:rPr>
        <w:t xml:space="preserve"> and adding “Director of the”</w:t>
      </w:r>
      <w:r>
        <w:rPr>
          <w:rFonts w:ascii="Courier New" w:eastAsia="Calibri" w:hAnsi="Courier New" w:cs="Courier New"/>
          <w:sz w:val="24"/>
          <w:szCs w:val="24"/>
          <w:lang w:val="en" w:eastAsia="en-US"/>
        </w:rPr>
        <w:t xml:space="preserve"> and “</w:t>
      </w:r>
      <w:r w:rsidR="00A77B57">
        <w:rPr>
          <w:rFonts w:ascii="Courier New" w:eastAsia="Calibri" w:hAnsi="Courier New" w:cs="Courier New"/>
          <w:sz w:val="24"/>
          <w:szCs w:val="24"/>
          <w:lang w:val="en" w:eastAsia="en-US"/>
        </w:rPr>
        <w:t xml:space="preserve">(OSDBU) </w:t>
      </w:r>
      <w:r>
        <w:rPr>
          <w:rFonts w:ascii="Courier New" w:eastAsia="Calibri" w:hAnsi="Courier New" w:cs="Courier New"/>
          <w:sz w:val="24"/>
          <w:szCs w:val="24"/>
          <w:lang w:val="en" w:eastAsia="en-US"/>
        </w:rPr>
        <w:t>or, for the Department of Defense, the Director of the Office of Small Business Programs,”</w:t>
      </w:r>
      <w:r w:rsidR="00653EE1">
        <w:rPr>
          <w:rFonts w:ascii="Courier New" w:eastAsia="Calibri" w:hAnsi="Courier New" w:cs="Courier New"/>
          <w:sz w:val="24"/>
          <w:szCs w:val="24"/>
          <w:lang w:val="en" w:eastAsia="en-US"/>
        </w:rPr>
        <w:t xml:space="preserve"> in their</w:t>
      </w:r>
      <w:r w:rsidR="007B32D8" w:rsidRPr="007B32D8">
        <w:rPr>
          <w:rFonts w:ascii="Courier New" w:eastAsia="Calibri" w:hAnsi="Courier New" w:cs="Courier New"/>
          <w:sz w:val="24"/>
          <w:szCs w:val="24"/>
          <w:lang w:val="en" w:eastAsia="en-US"/>
        </w:rPr>
        <w:t xml:space="preserve"> place</w:t>
      </w:r>
      <w:r w:rsidR="00653EE1">
        <w:rPr>
          <w:rFonts w:ascii="Courier New" w:eastAsia="Calibri" w:hAnsi="Courier New" w:cs="Courier New"/>
          <w:sz w:val="24"/>
          <w:szCs w:val="24"/>
          <w:lang w:val="en" w:eastAsia="en-US"/>
        </w:rPr>
        <w:t>s,</w:t>
      </w:r>
      <w:r>
        <w:rPr>
          <w:rFonts w:ascii="Courier New" w:eastAsia="Calibri" w:hAnsi="Courier New" w:cs="Courier New"/>
          <w:sz w:val="24"/>
          <w:szCs w:val="24"/>
          <w:lang w:val="en" w:eastAsia="en-US"/>
        </w:rPr>
        <w:t xml:space="preserve"> respectively</w:t>
      </w:r>
      <w:r w:rsidR="007B32D8" w:rsidRPr="007B32D8">
        <w:rPr>
          <w:rFonts w:ascii="Courier New" w:eastAsia="Calibri" w:hAnsi="Courier New" w:cs="Courier New"/>
          <w:sz w:val="24"/>
          <w:szCs w:val="24"/>
          <w:lang w:val="en" w:eastAsia="en-US"/>
        </w:rPr>
        <w:t>.</w:t>
      </w:r>
    </w:p>
    <w:p w14:paraId="18B144E4" w14:textId="1B2CC255" w:rsidR="007B32D8" w:rsidRPr="007B32D8" w:rsidRDefault="00653EE1"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t>5</w:t>
      </w:r>
      <w:ins w:id="440" w:author="Brooks, E. Brad (OFR)" w:date="2020-02-13T16:12:00Z">
        <w:r w:rsidR="003B235B">
          <w:rPr>
            <w:rFonts w:ascii="Courier New" w:eastAsia="Calibri" w:hAnsi="Courier New" w:cs="Courier New"/>
            <w:sz w:val="24"/>
            <w:szCs w:val="24"/>
            <w:lang w:val="en" w:eastAsia="en-US"/>
          </w:rPr>
          <w:t>6</w:t>
        </w:r>
      </w:ins>
      <w:del w:id="441" w:author="Brooks, E. Brad (OFR)" w:date="2020-02-13T16:12:00Z">
        <w:r w:rsidR="00F54B20" w:rsidDel="003B235B">
          <w:rPr>
            <w:rFonts w:ascii="Courier New" w:eastAsia="Calibri" w:hAnsi="Courier New" w:cs="Courier New"/>
            <w:sz w:val="24"/>
            <w:szCs w:val="24"/>
            <w:lang w:val="en" w:eastAsia="en-US"/>
          </w:rPr>
          <w:delText>7</w:delText>
        </w:r>
      </w:del>
      <w:r w:rsidR="007B32D8" w:rsidRPr="007B32D8">
        <w:rPr>
          <w:rFonts w:ascii="Courier New" w:eastAsia="Calibri" w:hAnsi="Courier New" w:cs="Courier New"/>
          <w:sz w:val="24"/>
          <w:szCs w:val="24"/>
          <w:lang w:val="en" w:eastAsia="en-US"/>
        </w:rPr>
        <w:t>.  Amend section 19.602-4 by adding a sentence to the end of paragraph (b) to read as follows:</w:t>
      </w:r>
    </w:p>
    <w:p w14:paraId="63ACAB2E" w14:textId="77777777" w:rsidR="007B32D8" w:rsidRPr="007B32D8" w:rsidRDefault="00653EE1" w:rsidP="007B32D8">
      <w:pPr>
        <w:spacing w:line="480" w:lineRule="auto"/>
        <w:outlineLvl w:val="2"/>
        <w:rPr>
          <w:rFonts w:ascii="Courier New" w:hAnsi="Courier New" w:cs="Courier New"/>
          <w:b/>
          <w:bCs/>
          <w:color w:val="000000"/>
          <w:sz w:val="24"/>
          <w:szCs w:val="24"/>
          <w:lang w:val="en" w:eastAsia="en-US"/>
        </w:rPr>
      </w:pPr>
      <w:r>
        <w:rPr>
          <w:rFonts w:ascii="Courier New" w:hAnsi="Courier New" w:cs="Courier New"/>
          <w:b/>
          <w:bCs/>
          <w:color w:val="000000"/>
          <w:sz w:val="24"/>
          <w:szCs w:val="24"/>
          <w:lang w:val="en" w:eastAsia="en-US"/>
        </w:rPr>
        <w:t>19.602-</w:t>
      </w:r>
      <w:proofErr w:type="gramStart"/>
      <w:r>
        <w:rPr>
          <w:rFonts w:ascii="Courier New" w:hAnsi="Courier New" w:cs="Courier New"/>
          <w:b/>
          <w:bCs/>
          <w:color w:val="000000"/>
          <w:sz w:val="24"/>
          <w:szCs w:val="24"/>
          <w:lang w:val="en" w:eastAsia="en-US"/>
        </w:rPr>
        <w:t xml:space="preserve">4  </w:t>
      </w:r>
      <w:r w:rsidR="007B32D8" w:rsidRPr="007B32D8">
        <w:rPr>
          <w:rFonts w:ascii="Courier New" w:hAnsi="Courier New" w:cs="Courier New"/>
          <w:b/>
          <w:bCs/>
          <w:color w:val="000000"/>
          <w:sz w:val="24"/>
          <w:szCs w:val="24"/>
          <w:lang w:val="en" w:eastAsia="en-US"/>
        </w:rPr>
        <w:t>Awarding</w:t>
      </w:r>
      <w:proofErr w:type="gramEnd"/>
      <w:r w:rsidR="007B32D8" w:rsidRPr="007B32D8">
        <w:rPr>
          <w:rFonts w:ascii="Courier New" w:hAnsi="Courier New" w:cs="Courier New"/>
          <w:b/>
          <w:bCs/>
          <w:color w:val="000000"/>
          <w:sz w:val="24"/>
          <w:szCs w:val="24"/>
          <w:lang w:val="en" w:eastAsia="en-US"/>
        </w:rPr>
        <w:t xml:space="preserve"> the contract.</w:t>
      </w:r>
    </w:p>
    <w:p w14:paraId="722FE112"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bookmarkStart w:id="442" w:name="wp1089924"/>
      <w:bookmarkEnd w:id="442"/>
      <w:r w:rsidRPr="007B32D8">
        <w:rPr>
          <w:rFonts w:ascii="Courier New" w:hAnsi="Courier New" w:cs="Courier New"/>
          <w:color w:val="000000"/>
          <w:sz w:val="24"/>
          <w:szCs w:val="24"/>
          <w:lang w:val="en" w:eastAsia="en-US"/>
        </w:rPr>
        <w:t xml:space="preserve">* </w:t>
      </w:r>
      <w:r w:rsidR="00653EE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653EE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653EE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653EE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31DA55D1" w14:textId="77777777" w:rsid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eastAsia="en-US"/>
        </w:rPr>
      </w:pPr>
      <w:bookmarkStart w:id="443" w:name="wp1089925"/>
      <w:bookmarkEnd w:id="443"/>
      <w:r w:rsidRPr="007B32D8">
        <w:rPr>
          <w:rFonts w:ascii="Courier New" w:eastAsia="Calibri" w:hAnsi="Courier New" w:cs="Courier New"/>
          <w:sz w:val="24"/>
          <w:szCs w:val="24"/>
          <w:lang w:val="en" w:eastAsia="en-US"/>
        </w:rPr>
        <w:tab/>
        <w:t xml:space="preserve">(b)  * </w:t>
      </w:r>
      <w:r w:rsidR="00653EE1">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653EE1">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w:t>
      </w:r>
      <w:proofErr w:type="gramStart"/>
      <w:r w:rsidRPr="007B32D8">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eastAsia="en-US"/>
        </w:rPr>
        <w:t>Where</w:t>
      </w:r>
      <w:proofErr w:type="gramEnd"/>
      <w:r w:rsidRPr="007B32D8">
        <w:rPr>
          <w:rFonts w:ascii="Courier New" w:eastAsia="Calibri" w:hAnsi="Courier New" w:cs="Courier New"/>
          <w:sz w:val="24"/>
          <w:szCs w:val="24"/>
          <w:lang w:eastAsia="en-US"/>
        </w:rPr>
        <w:t xml:space="preserve"> SBA issues a COC, the contracting officer may decide not to award to that offeror for reasons unrelated to responsibility.</w:t>
      </w:r>
    </w:p>
    <w:p w14:paraId="201B0A85" w14:textId="77777777" w:rsidR="00653EE1" w:rsidRDefault="00653EE1" w:rsidP="007B32D8">
      <w:pPr>
        <w:tabs>
          <w:tab w:val="left" w:pos="720"/>
          <w:tab w:val="left" w:pos="1080"/>
          <w:tab w:val="left" w:pos="1440"/>
          <w:tab w:val="left" w:pos="1800"/>
        </w:tabs>
        <w:spacing w:line="480" w:lineRule="auto"/>
        <w:rPr>
          <w:rFonts w:ascii="Courier New" w:eastAsia="Calibri" w:hAnsi="Courier New" w:cs="Courier New"/>
          <w:sz w:val="24"/>
          <w:szCs w:val="24"/>
          <w:lang w:eastAsia="en-US"/>
        </w:rPr>
      </w:pPr>
      <w:r>
        <w:rPr>
          <w:rFonts w:ascii="Courier New" w:eastAsia="Calibri" w:hAnsi="Courier New" w:cs="Courier New"/>
          <w:sz w:val="24"/>
          <w:szCs w:val="24"/>
          <w:lang w:eastAsia="en-US"/>
        </w:rPr>
        <w:t>*   *   *   *   *</w:t>
      </w:r>
    </w:p>
    <w:p w14:paraId="486F50C1" w14:textId="1F27ED0E" w:rsidR="00A73E4F" w:rsidRDefault="00A73E4F" w:rsidP="00A73E4F">
      <w:pPr>
        <w:tabs>
          <w:tab w:val="left" w:pos="720"/>
          <w:tab w:val="left" w:pos="1080"/>
          <w:tab w:val="left" w:pos="1440"/>
          <w:tab w:val="left" w:pos="1800"/>
        </w:tabs>
        <w:spacing w:line="480" w:lineRule="auto"/>
        <w:ind w:firstLine="720"/>
        <w:rPr>
          <w:rFonts w:ascii="Courier New" w:eastAsia="Calibri" w:hAnsi="Courier New" w:cs="Courier New"/>
          <w:sz w:val="24"/>
          <w:szCs w:val="24"/>
          <w:lang w:eastAsia="en-US"/>
        </w:rPr>
      </w:pPr>
      <w:r>
        <w:rPr>
          <w:rFonts w:ascii="Courier New" w:eastAsia="Calibri" w:hAnsi="Courier New" w:cs="Courier New"/>
          <w:sz w:val="24"/>
          <w:szCs w:val="24"/>
          <w:lang w:eastAsia="en-US"/>
        </w:rPr>
        <w:t>5</w:t>
      </w:r>
      <w:ins w:id="444" w:author="Brooks, E. Brad (OFR)" w:date="2020-02-13T16:12:00Z">
        <w:r w:rsidR="003B235B">
          <w:rPr>
            <w:rFonts w:ascii="Courier New" w:eastAsia="Calibri" w:hAnsi="Courier New" w:cs="Courier New"/>
            <w:sz w:val="24"/>
            <w:szCs w:val="24"/>
            <w:lang w:eastAsia="en-US"/>
          </w:rPr>
          <w:t>7</w:t>
        </w:r>
      </w:ins>
      <w:del w:id="445" w:author="Brooks, E. Brad (OFR)" w:date="2020-02-13T16:12:00Z">
        <w:r w:rsidR="00F54B20" w:rsidDel="003B235B">
          <w:rPr>
            <w:rFonts w:ascii="Courier New" w:eastAsia="Calibri" w:hAnsi="Courier New" w:cs="Courier New"/>
            <w:sz w:val="24"/>
            <w:szCs w:val="24"/>
            <w:lang w:eastAsia="en-US"/>
          </w:rPr>
          <w:delText>8</w:delText>
        </w:r>
      </w:del>
      <w:r>
        <w:rPr>
          <w:rFonts w:ascii="Courier New" w:eastAsia="Calibri" w:hAnsi="Courier New" w:cs="Courier New"/>
          <w:sz w:val="24"/>
          <w:szCs w:val="24"/>
          <w:lang w:eastAsia="en-US"/>
        </w:rPr>
        <w:t>.  Amend section 19.702 by revising paragraph (a) to read as follows:</w:t>
      </w:r>
    </w:p>
    <w:p w14:paraId="7179DE0B" w14:textId="77777777" w:rsidR="00A73E4F" w:rsidRDefault="00A73E4F" w:rsidP="00A73E4F">
      <w:pPr>
        <w:tabs>
          <w:tab w:val="left" w:pos="720"/>
          <w:tab w:val="left" w:pos="1080"/>
          <w:tab w:val="left" w:pos="1440"/>
          <w:tab w:val="left" w:pos="1800"/>
        </w:tabs>
        <w:spacing w:line="480" w:lineRule="auto"/>
        <w:rPr>
          <w:rFonts w:ascii="Courier New" w:eastAsia="Calibri" w:hAnsi="Courier New" w:cs="Courier New"/>
          <w:sz w:val="24"/>
          <w:szCs w:val="24"/>
          <w:lang w:eastAsia="en-US"/>
        </w:rPr>
      </w:pPr>
      <w:proofErr w:type="gramStart"/>
      <w:r w:rsidRPr="007862CC">
        <w:rPr>
          <w:rFonts w:ascii="Courier New" w:eastAsia="Calibri" w:hAnsi="Courier New" w:cs="Courier New"/>
          <w:b/>
          <w:sz w:val="24"/>
          <w:szCs w:val="24"/>
          <w:lang w:eastAsia="en-US"/>
        </w:rPr>
        <w:t xml:space="preserve">19.702  </w:t>
      </w:r>
      <w:r w:rsidR="007862CC" w:rsidRPr="007862CC">
        <w:rPr>
          <w:rFonts w:ascii="Courier New" w:eastAsia="Calibri" w:hAnsi="Courier New" w:cs="Courier New"/>
          <w:b/>
          <w:sz w:val="24"/>
          <w:szCs w:val="24"/>
          <w:lang w:eastAsia="en-US"/>
        </w:rPr>
        <w:t>Statutory</w:t>
      </w:r>
      <w:proofErr w:type="gramEnd"/>
      <w:r w:rsidR="007862CC" w:rsidRPr="007862CC">
        <w:rPr>
          <w:rFonts w:ascii="Courier New" w:eastAsia="Calibri" w:hAnsi="Courier New" w:cs="Courier New"/>
          <w:b/>
          <w:sz w:val="24"/>
          <w:szCs w:val="24"/>
          <w:lang w:eastAsia="en-US"/>
        </w:rPr>
        <w:t xml:space="preserve"> requirements</w:t>
      </w:r>
      <w:r w:rsidR="007862CC">
        <w:rPr>
          <w:rFonts w:ascii="Courier New" w:eastAsia="Calibri" w:hAnsi="Courier New" w:cs="Courier New"/>
          <w:sz w:val="24"/>
          <w:szCs w:val="24"/>
          <w:lang w:eastAsia="en-US"/>
        </w:rPr>
        <w:t>.</w:t>
      </w:r>
    </w:p>
    <w:p w14:paraId="6B483558" w14:textId="77777777" w:rsidR="00B11607" w:rsidRDefault="00B11607" w:rsidP="00A73E4F">
      <w:pPr>
        <w:tabs>
          <w:tab w:val="left" w:pos="720"/>
          <w:tab w:val="left" w:pos="1080"/>
          <w:tab w:val="left" w:pos="1440"/>
          <w:tab w:val="left" w:pos="1800"/>
        </w:tabs>
        <w:spacing w:line="480" w:lineRule="auto"/>
        <w:rPr>
          <w:rFonts w:ascii="Courier New" w:eastAsia="Calibri" w:hAnsi="Courier New" w:cs="Courier New"/>
          <w:sz w:val="24"/>
          <w:szCs w:val="24"/>
          <w:lang w:eastAsia="en-US"/>
        </w:rPr>
      </w:pPr>
      <w:r>
        <w:rPr>
          <w:rFonts w:ascii="Courier New" w:eastAsia="Calibri" w:hAnsi="Courier New" w:cs="Courier New"/>
          <w:sz w:val="24"/>
          <w:szCs w:val="24"/>
          <w:lang w:eastAsia="en-US"/>
        </w:rPr>
        <w:t>*   *   *   *   *</w:t>
      </w:r>
    </w:p>
    <w:p w14:paraId="4C3359CB" w14:textId="77777777" w:rsidR="007862CC" w:rsidRPr="007862CC" w:rsidRDefault="007862CC" w:rsidP="007862CC">
      <w:pPr>
        <w:tabs>
          <w:tab w:val="left" w:pos="720"/>
          <w:tab w:val="left" w:pos="1080"/>
          <w:tab w:val="left" w:pos="1440"/>
          <w:tab w:val="left" w:pos="1800"/>
        </w:tabs>
        <w:spacing w:line="480" w:lineRule="auto"/>
        <w:ind w:firstLine="720"/>
        <w:rPr>
          <w:rFonts w:ascii="Courier New" w:eastAsia="Calibri" w:hAnsi="Courier New" w:cs="Courier New"/>
          <w:sz w:val="24"/>
          <w:szCs w:val="24"/>
          <w:lang w:val="en" w:eastAsia="en-US"/>
        </w:rPr>
      </w:pPr>
      <w:r w:rsidRPr="007862CC">
        <w:rPr>
          <w:rFonts w:ascii="Courier New" w:eastAsia="Calibri" w:hAnsi="Courier New" w:cs="Courier New"/>
          <w:sz w:val="24"/>
          <w:szCs w:val="24"/>
          <w:lang w:val="en" w:eastAsia="en-US"/>
        </w:rPr>
        <w:lastRenderedPageBreak/>
        <w:t>(a)(1)</w:t>
      </w:r>
      <w:r w:rsidR="001B3C08">
        <w:rPr>
          <w:rFonts w:ascii="Courier New" w:eastAsia="Calibri" w:hAnsi="Courier New" w:cs="Courier New"/>
          <w:sz w:val="24"/>
          <w:szCs w:val="24"/>
          <w:lang w:val="en" w:eastAsia="en-US"/>
        </w:rPr>
        <w:t xml:space="preserve"> </w:t>
      </w:r>
      <w:r w:rsidRPr="007862CC">
        <w:rPr>
          <w:rFonts w:ascii="Courier New" w:eastAsia="Calibri" w:hAnsi="Courier New" w:cs="Courier New"/>
          <w:sz w:val="24"/>
          <w:szCs w:val="24"/>
          <w:lang w:val="en" w:eastAsia="en-US"/>
        </w:rPr>
        <w:t xml:space="preserve"> Except as stated in paragraph (b) of this section, section 8(d) of the Small Business Act (15 U.S.C. 637(d)) imposes the following requirements regarding subcontracting with small businesses and small business subcontracting plans:</w:t>
      </w:r>
    </w:p>
    <w:p w14:paraId="69089F14" w14:textId="77777777" w:rsidR="007862CC" w:rsidRPr="007862CC" w:rsidRDefault="001B3C08" w:rsidP="001B3C08">
      <w:pPr>
        <w:tabs>
          <w:tab w:val="left" w:pos="720"/>
          <w:tab w:val="left" w:pos="1080"/>
          <w:tab w:val="left" w:pos="1440"/>
          <w:tab w:val="left" w:pos="1800"/>
        </w:tabs>
        <w:spacing w:line="480" w:lineRule="auto"/>
        <w:ind w:firstLine="1440"/>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w:t>
      </w:r>
      <w:proofErr w:type="spellStart"/>
      <w:r>
        <w:rPr>
          <w:rFonts w:ascii="Courier New" w:eastAsia="Calibri" w:hAnsi="Courier New" w:cs="Courier New"/>
          <w:sz w:val="24"/>
          <w:szCs w:val="24"/>
          <w:lang w:val="en" w:eastAsia="en-US"/>
        </w:rPr>
        <w:t>i</w:t>
      </w:r>
      <w:proofErr w:type="spellEnd"/>
      <w:r>
        <w:rPr>
          <w:rFonts w:ascii="Courier New" w:eastAsia="Calibri" w:hAnsi="Courier New" w:cs="Courier New"/>
          <w:sz w:val="24"/>
          <w:szCs w:val="24"/>
          <w:lang w:val="en" w:eastAsia="en-US"/>
        </w:rPr>
        <w:t>)</w:t>
      </w:r>
      <w:r w:rsidR="007862CC" w:rsidRPr="007862CC">
        <w:rPr>
          <w:rFonts w:ascii="Courier New" w:eastAsia="Calibri" w:hAnsi="Courier New" w:cs="Courier New"/>
          <w:sz w:val="24"/>
          <w:szCs w:val="24"/>
          <w:lang w:val="en" w:eastAsia="en-US"/>
        </w:rPr>
        <w:t xml:space="preserve"> </w:t>
      </w:r>
      <w:r>
        <w:rPr>
          <w:rFonts w:ascii="Courier New" w:eastAsia="Calibri" w:hAnsi="Courier New" w:cs="Courier New"/>
          <w:sz w:val="24"/>
          <w:szCs w:val="24"/>
          <w:lang w:val="en" w:eastAsia="en-US"/>
        </w:rPr>
        <w:t xml:space="preserve"> </w:t>
      </w:r>
      <w:r w:rsidR="007862CC" w:rsidRPr="007862CC">
        <w:rPr>
          <w:rFonts w:ascii="Courier New" w:eastAsia="Calibri" w:hAnsi="Courier New" w:cs="Courier New"/>
          <w:sz w:val="24"/>
          <w:szCs w:val="24"/>
          <w:lang w:val="en" w:eastAsia="en-US"/>
        </w:rPr>
        <w:t>In negotiated acquisitions, each solicitation of offers to perform a contract that is expected to exceed $700,000 ($1.5 million for construction) and that has subcontracting possibilities, shall require the apparently successful offeror to submit an acceptable subcontracting plan.</w:t>
      </w:r>
      <w:r>
        <w:rPr>
          <w:rFonts w:ascii="Courier New" w:eastAsia="Calibri" w:hAnsi="Courier New" w:cs="Courier New"/>
          <w:sz w:val="24"/>
          <w:szCs w:val="24"/>
          <w:lang w:val="en" w:eastAsia="en-US"/>
        </w:rPr>
        <w:t xml:space="preserve"> </w:t>
      </w:r>
      <w:r w:rsidR="007862CC" w:rsidRPr="007862CC">
        <w:rPr>
          <w:rFonts w:ascii="Courier New" w:eastAsia="Calibri" w:hAnsi="Courier New" w:cs="Courier New"/>
          <w:sz w:val="24"/>
          <w:szCs w:val="24"/>
          <w:lang w:val="en" w:eastAsia="en-US"/>
        </w:rPr>
        <w:t xml:space="preserve"> If the apparently successful offeror fails to negotiate a subcontracting plan acceptable to the contracting officer within the time limit prescribed by the contracting officer, the offeror will be ineligible for award. </w:t>
      </w:r>
      <w:r>
        <w:rPr>
          <w:rFonts w:ascii="Courier New" w:eastAsia="Calibri" w:hAnsi="Courier New" w:cs="Courier New"/>
          <w:sz w:val="24"/>
          <w:szCs w:val="24"/>
          <w:lang w:val="en" w:eastAsia="en-US"/>
        </w:rPr>
        <w:t xml:space="preserve"> </w:t>
      </w:r>
      <w:r w:rsidR="007862CC" w:rsidRPr="007862CC">
        <w:rPr>
          <w:rFonts w:ascii="Courier New" w:eastAsia="Calibri" w:hAnsi="Courier New" w:cs="Courier New"/>
          <w:sz w:val="24"/>
          <w:szCs w:val="24"/>
          <w:lang w:val="en" w:eastAsia="en-US"/>
        </w:rPr>
        <w:t>For a multiple-award contract with more than one North American Industry Classification System (NAICS) code, see paragraph (a</w:t>
      </w:r>
      <w:proofErr w:type="gramStart"/>
      <w:r w:rsidR="007862CC" w:rsidRPr="007862CC">
        <w:rPr>
          <w:rFonts w:ascii="Courier New" w:eastAsia="Calibri" w:hAnsi="Courier New" w:cs="Courier New"/>
          <w:sz w:val="24"/>
          <w:szCs w:val="24"/>
          <w:lang w:val="en" w:eastAsia="en-US"/>
        </w:rPr>
        <w:t>)(</w:t>
      </w:r>
      <w:proofErr w:type="gramEnd"/>
      <w:r w:rsidR="007862CC" w:rsidRPr="007862CC">
        <w:rPr>
          <w:rFonts w:ascii="Courier New" w:eastAsia="Calibri" w:hAnsi="Courier New" w:cs="Courier New"/>
          <w:sz w:val="24"/>
          <w:szCs w:val="24"/>
          <w:lang w:val="en" w:eastAsia="en-US"/>
        </w:rPr>
        <w:t>2)(</w:t>
      </w:r>
      <w:proofErr w:type="spellStart"/>
      <w:r w:rsidR="007862CC" w:rsidRPr="007862CC">
        <w:rPr>
          <w:rFonts w:ascii="Courier New" w:eastAsia="Calibri" w:hAnsi="Courier New" w:cs="Courier New"/>
          <w:sz w:val="24"/>
          <w:szCs w:val="24"/>
          <w:lang w:val="en" w:eastAsia="en-US"/>
        </w:rPr>
        <w:t>i</w:t>
      </w:r>
      <w:proofErr w:type="spellEnd"/>
      <w:r w:rsidR="007862CC" w:rsidRPr="007862CC">
        <w:rPr>
          <w:rFonts w:ascii="Courier New" w:eastAsia="Calibri" w:hAnsi="Courier New" w:cs="Courier New"/>
          <w:sz w:val="24"/>
          <w:szCs w:val="24"/>
          <w:lang w:val="en" w:eastAsia="en-US"/>
        </w:rPr>
        <w:t>) of this section.</w:t>
      </w:r>
    </w:p>
    <w:p w14:paraId="0ACBB668" w14:textId="77777777" w:rsidR="007862CC" w:rsidRPr="007862CC" w:rsidRDefault="001B3C08" w:rsidP="001B3C08">
      <w:pPr>
        <w:tabs>
          <w:tab w:val="left" w:pos="720"/>
          <w:tab w:val="left" w:pos="1080"/>
          <w:tab w:val="left" w:pos="1440"/>
          <w:tab w:val="left" w:pos="1800"/>
        </w:tabs>
        <w:spacing w:line="480" w:lineRule="auto"/>
        <w:ind w:firstLine="1440"/>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 xml:space="preserve">(ii) </w:t>
      </w:r>
      <w:r w:rsidR="007862CC" w:rsidRPr="007862CC">
        <w:rPr>
          <w:rFonts w:ascii="Courier New" w:eastAsia="Calibri" w:hAnsi="Courier New" w:cs="Courier New"/>
          <w:sz w:val="24"/>
          <w:szCs w:val="24"/>
          <w:lang w:val="en" w:eastAsia="en-US"/>
        </w:rPr>
        <w:t xml:space="preserve"> In sealed bidding acquisitions, each invitation for bids to perform a contract that is expected to exceed $700,000 ($1.5 million for construction) and that has subcontracting possibilities, shall require the bidder selected for award to submit a subcontracting plan.</w:t>
      </w:r>
      <w:r>
        <w:rPr>
          <w:rFonts w:ascii="Courier New" w:eastAsia="Calibri" w:hAnsi="Courier New" w:cs="Courier New"/>
          <w:sz w:val="24"/>
          <w:szCs w:val="24"/>
          <w:lang w:val="en" w:eastAsia="en-US"/>
        </w:rPr>
        <w:t xml:space="preserve"> </w:t>
      </w:r>
      <w:r w:rsidR="007862CC" w:rsidRPr="007862CC">
        <w:rPr>
          <w:rFonts w:ascii="Courier New" w:eastAsia="Calibri" w:hAnsi="Courier New" w:cs="Courier New"/>
          <w:sz w:val="24"/>
          <w:szCs w:val="24"/>
          <w:lang w:val="en" w:eastAsia="en-US"/>
        </w:rPr>
        <w:t xml:space="preserve"> If the selected bidder fails to submit a plan within the time limit prescribed by the contracting officer, the bidder </w:t>
      </w:r>
      <w:r w:rsidR="007862CC" w:rsidRPr="007862CC">
        <w:rPr>
          <w:rFonts w:ascii="Courier New" w:eastAsia="Calibri" w:hAnsi="Courier New" w:cs="Courier New"/>
          <w:sz w:val="24"/>
          <w:szCs w:val="24"/>
          <w:lang w:val="en" w:eastAsia="en-US"/>
        </w:rPr>
        <w:lastRenderedPageBreak/>
        <w:t xml:space="preserve">will be ineligible for award. </w:t>
      </w:r>
      <w:r w:rsidR="00A3309C">
        <w:rPr>
          <w:rFonts w:ascii="Courier New" w:eastAsia="Calibri" w:hAnsi="Courier New" w:cs="Courier New"/>
          <w:sz w:val="24"/>
          <w:szCs w:val="24"/>
          <w:lang w:val="en" w:eastAsia="en-US"/>
        </w:rPr>
        <w:t xml:space="preserve"> </w:t>
      </w:r>
      <w:r w:rsidR="007862CC" w:rsidRPr="007862CC">
        <w:rPr>
          <w:rFonts w:ascii="Courier New" w:eastAsia="Calibri" w:hAnsi="Courier New" w:cs="Courier New"/>
          <w:sz w:val="24"/>
          <w:szCs w:val="24"/>
          <w:lang w:val="en" w:eastAsia="en-US"/>
        </w:rPr>
        <w:t>For a multiple-award contract with more than one NAICS code, see paragraph (a</w:t>
      </w:r>
      <w:proofErr w:type="gramStart"/>
      <w:r w:rsidR="007862CC" w:rsidRPr="007862CC">
        <w:rPr>
          <w:rFonts w:ascii="Courier New" w:eastAsia="Calibri" w:hAnsi="Courier New" w:cs="Courier New"/>
          <w:sz w:val="24"/>
          <w:szCs w:val="24"/>
          <w:lang w:val="en" w:eastAsia="en-US"/>
        </w:rPr>
        <w:t>)(</w:t>
      </w:r>
      <w:proofErr w:type="gramEnd"/>
      <w:r w:rsidR="007862CC" w:rsidRPr="007862CC">
        <w:rPr>
          <w:rFonts w:ascii="Courier New" w:eastAsia="Calibri" w:hAnsi="Courier New" w:cs="Courier New"/>
          <w:sz w:val="24"/>
          <w:szCs w:val="24"/>
          <w:lang w:val="en" w:eastAsia="en-US"/>
        </w:rPr>
        <w:t>2)(</w:t>
      </w:r>
      <w:proofErr w:type="spellStart"/>
      <w:r w:rsidR="007862CC" w:rsidRPr="007862CC">
        <w:rPr>
          <w:rFonts w:ascii="Courier New" w:eastAsia="Calibri" w:hAnsi="Courier New" w:cs="Courier New"/>
          <w:sz w:val="24"/>
          <w:szCs w:val="24"/>
          <w:lang w:val="en" w:eastAsia="en-US"/>
        </w:rPr>
        <w:t>i</w:t>
      </w:r>
      <w:proofErr w:type="spellEnd"/>
      <w:r w:rsidR="007862CC" w:rsidRPr="007862CC">
        <w:rPr>
          <w:rFonts w:ascii="Courier New" w:eastAsia="Calibri" w:hAnsi="Courier New" w:cs="Courier New"/>
          <w:sz w:val="24"/>
          <w:szCs w:val="24"/>
          <w:lang w:val="en" w:eastAsia="en-US"/>
        </w:rPr>
        <w:t>) of this section.</w:t>
      </w:r>
    </w:p>
    <w:p w14:paraId="44217C16" w14:textId="77777777" w:rsidR="00A3309C" w:rsidRDefault="00A3309C" w:rsidP="00A3309C">
      <w:pPr>
        <w:tabs>
          <w:tab w:val="left" w:pos="720"/>
          <w:tab w:val="left" w:pos="1080"/>
          <w:tab w:val="left" w:pos="1440"/>
          <w:tab w:val="left" w:pos="1800"/>
        </w:tabs>
        <w:spacing w:line="480" w:lineRule="auto"/>
        <w:ind w:firstLine="1440"/>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(iii)</w:t>
      </w:r>
      <w:r w:rsidR="007862CC" w:rsidRPr="007862CC">
        <w:rPr>
          <w:rFonts w:ascii="Courier New" w:eastAsia="Calibri" w:hAnsi="Courier New" w:cs="Courier New"/>
          <w:sz w:val="24"/>
          <w:szCs w:val="24"/>
          <w:lang w:val="en" w:eastAsia="en-US"/>
        </w:rPr>
        <w:t xml:space="preserve"> </w:t>
      </w:r>
      <w:r>
        <w:rPr>
          <w:rFonts w:ascii="Courier New" w:eastAsia="Calibri" w:hAnsi="Courier New" w:cs="Courier New"/>
          <w:sz w:val="24"/>
          <w:szCs w:val="24"/>
          <w:lang w:val="en" w:eastAsia="en-US"/>
        </w:rPr>
        <w:t xml:space="preserve"> </w:t>
      </w:r>
      <w:r w:rsidR="007862CC" w:rsidRPr="007862CC">
        <w:rPr>
          <w:rFonts w:ascii="Courier New" w:eastAsia="Calibri" w:hAnsi="Courier New" w:cs="Courier New"/>
          <w:sz w:val="24"/>
          <w:szCs w:val="24"/>
          <w:lang w:val="en" w:eastAsia="en-US"/>
        </w:rPr>
        <w:t xml:space="preserve">Each contract modification that causes the value of a contract without a subcontracting plan to exceed $700,000 ($1.5 million for construction), shall require the contractor to submit a subcontracting plan for the contract, if the contracting officer determines that subcontracting opportunities exist. </w:t>
      </w:r>
      <w:r>
        <w:rPr>
          <w:rFonts w:ascii="Courier New" w:eastAsia="Calibri" w:hAnsi="Courier New" w:cs="Courier New"/>
          <w:sz w:val="24"/>
          <w:szCs w:val="24"/>
          <w:lang w:val="en" w:eastAsia="en-US"/>
        </w:rPr>
        <w:t xml:space="preserve"> </w:t>
      </w:r>
      <w:r w:rsidR="007862CC" w:rsidRPr="007862CC">
        <w:rPr>
          <w:rFonts w:ascii="Courier New" w:eastAsia="Calibri" w:hAnsi="Courier New" w:cs="Courier New"/>
          <w:sz w:val="24"/>
          <w:szCs w:val="24"/>
          <w:lang w:val="en" w:eastAsia="en-US"/>
        </w:rPr>
        <w:t>For a multiple-award contract with more than one NAICS code, see paragraph (a</w:t>
      </w:r>
      <w:proofErr w:type="gramStart"/>
      <w:r w:rsidR="007862CC" w:rsidRPr="007862CC">
        <w:rPr>
          <w:rFonts w:ascii="Courier New" w:eastAsia="Calibri" w:hAnsi="Courier New" w:cs="Courier New"/>
          <w:sz w:val="24"/>
          <w:szCs w:val="24"/>
          <w:lang w:val="en" w:eastAsia="en-US"/>
        </w:rPr>
        <w:t>)(</w:t>
      </w:r>
      <w:proofErr w:type="gramEnd"/>
      <w:r w:rsidR="007862CC" w:rsidRPr="007862CC">
        <w:rPr>
          <w:rFonts w:ascii="Courier New" w:eastAsia="Calibri" w:hAnsi="Courier New" w:cs="Courier New"/>
          <w:sz w:val="24"/>
          <w:szCs w:val="24"/>
          <w:lang w:val="en" w:eastAsia="en-US"/>
        </w:rPr>
        <w:t>2)(ii) of this section.</w:t>
      </w:r>
    </w:p>
    <w:p w14:paraId="53A23CB2" w14:textId="77777777" w:rsidR="007862CC" w:rsidRPr="007862CC" w:rsidRDefault="007862CC" w:rsidP="00A3309C">
      <w:pPr>
        <w:tabs>
          <w:tab w:val="left" w:pos="720"/>
          <w:tab w:val="left" w:pos="1080"/>
          <w:tab w:val="left" w:pos="1440"/>
          <w:tab w:val="left" w:pos="1800"/>
        </w:tabs>
        <w:spacing w:line="480" w:lineRule="auto"/>
        <w:ind w:firstLine="1080"/>
        <w:rPr>
          <w:rFonts w:ascii="Courier New" w:eastAsia="Calibri" w:hAnsi="Courier New" w:cs="Courier New"/>
          <w:sz w:val="24"/>
          <w:szCs w:val="24"/>
          <w:lang w:val="en" w:eastAsia="en-US"/>
        </w:rPr>
      </w:pPr>
      <w:r w:rsidRPr="007862CC">
        <w:rPr>
          <w:rFonts w:ascii="Courier New" w:eastAsia="Calibri" w:hAnsi="Courier New" w:cs="Courier New"/>
          <w:sz w:val="24"/>
          <w:szCs w:val="24"/>
          <w:lang w:val="en" w:eastAsia="en-US"/>
        </w:rPr>
        <w:t>(2)(</w:t>
      </w:r>
      <w:proofErr w:type="spellStart"/>
      <w:r w:rsidRPr="007862CC">
        <w:rPr>
          <w:rFonts w:ascii="Courier New" w:eastAsia="Calibri" w:hAnsi="Courier New" w:cs="Courier New"/>
          <w:sz w:val="24"/>
          <w:szCs w:val="24"/>
          <w:lang w:val="en" w:eastAsia="en-US"/>
        </w:rPr>
        <w:t>i</w:t>
      </w:r>
      <w:proofErr w:type="spellEnd"/>
      <w:r w:rsidRPr="007862CC">
        <w:rPr>
          <w:rFonts w:ascii="Courier New" w:eastAsia="Calibri" w:hAnsi="Courier New" w:cs="Courier New"/>
          <w:sz w:val="24"/>
          <w:szCs w:val="24"/>
          <w:lang w:val="en" w:eastAsia="en-US"/>
        </w:rPr>
        <w:t>)</w:t>
      </w:r>
      <w:r w:rsidR="00A3309C">
        <w:rPr>
          <w:rFonts w:ascii="Courier New" w:eastAsia="Calibri" w:hAnsi="Courier New" w:cs="Courier New"/>
          <w:sz w:val="24"/>
          <w:szCs w:val="24"/>
          <w:lang w:val="en" w:eastAsia="en-US"/>
        </w:rPr>
        <w:t xml:space="preserve"> </w:t>
      </w:r>
      <w:r w:rsidRPr="007862CC">
        <w:rPr>
          <w:rFonts w:ascii="Courier New" w:eastAsia="Calibri" w:hAnsi="Courier New" w:cs="Courier New"/>
          <w:sz w:val="24"/>
          <w:szCs w:val="24"/>
          <w:lang w:val="en" w:eastAsia="en-US"/>
        </w:rPr>
        <w:t xml:space="preserve"> For a multiple-award contract with more than one NAICS code, the solicitation referenced in paragraphs (a</w:t>
      </w:r>
      <w:proofErr w:type="gramStart"/>
      <w:r w:rsidRPr="007862CC">
        <w:rPr>
          <w:rFonts w:ascii="Courier New" w:eastAsia="Calibri" w:hAnsi="Courier New" w:cs="Courier New"/>
          <w:sz w:val="24"/>
          <w:szCs w:val="24"/>
          <w:lang w:val="en" w:eastAsia="en-US"/>
        </w:rPr>
        <w:t>)(</w:t>
      </w:r>
      <w:proofErr w:type="gramEnd"/>
      <w:r w:rsidRPr="007862CC">
        <w:rPr>
          <w:rFonts w:ascii="Courier New" w:eastAsia="Calibri" w:hAnsi="Courier New" w:cs="Courier New"/>
          <w:sz w:val="24"/>
          <w:szCs w:val="24"/>
          <w:lang w:val="en" w:eastAsia="en-US"/>
        </w:rPr>
        <w:t>1)(</w:t>
      </w:r>
      <w:proofErr w:type="spellStart"/>
      <w:r w:rsidRPr="007862CC">
        <w:rPr>
          <w:rFonts w:ascii="Courier New" w:eastAsia="Calibri" w:hAnsi="Courier New" w:cs="Courier New"/>
          <w:sz w:val="24"/>
          <w:szCs w:val="24"/>
          <w:lang w:val="en" w:eastAsia="en-US"/>
        </w:rPr>
        <w:t>i</w:t>
      </w:r>
      <w:proofErr w:type="spellEnd"/>
      <w:r w:rsidRPr="007862CC">
        <w:rPr>
          <w:rFonts w:ascii="Courier New" w:eastAsia="Calibri" w:hAnsi="Courier New" w:cs="Courier New"/>
          <w:sz w:val="24"/>
          <w:szCs w:val="24"/>
          <w:lang w:val="en" w:eastAsia="en-US"/>
        </w:rPr>
        <w:t>) and (ii) of this section shall require the apparently successful offeror to submit an acceptable subcontracting plan for either the distinct portion(s) or category(</w:t>
      </w:r>
      <w:proofErr w:type="spellStart"/>
      <w:r w:rsidRPr="007862CC">
        <w:rPr>
          <w:rFonts w:ascii="Courier New" w:eastAsia="Calibri" w:hAnsi="Courier New" w:cs="Courier New"/>
          <w:sz w:val="24"/>
          <w:szCs w:val="24"/>
          <w:lang w:val="en" w:eastAsia="en-US"/>
        </w:rPr>
        <w:t>ies</w:t>
      </w:r>
      <w:proofErr w:type="spellEnd"/>
      <w:r w:rsidRPr="007862CC">
        <w:rPr>
          <w:rFonts w:ascii="Courier New" w:eastAsia="Calibri" w:hAnsi="Courier New" w:cs="Courier New"/>
          <w:sz w:val="24"/>
          <w:szCs w:val="24"/>
          <w:lang w:val="en" w:eastAsia="en-US"/>
        </w:rPr>
        <w:t xml:space="preserve">) of their proposal for which the offeror is other than small or for the entirety of their proposal, at the offeror’s discretion. </w:t>
      </w:r>
      <w:r w:rsidR="00A3309C">
        <w:rPr>
          <w:rFonts w:ascii="Courier New" w:eastAsia="Calibri" w:hAnsi="Courier New" w:cs="Courier New"/>
          <w:sz w:val="24"/>
          <w:szCs w:val="24"/>
          <w:lang w:val="en" w:eastAsia="en-US"/>
        </w:rPr>
        <w:t xml:space="preserve"> </w:t>
      </w:r>
      <w:r w:rsidRPr="007862CC">
        <w:rPr>
          <w:rFonts w:ascii="Courier New" w:eastAsia="Calibri" w:hAnsi="Courier New" w:cs="Courier New"/>
          <w:sz w:val="24"/>
          <w:szCs w:val="24"/>
          <w:lang w:val="en" w:eastAsia="en-US"/>
        </w:rPr>
        <w:t xml:space="preserve">When determining the need for a subcontracting plan, the contracting officer shall consider the cumulative dollar value of the portion(s) or </w:t>
      </w:r>
      <w:proofErr w:type="gramStart"/>
      <w:r w:rsidRPr="007862CC">
        <w:rPr>
          <w:rFonts w:ascii="Courier New" w:eastAsia="Calibri" w:hAnsi="Courier New" w:cs="Courier New"/>
          <w:sz w:val="24"/>
          <w:szCs w:val="24"/>
          <w:lang w:val="en" w:eastAsia="en-US"/>
        </w:rPr>
        <w:t>category(</w:t>
      </w:r>
      <w:proofErr w:type="spellStart"/>
      <w:proofErr w:type="gramEnd"/>
      <w:r w:rsidRPr="007862CC">
        <w:rPr>
          <w:rFonts w:ascii="Courier New" w:eastAsia="Calibri" w:hAnsi="Courier New" w:cs="Courier New"/>
          <w:sz w:val="24"/>
          <w:szCs w:val="24"/>
          <w:lang w:val="en" w:eastAsia="en-US"/>
        </w:rPr>
        <w:t>ies</w:t>
      </w:r>
      <w:proofErr w:type="spellEnd"/>
      <w:r w:rsidRPr="007862CC">
        <w:rPr>
          <w:rFonts w:ascii="Courier New" w:eastAsia="Calibri" w:hAnsi="Courier New" w:cs="Courier New"/>
          <w:sz w:val="24"/>
          <w:szCs w:val="24"/>
          <w:lang w:val="en" w:eastAsia="en-US"/>
        </w:rPr>
        <w:t>) of the offeror’s proposal for which the offeror is other than small.</w:t>
      </w:r>
    </w:p>
    <w:p w14:paraId="3CBDCCB3" w14:textId="77777777" w:rsidR="00D96067" w:rsidRDefault="007862CC" w:rsidP="00A3309C">
      <w:pPr>
        <w:tabs>
          <w:tab w:val="left" w:pos="720"/>
          <w:tab w:val="left" w:pos="1080"/>
          <w:tab w:val="left" w:pos="1440"/>
          <w:tab w:val="left" w:pos="1800"/>
        </w:tabs>
        <w:spacing w:line="480" w:lineRule="auto"/>
        <w:ind w:firstLine="1440"/>
        <w:rPr>
          <w:ins w:id="446" w:author="Brooks, E. Brad (OFR)" w:date="2020-02-07T14:27:00Z"/>
          <w:rFonts w:ascii="Courier New" w:eastAsia="Calibri" w:hAnsi="Courier New" w:cs="Courier New"/>
          <w:sz w:val="24"/>
          <w:szCs w:val="24"/>
          <w:lang w:val="en" w:eastAsia="en-US"/>
        </w:rPr>
      </w:pPr>
      <w:r w:rsidRPr="007862CC">
        <w:rPr>
          <w:rFonts w:ascii="Courier New" w:eastAsia="Calibri" w:hAnsi="Courier New" w:cs="Courier New"/>
          <w:sz w:val="24"/>
          <w:szCs w:val="24"/>
          <w:lang w:val="en" w:eastAsia="en-US"/>
        </w:rPr>
        <w:lastRenderedPageBreak/>
        <w:t xml:space="preserve">(ii) </w:t>
      </w:r>
      <w:r w:rsidR="00A3309C">
        <w:rPr>
          <w:rFonts w:ascii="Courier New" w:eastAsia="Calibri" w:hAnsi="Courier New" w:cs="Courier New"/>
          <w:sz w:val="24"/>
          <w:szCs w:val="24"/>
          <w:lang w:val="en" w:eastAsia="en-US"/>
        </w:rPr>
        <w:t xml:space="preserve"> </w:t>
      </w:r>
      <w:r w:rsidRPr="007862CC">
        <w:rPr>
          <w:rFonts w:ascii="Courier New" w:eastAsia="Calibri" w:hAnsi="Courier New" w:cs="Courier New"/>
          <w:sz w:val="24"/>
          <w:szCs w:val="24"/>
          <w:lang w:val="en" w:eastAsia="en-US"/>
        </w:rPr>
        <w:t>For a multiple-award contract with more than one NAICS code, the modification referenced in paragraph (a</w:t>
      </w:r>
      <w:proofErr w:type="gramStart"/>
      <w:r w:rsidRPr="007862CC">
        <w:rPr>
          <w:rFonts w:ascii="Courier New" w:eastAsia="Calibri" w:hAnsi="Courier New" w:cs="Courier New"/>
          <w:sz w:val="24"/>
          <w:szCs w:val="24"/>
          <w:lang w:val="en" w:eastAsia="en-US"/>
        </w:rPr>
        <w:t>)(</w:t>
      </w:r>
      <w:proofErr w:type="gramEnd"/>
      <w:r w:rsidRPr="007862CC">
        <w:rPr>
          <w:rFonts w:ascii="Courier New" w:eastAsia="Calibri" w:hAnsi="Courier New" w:cs="Courier New"/>
          <w:sz w:val="24"/>
          <w:szCs w:val="24"/>
          <w:lang w:val="en" w:eastAsia="en-US"/>
        </w:rPr>
        <w:t>1)(iii) of this section shall require the contractor to submit an acceptable subcontracting plan for either the distinct portion(s) or category(</w:t>
      </w:r>
      <w:proofErr w:type="spellStart"/>
      <w:r w:rsidRPr="007862CC">
        <w:rPr>
          <w:rFonts w:ascii="Courier New" w:eastAsia="Calibri" w:hAnsi="Courier New" w:cs="Courier New"/>
          <w:sz w:val="24"/>
          <w:szCs w:val="24"/>
          <w:lang w:val="en" w:eastAsia="en-US"/>
        </w:rPr>
        <w:t>ies</w:t>
      </w:r>
      <w:proofErr w:type="spellEnd"/>
      <w:r w:rsidRPr="007862CC">
        <w:rPr>
          <w:rFonts w:ascii="Courier New" w:eastAsia="Calibri" w:hAnsi="Courier New" w:cs="Courier New"/>
          <w:sz w:val="24"/>
          <w:szCs w:val="24"/>
          <w:lang w:val="en" w:eastAsia="en-US"/>
        </w:rPr>
        <w:t xml:space="preserve">) of the contract for which the contractor is other than small or for the entirety of their contract, at the contractor’s discretion. </w:t>
      </w:r>
      <w:r w:rsidR="00A3309C">
        <w:rPr>
          <w:rFonts w:ascii="Courier New" w:eastAsia="Calibri" w:hAnsi="Courier New" w:cs="Courier New"/>
          <w:sz w:val="24"/>
          <w:szCs w:val="24"/>
          <w:lang w:val="en" w:eastAsia="en-US"/>
        </w:rPr>
        <w:t xml:space="preserve"> </w:t>
      </w:r>
      <w:r w:rsidRPr="007862CC">
        <w:rPr>
          <w:rFonts w:ascii="Courier New" w:eastAsia="Calibri" w:hAnsi="Courier New" w:cs="Courier New"/>
          <w:sz w:val="24"/>
          <w:szCs w:val="24"/>
          <w:lang w:val="en" w:eastAsia="en-US"/>
        </w:rPr>
        <w:t xml:space="preserve">When determining the need for a subcontracting plan, the contracting officer shall consider the cumulative dollar value of the portion(s) or </w:t>
      </w:r>
      <w:proofErr w:type="gramStart"/>
      <w:r w:rsidRPr="007862CC">
        <w:rPr>
          <w:rFonts w:ascii="Courier New" w:eastAsia="Calibri" w:hAnsi="Courier New" w:cs="Courier New"/>
          <w:sz w:val="24"/>
          <w:szCs w:val="24"/>
          <w:lang w:val="en" w:eastAsia="en-US"/>
        </w:rPr>
        <w:t>category(</w:t>
      </w:r>
      <w:proofErr w:type="spellStart"/>
      <w:proofErr w:type="gramEnd"/>
      <w:r w:rsidRPr="007862CC">
        <w:rPr>
          <w:rFonts w:ascii="Courier New" w:eastAsia="Calibri" w:hAnsi="Courier New" w:cs="Courier New"/>
          <w:sz w:val="24"/>
          <w:szCs w:val="24"/>
          <w:lang w:val="en" w:eastAsia="en-US"/>
        </w:rPr>
        <w:t>ies</w:t>
      </w:r>
      <w:proofErr w:type="spellEnd"/>
      <w:r w:rsidRPr="007862CC">
        <w:rPr>
          <w:rFonts w:ascii="Courier New" w:eastAsia="Calibri" w:hAnsi="Courier New" w:cs="Courier New"/>
          <w:sz w:val="24"/>
          <w:szCs w:val="24"/>
          <w:lang w:val="en" w:eastAsia="en-US"/>
        </w:rPr>
        <w:t>) of the contract for which the contractor is other than small.</w:t>
      </w:r>
    </w:p>
    <w:p w14:paraId="160B4462" w14:textId="5862B6A8" w:rsidR="00D96067" w:rsidRDefault="00D96067" w:rsidP="00D96067">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ins w:id="447" w:author="Brooks, E. Brad (OFR)" w:date="2020-02-07T14:27:00Z">
        <w:r>
          <w:rPr>
            <w:rFonts w:ascii="Courier New" w:eastAsia="Calibri" w:hAnsi="Courier New" w:cs="Courier New"/>
            <w:sz w:val="24"/>
            <w:szCs w:val="24"/>
            <w:lang w:val="en" w:eastAsia="en-US"/>
          </w:rPr>
          <w:t>*   *   *   *   *</w:t>
        </w:r>
      </w:ins>
    </w:p>
    <w:p w14:paraId="0BC4E843" w14:textId="77777777" w:rsidR="002B6F91" w:rsidRPr="002B6F91" w:rsidRDefault="002B6F91" w:rsidP="002B6F91">
      <w:pPr>
        <w:tabs>
          <w:tab w:val="left" w:pos="720"/>
          <w:tab w:val="left" w:pos="1080"/>
          <w:tab w:val="left" w:pos="1440"/>
          <w:tab w:val="left" w:pos="1800"/>
        </w:tabs>
        <w:spacing w:line="480" w:lineRule="auto"/>
        <w:rPr>
          <w:rFonts w:ascii="Courier New" w:eastAsia="Calibri" w:hAnsi="Courier New" w:cs="Courier New"/>
          <w:b/>
          <w:sz w:val="24"/>
          <w:szCs w:val="24"/>
          <w:lang w:val="en" w:eastAsia="en-US"/>
        </w:rPr>
      </w:pPr>
      <w:proofErr w:type="gramStart"/>
      <w:r w:rsidRPr="002B6F91">
        <w:rPr>
          <w:rFonts w:ascii="Courier New" w:eastAsia="Calibri" w:hAnsi="Courier New" w:cs="Courier New"/>
          <w:b/>
          <w:sz w:val="24"/>
          <w:szCs w:val="24"/>
          <w:lang w:val="en" w:eastAsia="en-US"/>
        </w:rPr>
        <w:t>19.704  [</w:t>
      </w:r>
      <w:proofErr w:type="gramEnd"/>
      <w:r w:rsidRPr="002B6F91">
        <w:rPr>
          <w:rFonts w:ascii="Courier New" w:eastAsia="Calibri" w:hAnsi="Courier New" w:cs="Courier New"/>
          <w:b/>
          <w:sz w:val="24"/>
          <w:szCs w:val="24"/>
          <w:lang w:val="en" w:eastAsia="en-US"/>
        </w:rPr>
        <w:t>Amended]</w:t>
      </w:r>
    </w:p>
    <w:p w14:paraId="1C0F0A2A" w14:textId="59BDF213" w:rsidR="002B6F91" w:rsidRDefault="002B6F91" w:rsidP="002B6F91">
      <w:pPr>
        <w:tabs>
          <w:tab w:val="left" w:pos="720"/>
          <w:tab w:val="left" w:pos="1080"/>
          <w:tab w:val="left" w:pos="1440"/>
          <w:tab w:val="left" w:pos="1800"/>
        </w:tabs>
        <w:spacing w:line="480" w:lineRule="auto"/>
        <w:ind w:firstLine="720"/>
        <w:rPr>
          <w:rFonts w:ascii="Courier New" w:eastAsia="Calibri" w:hAnsi="Courier New" w:cs="Courier New"/>
          <w:sz w:val="24"/>
          <w:szCs w:val="24"/>
          <w:lang w:eastAsia="en-US"/>
        </w:rPr>
      </w:pPr>
      <w:r>
        <w:rPr>
          <w:rFonts w:ascii="Courier New" w:eastAsia="Calibri" w:hAnsi="Courier New" w:cs="Courier New"/>
          <w:sz w:val="24"/>
          <w:szCs w:val="24"/>
          <w:lang w:val="en" w:eastAsia="en-US"/>
        </w:rPr>
        <w:t>5</w:t>
      </w:r>
      <w:ins w:id="448" w:author="Brooks, E. Brad (OFR)" w:date="2020-02-13T16:12:00Z">
        <w:r w:rsidR="003B235B">
          <w:rPr>
            <w:rFonts w:ascii="Courier New" w:eastAsia="Calibri" w:hAnsi="Courier New" w:cs="Courier New"/>
            <w:sz w:val="24"/>
            <w:szCs w:val="24"/>
            <w:lang w:val="en" w:eastAsia="en-US"/>
          </w:rPr>
          <w:t>8</w:t>
        </w:r>
      </w:ins>
      <w:del w:id="449" w:author="Brooks, E. Brad (OFR)" w:date="2020-02-13T16:12:00Z">
        <w:r w:rsidR="00F54B20" w:rsidDel="003B235B">
          <w:rPr>
            <w:rFonts w:ascii="Courier New" w:eastAsia="Calibri" w:hAnsi="Courier New" w:cs="Courier New"/>
            <w:sz w:val="24"/>
            <w:szCs w:val="24"/>
            <w:lang w:val="en" w:eastAsia="en-US"/>
          </w:rPr>
          <w:delText>9</w:delText>
        </w:r>
      </w:del>
      <w:r>
        <w:rPr>
          <w:rFonts w:ascii="Courier New" w:eastAsia="Calibri" w:hAnsi="Courier New" w:cs="Courier New"/>
          <w:sz w:val="24"/>
          <w:szCs w:val="24"/>
          <w:lang w:val="en" w:eastAsia="en-US"/>
        </w:rPr>
        <w:t xml:space="preserve">.  Amend section 19.704 </w:t>
      </w:r>
      <w:ins w:id="450" w:author="Brooks, E. Brad (OFR)" w:date="2020-02-07T14:28:00Z">
        <w:r w:rsidR="00D96067">
          <w:rPr>
            <w:rFonts w:ascii="Courier New" w:eastAsia="Calibri" w:hAnsi="Courier New" w:cs="Courier New"/>
            <w:sz w:val="24"/>
            <w:szCs w:val="24"/>
            <w:lang w:val="en" w:eastAsia="en-US"/>
          </w:rPr>
          <w:t xml:space="preserve">in paragraph (a) introductory text </w:t>
        </w:r>
      </w:ins>
      <w:r>
        <w:rPr>
          <w:rFonts w:ascii="Courier New" w:eastAsia="Calibri" w:hAnsi="Courier New" w:cs="Courier New"/>
          <w:sz w:val="24"/>
          <w:szCs w:val="24"/>
          <w:lang w:val="en" w:eastAsia="en-US"/>
        </w:rPr>
        <w:t xml:space="preserve">by removing </w:t>
      </w:r>
      <w:del w:id="451" w:author="Brooks, E. Brad (OFR)" w:date="2020-02-07T14:28:00Z">
        <w:r w:rsidDel="00D96067">
          <w:rPr>
            <w:rFonts w:ascii="Courier New" w:eastAsia="Calibri" w:hAnsi="Courier New" w:cs="Courier New"/>
            <w:sz w:val="24"/>
            <w:szCs w:val="24"/>
            <w:lang w:val="en" w:eastAsia="en-US"/>
          </w:rPr>
          <w:delText xml:space="preserve">from the introductory text of paragraph (a) </w:delText>
        </w:r>
      </w:del>
      <w:r>
        <w:rPr>
          <w:rFonts w:ascii="Courier New" w:eastAsia="Calibri" w:hAnsi="Courier New" w:cs="Courier New"/>
          <w:sz w:val="24"/>
          <w:szCs w:val="24"/>
          <w:lang w:val="en" w:eastAsia="en-US"/>
        </w:rPr>
        <w:t>“</w:t>
      </w:r>
      <w:r w:rsidR="00BF4CC2" w:rsidRPr="00BF4CC2">
        <w:rPr>
          <w:rFonts w:ascii="Courier New" w:eastAsia="Calibri" w:hAnsi="Courier New" w:cs="Courier New"/>
          <w:sz w:val="24"/>
          <w:szCs w:val="24"/>
          <w:lang w:val="en" w:eastAsia="en-US"/>
        </w:rPr>
        <w:t>19.702(a)(1), (2), and (3)</w:t>
      </w:r>
      <w:r w:rsidR="00BF4CC2">
        <w:rPr>
          <w:rFonts w:ascii="Courier New" w:eastAsia="Calibri" w:hAnsi="Courier New" w:cs="Courier New"/>
          <w:sz w:val="24"/>
          <w:szCs w:val="24"/>
          <w:lang w:val="en" w:eastAsia="en-US"/>
        </w:rPr>
        <w:t>” and adding “</w:t>
      </w:r>
      <w:r w:rsidR="00BF4CC2" w:rsidRPr="00D679EE">
        <w:rPr>
          <w:rFonts w:ascii="Courier New" w:eastAsia="Calibri" w:hAnsi="Courier New" w:cs="Courier New"/>
          <w:sz w:val="24"/>
          <w:szCs w:val="24"/>
          <w:lang w:eastAsia="en-US"/>
        </w:rPr>
        <w:t>19.702</w:t>
      </w:r>
      <w:r w:rsidR="00BF4CC2" w:rsidRPr="00BF4CC2">
        <w:rPr>
          <w:rFonts w:ascii="Courier New" w:eastAsia="Calibri" w:hAnsi="Courier New" w:cs="Courier New"/>
          <w:sz w:val="24"/>
          <w:szCs w:val="24"/>
          <w:lang w:eastAsia="en-US"/>
        </w:rPr>
        <w:t>(a)(1)(</w:t>
      </w:r>
      <w:proofErr w:type="spellStart"/>
      <w:r w:rsidR="00BF4CC2" w:rsidRPr="00BF4CC2">
        <w:rPr>
          <w:rFonts w:ascii="Courier New" w:eastAsia="Calibri" w:hAnsi="Courier New" w:cs="Courier New"/>
          <w:sz w:val="24"/>
          <w:szCs w:val="24"/>
          <w:lang w:eastAsia="en-US"/>
        </w:rPr>
        <w:t>i</w:t>
      </w:r>
      <w:proofErr w:type="spellEnd"/>
      <w:r w:rsidR="00BF4CC2" w:rsidRPr="00BF4CC2">
        <w:rPr>
          <w:rFonts w:ascii="Courier New" w:eastAsia="Calibri" w:hAnsi="Courier New" w:cs="Courier New"/>
          <w:sz w:val="24"/>
          <w:szCs w:val="24"/>
          <w:lang w:eastAsia="en-US"/>
        </w:rPr>
        <w:t>), (ii), and (iii</w:t>
      </w:r>
      <w:r w:rsidR="00BF4CC2" w:rsidRPr="00CB0D9C">
        <w:rPr>
          <w:rFonts w:ascii="Courier New" w:eastAsia="Calibri" w:hAnsi="Courier New" w:cs="Courier New"/>
          <w:sz w:val="24"/>
          <w:szCs w:val="24"/>
          <w:lang w:eastAsia="en-US"/>
        </w:rPr>
        <w:t xml:space="preserve">)” </w:t>
      </w:r>
      <w:r w:rsidR="00CB0D9C" w:rsidRPr="00CB0D9C">
        <w:rPr>
          <w:rFonts w:ascii="Courier New" w:eastAsia="Calibri" w:hAnsi="Courier New" w:cs="Courier New"/>
          <w:sz w:val="24"/>
          <w:szCs w:val="24"/>
          <w:lang w:eastAsia="en-US"/>
        </w:rPr>
        <w:t>in its place.</w:t>
      </w:r>
    </w:p>
    <w:p w14:paraId="0805AD1A" w14:textId="77777777" w:rsidR="00005F91" w:rsidRPr="00005F91" w:rsidRDefault="00005F91" w:rsidP="00005F91">
      <w:pPr>
        <w:tabs>
          <w:tab w:val="left" w:pos="720"/>
          <w:tab w:val="left" w:pos="1080"/>
          <w:tab w:val="left" w:pos="1440"/>
          <w:tab w:val="left" w:pos="1800"/>
        </w:tabs>
        <w:spacing w:line="480" w:lineRule="auto"/>
        <w:rPr>
          <w:rFonts w:ascii="Courier New" w:eastAsia="Calibri" w:hAnsi="Courier New" w:cs="Courier New"/>
          <w:b/>
          <w:sz w:val="24"/>
          <w:szCs w:val="24"/>
          <w:lang w:eastAsia="en-US"/>
        </w:rPr>
      </w:pPr>
      <w:r w:rsidRPr="00005F91">
        <w:rPr>
          <w:rFonts w:ascii="Courier New" w:eastAsia="Calibri" w:hAnsi="Courier New" w:cs="Courier New"/>
          <w:b/>
          <w:sz w:val="24"/>
          <w:szCs w:val="24"/>
          <w:lang w:eastAsia="en-US"/>
        </w:rPr>
        <w:t>19.705-</w:t>
      </w:r>
      <w:proofErr w:type="gramStart"/>
      <w:r w:rsidRPr="00005F91">
        <w:rPr>
          <w:rFonts w:ascii="Courier New" w:eastAsia="Calibri" w:hAnsi="Courier New" w:cs="Courier New"/>
          <w:b/>
          <w:sz w:val="24"/>
          <w:szCs w:val="24"/>
          <w:lang w:eastAsia="en-US"/>
        </w:rPr>
        <w:t>1  [</w:t>
      </w:r>
      <w:proofErr w:type="gramEnd"/>
      <w:r w:rsidRPr="00005F91">
        <w:rPr>
          <w:rFonts w:ascii="Courier New" w:eastAsia="Calibri" w:hAnsi="Courier New" w:cs="Courier New"/>
          <w:b/>
          <w:sz w:val="24"/>
          <w:szCs w:val="24"/>
          <w:lang w:eastAsia="en-US"/>
        </w:rPr>
        <w:t>Amended]</w:t>
      </w:r>
    </w:p>
    <w:p w14:paraId="5CCE68A1" w14:textId="66FCA163" w:rsidR="00005F91" w:rsidRDefault="003B235B" w:rsidP="00005F91">
      <w:pPr>
        <w:tabs>
          <w:tab w:val="left" w:pos="720"/>
          <w:tab w:val="left" w:pos="1080"/>
          <w:tab w:val="left" w:pos="1440"/>
          <w:tab w:val="left" w:pos="1800"/>
        </w:tabs>
        <w:spacing w:line="480" w:lineRule="auto"/>
        <w:ind w:firstLine="720"/>
        <w:rPr>
          <w:rFonts w:ascii="Courier New" w:eastAsia="Calibri" w:hAnsi="Courier New" w:cs="Courier New"/>
          <w:sz w:val="24"/>
          <w:szCs w:val="24"/>
          <w:lang w:val="en" w:eastAsia="en-US"/>
        </w:rPr>
      </w:pPr>
      <w:ins w:id="452" w:author="Brooks, E. Brad (OFR)" w:date="2020-02-13T16:12:00Z">
        <w:r>
          <w:rPr>
            <w:rFonts w:ascii="Courier New" w:eastAsia="Calibri" w:hAnsi="Courier New" w:cs="Courier New"/>
            <w:sz w:val="24"/>
            <w:szCs w:val="24"/>
            <w:lang w:val="en" w:eastAsia="en-US"/>
          </w:rPr>
          <w:t>59</w:t>
        </w:r>
      </w:ins>
      <w:del w:id="453" w:author="Brooks, E. Brad (OFR)" w:date="2020-02-13T16:12:00Z">
        <w:r w:rsidR="00F54B20" w:rsidDel="003B235B">
          <w:rPr>
            <w:rFonts w:ascii="Courier New" w:eastAsia="Calibri" w:hAnsi="Courier New" w:cs="Courier New"/>
            <w:sz w:val="24"/>
            <w:szCs w:val="24"/>
            <w:lang w:val="en" w:eastAsia="en-US"/>
          </w:rPr>
          <w:delText>60</w:delText>
        </w:r>
      </w:del>
      <w:r w:rsidR="00005F91">
        <w:rPr>
          <w:rFonts w:ascii="Courier New" w:eastAsia="Calibri" w:hAnsi="Courier New" w:cs="Courier New"/>
          <w:sz w:val="24"/>
          <w:szCs w:val="24"/>
          <w:lang w:val="en" w:eastAsia="en-US"/>
        </w:rPr>
        <w:t xml:space="preserve">.  Amend section 19.705-1 </w:t>
      </w:r>
      <w:ins w:id="454" w:author="Brooks, E. Brad (OFR)" w:date="2020-02-07T14:31:00Z">
        <w:r w:rsidR="00D96067">
          <w:rPr>
            <w:rFonts w:ascii="Courier New" w:eastAsia="Calibri" w:hAnsi="Courier New" w:cs="Courier New"/>
            <w:sz w:val="24"/>
            <w:szCs w:val="24"/>
            <w:lang w:val="en" w:eastAsia="en-US"/>
          </w:rPr>
          <w:t>in paragraph (b</w:t>
        </w:r>
        <w:proofErr w:type="gramStart"/>
        <w:r w:rsidR="00D96067">
          <w:rPr>
            <w:rFonts w:ascii="Courier New" w:eastAsia="Calibri" w:hAnsi="Courier New" w:cs="Courier New"/>
            <w:sz w:val="24"/>
            <w:szCs w:val="24"/>
            <w:lang w:val="en" w:eastAsia="en-US"/>
          </w:rPr>
          <w:t>)(</w:t>
        </w:r>
        <w:proofErr w:type="gramEnd"/>
        <w:r w:rsidR="00D96067">
          <w:rPr>
            <w:rFonts w:ascii="Courier New" w:eastAsia="Calibri" w:hAnsi="Courier New" w:cs="Courier New"/>
            <w:sz w:val="24"/>
            <w:szCs w:val="24"/>
            <w:lang w:val="en" w:eastAsia="en-US"/>
          </w:rPr>
          <w:t xml:space="preserve">1) </w:t>
        </w:r>
      </w:ins>
      <w:r w:rsidR="00005F91">
        <w:rPr>
          <w:rFonts w:ascii="Courier New" w:eastAsia="Calibri" w:hAnsi="Courier New" w:cs="Courier New"/>
          <w:sz w:val="24"/>
          <w:szCs w:val="24"/>
          <w:lang w:val="en" w:eastAsia="en-US"/>
        </w:rPr>
        <w:t xml:space="preserve">by removing </w:t>
      </w:r>
      <w:del w:id="455" w:author="Brooks, E. Brad (OFR)" w:date="2020-02-07T14:31:00Z">
        <w:r w:rsidR="00005F91" w:rsidDel="00D96067">
          <w:rPr>
            <w:rFonts w:ascii="Courier New" w:eastAsia="Calibri" w:hAnsi="Courier New" w:cs="Courier New"/>
            <w:sz w:val="24"/>
            <w:szCs w:val="24"/>
            <w:lang w:val="en" w:eastAsia="en-US"/>
          </w:rPr>
          <w:delText xml:space="preserve">from paragraph (b)(1) </w:delText>
        </w:r>
      </w:del>
      <w:r w:rsidR="00005F91">
        <w:rPr>
          <w:rFonts w:ascii="Courier New" w:eastAsia="Calibri" w:hAnsi="Courier New" w:cs="Courier New"/>
          <w:sz w:val="24"/>
          <w:szCs w:val="24"/>
          <w:lang w:val="en" w:eastAsia="en-US"/>
        </w:rPr>
        <w:t>“19.702(a)(1)” and adding “19.702(a)” in its place.</w:t>
      </w:r>
    </w:p>
    <w:p w14:paraId="7590CC71" w14:textId="77777777" w:rsidR="00005F91" w:rsidRDefault="00005F91" w:rsidP="00005F91">
      <w:pPr>
        <w:tabs>
          <w:tab w:val="left" w:pos="720"/>
          <w:tab w:val="left" w:pos="1080"/>
          <w:tab w:val="left" w:pos="1440"/>
          <w:tab w:val="left" w:pos="1800"/>
        </w:tabs>
        <w:spacing w:line="480" w:lineRule="auto"/>
        <w:rPr>
          <w:rFonts w:ascii="Courier New" w:eastAsia="Calibri" w:hAnsi="Courier New" w:cs="Courier New"/>
          <w:b/>
          <w:sz w:val="24"/>
          <w:szCs w:val="24"/>
          <w:lang w:val="en" w:eastAsia="en-US"/>
        </w:rPr>
      </w:pPr>
      <w:r w:rsidRPr="00005F91">
        <w:rPr>
          <w:rFonts w:ascii="Courier New" w:eastAsia="Calibri" w:hAnsi="Courier New" w:cs="Courier New"/>
          <w:b/>
          <w:sz w:val="24"/>
          <w:szCs w:val="24"/>
          <w:lang w:val="en" w:eastAsia="en-US"/>
        </w:rPr>
        <w:t>19.705-</w:t>
      </w:r>
      <w:proofErr w:type="gramStart"/>
      <w:r w:rsidRPr="00005F91">
        <w:rPr>
          <w:rFonts w:ascii="Courier New" w:eastAsia="Calibri" w:hAnsi="Courier New" w:cs="Courier New"/>
          <w:b/>
          <w:sz w:val="24"/>
          <w:szCs w:val="24"/>
          <w:lang w:val="en" w:eastAsia="en-US"/>
        </w:rPr>
        <w:t>2  [</w:t>
      </w:r>
      <w:proofErr w:type="gramEnd"/>
      <w:r w:rsidRPr="00005F91">
        <w:rPr>
          <w:rFonts w:ascii="Courier New" w:eastAsia="Calibri" w:hAnsi="Courier New" w:cs="Courier New"/>
          <w:b/>
          <w:sz w:val="24"/>
          <w:szCs w:val="24"/>
          <w:lang w:val="en" w:eastAsia="en-US"/>
        </w:rPr>
        <w:t>Amended]</w:t>
      </w:r>
    </w:p>
    <w:p w14:paraId="4EFFF0BA" w14:textId="04C82EAE" w:rsidR="00005F91" w:rsidRPr="00005F91" w:rsidRDefault="00F54B20" w:rsidP="00005F91">
      <w:pPr>
        <w:tabs>
          <w:tab w:val="left" w:pos="720"/>
          <w:tab w:val="left" w:pos="1080"/>
          <w:tab w:val="left" w:pos="1440"/>
          <w:tab w:val="left" w:pos="1800"/>
        </w:tabs>
        <w:spacing w:line="480" w:lineRule="auto"/>
        <w:ind w:firstLine="720"/>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6</w:t>
      </w:r>
      <w:ins w:id="456" w:author="Brooks, E. Brad (OFR)" w:date="2020-02-13T16:12:00Z">
        <w:r w:rsidR="003B235B">
          <w:rPr>
            <w:rFonts w:ascii="Courier New" w:eastAsia="Calibri" w:hAnsi="Courier New" w:cs="Courier New"/>
            <w:sz w:val="24"/>
            <w:szCs w:val="24"/>
            <w:lang w:val="en" w:eastAsia="en-US"/>
          </w:rPr>
          <w:t>0</w:t>
        </w:r>
      </w:ins>
      <w:del w:id="457" w:author="Brooks, E. Brad (OFR)" w:date="2020-02-13T16:12:00Z">
        <w:r w:rsidDel="003B235B">
          <w:rPr>
            <w:rFonts w:ascii="Courier New" w:eastAsia="Calibri" w:hAnsi="Courier New" w:cs="Courier New"/>
            <w:sz w:val="24"/>
            <w:szCs w:val="24"/>
            <w:lang w:val="en" w:eastAsia="en-US"/>
          </w:rPr>
          <w:delText>1</w:delText>
        </w:r>
      </w:del>
      <w:r w:rsidR="00005F91">
        <w:rPr>
          <w:rFonts w:ascii="Courier New" w:eastAsia="Calibri" w:hAnsi="Courier New" w:cs="Courier New"/>
          <w:sz w:val="24"/>
          <w:szCs w:val="24"/>
          <w:lang w:val="en" w:eastAsia="en-US"/>
        </w:rPr>
        <w:t xml:space="preserve">.  </w:t>
      </w:r>
      <w:r w:rsidR="001F4B5A" w:rsidRPr="001F4B5A">
        <w:rPr>
          <w:rFonts w:ascii="Courier New" w:eastAsia="Calibri" w:hAnsi="Courier New" w:cs="Courier New"/>
          <w:sz w:val="24"/>
          <w:szCs w:val="24"/>
          <w:lang w:val="en" w:eastAsia="en-US"/>
        </w:rPr>
        <w:t>Amend section 19.705-</w:t>
      </w:r>
      <w:r w:rsidR="001F4B5A">
        <w:rPr>
          <w:rFonts w:ascii="Courier New" w:eastAsia="Calibri" w:hAnsi="Courier New" w:cs="Courier New"/>
          <w:sz w:val="24"/>
          <w:szCs w:val="24"/>
          <w:lang w:val="en" w:eastAsia="en-US"/>
        </w:rPr>
        <w:t>2</w:t>
      </w:r>
      <w:r w:rsidR="001F4B5A" w:rsidRPr="001F4B5A">
        <w:rPr>
          <w:rFonts w:ascii="Courier New" w:eastAsia="Calibri" w:hAnsi="Courier New" w:cs="Courier New"/>
          <w:sz w:val="24"/>
          <w:szCs w:val="24"/>
          <w:lang w:val="en" w:eastAsia="en-US"/>
        </w:rPr>
        <w:t xml:space="preserve"> </w:t>
      </w:r>
      <w:ins w:id="458" w:author="Brooks, E. Brad (OFR)" w:date="2020-02-07T14:32:00Z">
        <w:r w:rsidR="00D96067">
          <w:rPr>
            <w:rFonts w:ascii="Courier New" w:eastAsia="Calibri" w:hAnsi="Courier New" w:cs="Courier New"/>
            <w:sz w:val="24"/>
            <w:szCs w:val="24"/>
            <w:lang w:val="en" w:eastAsia="en-US"/>
          </w:rPr>
          <w:t xml:space="preserve">in paragraph (f) </w:t>
        </w:r>
      </w:ins>
      <w:r w:rsidR="001F4B5A" w:rsidRPr="001F4B5A">
        <w:rPr>
          <w:rFonts w:ascii="Courier New" w:eastAsia="Calibri" w:hAnsi="Courier New" w:cs="Courier New"/>
          <w:sz w:val="24"/>
          <w:szCs w:val="24"/>
          <w:lang w:val="en" w:eastAsia="en-US"/>
        </w:rPr>
        <w:t xml:space="preserve">by removing </w:t>
      </w:r>
      <w:del w:id="459" w:author="Brooks, E. Brad (OFR)" w:date="2020-02-07T14:32:00Z">
        <w:r w:rsidR="001F4B5A" w:rsidRPr="001F4B5A" w:rsidDel="00D96067">
          <w:rPr>
            <w:rFonts w:ascii="Courier New" w:eastAsia="Calibri" w:hAnsi="Courier New" w:cs="Courier New"/>
            <w:sz w:val="24"/>
            <w:szCs w:val="24"/>
            <w:lang w:val="en" w:eastAsia="en-US"/>
          </w:rPr>
          <w:delText>from paragraph (</w:delText>
        </w:r>
        <w:r w:rsidR="001F4B5A" w:rsidDel="00D96067">
          <w:rPr>
            <w:rFonts w:ascii="Courier New" w:eastAsia="Calibri" w:hAnsi="Courier New" w:cs="Courier New"/>
            <w:sz w:val="24"/>
            <w:szCs w:val="24"/>
            <w:lang w:val="en" w:eastAsia="en-US"/>
          </w:rPr>
          <w:delText>f)</w:delText>
        </w:r>
        <w:r w:rsidR="001F4B5A" w:rsidRPr="001F4B5A" w:rsidDel="00D96067">
          <w:rPr>
            <w:rFonts w:ascii="Courier New" w:eastAsia="Calibri" w:hAnsi="Courier New" w:cs="Courier New"/>
            <w:sz w:val="24"/>
            <w:szCs w:val="24"/>
            <w:lang w:val="en" w:eastAsia="en-US"/>
          </w:rPr>
          <w:delText xml:space="preserve"> </w:delText>
        </w:r>
      </w:del>
      <w:r w:rsidR="001F4B5A" w:rsidRPr="001F4B5A">
        <w:rPr>
          <w:rFonts w:ascii="Courier New" w:eastAsia="Calibri" w:hAnsi="Courier New" w:cs="Courier New"/>
          <w:sz w:val="24"/>
          <w:szCs w:val="24"/>
          <w:lang w:val="en" w:eastAsia="en-US"/>
        </w:rPr>
        <w:t>“</w:t>
      </w:r>
      <w:r w:rsidR="001F4B5A">
        <w:rPr>
          <w:rFonts w:ascii="Courier New" w:eastAsia="Calibri" w:hAnsi="Courier New" w:cs="Courier New"/>
          <w:sz w:val="24"/>
          <w:szCs w:val="24"/>
          <w:lang w:val="en" w:eastAsia="en-US"/>
        </w:rPr>
        <w:t>19.702(a</w:t>
      </w:r>
      <w:proofErr w:type="gramStart"/>
      <w:r w:rsidR="001F4B5A">
        <w:rPr>
          <w:rFonts w:ascii="Courier New" w:eastAsia="Calibri" w:hAnsi="Courier New" w:cs="Courier New"/>
          <w:sz w:val="24"/>
          <w:szCs w:val="24"/>
          <w:lang w:val="en" w:eastAsia="en-US"/>
        </w:rPr>
        <w:t>)(</w:t>
      </w:r>
      <w:proofErr w:type="gramEnd"/>
      <w:r w:rsidR="001F4B5A">
        <w:rPr>
          <w:rFonts w:ascii="Courier New" w:eastAsia="Calibri" w:hAnsi="Courier New" w:cs="Courier New"/>
          <w:sz w:val="24"/>
          <w:szCs w:val="24"/>
          <w:lang w:val="en" w:eastAsia="en-US"/>
        </w:rPr>
        <w:t>3</w:t>
      </w:r>
      <w:r w:rsidR="001F4B5A" w:rsidRPr="001F4B5A">
        <w:rPr>
          <w:rFonts w:ascii="Courier New" w:eastAsia="Calibri" w:hAnsi="Courier New" w:cs="Courier New"/>
          <w:sz w:val="24"/>
          <w:szCs w:val="24"/>
          <w:lang w:val="en" w:eastAsia="en-US"/>
        </w:rPr>
        <w:t xml:space="preserve">)” and </w:t>
      </w:r>
      <w:r w:rsidR="00A403F3">
        <w:rPr>
          <w:rFonts w:ascii="Courier New" w:eastAsia="Calibri" w:hAnsi="Courier New" w:cs="Courier New"/>
          <w:sz w:val="24"/>
          <w:szCs w:val="24"/>
          <w:lang w:val="en" w:eastAsia="en-US"/>
        </w:rPr>
        <w:t>“re-</w:t>
      </w:r>
      <w:r w:rsidR="00A403F3">
        <w:rPr>
          <w:rFonts w:ascii="Courier New" w:eastAsia="Calibri" w:hAnsi="Courier New" w:cs="Courier New"/>
          <w:sz w:val="24"/>
          <w:szCs w:val="24"/>
          <w:lang w:val="en" w:eastAsia="en-US"/>
        </w:rPr>
        <w:lastRenderedPageBreak/>
        <w:t xml:space="preserve">representation” and </w:t>
      </w:r>
      <w:r w:rsidR="001F4B5A" w:rsidRPr="001F4B5A">
        <w:rPr>
          <w:rFonts w:ascii="Courier New" w:eastAsia="Calibri" w:hAnsi="Courier New" w:cs="Courier New"/>
          <w:sz w:val="24"/>
          <w:szCs w:val="24"/>
          <w:lang w:val="en" w:eastAsia="en-US"/>
        </w:rPr>
        <w:t>adding “19.702(a)</w:t>
      </w:r>
      <w:r w:rsidR="001F4B5A">
        <w:rPr>
          <w:rFonts w:ascii="Courier New" w:eastAsia="Calibri" w:hAnsi="Courier New" w:cs="Courier New"/>
          <w:sz w:val="24"/>
          <w:szCs w:val="24"/>
          <w:lang w:val="en" w:eastAsia="en-US"/>
        </w:rPr>
        <w:t>(1)(iii)</w:t>
      </w:r>
      <w:r w:rsidR="001F4B5A" w:rsidRPr="001F4B5A">
        <w:rPr>
          <w:rFonts w:ascii="Courier New" w:eastAsia="Calibri" w:hAnsi="Courier New" w:cs="Courier New"/>
          <w:sz w:val="24"/>
          <w:szCs w:val="24"/>
          <w:lang w:val="en" w:eastAsia="en-US"/>
        </w:rPr>
        <w:t xml:space="preserve">” </w:t>
      </w:r>
      <w:r w:rsidR="00A403F3">
        <w:rPr>
          <w:rFonts w:ascii="Courier New" w:eastAsia="Calibri" w:hAnsi="Courier New" w:cs="Courier New"/>
          <w:sz w:val="24"/>
          <w:szCs w:val="24"/>
          <w:lang w:val="en" w:eastAsia="en-US"/>
        </w:rPr>
        <w:t>and “</w:t>
      </w:r>
      <w:proofErr w:type="spellStart"/>
      <w:r w:rsidR="00A403F3">
        <w:rPr>
          <w:rFonts w:ascii="Courier New" w:eastAsia="Calibri" w:hAnsi="Courier New" w:cs="Courier New"/>
          <w:sz w:val="24"/>
          <w:szCs w:val="24"/>
          <w:lang w:val="en" w:eastAsia="en-US"/>
        </w:rPr>
        <w:t>rerepresentation</w:t>
      </w:r>
      <w:proofErr w:type="spellEnd"/>
      <w:r w:rsidR="00A403F3">
        <w:rPr>
          <w:rFonts w:ascii="Courier New" w:eastAsia="Calibri" w:hAnsi="Courier New" w:cs="Courier New"/>
          <w:sz w:val="24"/>
          <w:szCs w:val="24"/>
          <w:lang w:val="en" w:eastAsia="en-US"/>
        </w:rPr>
        <w:t xml:space="preserve">” </w:t>
      </w:r>
      <w:r w:rsidR="001F4B5A" w:rsidRPr="001F4B5A">
        <w:rPr>
          <w:rFonts w:ascii="Courier New" w:eastAsia="Calibri" w:hAnsi="Courier New" w:cs="Courier New"/>
          <w:sz w:val="24"/>
          <w:szCs w:val="24"/>
          <w:lang w:val="en" w:eastAsia="en-US"/>
        </w:rPr>
        <w:t xml:space="preserve">in </w:t>
      </w:r>
      <w:r w:rsidR="00A403F3">
        <w:rPr>
          <w:rFonts w:ascii="Courier New" w:eastAsia="Calibri" w:hAnsi="Courier New" w:cs="Courier New"/>
          <w:sz w:val="24"/>
          <w:szCs w:val="24"/>
          <w:lang w:val="en" w:eastAsia="en-US"/>
        </w:rPr>
        <w:t>their</w:t>
      </w:r>
      <w:r w:rsidR="001F4B5A" w:rsidRPr="001F4B5A">
        <w:rPr>
          <w:rFonts w:ascii="Courier New" w:eastAsia="Calibri" w:hAnsi="Courier New" w:cs="Courier New"/>
          <w:sz w:val="24"/>
          <w:szCs w:val="24"/>
          <w:lang w:val="en" w:eastAsia="en-US"/>
        </w:rPr>
        <w:t xml:space="preserve"> place</w:t>
      </w:r>
      <w:r w:rsidR="00D75330">
        <w:rPr>
          <w:rFonts w:ascii="Courier New" w:eastAsia="Calibri" w:hAnsi="Courier New" w:cs="Courier New"/>
          <w:sz w:val="24"/>
          <w:szCs w:val="24"/>
          <w:lang w:val="en" w:eastAsia="en-US"/>
        </w:rPr>
        <w:t>, respectively</w:t>
      </w:r>
      <w:r w:rsidR="001F4B5A" w:rsidRPr="001F4B5A">
        <w:rPr>
          <w:rFonts w:ascii="Courier New" w:eastAsia="Calibri" w:hAnsi="Courier New" w:cs="Courier New"/>
          <w:sz w:val="24"/>
          <w:szCs w:val="24"/>
          <w:lang w:val="en" w:eastAsia="en-US"/>
        </w:rPr>
        <w:t>.</w:t>
      </w:r>
    </w:p>
    <w:p w14:paraId="4BC2FC24" w14:textId="77777777" w:rsidR="00005F91" w:rsidRPr="00D23941" w:rsidRDefault="001F4B5A" w:rsidP="00005F91">
      <w:pPr>
        <w:tabs>
          <w:tab w:val="left" w:pos="720"/>
          <w:tab w:val="left" w:pos="1080"/>
          <w:tab w:val="left" w:pos="1440"/>
          <w:tab w:val="left" w:pos="1800"/>
        </w:tabs>
        <w:spacing w:line="480" w:lineRule="auto"/>
        <w:rPr>
          <w:rFonts w:ascii="Courier New" w:eastAsia="Calibri" w:hAnsi="Courier New" w:cs="Courier New"/>
          <w:b/>
          <w:sz w:val="24"/>
          <w:szCs w:val="24"/>
          <w:lang w:val="en" w:eastAsia="en-US"/>
        </w:rPr>
      </w:pPr>
      <w:r w:rsidRPr="00D23941">
        <w:rPr>
          <w:rFonts w:ascii="Courier New" w:eastAsia="Calibri" w:hAnsi="Courier New" w:cs="Courier New"/>
          <w:b/>
          <w:sz w:val="24"/>
          <w:szCs w:val="24"/>
          <w:lang w:val="en" w:eastAsia="en-US"/>
        </w:rPr>
        <w:t>19.705-</w:t>
      </w:r>
      <w:proofErr w:type="gramStart"/>
      <w:r w:rsidRPr="00D23941">
        <w:rPr>
          <w:rFonts w:ascii="Courier New" w:eastAsia="Calibri" w:hAnsi="Courier New" w:cs="Courier New"/>
          <w:b/>
          <w:sz w:val="24"/>
          <w:szCs w:val="24"/>
          <w:lang w:val="en" w:eastAsia="en-US"/>
        </w:rPr>
        <w:t>5</w:t>
      </w:r>
      <w:r w:rsidR="00D23941" w:rsidRPr="00D23941">
        <w:rPr>
          <w:rFonts w:ascii="Courier New" w:eastAsia="Calibri" w:hAnsi="Courier New" w:cs="Courier New"/>
          <w:b/>
          <w:sz w:val="24"/>
          <w:szCs w:val="24"/>
          <w:lang w:val="en" w:eastAsia="en-US"/>
        </w:rPr>
        <w:t xml:space="preserve">  [</w:t>
      </w:r>
      <w:proofErr w:type="gramEnd"/>
      <w:r w:rsidR="00D23941" w:rsidRPr="00D23941">
        <w:rPr>
          <w:rFonts w:ascii="Courier New" w:eastAsia="Calibri" w:hAnsi="Courier New" w:cs="Courier New"/>
          <w:b/>
          <w:sz w:val="24"/>
          <w:szCs w:val="24"/>
          <w:lang w:val="en" w:eastAsia="en-US"/>
        </w:rPr>
        <w:t>Amended]</w:t>
      </w:r>
    </w:p>
    <w:p w14:paraId="124FD27D" w14:textId="0EB38947" w:rsidR="00D23941" w:rsidRDefault="00D23941" w:rsidP="00D23941">
      <w:pPr>
        <w:tabs>
          <w:tab w:val="left" w:pos="720"/>
          <w:tab w:val="left" w:pos="1080"/>
          <w:tab w:val="left" w:pos="1440"/>
          <w:tab w:val="left" w:pos="1800"/>
        </w:tabs>
        <w:spacing w:line="480" w:lineRule="auto"/>
        <w:ind w:firstLine="720"/>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6</w:t>
      </w:r>
      <w:ins w:id="460" w:author="Brooks, E. Brad (OFR)" w:date="2020-02-13T16:12:00Z">
        <w:r w:rsidR="003B235B">
          <w:rPr>
            <w:rFonts w:ascii="Courier New" w:eastAsia="Calibri" w:hAnsi="Courier New" w:cs="Courier New"/>
            <w:sz w:val="24"/>
            <w:szCs w:val="24"/>
            <w:lang w:val="en" w:eastAsia="en-US"/>
          </w:rPr>
          <w:t>1</w:t>
        </w:r>
      </w:ins>
      <w:del w:id="461" w:author="Brooks, E. Brad (OFR)" w:date="2020-02-13T16:12:00Z">
        <w:r w:rsidR="00F54B20" w:rsidDel="003B235B">
          <w:rPr>
            <w:rFonts w:ascii="Courier New" w:eastAsia="Calibri" w:hAnsi="Courier New" w:cs="Courier New"/>
            <w:sz w:val="24"/>
            <w:szCs w:val="24"/>
            <w:lang w:val="en" w:eastAsia="en-US"/>
          </w:rPr>
          <w:delText>2</w:delText>
        </w:r>
      </w:del>
      <w:r>
        <w:rPr>
          <w:rFonts w:ascii="Courier New" w:eastAsia="Calibri" w:hAnsi="Courier New" w:cs="Courier New"/>
          <w:sz w:val="24"/>
          <w:szCs w:val="24"/>
          <w:lang w:val="en" w:eastAsia="en-US"/>
        </w:rPr>
        <w:t xml:space="preserve">.  </w:t>
      </w:r>
      <w:r w:rsidRPr="00D23941">
        <w:rPr>
          <w:rFonts w:ascii="Courier New" w:eastAsia="Calibri" w:hAnsi="Courier New" w:cs="Courier New"/>
          <w:sz w:val="24"/>
          <w:szCs w:val="24"/>
          <w:lang w:val="en" w:eastAsia="en-US"/>
        </w:rPr>
        <w:t>Amend section 19.705-</w:t>
      </w:r>
      <w:r>
        <w:rPr>
          <w:rFonts w:ascii="Courier New" w:eastAsia="Calibri" w:hAnsi="Courier New" w:cs="Courier New"/>
          <w:sz w:val="24"/>
          <w:szCs w:val="24"/>
          <w:lang w:val="en" w:eastAsia="en-US"/>
        </w:rPr>
        <w:t>5</w:t>
      </w:r>
      <w:r w:rsidRPr="00D23941">
        <w:rPr>
          <w:rFonts w:ascii="Courier New" w:eastAsia="Calibri" w:hAnsi="Courier New" w:cs="Courier New"/>
          <w:sz w:val="24"/>
          <w:szCs w:val="24"/>
          <w:lang w:val="en" w:eastAsia="en-US"/>
        </w:rPr>
        <w:t xml:space="preserve"> </w:t>
      </w:r>
      <w:ins w:id="462" w:author="Brooks, E. Brad (OFR)" w:date="2020-02-07T14:34:00Z">
        <w:r w:rsidR="00D96067">
          <w:rPr>
            <w:rFonts w:ascii="Courier New" w:eastAsia="Calibri" w:hAnsi="Courier New" w:cs="Courier New"/>
            <w:sz w:val="24"/>
            <w:szCs w:val="24"/>
            <w:lang w:val="en" w:eastAsia="en-US"/>
          </w:rPr>
          <w:t xml:space="preserve">in paragraph (b) </w:t>
        </w:r>
      </w:ins>
      <w:r w:rsidRPr="00D23941">
        <w:rPr>
          <w:rFonts w:ascii="Courier New" w:eastAsia="Calibri" w:hAnsi="Courier New" w:cs="Courier New"/>
          <w:sz w:val="24"/>
          <w:szCs w:val="24"/>
          <w:lang w:val="en" w:eastAsia="en-US"/>
        </w:rPr>
        <w:t xml:space="preserve">by removing </w:t>
      </w:r>
      <w:del w:id="463" w:author="Brooks, E. Brad (OFR)" w:date="2020-02-07T14:34:00Z">
        <w:r w:rsidRPr="00D23941" w:rsidDel="00D96067">
          <w:rPr>
            <w:rFonts w:ascii="Courier New" w:eastAsia="Calibri" w:hAnsi="Courier New" w:cs="Courier New"/>
            <w:sz w:val="24"/>
            <w:szCs w:val="24"/>
            <w:lang w:val="en" w:eastAsia="en-US"/>
          </w:rPr>
          <w:delText>from paragraph (</w:delText>
        </w:r>
        <w:r w:rsidDel="00D96067">
          <w:rPr>
            <w:rFonts w:ascii="Courier New" w:eastAsia="Calibri" w:hAnsi="Courier New" w:cs="Courier New"/>
            <w:sz w:val="24"/>
            <w:szCs w:val="24"/>
            <w:lang w:val="en" w:eastAsia="en-US"/>
          </w:rPr>
          <w:delText>b</w:delText>
        </w:r>
        <w:r w:rsidRPr="00D23941" w:rsidDel="00D96067">
          <w:rPr>
            <w:rFonts w:ascii="Courier New" w:eastAsia="Calibri" w:hAnsi="Courier New" w:cs="Courier New"/>
            <w:sz w:val="24"/>
            <w:szCs w:val="24"/>
            <w:lang w:val="en" w:eastAsia="en-US"/>
          </w:rPr>
          <w:delText xml:space="preserve">) </w:delText>
        </w:r>
      </w:del>
      <w:r w:rsidRPr="00D23941">
        <w:rPr>
          <w:rFonts w:ascii="Courier New" w:eastAsia="Calibri" w:hAnsi="Courier New" w:cs="Courier New"/>
          <w:sz w:val="24"/>
          <w:szCs w:val="24"/>
          <w:lang w:val="en" w:eastAsia="en-US"/>
        </w:rPr>
        <w:t>“19.702(a</w:t>
      </w:r>
      <w:proofErr w:type="gramStart"/>
      <w:r w:rsidRPr="00D23941">
        <w:rPr>
          <w:rFonts w:ascii="Courier New" w:eastAsia="Calibri" w:hAnsi="Courier New" w:cs="Courier New"/>
          <w:sz w:val="24"/>
          <w:szCs w:val="24"/>
          <w:lang w:val="en" w:eastAsia="en-US"/>
        </w:rPr>
        <w:t>)(</w:t>
      </w:r>
      <w:proofErr w:type="gramEnd"/>
      <w:r>
        <w:rPr>
          <w:rFonts w:ascii="Courier New" w:eastAsia="Calibri" w:hAnsi="Courier New" w:cs="Courier New"/>
          <w:sz w:val="24"/>
          <w:szCs w:val="24"/>
          <w:lang w:val="en" w:eastAsia="en-US"/>
        </w:rPr>
        <w:t>1</w:t>
      </w:r>
      <w:r w:rsidRPr="00D23941">
        <w:rPr>
          <w:rFonts w:ascii="Courier New" w:eastAsia="Calibri" w:hAnsi="Courier New" w:cs="Courier New"/>
          <w:sz w:val="24"/>
          <w:szCs w:val="24"/>
          <w:lang w:val="en" w:eastAsia="en-US"/>
        </w:rPr>
        <w:t>)</w:t>
      </w:r>
      <w:r>
        <w:rPr>
          <w:rFonts w:ascii="Courier New" w:eastAsia="Calibri" w:hAnsi="Courier New" w:cs="Courier New"/>
          <w:sz w:val="24"/>
          <w:szCs w:val="24"/>
          <w:lang w:val="en" w:eastAsia="en-US"/>
        </w:rPr>
        <w:t xml:space="preserve"> and (2)</w:t>
      </w:r>
      <w:r w:rsidRPr="00D23941">
        <w:rPr>
          <w:rFonts w:ascii="Courier New" w:eastAsia="Calibri" w:hAnsi="Courier New" w:cs="Courier New"/>
          <w:sz w:val="24"/>
          <w:szCs w:val="24"/>
          <w:lang w:val="en" w:eastAsia="en-US"/>
        </w:rPr>
        <w:t>” and adding “19.702(a)</w:t>
      </w:r>
      <w:r>
        <w:rPr>
          <w:rFonts w:ascii="Courier New" w:eastAsia="Calibri" w:hAnsi="Courier New" w:cs="Courier New"/>
          <w:sz w:val="24"/>
          <w:szCs w:val="24"/>
          <w:lang w:val="en" w:eastAsia="en-US"/>
        </w:rPr>
        <w:t>(1)(</w:t>
      </w:r>
      <w:proofErr w:type="spellStart"/>
      <w:r>
        <w:rPr>
          <w:rFonts w:ascii="Courier New" w:eastAsia="Calibri" w:hAnsi="Courier New" w:cs="Courier New"/>
          <w:sz w:val="24"/>
          <w:szCs w:val="24"/>
          <w:lang w:val="en" w:eastAsia="en-US"/>
        </w:rPr>
        <w:t>i</w:t>
      </w:r>
      <w:proofErr w:type="spellEnd"/>
      <w:r w:rsidRPr="00D23941">
        <w:rPr>
          <w:rFonts w:ascii="Courier New" w:eastAsia="Calibri" w:hAnsi="Courier New" w:cs="Courier New"/>
          <w:sz w:val="24"/>
          <w:szCs w:val="24"/>
          <w:lang w:val="en" w:eastAsia="en-US"/>
        </w:rPr>
        <w:t>)</w:t>
      </w:r>
      <w:r>
        <w:rPr>
          <w:rFonts w:ascii="Courier New" w:eastAsia="Calibri" w:hAnsi="Courier New" w:cs="Courier New"/>
          <w:sz w:val="24"/>
          <w:szCs w:val="24"/>
          <w:lang w:val="en" w:eastAsia="en-US"/>
        </w:rPr>
        <w:t xml:space="preserve"> and (ii)</w:t>
      </w:r>
      <w:r w:rsidRPr="00D23941">
        <w:rPr>
          <w:rFonts w:ascii="Courier New" w:eastAsia="Calibri" w:hAnsi="Courier New" w:cs="Courier New"/>
          <w:sz w:val="24"/>
          <w:szCs w:val="24"/>
          <w:lang w:val="en" w:eastAsia="en-US"/>
        </w:rPr>
        <w:t>” in its place.</w:t>
      </w:r>
    </w:p>
    <w:p w14:paraId="1B4ABDFC" w14:textId="77777777" w:rsidR="006C7572" w:rsidRPr="006C7572" w:rsidRDefault="006C7572" w:rsidP="006C7572">
      <w:pPr>
        <w:tabs>
          <w:tab w:val="left" w:pos="720"/>
          <w:tab w:val="left" w:pos="1080"/>
          <w:tab w:val="left" w:pos="1440"/>
          <w:tab w:val="left" w:pos="1800"/>
        </w:tabs>
        <w:spacing w:line="480" w:lineRule="auto"/>
        <w:rPr>
          <w:rFonts w:ascii="Courier New" w:eastAsia="Calibri" w:hAnsi="Courier New" w:cs="Courier New"/>
          <w:b/>
          <w:sz w:val="24"/>
          <w:szCs w:val="24"/>
          <w:lang w:val="en" w:eastAsia="en-US"/>
        </w:rPr>
      </w:pPr>
      <w:proofErr w:type="gramStart"/>
      <w:r w:rsidRPr="006C7572">
        <w:rPr>
          <w:rFonts w:ascii="Courier New" w:eastAsia="Calibri" w:hAnsi="Courier New" w:cs="Courier New"/>
          <w:b/>
          <w:sz w:val="24"/>
          <w:szCs w:val="24"/>
          <w:lang w:val="en" w:eastAsia="en-US"/>
        </w:rPr>
        <w:t>19.707  [</w:t>
      </w:r>
      <w:proofErr w:type="gramEnd"/>
      <w:r w:rsidRPr="006C7572">
        <w:rPr>
          <w:rFonts w:ascii="Courier New" w:eastAsia="Calibri" w:hAnsi="Courier New" w:cs="Courier New"/>
          <w:b/>
          <w:sz w:val="24"/>
          <w:szCs w:val="24"/>
          <w:lang w:val="en" w:eastAsia="en-US"/>
        </w:rPr>
        <w:t>Amended]</w:t>
      </w:r>
    </w:p>
    <w:p w14:paraId="1D672558" w14:textId="18A627E3" w:rsidR="006C7572" w:rsidRDefault="006C7572" w:rsidP="006C7572">
      <w:pPr>
        <w:tabs>
          <w:tab w:val="left" w:pos="720"/>
          <w:tab w:val="left" w:pos="1080"/>
          <w:tab w:val="left" w:pos="1440"/>
          <w:tab w:val="left" w:pos="1800"/>
        </w:tabs>
        <w:spacing w:line="480" w:lineRule="auto"/>
        <w:ind w:firstLine="720"/>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6</w:t>
      </w:r>
      <w:ins w:id="464" w:author="Brooks, E. Brad (OFR)" w:date="2020-02-13T16:12:00Z">
        <w:r w:rsidR="003B235B">
          <w:rPr>
            <w:rFonts w:ascii="Courier New" w:eastAsia="Calibri" w:hAnsi="Courier New" w:cs="Courier New"/>
            <w:sz w:val="24"/>
            <w:szCs w:val="24"/>
            <w:lang w:val="en" w:eastAsia="en-US"/>
          </w:rPr>
          <w:t>2</w:t>
        </w:r>
      </w:ins>
      <w:del w:id="465" w:author="Brooks, E. Brad (OFR)" w:date="2020-02-13T16:12:00Z">
        <w:r w:rsidR="00F54B20" w:rsidDel="003B235B">
          <w:rPr>
            <w:rFonts w:ascii="Courier New" w:eastAsia="Calibri" w:hAnsi="Courier New" w:cs="Courier New"/>
            <w:sz w:val="24"/>
            <w:szCs w:val="24"/>
            <w:lang w:val="en" w:eastAsia="en-US"/>
          </w:rPr>
          <w:delText>3</w:delText>
        </w:r>
      </w:del>
      <w:r>
        <w:rPr>
          <w:rFonts w:ascii="Courier New" w:eastAsia="Calibri" w:hAnsi="Courier New" w:cs="Courier New"/>
          <w:sz w:val="24"/>
          <w:szCs w:val="24"/>
          <w:lang w:val="en" w:eastAsia="en-US"/>
        </w:rPr>
        <w:t xml:space="preserve">.  </w:t>
      </w:r>
      <w:r w:rsidRPr="006C7572">
        <w:rPr>
          <w:rFonts w:ascii="Courier New" w:eastAsia="Calibri" w:hAnsi="Courier New" w:cs="Courier New"/>
          <w:sz w:val="24"/>
          <w:szCs w:val="24"/>
          <w:lang w:val="en" w:eastAsia="en-US"/>
        </w:rPr>
        <w:t>Amend section 19.70</w:t>
      </w:r>
      <w:r w:rsidR="00E07D26">
        <w:rPr>
          <w:rFonts w:ascii="Courier New" w:eastAsia="Calibri" w:hAnsi="Courier New" w:cs="Courier New"/>
          <w:sz w:val="24"/>
          <w:szCs w:val="24"/>
          <w:lang w:val="en" w:eastAsia="en-US"/>
        </w:rPr>
        <w:t>7</w:t>
      </w:r>
      <w:r w:rsidRPr="006C7572">
        <w:rPr>
          <w:rFonts w:ascii="Courier New" w:eastAsia="Calibri" w:hAnsi="Courier New" w:cs="Courier New"/>
          <w:sz w:val="24"/>
          <w:szCs w:val="24"/>
          <w:lang w:val="en" w:eastAsia="en-US"/>
        </w:rPr>
        <w:t xml:space="preserve"> </w:t>
      </w:r>
      <w:ins w:id="466" w:author="Brooks, E. Brad (OFR)" w:date="2020-02-07T14:34:00Z">
        <w:r w:rsidR="00D96067">
          <w:rPr>
            <w:rFonts w:ascii="Courier New" w:eastAsia="Calibri" w:hAnsi="Courier New" w:cs="Courier New"/>
            <w:sz w:val="24"/>
            <w:szCs w:val="24"/>
            <w:lang w:val="en" w:eastAsia="en-US"/>
          </w:rPr>
          <w:t>in paragraph (a</w:t>
        </w:r>
        <w:proofErr w:type="gramStart"/>
        <w:r w:rsidR="00D96067">
          <w:rPr>
            <w:rFonts w:ascii="Courier New" w:eastAsia="Calibri" w:hAnsi="Courier New" w:cs="Courier New"/>
            <w:sz w:val="24"/>
            <w:szCs w:val="24"/>
            <w:lang w:val="en" w:eastAsia="en-US"/>
          </w:rPr>
          <w:t>)(</w:t>
        </w:r>
        <w:proofErr w:type="gramEnd"/>
        <w:r w:rsidR="00D96067">
          <w:rPr>
            <w:rFonts w:ascii="Courier New" w:eastAsia="Calibri" w:hAnsi="Courier New" w:cs="Courier New"/>
            <w:sz w:val="24"/>
            <w:szCs w:val="24"/>
            <w:lang w:val="en" w:eastAsia="en-US"/>
          </w:rPr>
          <w:t xml:space="preserve">2) </w:t>
        </w:r>
      </w:ins>
      <w:r w:rsidRPr="006C7572">
        <w:rPr>
          <w:rFonts w:ascii="Courier New" w:eastAsia="Calibri" w:hAnsi="Courier New" w:cs="Courier New"/>
          <w:sz w:val="24"/>
          <w:szCs w:val="24"/>
          <w:lang w:val="en" w:eastAsia="en-US"/>
        </w:rPr>
        <w:t xml:space="preserve">by removing </w:t>
      </w:r>
      <w:del w:id="467" w:author="Brooks, E. Brad (OFR)" w:date="2020-02-07T14:34:00Z">
        <w:r w:rsidRPr="006C7572" w:rsidDel="00D96067">
          <w:rPr>
            <w:rFonts w:ascii="Courier New" w:eastAsia="Calibri" w:hAnsi="Courier New" w:cs="Courier New"/>
            <w:sz w:val="24"/>
            <w:szCs w:val="24"/>
            <w:lang w:val="en" w:eastAsia="en-US"/>
          </w:rPr>
          <w:delText>from paragraph (</w:delText>
        </w:r>
        <w:r w:rsidR="00E07D26" w:rsidDel="00D96067">
          <w:rPr>
            <w:rFonts w:ascii="Courier New" w:eastAsia="Calibri" w:hAnsi="Courier New" w:cs="Courier New"/>
            <w:sz w:val="24"/>
            <w:szCs w:val="24"/>
            <w:lang w:val="en" w:eastAsia="en-US"/>
          </w:rPr>
          <w:delText>a</w:delText>
        </w:r>
        <w:r w:rsidRPr="006C7572" w:rsidDel="00D96067">
          <w:rPr>
            <w:rFonts w:ascii="Courier New" w:eastAsia="Calibri" w:hAnsi="Courier New" w:cs="Courier New"/>
            <w:sz w:val="24"/>
            <w:szCs w:val="24"/>
            <w:lang w:val="en" w:eastAsia="en-US"/>
          </w:rPr>
          <w:delText>)</w:delText>
        </w:r>
        <w:r w:rsidR="00E07D26" w:rsidDel="00D96067">
          <w:rPr>
            <w:rFonts w:ascii="Courier New" w:eastAsia="Calibri" w:hAnsi="Courier New" w:cs="Courier New"/>
            <w:sz w:val="24"/>
            <w:szCs w:val="24"/>
            <w:lang w:val="en" w:eastAsia="en-US"/>
          </w:rPr>
          <w:delText>(2)</w:delText>
        </w:r>
        <w:r w:rsidRPr="006C7572" w:rsidDel="00D96067">
          <w:rPr>
            <w:rFonts w:ascii="Courier New" w:eastAsia="Calibri" w:hAnsi="Courier New" w:cs="Courier New"/>
            <w:sz w:val="24"/>
            <w:szCs w:val="24"/>
            <w:lang w:val="en" w:eastAsia="en-US"/>
          </w:rPr>
          <w:delText xml:space="preserve"> </w:delText>
        </w:r>
      </w:del>
      <w:r w:rsidRPr="006C7572">
        <w:rPr>
          <w:rFonts w:ascii="Courier New" w:eastAsia="Calibri" w:hAnsi="Courier New" w:cs="Courier New"/>
          <w:sz w:val="24"/>
          <w:szCs w:val="24"/>
          <w:lang w:val="en" w:eastAsia="en-US"/>
        </w:rPr>
        <w:t xml:space="preserve">“19.702(a)(1) </w:t>
      </w:r>
      <w:r>
        <w:rPr>
          <w:rFonts w:ascii="Courier New" w:eastAsia="Calibri" w:hAnsi="Courier New" w:cs="Courier New"/>
          <w:sz w:val="24"/>
          <w:szCs w:val="24"/>
          <w:lang w:val="en" w:eastAsia="en-US"/>
        </w:rPr>
        <w:t>or</w:t>
      </w:r>
      <w:r w:rsidRPr="006C7572">
        <w:rPr>
          <w:rFonts w:ascii="Courier New" w:eastAsia="Calibri" w:hAnsi="Courier New" w:cs="Courier New"/>
          <w:sz w:val="24"/>
          <w:szCs w:val="24"/>
          <w:lang w:val="en" w:eastAsia="en-US"/>
        </w:rPr>
        <w:t xml:space="preserve"> (2)” and adding “19.702(a)(1)(</w:t>
      </w:r>
      <w:proofErr w:type="spellStart"/>
      <w:r w:rsidRPr="006C7572">
        <w:rPr>
          <w:rFonts w:ascii="Courier New" w:eastAsia="Calibri" w:hAnsi="Courier New" w:cs="Courier New"/>
          <w:sz w:val="24"/>
          <w:szCs w:val="24"/>
          <w:lang w:val="en" w:eastAsia="en-US"/>
        </w:rPr>
        <w:t>i</w:t>
      </w:r>
      <w:proofErr w:type="spellEnd"/>
      <w:r w:rsidRPr="006C7572">
        <w:rPr>
          <w:rFonts w:ascii="Courier New" w:eastAsia="Calibri" w:hAnsi="Courier New" w:cs="Courier New"/>
          <w:sz w:val="24"/>
          <w:szCs w:val="24"/>
          <w:lang w:val="en" w:eastAsia="en-US"/>
        </w:rPr>
        <w:t xml:space="preserve">) </w:t>
      </w:r>
      <w:r>
        <w:rPr>
          <w:rFonts w:ascii="Courier New" w:eastAsia="Calibri" w:hAnsi="Courier New" w:cs="Courier New"/>
          <w:sz w:val="24"/>
          <w:szCs w:val="24"/>
          <w:lang w:val="en" w:eastAsia="en-US"/>
        </w:rPr>
        <w:t>or</w:t>
      </w:r>
      <w:r w:rsidRPr="006C7572">
        <w:rPr>
          <w:rFonts w:ascii="Courier New" w:eastAsia="Calibri" w:hAnsi="Courier New" w:cs="Courier New"/>
          <w:sz w:val="24"/>
          <w:szCs w:val="24"/>
          <w:lang w:val="en" w:eastAsia="en-US"/>
        </w:rPr>
        <w:t xml:space="preserve"> (ii)” in its place.</w:t>
      </w:r>
    </w:p>
    <w:p w14:paraId="19106EAC" w14:textId="77777777" w:rsidR="00E07D26" w:rsidRPr="00E07D26" w:rsidRDefault="00E07D26" w:rsidP="00E07D26">
      <w:pPr>
        <w:tabs>
          <w:tab w:val="left" w:pos="720"/>
          <w:tab w:val="left" w:pos="1080"/>
          <w:tab w:val="left" w:pos="1440"/>
          <w:tab w:val="left" w:pos="1800"/>
        </w:tabs>
        <w:spacing w:line="480" w:lineRule="auto"/>
        <w:rPr>
          <w:rFonts w:ascii="Courier New" w:eastAsia="Calibri" w:hAnsi="Courier New" w:cs="Courier New"/>
          <w:b/>
          <w:sz w:val="24"/>
          <w:szCs w:val="24"/>
          <w:lang w:val="en" w:eastAsia="en-US"/>
        </w:rPr>
      </w:pPr>
      <w:proofErr w:type="gramStart"/>
      <w:r w:rsidRPr="00E07D26">
        <w:rPr>
          <w:rFonts w:ascii="Courier New" w:eastAsia="Calibri" w:hAnsi="Courier New" w:cs="Courier New"/>
          <w:b/>
          <w:sz w:val="24"/>
          <w:szCs w:val="24"/>
          <w:lang w:val="en" w:eastAsia="en-US"/>
        </w:rPr>
        <w:t>19.708  [</w:t>
      </w:r>
      <w:proofErr w:type="gramEnd"/>
      <w:r w:rsidRPr="00E07D26">
        <w:rPr>
          <w:rFonts w:ascii="Courier New" w:eastAsia="Calibri" w:hAnsi="Courier New" w:cs="Courier New"/>
          <w:b/>
          <w:sz w:val="24"/>
          <w:szCs w:val="24"/>
          <w:lang w:val="en" w:eastAsia="en-US"/>
        </w:rPr>
        <w:t>Amended]</w:t>
      </w:r>
    </w:p>
    <w:p w14:paraId="26727DD3" w14:textId="3954E0B2" w:rsidR="00E07D26" w:rsidRPr="00CB0D9C" w:rsidRDefault="006C6394" w:rsidP="00E07D26">
      <w:pPr>
        <w:tabs>
          <w:tab w:val="left" w:pos="720"/>
          <w:tab w:val="left" w:pos="1080"/>
          <w:tab w:val="left" w:pos="1440"/>
          <w:tab w:val="left" w:pos="1800"/>
        </w:tabs>
        <w:spacing w:line="480" w:lineRule="auto"/>
        <w:ind w:firstLine="720"/>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6</w:t>
      </w:r>
      <w:ins w:id="468" w:author="Brooks, E. Brad (OFR)" w:date="2020-02-13T16:12:00Z">
        <w:r w:rsidR="003B235B">
          <w:rPr>
            <w:rFonts w:ascii="Courier New" w:eastAsia="Calibri" w:hAnsi="Courier New" w:cs="Courier New"/>
            <w:sz w:val="24"/>
            <w:szCs w:val="24"/>
            <w:lang w:val="en" w:eastAsia="en-US"/>
          </w:rPr>
          <w:t>3</w:t>
        </w:r>
      </w:ins>
      <w:del w:id="469" w:author="Brooks, E. Brad (OFR)" w:date="2020-02-13T16:12:00Z">
        <w:r w:rsidR="00F54B20" w:rsidDel="003B235B">
          <w:rPr>
            <w:rFonts w:ascii="Courier New" w:eastAsia="Calibri" w:hAnsi="Courier New" w:cs="Courier New"/>
            <w:sz w:val="24"/>
            <w:szCs w:val="24"/>
            <w:lang w:val="en" w:eastAsia="en-US"/>
          </w:rPr>
          <w:delText>4</w:delText>
        </w:r>
      </w:del>
      <w:r>
        <w:rPr>
          <w:rFonts w:ascii="Courier New" w:eastAsia="Calibri" w:hAnsi="Courier New" w:cs="Courier New"/>
          <w:sz w:val="24"/>
          <w:szCs w:val="24"/>
          <w:lang w:val="en" w:eastAsia="en-US"/>
        </w:rPr>
        <w:t xml:space="preserve">.  </w:t>
      </w:r>
      <w:r w:rsidR="00E07D26" w:rsidRPr="00E07D26">
        <w:rPr>
          <w:rFonts w:ascii="Courier New" w:eastAsia="Calibri" w:hAnsi="Courier New" w:cs="Courier New"/>
          <w:sz w:val="24"/>
          <w:szCs w:val="24"/>
          <w:lang w:val="en" w:eastAsia="en-US"/>
        </w:rPr>
        <w:t>Amend section 19.</w:t>
      </w:r>
      <w:r w:rsidR="00E07D26">
        <w:rPr>
          <w:rFonts w:ascii="Courier New" w:eastAsia="Calibri" w:hAnsi="Courier New" w:cs="Courier New"/>
          <w:sz w:val="24"/>
          <w:szCs w:val="24"/>
          <w:lang w:val="en" w:eastAsia="en-US"/>
        </w:rPr>
        <w:t>708</w:t>
      </w:r>
      <w:r w:rsidR="00E07D26" w:rsidRPr="00E07D26">
        <w:rPr>
          <w:rFonts w:ascii="Courier New" w:eastAsia="Calibri" w:hAnsi="Courier New" w:cs="Courier New"/>
          <w:sz w:val="24"/>
          <w:szCs w:val="24"/>
          <w:lang w:val="en" w:eastAsia="en-US"/>
        </w:rPr>
        <w:t xml:space="preserve"> </w:t>
      </w:r>
      <w:ins w:id="470" w:author="Brooks, E. Brad (OFR)" w:date="2020-02-07T14:35:00Z">
        <w:r w:rsidR="00D96067">
          <w:rPr>
            <w:rFonts w:ascii="Courier New" w:eastAsia="Calibri" w:hAnsi="Courier New" w:cs="Courier New"/>
            <w:sz w:val="24"/>
            <w:szCs w:val="24"/>
            <w:lang w:val="en" w:eastAsia="en-US"/>
          </w:rPr>
          <w:t>in paragraph (b</w:t>
        </w:r>
        <w:proofErr w:type="gramStart"/>
        <w:r w:rsidR="00D96067">
          <w:rPr>
            <w:rFonts w:ascii="Courier New" w:eastAsia="Calibri" w:hAnsi="Courier New" w:cs="Courier New"/>
            <w:sz w:val="24"/>
            <w:szCs w:val="24"/>
            <w:lang w:val="en" w:eastAsia="en-US"/>
          </w:rPr>
          <w:t>)(</w:t>
        </w:r>
        <w:proofErr w:type="gramEnd"/>
        <w:r w:rsidR="00D96067">
          <w:rPr>
            <w:rFonts w:ascii="Courier New" w:eastAsia="Calibri" w:hAnsi="Courier New" w:cs="Courier New"/>
            <w:sz w:val="24"/>
            <w:szCs w:val="24"/>
            <w:lang w:val="en" w:eastAsia="en-US"/>
          </w:rPr>
          <w:t xml:space="preserve">1))(iv) </w:t>
        </w:r>
      </w:ins>
      <w:r w:rsidR="00E07D26" w:rsidRPr="00E07D26">
        <w:rPr>
          <w:rFonts w:ascii="Courier New" w:eastAsia="Calibri" w:hAnsi="Courier New" w:cs="Courier New"/>
          <w:sz w:val="24"/>
          <w:szCs w:val="24"/>
          <w:lang w:val="en" w:eastAsia="en-US"/>
        </w:rPr>
        <w:t xml:space="preserve">by removing </w:t>
      </w:r>
      <w:del w:id="471" w:author="Brooks, E. Brad (OFR)" w:date="2020-02-07T14:35:00Z">
        <w:r w:rsidR="00E07D26" w:rsidRPr="00E07D26" w:rsidDel="00D96067">
          <w:rPr>
            <w:rFonts w:ascii="Courier New" w:eastAsia="Calibri" w:hAnsi="Courier New" w:cs="Courier New"/>
            <w:sz w:val="24"/>
            <w:szCs w:val="24"/>
            <w:lang w:val="en" w:eastAsia="en-US"/>
          </w:rPr>
          <w:delText>from paragraph (</w:delText>
        </w:r>
        <w:r w:rsidR="00E07D26" w:rsidDel="00D96067">
          <w:rPr>
            <w:rFonts w:ascii="Courier New" w:eastAsia="Calibri" w:hAnsi="Courier New" w:cs="Courier New"/>
            <w:sz w:val="24"/>
            <w:szCs w:val="24"/>
            <w:lang w:val="en" w:eastAsia="en-US"/>
          </w:rPr>
          <w:delText>b</w:delText>
        </w:r>
        <w:r w:rsidR="00E07D26" w:rsidRPr="00E07D26" w:rsidDel="00D96067">
          <w:rPr>
            <w:rFonts w:ascii="Courier New" w:eastAsia="Calibri" w:hAnsi="Courier New" w:cs="Courier New"/>
            <w:sz w:val="24"/>
            <w:szCs w:val="24"/>
            <w:lang w:val="en" w:eastAsia="en-US"/>
          </w:rPr>
          <w:delText>)</w:delText>
        </w:r>
        <w:r w:rsidR="00E07D26" w:rsidDel="00D96067">
          <w:rPr>
            <w:rFonts w:ascii="Courier New" w:eastAsia="Calibri" w:hAnsi="Courier New" w:cs="Courier New"/>
            <w:sz w:val="24"/>
            <w:szCs w:val="24"/>
            <w:lang w:val="en" w:eastAsia="en-US"/>
          </w:rPr>
          <w:delText>(1)(iv)</w:delText>
        </w:r>
        <w:r w:rsidR="00E07D26" w:rsidRPr="00E07D26" w:rsidDel="00D96067">
          <w:rPr>
            <w:rFonts w:ascii="Courier New" w:eastAsia="Calibri" w:hAnsi="Courier New" w:cs="Courier New"/>
            <w:sz w:val="24"/>
            <w:szCs w:val="24"/>
            <w:lang w:val="en" w:eastAsia="en-US"/>
          </w:rPr>
          <w:delText xml:space="preserve"> </w:delText>
        </w:r>
      </w:del>
      <w:r w:rsidR="00E07D26" w:rsidRPr="00E07D26">
        <w:rPr>
          <w:rFonts w:ascii="Courier New" w:eastAsia="Calibri" w:hAnsi="Courier New" w:cs="Courier New"/>
          <w:sz w:val="24"/>
          <w:szCs w:val="24"/>
          <w:lang w:val="en" w:eastAsia="en-US"/>
        </w:rPr>
        <w:t>“19.702(a)(3)” and adding “19.702(a)(1)(iii)” in its place.</w:t>
      </w:r>
    </w:p>
    <w:p w14:paraId="1151CA1E" w14:textId="083CCD1B"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006C6394">
        <w:rPr>
          <w:rFonts w:ascii="Courier New" w:eastAsia="Calibri" w:hAnsi="Courier New" w:cs="Courier New"/>
          <w:sz w:val="24"/>
          <w:szCs w:val="24"/>
          <w:lang w:val="en" w:eastAsia="en-US"/>
        </w:rPr>
        <w:t>6</w:t>
      </w:r>
      <w:ins w:id="472" w:author="Brooks, E. Brad (OFR)" w:date="2020-02-13T16:12:00Z">
        <w:r w:rsidR="003B235B">
          <w:rPr>
            <w:rFonts w:ascii="Courier New" w:eastAsia="Calibri" w:hAnsi="Courier New" w:cs="Courier New"/>
            <w:sz w:val="24"/>
            <w:szCs w:val="24"/>
            <w:lang w:val="en" w:eastAsia="en-US"/>
          </w:rPr>
          <w:t>4</w:t>
        </w:r>
      </w:ins>
      <w:del w:id="473" w:author="Brooks, E. Brad (OFR)" w:date="2020-02-13T16:12:00Z">
        <w:r w:rsidR="00F54B20" w:rsidDel="003B235B">
          <w:rPr>
            <w:rFonts w:ascii="Courier New" w:eastAsia="Calibri" w:hAnsi="Courier New" w:cs="Courier New"/>
            <w:sz w:val="24"/>
            <w:szCs w:val="24"/>
            <w:lang w:val="en" w:eastAsia="en-US"/>
          </w:rPr>
          <w:delText>5</w:delText>
        </w:r>
      </w:del>
      <w:r w:rsidRPr="007B32D8">
        <w:rPr>
          <w:rFonts w:ascii="Courier New" w:eastAsia="Calibri" w:hAnsi="Courier New" w:cs="Courier New"/>
          <w:sz w:val="24"/>
          <w:szCs w:val="24"/>
          <w:lang w:val="en" w:eastAsia="en-US"/>
        </w:rPr>
        <w:t xml:space="preserve">.  Amend section 19.804-2 by revising </w:t>
      </w:r>
      <w:r w:rsidR="00CB7A1D">
        <w:rPr>
          <w:rFonts w:ascii="Courier New" w:eastAsia="Calibri" w:hAnsi="Courier New" w:cs="Courier New"/>
          <w:sz w:val="24"/>
          <w:szCs w:val="24"/>
          <w:lang w:val="en" w:eastAsia="en-US"/>
        </w:rPr>
        <w:t xml:space="preserve">the first sentence of </w:t>
      </w:r>
      <w:r w:rsidRPr="007B32D8">
        <w:rPr>
          <w:rFonts w:ascii="Courier New" w:eastAsia="Calibri" w:hAnsi="Courier New" w:cs="Courier New"/>
          <w:sz w:val="24"/>
          <w:szCs w:val="24"/>
          <w:lang w:val="en" w:eastAsia="en-US"/>
        </w:rPr>
        <w:t>paragraph (a) to read as follows:</w:t>
      </w:r>
    </w:p>
    <w:p w14:paraId="09C398CC" w14:textId="77777777" w:rsidR="007B32D8" w:rsidRPr="007B32D8" w:rsidRDefault="007B32D8" w:rsidP="007B32D8">
      <w:pPr>
        <w:spacing w:line="480" w:lineRule="auto"/>
        <w:outlineLvl w:val="1"/>
        <w:rPr>
          <w:rFonts w:ascii="Courier New" w:hAnsi="Courier New" w:cs="Courier New"/>
          <w:b/>
          <w:bCs/>
          <w:sz w:val="24"/>
          <w:szCs w:val="24"/>
          <w:lang w:eastAsia="en-US"/>
        </w:rPr>
      </w:pPr>
      <w:r w:rsidRPr="007B32D8">
        <w:rPr>
          <w:rFonts w:ascii="Courier New" w:hAnsi="Courier New" w:cs="Courier New"/>
          <w:b/>
          <w:bCs/>
          <w:sz w:val="24"/>
          <w:szCs w:val="24"/>
          <w:lang w:eastAsia="en-US"/>
        </w:rPr>
        <w:t>19.804-</w:t>
      </w:r>
      <w:proofErr w:type="gramStart"/>
      <w:r w:rsidRPr="007B32D8">
        <w:rPr>
          <w:rFonts w:ascii="Courier New" w:hAnsi="Courier New" w:cs="Courier New"/>
          <w:b/>
          <w:bCs/>
          <w:sz w:val="24"/>
          <w:szCs w:val="24"/>
          <w:lang w:eastAsia="en-US"/>
        </w:rPr>
        <w:t>2</w:t>
      </w:r>
      <w:r w:rsidR="00653EE1">
        <w:rPr>
          <w:rFonts w:ascii="Courier New" w:hAnsi="Courier New" w:cs="Courier New"/>
          <w:b/>
          <w:bCs/>
          <w:sz w:val="24"/>
          <w:szCs w:val="24"/>
          <w:lang w:eastAsia="en-US"/>
        </w:rPr>
        <w:t xml:space="preserve">  </w:t>
      </w:r>
      <w:r w:rsidRPr="007B32D8">
        <w:rPr>
          <w:rFonts w:ascii="Courier New" w:hAnsi="Courier New" w:cs="Courier New"/>
          <w:b/>
          <w:bCs/>
          <w:sz w:val="24"/>
          <w:szCs w:val="24"/>
          <w:lang w:eastAsia="en-US"/>
        </w:rPr>
        <w:t>Agency</w:t>
      </w:r>
      <w:proofErr w:type="gramEnd"/>
      <w:r w:rsidRPr="007B32D8">
        <w:rPr>
          <w:rFonts w:ascii="Courier New" w:hAnsi="Courier New" w:cs="Courier New"/>
          <w:b/>
          <w:bCs/>
          <w:sz w:val="24"/>
          <w:szCs w:val="24"/>
          <w:lang w:eastAsia="en-US"/>
        </w:rPr>
        <w:t xml:space="preserve"> offering.</w:t>
      </w:r>
    </w:p>
    <w:p w14:paraId="2FC990EB" w14:textId="77777777" w:rsidR="007B32D8" w:rsidRPr="007B32D8" w:rsidRDefault="007B32D8" w:rsidP="007B32D8">
      <w:pPr>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t xml:space="preserve">(a)  After completing its evaluation, the </w:t>
      </w:r>
      <w:r w:rsidR="00E007F4">
        <w:rPr>
          <w:rFonts w:ascii="Courier New" w:hAnsi="Courier New" w:cs="Courier New"/>
          <w:color w:val="000000"/>
          <w:sz w:val="24"/>
          <w:szCs w:val="24"/>
          <w:lang w:val="en" w:eastAsia="en-US"/>
        </w:rPr>
        <w:t>contracting office</w:t>
      </w:r>
      <w:r w:rsidR="00E007F4" w:rsidRPr="007B32D8">
        <w:rPr>
          <w:rFonts w:ascii="Courier New" w:hAnsi="Courier New" w:cs="Courier New"/>
          <w:color w:val="000000"/>
          <w:sz w:val="24"/>
          <w:szCs w:val="24"/>
          <w:lang w:val="en" w:eastAsia="en-US"/>
        </w:rPr>
        <w:t xml:space="preserve"> </w:t>
      </w:r>
      <w:r w:rsidRPr="006C6394">
        <w:rPr>
          <w:rFonts w:ascii="Courier New" w:hAnsi="Courier New" w:cs="Courier New"/>
          <w:color w:val="000000"/>
          <w:sz w:val="24"/>
          <w:szCs w:val="24"/>
          <w:lang w:val="en" w:eastAsia="en-US"/>
        </w:rPr>
        <w:t>shall</w:t>
      </w:r>
      <w:r w:rsidRPr="007B32D8">
        <w:rPr>
          <w:rFonts w:ascii="Courier New" w:hAnsi="Courier New" w:cs="Courier New"/>
          <w:color w:val="000000"/>
          <w:sz w:val="24"/>
          <w:szCs w:val="24"/>
          <w:lang w:val="en" w:eastAsia="en-US"/>
        </w:rPr>
        <w:t xml:space="preserve"> notify the SBA of the extent of its plans to place 8(a) contracts with the SBA for specific quantities of items or work, including 8(a) contracts that are reserved in accordance with 19.503.</w:t>
      </w:r>
      <w:r w:rsidR="00CB7A1D">
        <w:rPr>
          <w:rFonts w:ascii="Courier New" w:hAnsi="Courier New" w:cs="Courier New"/>
          <w:color w:val="000000"/>
          <w:sz w:val="24"/>
          <w:szCs w:val="24"/>
          <w:lang w:val="en" w:eastAsia="en-US"/>
        </w:rPr>
        <w:t xml:space="preserve">  *   *   *</w:t>
      </w:r>
    </w:p>
    <w:p w14:paraId="62C953CC" w14:textId="77777777" w:rsidR="007B32D8" w:rsidRPr="007B32D8" w:rsidRDefault="007B32D8" w:rsidP="007B32D8">
      <w:pPr>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 xml:space="preserve">* </w:t>
      </w:r>
      <w:r w:rsidR="00BE686F">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BE686F">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BE686F">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BE686F">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60A09D70" w14:textId="1F954061"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00B5122A">
        <w:rPr>
          <w:rFonts w:ascii="Courier New" w:eastAsia="Calibri" w:hAnsi="Courier New" w:cs="Courier New"/>
          <w:sz w:val="24"/>
          <w:szCs w:val="24"/>
          <w:lang w:val="en" w:eastAsia="en-US"/>
        </w:rPr>
        <w:t>6</w:t>
      </w:r>
      <w:ins w:id="474" w:author="Brooks, E. Brad (OFR)" w:date="2020-02-13T16:12:00Z">
        <w:r w:rsidR="003B235B">
          <w:rPr>
            <w:rFonts w:ascii="Courier New" w:eastAsia="Calibri" w:hAnsi="Courier New" w:cs="Courier New"/>
            <w:sz w:val="24"/>
            <w:szCs w:val="24"/>
            <w:lang w:val="en" w:eastAsia="en-US"/>
          </w:rPr>
          <w:t>5</w:t>
        </w:r>
      </w:ins>
      <w:del w:id="475" w:author="Brooks, E. Brad (OFR)" w:date="2020-02-13T16:12:00Z">
        <w:r w:rsidR="00F54B20" w:rsidDel="003B235B">
          <w:rPr>
            <w:rFonts w:ascii="Courier New" w:eastAsia="Calibri" w:hAnsi="Courier New" w:cs="Courier New"/>
            <w:sz w:val="24"/>
            <w:szCs w:val="24"/>
            <w:lang w:val="en" w:eastAsia="en-US"/>
          </w:rPr>
          <w:delText>6</w:delText>
        </w:r>
      </w:del>
      <w:r w:rsidRPr="007B32D8">
        <w:rPr>
          <w:rFonts w:ascii="Courier New" w:eastAsia="Calibri" w:hAnsi="Courier New" w:cs="Courier New"/>
          <w:sz w:val="24"/>
          <w:szCs w:val="24"/>
          <w:lang w:val="en" w:eastAsia="en-US"/>
        </w:rPr>
        <w:t xml:space="preserve">.  </w:t>
      </w:r>
      <w:r w:rsidR="00B5122A">
        <w:rPr>
          <w:rFonts w:ascii="Courier New" w:eastAsia="Calibri" w:hAnsi="Courier New" w:cs="Courier New"/>
          <w:sz w:val="24"/>
          <w:szCs w:val="24"/>
          <w:lang w:val="en" w:eastAsia="en-US"/>
        </w:rPr>
        <w:t>Revise</w:t>
      </w:r>
      <w:r w:rsidRPr="007B32D8">
        <w:rPr>
          <w:rFonts w:ascii="Courier New" w:eastAsia="Calibri" w:hAnsi="Courier New" w:cs="Courier New"/>
          <w:sz w:val="24"/>
          <w:szCs w:val="24"/>
          <w:lang w:val="en" w:eastAsia="en-US"/>
        </w:rPr>
        <w:t xml:space="preserve"> section 19.804-6 to read as follows:</w:t>
      </w:r>
    </w:p>
    <w:p w14:paraId="0CC4B3D9" w14:textId="77777777" w:rsidR="007B32D8" w:rsidRPr="007B32D8" w:rsidRDefault="00B5122A" w:rsidP="007B32D8">
      <w:pPr>
        <w:spacing w:line="480" w:lineRule="auto"/>
        <w:outlineLvl w:val="2"/>
        <w:rPr>
          <w:rFonts w:ascii="Courier New" w:hAnsi="Courier New" w:cs="Courier New"/>
          <w:b/>
          <w:bCs/>
          <w:color w:val="000000"/>
          <w:sz w:val="24"/>
          <w:szCs w:val="24"/>
          <w:lang w:val="en" w:eastAsia="en-US"/>
        </w:rPr>
      </w:pPr>
      <w:r>
        <w:rPr>
          <w:rFonts w:ascii="Courier New" w:hAnsi="Courier New" w:cs="Courier New"/>
          <w:b/>
          <w:bCs/>
          <w:color w:val="000000"/>
          <w:sz w:val="24"/>
          <w:szCs w:val="24"/>
          <w:lang w:val="en" w:eastAsia="en-US"/>
        </w:rPr>
        <w:lastRenderedPageBreak/>
        <w:t>19.804-</w:t>
      </w:r>
      <w:proofErr w:type="gramStart"/>
      <w:r>
        <w:rPr>
          <w:rFonts w:ascii="Courier New" w:hAnsi="Courier New" w:cs="Courier New"/>
          <w:b/>
          <w:bCs/>
          <w:color w:val="000000"/>
          <w:sz w:val="24"/>
          <w:szCs w:val="24"/>
          <w:lang w:val="en" w:eastAsia="en-US"/>
        </w:rPr>
        <w:t xml:space="preserve">6  </w:t>
      </w:r>
      <w:r w:rsidR="007B32D8" w:rsidRPr="007B32D8">
        <w:rPr>
          <w:rFonts w:ascii="Courier New" w:hAnsi="Courier New" w:cs="Courier New"/>
          <w:b/>
          <w:bCs/>
          <w:color w:val="000000"/>
          <w:sz w:val="24"/>
          <w:szCs w:val="24"/>
          <w:lang w:val="en" w:eastAsia="en-US"/>
        </w:rPr>
        <w:t>Indefinite</w:t>
      </w:r>
      <w:proofErr w:type="gramEnd"/>
      <w:r w:rsidR="00B1200A">
        <w:rPr>
          <w:rFonts w:ascii="Courier New" w:hAnsi="Courier New" w:cs="Courier New"/>
          <w:b/>
          <w:bCs/>
          <w:color w:val="000000"/>
          <w:sz w:val="24"/>
          <w:szCs w:val="24"/>
          <w:lang w:val="en" w:eastAsia="en-US"/>
        </w:rPr>
        <w:t>-</w:t>
      </w:r>
      <w:r w:rsidR="007B32D8" w:rsidRPr="007B32D8">
        <w:rPr>
          <w:rFonts w:ascii="Courier New" w:hAnsi="Courier New" w:cs="Courier New"/>
          <w:b/>
          <w:bCs/>
          <w:color w:val="000000"/>
          <w:sz w:val="24"/>
          <w:szCs w:val="24"/>
          <w:lang w:val="en" w:eastAsia="en-US"/>
        </w:rPr>
        <w:t>delivery contracts.</w:t>
      </w:r>
    </w:p>
    <w:p w14:paraId="71343D5B" w14:textId="77777777" w:rsidR="00B5122A" w:rsidRPr="00B5122A" w:rsidRDefault="007B32D8" w:rsidP="00B5122A">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bookmarkStart w:id="476" w:name="wp1092879"/>
      <w:bookmarkEnd w:id="476"/>
      <w:r w:rsidRPr="007B32D8">
        <w:rPr>
          <w:rFonts w:ascii="Courier New" w:hAnsi="Courier New" w:cs="Courier New"/>
          <w:color w:val="000000"/>
          <w:sz w:val="24"/>
          <w:szCs w:val="24"/>
          <w:lang w:val="en" w:eastAsia="en-US"/>
        </w:rPr>
        <w:tab/>
      </w:r>
      <w:r w:rsidR="00B5122A" w:rsidRPr="00B5122A">
        <w:rPr>
          <w:rFonts w:ascii="Courier New" w:hAnsi="Courier New" w:cs="Courier New"/>
          <w:color w:val="000000"/>
          <w:sz w:val="24"/>
          <w:szCs w:val="24"/>
          <w:lang w:val="en" w:eastAsia="en-US"/>
        </w:rPr>
        <w:t>(a)</w:t>
      </w:r>
      <w:r w:rsidR="00B5122A">
        <w:rPr>
          <w:rFonts w:ascii="Courier New" w:hAnsi="Courier New" w:cs="Courier New"/>
          <w:color w:val="000000"/>
          <w:sz w:val="24"/>
          <w:szCs w:val="24"/>
          <w:lang w:val="en" w:eastAsia="en-US"/>
        </w:rPr>
        <w:t xml:space="preserve"> </w:t>
      </w:r>
      <w:r w:rsidR="00B5122A" w:rsidRPr="00B5122A">
        <w:rPr>
          <w:rFonts w:ascii="Courier New" w:hAnsi="Courier New" w:cs="Courier New"/>
          <w:color w:val="000000"/>
          <w:sz w:val="24"/>
          <w:szCs w:val="24"/>
          <w:lang w:val="en" w:eastAsia="en-US"/>
        </w:rPr>
        <w:t xml:space="preserve"> Separate offers and acceptances are not required for individual orders under multiple-award contracts (including the Federal Supply Schedules managed by GSA, multi-agency contracts or </w:t>
      </w:r>
      <w:proofErr w:type="spellStart"/>
      <w:r w:rsidR="00B5122A" w:rsidRPr="00B5122A">
        <w:rPr>
          <w:rFonts w:ascii="Courier New" w:hAnsi="Courier New" w:cs="Courier New"/>
          <w:color w:val="000000"/>
          <w:sz w:val="24"/>
          <w:szCs w:val="24"/>
          <w:lang w:val="en" w:eastAsia="en-US"/>
        </w:rPr>
        <w:t>Governmentwide</w:t>
      </w:r>
      <w:proofErr w:type="spellEnd"/>
      <w:r w:rsidR="00B5122A" w:rsidRPr="00B5122A">
        <w:rPr>
          <w:rFonts w:ascii="Courier New" w:hAnsi="Courier New" w:cs="Courier New"/>
          <w:color w:val="000000"/>
          <w:sz w:val="24"/>
          <w:szCs w:val="24"/>
          <w:lang w:val="en" w:eastAsia="en-US"/>
        </w:rPr>
        <w:t xml:space="preserve"> acquisition contracts, or indefinite-delivery, indefinite-quantity (IDIQ) contracts) that have been set aside for exclusive competition among 8(a) contractors, and the individual order is to be competed among all 8(a) contract holders.</w:t>
      </w:r>
      <w:r w:rsidR="00B5122A">
        <w:rPr>
          <w:rFonts w:ascii="Courier New" w:hAnsi="Courier New" w:cs="Courier New"/>
          <w:color w:val="000000"/>
          <w:sz w:val="24"/>
          <w:szCs w:val="24"/>
          <w:lang w:val="en" w:eastAsia="en-US"/>
        </w:rPr>
        <w:t xml:space="preserve"> </w:t>
      </w:r>
      <w:r w:rsidR="00B5122A" w:rsidRPr="00B5122A">
        <w:rPr>
          <w:rFonts w:ascii="Courier New" w:hAnsi="Courier New" w:cs="Courier New"/>
          <w:color w:val="000000"/>
          <w:sz w:val="24"/>
          <w:szCs w:val="24"/>
          <w:lang w:val="en" w:eastAsia="en-US"/>
        </w:rPr>
        <w:t xml:space="preserve"> SBA’s acceptance of the original contract is valid for the term of the contract.</w:t>
      </w:r>
      <w:r w:rsidR="00B5122A">
        <w:rPr>
          <w:rFonts w:ascii="Courier New" w:hAnsi="Courier New" w:cs="Courier New"/>
          <w:color w:val="000000"/>
          <w:sz w:val="24"/>
          <w:szCs w:val="24"/>
          <w:lang w:val="en" w:eastAsia="en-US"/>
        </w:rPr>
        <w:t xml:space="preserve"> </w:t>
      </w:r>
      <w:r w:rsidR="00B5122A" w:rsidRPr="00B5122A">
        <w:rPr>
          <w:rFonts w:ascii="Courier New" w:hAnsi="Courier New" w:cs="Courier New"/>
          <w:color w:val="000000"/>
          <w:sz w:val="24"/>
          <w:szCs w:val="24"/>
          <w:lang w:val="en" w:eastAsia="en-US"/>
        </w:rPr>
        <w:t xml:space="preserve"> Offers and acceptances are required for individual orders under multiple-award contracts that have not been set aside for exclusive competition among 8(a) contractors.</w:t>
      </w:r>
    </w:p>
    <w:p w14:paraId="7C22CEBB" w14:textId="5C66D99E" w:rsidR="00B5122A" w:rsidRPr="00B5122A" w:rsidRDefault="00B5122A" w:rsidP="00B5122A">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B5122A">
        <w:rPr>
          <w:rFonts w:ascii="Courier New" w:hAnsi="Courier New" w:cs="Courier New"/>
          <w:color w:val="000000"/>
          <w:sz w:val="24"/>
          <w:szCs w:val="24"/>
          <w:lang w:val="en" w:eastAsia="en-US"/>
        </w:rPr>
        <w:tab/>
        <w:t>(b)</w:t>
      </w:r>
      <w:r>
        <w:rPr>
          <w:rFonts w:ascii="Courier New" w:hAnsi="Courier New" w:cs="Courier New"/>
          <w:color w:val="000000"/>
          <w:sz w:val="24"/>
          <w:szCs w:val="24"/>
          <w:lang w:val="en" w:eastAsia="en-US"/>
        </w:rPr>
        <w:t xml:space="preserve">  </w:t>
      </w:r>
      <w:del w:id="477" w:author="Brooks, E. Brad (OFR)" w:date="2020-02-14T15:01:00Z">
        <w:r w:rsidRPr="00EC01C9" w:rsidDel="009E412E">
          <w:rPr>
            <w:rFonts w:ascii="Courier New" w:hAnsi="Courier New" w:cs="Courier New"/>
            <w:color w:val="000000"/>
            <w:sz w:val="24"/>
            <w:szCs w:val="24"/>
            <w:u w:val="single"/>
            <w:lang w:val="en" w:eastAsia="en-US"/>
          </w:rPr>
          <w:delText>Sole source orders</w:delText>
        </w:r>
        <w:r w:rsidRPr="00B5122A" w:rsidDel="009E412E">
          <w:rPr>
            <w:rFonts w:ascii="Courier New" w:hAnsi="Courier New" w:cs="Courier New"/>
            <w:color w:val="000000"/>
            <w:sz w:val="24"/>
            <w:szCs w:val="24"/>
            <w:lang w:val="en" w:eastAsia="en-US"/>
          </w:rPr>
          <w:delText xml:space="preserve">. </w:delText>
        </w:r>
        <w:r w:rsidDel="009E412E">
          <w:rPr>
            <w:rFonts w:ascii="Courier New" w:hAnsi="Courier New" w:cs="Courier New"/>
            <w:color w:val="000000"/>
            <w:sz w:val="24"/>
            <w:szCs w:val="24"/>
            <w:lang w:val="en" w:eastAsia="en-US"/>
          </w:rPr>
          <w:delText xml:space="preserve"> </w:delText>
        </w:r>
      </w:del>
      <w:r w:rsidRPr="00B5122A">
        <w:rPr>
          <w:rFonts w:ascii="Courier New" w:hAnsi="Courier New" w:cs="Courier New"/>
          <w:color w:val="000000"/>
          <w:sz w:val="24"/>
          <w:szCs w:val="24"/>
          <w:lang w:val="en" w:eastAsia="en-US"/>
        </w:rPr>
        <w:t>The contracting officer may issue an order on a sole source basis when-</w:t>
      </w:r>
    </w:p>
    <w:p w14:paraId="5E61D3BE" w14:textId="77777777" w:rsidR="00B5122A" w:rsidRPr="00B5122A" w:rsidRDefault="00B5122A" w:rsidP="00B5122A">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B5122A">
        <w:rPr>
          <w:rFonts w:ascii="Courier New" w:hAnsi="Courier New" w:cs="Courier New"/>
          <w:color w:val="000000"/>
          <w:sz w:val="24"/>
          <w:szCs w:val="24"/>
          <w:lang w:val="en" w:eastAsia="en-US"/>
        </w:rPr>
        <w:tab/>
      </w:r>
      <w:r w:rsidRPr="00B5122A">
        <w:rPr>
          <w:rFonts w:ascii="Courier New" w:hAnsi="Courier New" w:cs="Courier New"/>
          <w:color w:val="000000"/>
          <w:sz w:val="24"/>
          <w:szCs w:val="24"/>
          <w:lang w:val="en" w:eastAsia="en-US"/>
        </w:rPr>
        <w:tab/>
        <w:t>(1)</w:t>
      </w:r>
      <w:r>
        <w:rPr>
          <w:rFonts w:ascii="Courier New" w:hAnsi="Courier New" w:cs="Courier New"/>
          <w:color w:val="000000"/>
          <w:sz w:val="24"/>
          <w:szCs w:val="24"/>
          <w:lang w:val="en" w:eastAsia="en-US"/>
        </w:rPr>
        <w:t xml:space="preserve"> </w:t>
      </w:r>
      <w:r w:rsidRPr="00B5122A">
        <w:rPr>
          <w:rFonts w:ascii="Courier New" w:hAnsi="Courier New" w:cs="Courier New"/>
          <w:color w:val="000000"/>
          <w:sz w:val="24"/>
          <w:szCs w:val="24"/>
          <w:lang w:val="en" w:eastAsia="en-US"/>
        </w:rPr>
        <w:t xml:space="preserve"> The multiple-award contract was set aside for exclusive competition among 8(a) participants;</w:t>
      </w:r>
    </w:p>
    <w:p w14:paraId="6A050AF2" w14:textId="77777777" w:rsidR="00B5122A" w:rsidRPr="00B5122A" w:rsidRDefault="00B5122A" w:rsidP="00B5122A">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B5122A">
        <w:rPr>
          <w:rFonts w:ascii="Courier New" w:hAnsi="Courier New" w:cs="Courier New"/>
          <w:color w:val="000000"/>
          <w:sz w:val="24"/>
          <w:szCs w:val="24"/>
          <w:lang w:val="en" w:eastAsia="en-US"/>
        </w:rPr>
        <w:tab/>
      </w:r>
      <w:r w:rsidRPr="00B5122A">
        <w:rPr>
          <w:rFonts w:ascii="Courier New" w:hAnsi="Courier New" w:cs="Courier New"/>
          <w:color w:val="000000"/>
          <w:sz w:val="24"/>
          <w:szCs w:val="24"/>
          <w:lang w:val="en" w:eastAsia="en-US"/>
        </w:rPr>
        <w:tab/>
        <w:t>(2)</w:t>
      </w:r>
      <w:r>
        <w:rPr>
          <w:rFonts w:ascii="Courier New" w:hAnsi="Courier New" w:cs="Courier New"/>
          <w:color w:val="000000"/>
          <w:sz w:val="24"/>
          <w:szCs w:val="24"/>
          <w:lang w:val="en" w:eastAsia="en-US"/>
        </w:rPr>
        <w:t xml:space="preserve"> </w:t>
      </w:r>
      <w:r w:rsidRPr="00B5122A">
        <w:rPr>
          <w:rFonts w:ascii="Courier New" w:hAnsi="Courier New" w:cs="Courier New"/>
          <w:color w:val="000000"/>
          <w:sz w:val="24"/>
          <w:szCs w:val="24"/>
          <w:lang w:val="en" w:eastAsia="en-US"/>
        </w:rPr>
        <w:t xml:space="preserve"> The order has an estimated value less than or equal to the dollar thresholds set forth at 19.805-1(a</w:t>
      </w:r>
      <w:proofErr w:type="gramStart"/>
      <w:r w:rsidRPr="00B5122A">
        <w:rPr>
          <w:rFonts w:ascii="Courier New" w:hAnsi="Courier New" w:cs="Courier New"/>
          <w:color w:val="000000"/>
          <w:sz w:val="24"/>
          <w:szCs w:val="24"/>
          <w:lang w:val="en" w:eastAsia="en-US"/>
        </w:rPr>
        <w:t>)(</w:t>
      </w:r>
      <w:proofErr w:type="gramEnd"/>
      <w:r w:rsidRPr="00B5122A">
        <w:rPr>
          <w:rFonts w:ascii="Courier New" w:hAnsi="Courier New" w:cs="Courier New"/>
          <w:color w:val="000000"/>
          <w:sz w:val="24"/>
          <w:szCs w:val="24"/>
          <w:lang w:val="en" w:eastAsia="en-US"/>
        </w:rPr>
        <w:t>2); and</w:t>
      </w:r>
    </w:p>
    <w:p w14:paraId="5E81C778" w14:textId="77777777" w:rsidR="00B5122A" w:rsidRPr="00B5122A" w:rsidRDefault="00B5122A" w:rsidP="00B5122A">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B5122A">
        <w:rPr>
          <w:rFonts w:ascii="Courier New" w:hAnsi="Courier New" w:cs="Courier New"/>
          <w:color w:val="000000"/>
          <w:sz w:val="24"/>
          <w:szCs w:val="24"/>
          <w:lang w:val="en" w:eastAsia="en-US"/>
        </w:rPr>
        <w:tab/>
      </w:r>
      <w:r w:rsidRPr="00B5122A">
        <w:rPr>
          <w:rFonts w:ascii="Courier New" w:hAnsi="Courier New" w:cs="Courier New"/>
          <w:color w:val="000000"/>
          <w:sz w:val="24"/>
          <w:szCs w:val="24"/>
          <w:lang w:val="en" w:eastAsia="en-US"/>
        </w:rPr>
        <w:tab/>
        <w:t>(3)</w:t>
      </w:r>
      <w:r>
        <w:rPr>
          <w:rFonts w:ascii="Courier New" w:hAnsi="Courier New" w:cs="Courier New"/>
          <w:color w:val="000000"/>
          <w:sz w:val="24"/>
          <w:szCs w:val="24"/>
          <w:lang w:val="en" w:eastAsia="en-US"/>
        </w:rPr>
        <w:t xml:space="preserve"> </w:t>
      </w:r>
      <w:r w:rsidRPr="00B5122A">
        <w:rPr>
          <w:rFonts w:ascii="Courier New" w:hAnsi="Courier New" w:cs="Courier New"/>
          <w:color w:val="000000"/>
          <w:sz w:val="24"/>
          <w:szCs w:val="24"/>
          <w:lang w:val="en" w:eastAsia="en-US"/>
        </w:rPr>
        <w:t xml:space="preserve"> The offering and acceptance procedures at 19.804-2 and 19.804-3 are followed.</w:t>
      </w:r>
    </w:p>
    <w:p w14:paraId="33CE3377" w14:textId="60E083DE" w:rsidR="00B5122A" w:rsidRPr="00B5122A" w:rsidRDefault="00B5122A" w:rsidP="00B5122A">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B5122A">
        <w:rPr>
          <w:rFonts w:ascii="Courier New" w:hAnsi="Courier New" w:cs="Courier New"/>
          <w:color w:val="000000"/>
          <w:sz w:val="24"/>
          <w:szCs w:val="24"/>
          <w:lang w:val="en" w:eastAsia="en-US"/>
        </w:rPr>
        <w:lastRenderedPageBreak/>
        <w:tab/>
        <w:t>(c)</w:t>
      </w:r>
      <w:r>
        <w:rPr>
          <w:rFonts w:ascii="Courier New" w:hAnsi="Courier New" w:cs="Courier New"/>
          <w:color w:val="000000"/>
          <w:sz w:val="24"/>
          <w:szCs w:val="24"/>
          <w:lang w:val="en" w:eastAsia="en-US"/>
        </w:rPr>
        <w:t xml:space="preserve"> </w:t>
      </w:r>
      <w:r w:rsidRPr="00B5122A">
        <w:rPr>
          <w:rFonts w:ascii="Courier New" w:hAnsi="Courier New" w:cs="Courier New"/>
          <w:color w:val="000000"/>
          <w:sz w:val="24"/>
          <w:szCs w:val="24"/>
          <w:lang w:val="en" w:eastAsia="en-US"/>
        </w:rPr>
        <w:t xml:space="preserve"> </w:t>
      </w:r>
      <w:del w:id="478" w:author="Brooks, E. Brad (OFR)" w:date="2020-02-14T15:01:00Z">
        <w:r w:rsidRPr="00EC01C9" w:rsidDel="009E412E">
          <w:rPr>
            <w:rFonts w:ascii="Courier New" w:hAnsi="Courier New" w:cs="Courier New"/>
            <w:color w:val="000000"/>
            <w:sz w:val="24"/>
            <w:szCs w:val="24"/>
            <w:u w:val="single"/>
            <w:lang w:val="en" w:eastAsia="en-US"/>
          </w:rPr>
          <w:delText>Orders issued directly to one 8(a) contractor</w:delText>
        </w:r>
        <w:r w:rsidRPr="00B5122A" w:rsidDel="009E412E">
          <w:rPr>
            <w:rFonts w:ascii="Courier New" w:hAnsi="Courier New" w:cs="Courier New"/>
            <w:color w:val="000000"/>
            <w:sz w:val="24"/>
            <w:szCs w:val="24"/>
            <w:lang w:val="en" w:eastAsia="en-US"/>
          </w:rPr>
          <w:delText xml:space="preserve">. </w:delText>
        </w:r>
      </w:del>
      <w:r w:rsidRPr="00B5122A">
        <w:rPr>
          <w:rFonts w:ascii="Courier New" w:hAnsi="Courier New" w:cs="Courier New"/>
          <w:color w:val="000000"/>
          <w:sz w:val="24"/>
          <w:szCs w:val="24"/>
          <w:lang w:val="en" w:eastAsia="en-US"/>
        </w:rPr>
        <w:t>The contracting officer may issue an order directly to one 8(a) contractor in accordance with 19.504(c</w:t>
      </w:r>
      <w:proofErr w:type="gramStart"/>
      <w:r w:rsidRPr="00B5122A">
        <w:rPr>
          <w:rFonts w:ascii="Courier New" w:hAnsi="Courier New" w:cs="Courier New"/>
          <w:color w:val="000000"/>
          <w:sz w:val="24"/>
          <w:szCs w:val="24"/>
          <w:lang w:val="en" w:eastAsia="en-US"/>
        </w:rPr>
        <w:t>)(</w:t>
      </w:r>
      <w:proofErr w:type="gramEnd"/>
      <w:r w:rsidRPr="00B5122A">
        <w:rPr>
          <w:rFonts w:ascii="Courier New" w:hAnsi="Courier New" w:cs="Courier New"/>
          <w:color w:val="000000"/>
          <w:sz w:val="24"/>
          <w:szCs w:val="24"/>
          <w:lang w:val="en" w:eastAsia="en-US"/>
        </w:rPr>
        <w:t>1)(ii) when—</w:t>
      </w:r>
    </w:p>
    <w:p w14:paraId="08993327" w14:textId="77777777" w:rsidR="00B5122A" w:rsidRPr="00B5122A" w:rsidRDefault="00B5122A" w:rsidP="00B5122A">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B5122A">
        <w:rPr>
          <w:rFonts w:ascii="Courier New" w:hAnsi="Courier New" w:cs="Courier New"/>
          <w:color w:val="000000"/>
          <w:sz w:val="24"/>
          <w:szCs w:val="24"/>
          <w:lang w:val="en" w:eastAsia="en-US"/>
        </w:rPr>
        <w:tab/>
      </w:r>
      <w:r w:rsidRPr="00B5122A">
        <w:rPr>
          <w:rFonts w:ascii="Courier New" w:hAnsi="Courier New" w:cs="Courier New"/>
          <w:color w:val="000000"/>
          <w:sz w:val="24"/>
          <w:szCs w:val="24"/>
          <w:lang w:val="en" w:eastAsia="en-US"/>
        </w:rPr>
        <w:tab/>
      </w:r>
      <w:r w:rsidRPr="00B5122A">
        <w:rPr>
          <w:rFonts w:ascii="Courier New" w:hAnsi="Courier New" w:cs="Courier New"/>
          <w:color w:val="000000"/>
          <w:sz w:val="24"/>
          <w:szCs w:val="24"/>
          <w:lang w:val="en" w:eastAsia="en-US"/>
        </w:rPr>
        <w:tab/>
        <w:t xml:space="preserve">(1) </w:t>
      </w:r>
      <w:r>
        <w:rPr>
          <w:rFonts w:ascii="Courier New" w:hAnsi="Courier New" w:cs="Courier New"/>
          <w:color w:val="000000"/>
          <w:sz w:val="24"/>
          <w:szCs w:val="24"/>
          <w:lang w:val="en" w:eastAsia="en-US"/>
        </w:rPr>
        <w:t xml:space="preserve"> </w:t>
      </w:r>
      <w:r w:rsidRPr="00B5122A">
        <w:rPr>
          <w:rFonts w:ascii="Courier New" w:hAnsi="Courier New" w:cs="Courier New"/>
          <w:color w:val="000000"/>
          <w:sz w:val="24"/>
          <w:szCs w:val="24"/>
          <w:lang w:val="en" w:eastAsia="en-US"/>
        </w:rPr>
        <w:t xml:space="preserve">The multiple-award contract was reserved for 8(a) participants; </w:t>
      </w:r>
    </w:p>
    <w:p w14:paraId="784C0740" w14:textId="77777777" w:rsidR="00B5122A" w:rsidRPr="00B5122A" w:rsidRDefault="00B5122A" w:rsidP="00B5122A">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B5122A">
        <w:rPr>
          <w:rFonts w:ascii="Courier New" w:hAnsi="Courier New" w:cs="Courier New"/>
          <w:color w:val="000000"/>
          <w:sz w:val="24"/>
          <w:szCs w:val="24"/>
          <w:lang w:val="en" w:eastAsia="en-US"/>
        </w:rPr>
        <w:tab/>
      </w:r>
      <w:r w:rsidRPr="00B5122A">
        <w:rPr>
          <w:rFonts w:ascii="Courier New" w:hAnsi="Courier New" w:cs="Courier New"/>
          <w:color w:val="000000"/>
          <w:sz w:val="24"/>
          <w:szCs w:val="24"/>
          <w:lang w:val="en" w:eastAsia="en-US"/>
        </w:rPr>
        <w:tab/>
      </w:r>
      <w:r w:rsidRPr="00B5122A">
        <w:rPr>
          <w:rFonts w:ascii="Courier New" w:hAnsi="Courier New" w:cs="Courier New"/>
          <w:color w:val="000000"/>
          <w:sz w:val="24"/>
          <w:szCs w:val="24"/>
          <w:lang w:val="en" w:eastAsia="en-US"/>
        </w:rPr>
        <w:tab/>
        <w:t>(2)</w:t>
      </w:r>
      <w:r>
        <w:rPr>
          <w:rFonts w:ascii="Courier New" w:hAnsi="Courier New" w:cs="Courier New"/>
          <w:color w:val="000000"/>
          <w:sz w:val="24"/>
          <w:szCs w:val="24"/>
          <w:lang w:val="en" w:eastAsia="en-US"/>
        </w:rPr>
        <w:t xml:space="preserve"> </w:t>
      </w:r>
      <w:r w:rsidRPr="00B5122A">
        <w:rPr>
          <w:rFonts w:ascii="Courier New" w:hAnsi="Courier New" w:cs="Courier New"/>
          <w:color w:val="000000"/>
          <w:sz w:val="24"/>
          <w:szCs w:val="24"/>
          <w:lang w:val="en" w:eastAsia="en-US"/>
        </w:rPr>
        <w:t xml:space="preserve"> The order has an estimated value less than or equal to $7 million for acquisitions assigned manufacturing NAICS codes and $4 million for all other acquisitions; and</w:t>
      </w:r>
    </w:p>
    <w:p w14:paraId="17BF2946" w14:textId="77777777" w:rsidR="00B5122A" w:rsidRPr="00B5122A" w:rsidRDefault="00B5122A" w:rsidP="00B5122A">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B5122A">
        <w:rPr>
          <w:rFonts w:ascii="Courier New" w:hAnsi="Courier New" w:cs="Courier New"/>
          <w:color w:val="000000"/>
          <w:sz w:val="24"/>
          <w:szCs w:val="24"/>
          <w:lang w:val="en" w:eastAsia="en-US"/>
        </w:rPr>
        <w:tab/>
      </w:r>
      <w:r w:rsidRPr="00B5122A">
        <w:rPr>
          <w:rFonts w:ascii="Courier New" w:hAnsi="Courier New" w:cs="Courier New"/>
          <w:color w:val="000000"/>
          <w:sz w:val="24"/>
          <w:szCs w:val="24"/>
          <w:lang w:val="en" w:eastAsia="en-US"/>
        </w:rPr>
        <w:tab/>
      </w:r>
      <w:r w:rsidRPr="00B5122A">
        <w:rPr>
          <w:rFonts w:ascii="Courier New" w:hAnsi="Courier New" w:cs="Courier New"/>
          <w:color w:val="000000"/>
          <w:sz w:val="24"/>
          <w:szCs w:val="24"/>
          <w:lang w:val="en" w:eastAsia="en-US"/>
        </w:rPr>
        <w:tab/>
        <w:t>(3)</w:t>
      </w:r>
      <w:r>
        <w:rPr>
          <w:rFonts w:ascii="Courier New" w:hAnsi="Courier New" w:cs="Courier New"/>
          <w:color w:val="000000"/>
          <w:sz w:val="24"/>
          <w:szCs w:val="24"/>
          <w:lang w:val="en" w:eastAsia="en-US"/>
        </w:rPr>
        <w:t xml:space="preserve"> </w:t>
      </w:r>
      <w:r w:rsidRPr="00B5122A">
        <w:rPr>
          <w:rFonts w:ascii="Courier New" w:hAnsi="Courier New" w:cs="Courier New"/>
          <w:color w:val="000000"/>
          <w:sz w:val="24"/>
          <w:szCs w:val="24"/>
          <w:lang w:val="en" w:eastAsia="en-US"/>
        </w:rPr>
        <w:t xml:space="preserve"> The offering and acceptance procedures at 19.804-2 and 19.804-3 are followed.</w:t>
      </w:r>
    </w:p>
    <w:p w14:paraId="1B9F2232" w14:textId="77777777" w:rsidR="00B5122A" w:rsidRPr="00B5122A" w:rsidRDefault="00B5122A" w:rsidP="00B5122A">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B5122A">
        <w:rPr>
          <w:rFonts w:ascii="Courier New" w:hAnsi="Courier New" w:cs="Courier New"/>
          <w:color w:val="000000"/>
          <w:sz w:val="24"/>
          <w:szCs w:val="24"/>
          <w:lang w:val="en" w:eastAsia="en-US"/>
        </w:rPr>
        <w:tab/>
        <w:t xml:space="preserve">(d) </w:t>
      </w:r>
      <w:r>
        <w:rPr>
          <w:rFonts w:ascii="Courier New" w:hAnsi="Courier New" w:cs="Courier New"/>
          <w:color w:val="000000"/>
          <w:sz w:val="24"/>
          <w:szCs w:val="24"/>
          <w:lang w:val="en" w:eastAsia="en-US"/>
        </w:rPr>
        <w:t xml:space="preserve"> </w:t>
      </w:r>
      <w:r w:rsidRPr="00B5122A">
        <w:rPr>
          <w:rFonts w:ascii="Courier New" w:hAnsi="Courier New" w:cs="Courier New"/>
          <w:color w:val="000000"/>
          <w:sz w:val="24"/>
          <w:szCs w:val="24"/>
          <w:lang w:val="en" w:eastAsia="en-US"/>
        </w:rPr>
        <w:t>An 8(a) contractor may continue to accept new orders under the contract, even if it exits the 8(a) program, or becomes oth</w:t>
      </w:r>
      <w:r>
        <w:rPr>
          <w:rFonts w:ascii="Courier New" w:hAnsi="Courier New" w:cs="Courier New"/>
          <w:color w:val="000000"/>
          <w:sz w:val="24"/>
          <w:szCs w:val="24"/>
          <w:lang w:val="en" w:eastAsia="en-US"/>
        </w:rPr>
        <w:t>er than small for the NAICS code</w:t>
      </w:r>
      <w:r w:rsidRPr="00B5122A">
        <w:rPr>
          <w:rFonts w:ascii="Courier New" w:hAnsi="Courier New" w:cs="Courier New"/>
          <w:color w:val="000000"/>
          <w:sz w:val="24"/>
          <w:szCs w:val="24"/>
          <w:lang w:val="en" w:eastAsia="en-US"/>
        </w:rPr>
        <w:t>(s) assigned to the contract.</w:t>
      </w:r>
    </w:p>
    <w:p w14:paraId="42EFA1BE" w14:textId="77777777" w:rsidR="007B32D8" w:rsidRPr="007B32D8" w:rsidRDefault="00B5122A" w:rsidP="00B5122A">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Pr>
          <w:rFonts w:ascii="Courier New" w:hAnsi="Courier New" w:cs="Courier New"/>
          <w:color w:val="000000"/>
          <w:sz w:val="24"/>
          <w:szCs w:val="24"/>
          <w:lang w:val="en" w:eastAsia="en-US"/>
        </w:rPr>
        <w:tab/>
        <w:t xml:space="preserve">(e) </w:t>
      </w:r>
      <w:r w:rsidRPr="00B5122A">
        <w:rPr>
          <w:rFonts w:ascii="Courier New" w:hAnsi="Courier New" w:cs="Courier New"/>
          <w:color w:val="000000"/>
          <w:sz w:val="24"/>
          <w:szCs w:val="24"/>
          <w:lang w:val="en" w:eastAsia="en-US"/>
        </w:rPr>
        <w:t xml:space="preserve"> Agencies may continue to take credit toward their prime contracting small disadvantaged business or small business goals for orders awarded to 8(a) contractors, even after the contractor</w:t>
      </w:r>
      <w:r>
        <w:rPr>
          <w:rFonts w:ascii="Courier New" w:hAnsi="Courier New" w:cs="Courier New"/>
          <w:color w:val="000000"/>
          <w:sz w:val="24"/>
          <w:szCs w:val="24"/>
          <w:lang w:val="en" w:eastAsia="en-US"/>
        </w:rPr>
        <w:t>’</w:t>
      </w:r>
      <w:r w:rsidRPr="00B5122A">
        <w:rPr>
          <w:rFonts w:ascii="Courier New" w:hAnsi="Courier New" w:cs="Courier New"/>
          <w:color w:val="000000"/>
          <w:sz w:val="24"/>
          <w:szCs w:val="24"/>
          <w:lang w:val="en" w:eastAsia="en-US"/>
        </w:rPr>
        <w:t xml:space="preserve">s 8(a) program term expires, the contractor otherwise exits the 8(a) program, or the contractor becomes other than small for the NAICS code(s) assigned under the 8(a) contract. </w:t>
      </w:r>
      <w:r>
        <w:rPr>
          <w:rFonts w:ascii="Courier New" w:hAnsi="Courier New" w:cs="Courier New"/>
          <w:color w:val="000000"/>
          <w:sz w:val="24"/>
          <w:szCs w:val="24"/>
          <w:lang w:val="en" w:eastAsia="en-US"/>
        </w:rPr>
        <w:t xml:space="preserve"> </w:t>
      </w:r>
      <w:r w:rsidRPr="00B5122A">
        <w:rPr>
          <w:rFonts w:ascii="Courier New" w:hAnsi="Courier New" w:cs="Courier New"/>
          <w:color w:val="000000"/>
          <w:sz w:val="24"/>
          <w:szCs w:val="24"/>
          <w:lang w:val="en" w:eastAsia="en-US"/>
        </w:rPr>
        <w:t xml:space="preserve">However, if an 8(a) contractor </w:t>
      </w:r>
      <w:proofErr w:type="spellStart"/>
      <w:r w:rsidRPr="00B5122A">
        <w:rPr>
          <w:rFonts w:ascii="Courier New" w:hAnsi="Courier New" w:cs="Courier New"/>
          <w:color w:val="000000"/>
          <w:sz w:val="24"/>
          <w:szCs w:val="24"/>
          <w:lang w:val="en" w:eastAsia="en-US"/>
        </w:rPr>
        <w:t>rerepresents</w:t>
      </w:r>
      <w:proofErr w:type="spellEnd"/>
      <w:r w:rsidRPr="00B5122A">
        <w:rPr>
          <w:rFonts w:ascii="Courier New" w:hAnsi="Courier New" w:cs="Courier New"/>
          <w:color w:val="000000"/>
          <w:sz w:val="24"/>
          <w:szCs w:val="24"/>
          <w:lang w:val="en" w:eastAsia="en-US"/>
        </w:rPr>
        <w:t xml:space="preserve"> that it is other than small for the NAICS code(s) assigned under the contract in accordance </w:t>
      </w:r>
      <w:r w:rsidRPr="00B5122A">
        <w:rPr>
          <w:rFonts w:ascii="Courier New" w:hAnsi="Courier New" w:cs="Courier New"/>
          <w:color w:val="000000"/>
          <w:sz w:val="24"/>
          <w:szCs w:val="24"/>
          <w:lang w:val="en" w:eastAsia="en-US"/>
        </w:rPr>
        <w:lastRenderedPageBreak/>
        <w:t>with 19.301-2 or, where ownership or control of the 8(a) contractor has changed and SBA has granted a waiver to allow the contractor to continue performance (see 13 CFR 124.515), the agency may not credit any subsequent orders awarded to the contractor towards its small disadvantaged business or small business goals.</w:t>
      </w:r>
    </w:p>
    <w:p w14:paraId="7E1CDE18" w14:textId="3BD38C3A"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009564E8">
        <w:rPr>
          <w:rFonts w:ascii="Courier New" w:eastAsia="Calibri" w:hAnsi="Courier New" w:cs="Courier New"/>
          <w:sz w:val="24"/>
          <w:szCs w:val="24"/>
          <w:lang w:val="en" w:eastAsia="en-US"/>
        </w:rPr>
        <w:t>6</w:t>
      </w:r>
      <w:ins w:id="479" w:author="Brooks, E. Brad (OFR)" w:date="2020-02-13T16:13:00Z">
        <w:r w:rsidR="003B235B">
          <w:rPr>
            <w:rFonts w:ascii="Courier New" w:eastAsia="Calibri" w:hAnsi="Courier New" w:cs="Courier New"/>
            <w:sz w:val="24"/>
            <w:szCs w:val="24"/>
            <w:lang w:val="en" w:eastAsia="en-US"/>
          </w:rPr>
          <w:t>6</w:t>
        </w:r>
      </w:ins>
      <w:del w:id="480" w:author="Brooks, E. Brad (OFR)" w:date="2020-02-13T16:13:00Z">
        <w:r w:rsidR="00F54B20" w:rsidDel="003B235B">
          <w:rPr>
            <w:rFonts w:ascii="Courier New" w:eastAsia="Calibri" w:hAnsi="Courier New" w:cs="Courier New"/>
            <w:sz w:val="24"/>
            <w:szCs w:val="24"/>
            <w:lang w:val="en" w:eastAsia="en-US"/>
          </w:rPr>
          <w:delText>7</w:delText>
        </w:r>
      </w:del>
      <w:r w:rsidRPr="007B32D8">
        <w:rPr>
          <w:rFonts w:ascii="Courier New" w:eastAsia="Calibri" w:hAnsi="Courier New" w:cs="Courier New"/>
          <w:sz w:val="24"/>
          <w:szCs w:val="24"/>
          <w:lang w:val="en" w:eastAsia="en-US"/>
        </w:rPr>
        <w:t>.  Revise section 19.809 to read as follows:</w:t>
      </w:r>
    </w:p>
    <w:p w14:paraId="34814A63" w14:textId="77777777" w:rsidR="007B32D8" w:rsidRPr="007B32D8" w:rsidRDefault="009564E8" w:rsidP="007B32D8">
      <w:pPr>
        <w:spacing w:line="480" w:lineRule="auto"/>
        <w:outlineLvl w:val="2"/>
        <w:rPr>
          <w:rFonts w:ascii="Courier New" w:hAnsi="Courier New" w:cs="Courier New"/>
          <w:b/>
          <w:bCs/>
          <w:color w:val="000000"/>
          <w:sz w:val="24"/>
          <w:szCs w:val="24"/>
          <w:lang w:val="en" w:eastAsia="en-US"/>
        </w:rPr>
      </w:pPr>
      <w:proofErr w:type="gramStart"/>
      <w:r>
        <w:rPr>
          <w:rFonts w:ascii="Courier New" w:hAnsi="Courier New" w:cs="Courier New"/>
          <w:b/>
          <w:bCs/>
          <w:color w:val="000000"/>
          <w:sz w:val="24"/>
          <w:szCs w:val="24"/>
          <w:lang w:val="en" w:eastAsia="en-US"/>
        </w:rPr>
        <w:t xml:space="preserve">19.809  </w:t>
      </w:r>
      <w:proofErr w:type="spellStart"/>
      <w:r w:rsidR="007B32D8" w:rsidRPr="007B32D8">
        <w:rPr>
          <w:rFonts w:ascii="Courier New" w:hAnsi="Courier New" w:cs="Courier New"/>
          <w:b/>
          <w:bCs/>
          <w:color w:val="000000"/>
          <w:sz w:val="24"/>
          <w:szCs w:val="24"/>
          <w:lang w:val="en" w:eastAsia="en-US"/>
        </w:rPr>
        <w:t>Preaward</w:t>
      </w:r>
      <w:proofErr w:type="spellEnd"/>
      <w:proofErr w:type="gramEnd"/>
      <w:r w:rsidR="007B32D8" w:rsidRPr="007B32D8">
        <w:rPr>
          <w:rFonts w:ascii="Courier New" w:hAnsi="Courier New" w:cs="Courier New"/>
          <w:b/>
          <w:bCs/>
          <w:color w:val="000000"/>
          <w:sz w:val="24"/>
          <w:szCs w:val="24"/>
          <w:lang w:val="en" w:eastAsia="en-US"/>
        </w:rPr>
        <w:t xml:space="preserve"> considerations.</w:t>
      </w:r>
    </w:p>
    <w:p w14:paraId="5F0F819E" w14:textId="77777777" w:rsidR="003E28D4" w:rsidRDefault="009564E8" w:rsidP="009564E8">
      <w:pPr>
        <w:tabs>
          <w:tab w:val="left" w:pos="720"/>
          <w:tab w:val="left" w:pos="1080"/>
          <w:tab w:val="left" w:pos="1440"/>
          <w:tab w:val="left" w:pos="1800"/>
        </w:tabs>
        <w:spacing w:line="480" w:lineRule="auto"/>
        <w:rPr>
          <w:rFonts w:ascii="Courier New" w:hAnsi="Courier New" w:cs="Courier New"/>
          <w:color w:val="000000"/>
          <w:sz w:val="24"/>
          <w:szCs w:val="24"/>
          <w:lang w:eastAsia="en-US"/>
        </w:rPr>
      </w:pPr>
      <w:bookmarkStart w:id="481" w:name="wp1092915"/>
      <w:bookmarkEnd w:id="481"/>
      <w:proofErr w:type="gramStart"/>
      <w:r w:rsidRPr="00EC01C9">
        <w:rPr>
          <w:rFonts w:ascii="Courier New" w:hAnsi="Courier New" w:cs="Courier New"/>
          <w:b/>
          <w:color w:val="000000"/>
          <w:sz w:val="24"/>
          <w:szCs w:val="24"/>
          <w:lang w:eastAsia="en-US"/>
        </w:rPr>
        <w:t xml:space="preserve">19.809-1 </w:t>
      </w:r>
      <w:proofErr w:type="spellStart"/>
      <w:r w:rsidRPr="00EC01C9">
        <w:rPr>
          <w:rFonts w:ascii="Courier New" w:hAnsi="Courier New" w:cs="Courier New"/>
          <w:b/>
          <w:color w:val="000000"/>
          <w:sz w:val="24"/>
          <w:szCs w:val="24"/>
          <w:lang w:eastAsia="en-US"/>
        </w:rPr>
        <w:t>Preaward</w:t>
      </w:r>
      <w:proofErr w:type="spellEnd"/>
      <w:r w:rsidRPr="00EC01C9">
        <w:rPr>
          <w:rFonts w:ascii="Courier New" w:hAnsi="Courier New" w:cs="Courier New"/>
          <w:b/>
          <w:color w:val="000000"/>
          <w:sz w:val="24"/>
          <w:szCs w:val="24"/>
          <w:lang w:eastAsia="en-US"/>
        </w:rPr>
        <w:t xml:space="preserve"> survey</w:t>
      </w:r>
      <w:r w:rsidRPr="009564E8">
        <w:rPr>
          <w:rFonts w:ascii="Courier New" w:hAnsi="Courier New" w:cs="Courier New"/>
          <w:color w:val="000000"/>
          <w:sz w:val="24"/>
          <w:szCs w:val="24"/>
          <w:lang w:eastAsia="en-US"/>
        </w:rPr>
        <w:t>.</w:t>
      </w:r>
      <w:proofErr w:type="gramEnd"/>
      <w:r w:rsidRPr="009564E8">
        <w:rPr>
          <w:rFonts w:ascii="Courier New" w:hAnsi="Courier New" w:cs="Courier New"/>
          <w:color w:val="000000"/>
          <w:sz w:val="24"/>
          <w:szCs w:val="24"/>
          <w:lang w:eastAsia="en-US"/>
        </w:rPr>
        <w:t xml:space="preserve">  </w:t>
      </w:r>
    </w:p>
    <w:p w14:paraId="70EC7971" w14:textId="77777777" w:rsidR="009564E8" w:rsidRPr="009564E8" w:rsidRDefault="009564E8" w:rsidP="009564E8">
      <w:pPr>
        <w:tabs>
          <w:tab w:val="left" w:pos="720"/>
          <w:tab w:val="left" w:pos="1080"/>
          <w:tab w:val="left" w:pos="1440"/>
          <w:tab w:val="left" w:pos="1800"/>
        </w:tabs>
        <w:spacing w:line="480" w:lineRule="auto"/>
        <w:rPr>
          <w:rFonts w:ascii="Courier New" w:hAnsi="Courier New" w:cs="Courier New"/>
          <w:color w:val="000000"/>
          <w:sz w:val="24"/>
          <w:szCs w:val="24"/>
          <w:lang w:eastAsia="en-US"/>
        </w:rPr>
      </w:pPr>
      <w:r w:rsidRPr="009564E8">
        <w:rPr>
          <w:rFonts w:ascii="Courier New" w:hAnsi="Courier New" w:cs="Courier New"/>
          <w:color w:val="000000"/>
          <w:sz w:val="24"/>
          <w:szCs w:val="24"/>
          <w:lang w:eastAsia="en-US"/>
        </w:rPr>
        <w:t xml:space="preserve">The contracting officer should request a </w:t>
      </w:r>
      <w:proofErr w:type="spellStart"/>
      <w:r w:rsidRPr="009564E8">
        <w:rPr>
          <w:rFonts w:ascii="Courier New" w:hAnsi="Courier New" w:cs="Courier New"/>
          <w:color w:val="000000"/>
          <w:sz w:val="24"/>
          <w:szCs w:val="24"/>
          <w:lang w:eastAsia="en-US"/>
        </w:rPr>
        <w:t>preaward</w:t>
      </w:r>
      <w:proofErr w:type="spellEnd"/>
      <w:r w:rsidRPr="009564E8">
        <w:rPr>
          <w:rFonts w:ascii="Courier New" w:hAnsi="Courier New" w:cs="Courier New"/>
          <w:color w:val="000000"/>
          <w:sz w:val="24"/>
          <w:szCs w:val="24"/>
          <w:lang w:eastAsia="en-US"/>
        </w:rPr>
        <w:t xml:space="preserve"> survey of the 8(a) participant whenever considered useful.</w:t>
      </w:r>
      <w:r w:rsidR="00BE686F">
        <w:rPr>
          <w:rFonts w:ascii="Courier New" w:hAnsi="Courier New" w:cs="Courier New"/>
          <w:color w:val="000000"/>
          <w:sz w:val="24"/>
          <w:szCs w:val="24"/>
          <w:lang w:eastAsia="en-US"/>
        </w:rPr>
        <w:t xml:space="preserve"> </w:t>
      </w:r>
      <w:r w:rsidRPr="009564E8">
        <w:rPr>
          <w:rFonts w:ascii="Courier New" w:hAnsi="Courier New" w:cs="Courier New"/>
          <w:color w:val="000000"/>
          <w:sz w:val="24"/>
          <w:szCs w:val="24"/>
          <w:lang w:eastAsia="en-US"/>
        </w:rPr>
        <w:t xml:space="preserve"> If the results of the </w:t>
      </w:r>
      <w:proofErr w:type="spellStart"/>
      <w:r w:rsidRPr="009564E8">
        <w:rPr>
          <w:rFonts w:ascii="Courier New" w:hAnsi="Courier New" w:cs="Courier New"/>
          <w:color w:val="000000"/>
          <w:sz w:val="24"/>
          <w:szCs w:val="24"/>
          <w:lang w:eastAsia="en-US"/>
        </w:rPr>
        <w:t>preaward</w:t>
      </w:r>
      <w:proofErr w:type="spellEnd"/>
      <w:r w:rsidRPr="009564E8">
        <w:rPr>
          <w:rFonts w:ascii="Courier New" w:hAnsi="Courier New" w:cs="Courier New"/>
          <w:color w:val="000000"/>
          <w:sz w:val="24"/>
          <w:szCs w:val="24"/>
          <w:lang w:eastAsia="en-US"/>
        </w:rPr>
        <w:t xml:space="preserve"> survey or other information available to the contracting officer raise substantial doubt as to the participant’s ability to perform, the contracting officer shall refer the matter to SBA for Certificate of Competency consideration under subpart 19.6.</w:t>
      </w:r>
    </w:p>
    <w:p w14:paraId="3AFBC53C" w14:textId="77777777" w:rsidR="009564E8" w:rsidRPr="009564E8" w:rsidRDefault="009564E8" w:rsidP="009564E8">
      <w:pPr>
        <w:tabs>
          <w:tab w:val="left" w:pos="720"/>
          <w:tab w:val="left" w:pos="1080"/>
          <w:tab w:val="left" w:pos="1440"/>
          <w:tab w:val="left" w:pos="1800"/>
        </w:tabs>
        <w:spacing w:line="480" w:lineRule="auto"/>
        <w:rPr>
          <w:rFonts w:ascii="Courier New" w:hAnsi="Courier New" w:cs="Courier New"/>
          <w:color w:val="000000"/>
          <w:sz w:val="24"/>
          <w:szCs w:val="24"/>
          <w:lang w:eastAsia="en-US"/>
        </w:rPr>
      </w:pPr>
      <w:r w:rsidRPr="009564E8">
        <w:rPr>
          <w:rFonts w:ascii="Courier New" w:hAnsi="Courier New" w:cs="Courier New"/>
          <w:b/>
          <w:color w:val="000000"/>
          <w:sz w:val="24"/>
          <w:szCs w:val="24"/>
          <w:lang w:eastAsia="en-US"/>
        </w:rPr>
        <w:t>19.809-</w:t>
      </w:r>
      <w:proofErr w:type="gramStart"/>
      <w:r w:rsidRPr="009564E8">
        <w:rPr>
          <w:rFonts w:ascii="Courier New" w:hAnsi="Courier New" w:cs="Courier New"/>
          <w:b/>
          <w:color w:val="000000"/>
          <w:sz w:val="24"/>
          <w:szCs w:val="24"/>
          <w:lang w:eastAsia="en-US"/>
        </w:rPr>
        <w:t>2</w:t>
      </w:r>
      <w:r w:rsidRPr="009564E8">
        <w:rPr>
          <w:rFonts w:ascii="Courier New" w:hAnsi="Courier New" w:cs="Courier New"/>
          <w:color w:val="000000"/>
          <w:sz w:val="24"/>
          <w:szCs w:val="24"/>
          <w:lang w:eastAsia="en-US"/>
        </w:rPr>
        <w:t xml:space="preserve">  </w:t>
      </w:r>
      <w:r w:rsidRPr="009564E8">
        <w:rPr>
          <w:rFonts w:ascii="Courier New" w:hAnsi="Courier New" w:cs="Courier New"/>
          <w:b/>
          <w:color w:val="000000"/>
          <w:sz w:val="24"/>
          <w:szCs w:val="24"/>
          <w:lang w:eastAsia="en-US"/>
        </w:rPr>
        <w:t>Limitations</w:t>
      </w:r>
      <w:proofErr w:type="gramEnd"/>
      <w:r w:rsidRPr="009564E8">
        <w:rPr>
          <w:rFonts w:ascii="Courier New" w:hAnsi="Courier New" w:cs="Courier New"/>
          <w:b/>
          <w:color w:val="000000"/>
          <w:sz w:val="24"/>
          <w:szCs w:val="24"/>
          <w:lang w:eastAsia="en-US"/>
        </w:rPr>
        <w:t xml:space="preserve"> on subcontracting and </w:t>
      </w:r>
      <w:proofErr w:type="spellStart"/>
      <w:r w:rsidRPr="009564E8">
        <w:rPr>
          <w:rFonts w:ascii="Courier New" w:hAnsi="Courier New" w:cs="Courier New"/>
          <w:b/>
          <w:color w:val="000000"/>
          <w:sz w:val="24"/>
          <w:szCs w:val="24"/>
          <w:lang w:eastAsia="en-US"/>
        </w:rPr>
        <w:t>nonmanufacturer</w:t>
      </w:r>
      <w:proofErr w:type="spellEnd"/>
      <w:r w:rsidRPr="009564E8">
        <w:rPr>
          <w:rFonts w:ascii="Courier New" w:hAnsi="Courier New" w:cs="Courier New"/>
          <w:b/>
          <w:color w:val="000000"/>
          <w:sz w:val="24"/>
          <w:szCs w:val="24"/>
          <w:lang w:eastAsia="en-US"/>
        </w:rPr>
        <w:t xml:space="preserve"> rule</w:t>
      </w:r>
      <w:r w:rsidRPr="009564E8">
        <w:rPr>
          <w:rFonts w:ascii="Courier New" w:hAnsi="Courier New" w:cs="Courier New"/>
          <w:color w:val="000000"/>
          <w:sz w:val="24"/>
          <w:szCs w:val="24"/>
          <w:lang w:eastAsia="en-US"/>
        </w:rPr>
        <w:t>.</w:t>
      </w:r>
    </w:p>
    <w:p w14:paraId="67CA58E6" w14:textId="77777777" w:rsidR="009564E8" w:rsidRPr="009564E8" w:rsidRDefault="009564E8" w:rsidP="009564E8">
      <w:pPr>
        <w:tabs>
          <w:tab w:val="left" w:pos="720"/>
          <w:tab w:val="left" w:pos="1080"/>
          <w:tab w:val="left" w:pos="1440"/>
          <w:tab w:val="left" w:pos="1800"/>
        </w:tabs>
        <w:spacing w:line="480" w:lineRule="auto"/>
        <w:rPr>
          <w:rFonts w:ascii="Courier New" w:hAnsi="Courier New" w:cs="Courier New"/>
          <w:color w:val="000000"/>
          <w:sz w:val="24"/>
          <w:szCs w:val="24"/>
          <w:lang w:eastAsia="en-US"/>
        </w:rPr>
      </w:pPr>
      <w:r w:rsidRPr="009564E8">
        <w:rPr>
          <w:rFonts w:ascii="Courier New" w:hAnsi="Courier New" w:cs="Courier New"/>
          <w:color w:val="000000"/>
          <w:sz w:val="24"/>
          <w:szCs w:val="24"/>
          <w:lang w:eastAsia="en-US"/>
        </w:rPr>
        <w:tab/>
        <w:t xml:space="preserve">(a) </w:t>
      </w:r>
      <w:r>
        <w:rPr>
          <w:rFonts w:ascii="Courier New" w:hAnsi="Courier New" w:cs="Courier New"/>
          <w:color w:val="000000"/>
          <w:sz w:val="24"/>
          <w:szCs w:val="24"/>
          <w:lang w:eastAsia="en-US"/>
        </w:rPr>
        <w:t xml:space="preserve"> </w:t>
      </w:r>
      <w:r w:rsidRPr="009564E8">
        <w:rPr>
          <w:rFonts w:ascii="Courier New" w:hAnsi="Courier New" w:cs="Courier New"/>
          <w:color w:val="000000"/>
          <w:sz w:val="24"/>
          <w:szCs w:val="24"/>
          <w:u w:val="single"/>
          <w:lang w:eastAsia="en-US"/>
        </w:rPr>
        <w:t>Limitations on subcontracting</w:t>
      </w:r>
      <w:r w:rsidRPr="009564E8">
        <w:rPr>
          <w:rFonts w:ascii="Courier New" w:hAnsi="Courier New" w:cs="Courier New"/>
          <w:color w:val="000000"/>
          <w:sz w:val="24"/>
          <w:szCs w:val="24"/>
          <w:lang w:eastAsia="en-US"/>
        </w:rPr>
        <w:t xml:space="preserve">. </w:t>
      </w:r>
      <w:r>
        <w:rPr>
          <w:rFonts w:ascii="Courier New" w:hAnsi="Courier New" w:cs="Courier New"/>
          <w:color w:val="000000"/>
          <w:sz w:val="24"/>
          <w:szCs w:val="24"/>
          <w:lang w:eastAsia="en-US"/>
        </w:rPr>
        <w:t xml:space="preserve"> </w:t>
      </w:r>
      <w:r w:rsidRPr="009564E8">
        <w:rPr>
          <w:rFonts w:ascii="Courier New" w:hAnsi="Courier New" w:cs="Courier New"/>
          <w:color w:val="000000"/>
          <w:sz w:val="24"/>
          <w:szCs w:val="24"/>
          <w:lang w:eastAsia="en-US"/>
        </w:rPr>
        <w:t>To be awarded a contract or order under the 8(a) program, the 8(a) par</w:t>
      </w:r>
      <w:r>
        <w:rPr>
          <w:rFonts w:ascii="Courier New" w:hAnsi="Courier New" w:cs="Courier New"/>
          <w:color w:val="000000"/>
          <w:sz w:val="24"/>
          <w:szCs w:val="24"/>
          <w:lang w:eastAsia="en-US"/>
        </w:rPr>
        <w:t>ticipant is required to perform</w:t>
      </w:r>
      <w:r w:rsidRPr="009564E8">
        <w:rPr>
          <w:rFonts w:ascii="Courier New" w:hAnsi="Courier New" w:cs="Courier New"/>
          <w:color w:val="000000"/>
          <w:sz w:val="24"/>
          <w:szCs w:val="24"/>
          <w:lang w:eastAsia="en-US"/>
        </w:rPr>
        <w:t>–</w:t>
      </w:r>
    </w:p>
    <w:p w14:paraId="58C1620B" w14:textId="77777777" w:rsidR="009564E8" w:rsidRPr="009564E8" w:rsidRDefault="009564E8" w:rsidP="009564E8">
      <w:pPr>
        <w:tabs>
          <w:tab w:val="left" w:pos="720"/>
          <w:tab w:val="left" w:pos="1080"/>
          <w:tab w:val="left" w:pos="1440"/>
          <w:tab w:val="left" w:pos="1800"/>
        </w:tabs>
        <w:spacing w:line="480" w:lineRule="auto"/>
        <w:rPr>
          <w:rFonts w:ascii="Courier New" w:hAnsi="Courier New" w:cs="Courier New"/>
          <w:color w:val="000000"/>
          <w:sz w:val="24"/>
          <w:szCs w:val="24"/>
          <w:lang w:eastAsia="en-US"/>
        </w:rPr>
      </w:pPr>
      <w:r w:rsidRPr="009564E8">
        <w:rPr>
          <w:rFonts w:ascii="Courier New" w:hAnsi="Courier New" w:cs="Courier New"/>
          <w:color w:val="000000"/>
          <w:sz w:val="24"/>
          <w:szCs w:val="24"/>
          <w:lang w:eastAsia="en-US"/>
        </w:rPr>
        <w:tab/>
      </w:r>
      <w:r w:rsidRPr="009564E8">
        <w:rPr>
          <w:rFonts w:ascii="Courier New" w:hAnsi="Courier New" w:cs="Courier New"/>
          <w:color w:val="000000"/>
          <w:sz w:val="24"/>
          <w:szCs w:val="24"/>
          <w:lang w:eastAsia="en-US"/>
        </w:rPr>
        <w:tab/>
        <w:t xml:space="preserve">(1) </w:t>
      </w:r>
      <w:r>
        <w:rPr>
          <w:rFonts w:ascii="Courier New" w:hAnsi="Courier New" w:cs="Courier New"/>
          <w:color w:val="000000"/>
          <w:sz w:val="24"/>
          <w:szCs w:val="24"/>
          <w:lang w:eastAsia="en-US"/>
        </w:rPr>
        <w:t xml:space="preserve"> </w:t>
      </w:r>
      <w:r w:rsidRPr="009564E8">
        <w:rPr>
          <w:rFonts w:ascii="Courier New" w:hAnsi="Courier New" w:cs="Courier New"/>
          <w:color w:val="000000"/>
          <w:sz w:val="24"/>
          <w:szCs w:val="24"/>
          <w:lang w:eastAsia="en-US"/>
        </w:rPr>
        <w:t>For services (except construction), at least 50 percent of the cost incurred for personnel with its own employees;</w:t>
      </w:r>
    </w:p>
    <w:p w14:paraId="0DDB2ED2" w14:textId="77777777" w:rsidR="009564E8" w:rsidRPr="009564E8" w:rsidRDefault="009564E8" w:rsidP="009564E8">
      <w:pPr>
        <w:tabs>
          <w:tab w:val="left" w:pos="720"/>
          <w:tab w:val="left" w:pos="1080"/>
          <w:tab w:val="left" w:pos="1440"/>
          <w:tab w:val="left" w:pos="1800"/>
        </w:tabs>
        <w:spacing w:line="480" w:lineRule="auto"/>
        <w:rPr>
          <w:rFonts w:ascii="Courier New" w:hAnsi="Courier New" w:cs="Courier New"/>
          <w:color w:val="000000"/>
          <w:sz w:val="24"/>
          <w:szCs w:val="24"/>
          <w:lang w:eastAsia="en-US"/>
        </w:rPr>
      </w:pPr>
      <w:r w:rsidRPr="009564E8">
        <w:rPr>
          <w:rFonts w:ascii="Courier New" w:hAnsi="Courier New" w:cs="Courier New"/>
          <w:color w:val="000000"/>
          <w:sz w:val="24"/>
          <w:szCs w:val="24"/>
          <w:lang w:eastAsia="en-US"/>
        </w:rPr>
        <w:lastRenderedPageBreak/>
        <w:tab/>
      </w:r>
      <w:r w:rsidRPr="009564E8">
        <w:rPr>
          <w:rFonts w:ascii="Courier New" w:hAnsi="Courier New" w:cs="Courier New"/>
          <w:color w:val="000000"/>
          <w:sz w:val="24"/>
          <w:szCs w:val="24"/>
          <w:lang w:eastAsia="en-US"/>
        </w:rPr>
        <w:tab/>
        <w:t xml:space="preserve">(2) </w:t>
      </w:r>
      <w:r>
        <w:rPr>
          <w:rFonts w:ascii="Courier New" w:hAnsi="Courier New" w:cs="Courier New"/>
          <w:color w:val="000000"/>
          <w:sz w:val="24"/>
          <w:szCs w:val="24"/>
          <w:lang w:eastAsia="en-US"/>
        </w:rPr>
        <w:t xml:space="preserve"> </w:t>
      </w:r>
      <w:r w:rsidRPr="009564E8">
        <w:rPr>
          <w:rFonts w:ascii="Courier New" w:hAnsi="Courier New" w:cs="Courier New"/>
          <w:color w:val="000000"/>
          <w:sz w:val="24"/>
          <w:szCs w:val="24"/>
          <w:lang w:eastAsia="en-US"/>
        </w:rPr>
        <w:t xml:space="preserve">For supplies or products (other than a procurement from a </w:t>
      </w:r>
      <w:proofErr w:type="spellStart"/>
      <w:r w:rsidRPr="009564E8">
        <w:rPr>
          <w:rFonts w:ascii="Courier New" w:hAnsi="Courier New" w:cs="Courier New"/>
          <w:color w:val="000000"/>
          <w:sz w:val="24"/>
          <w:szCs w:val="24"/>
          <w:lang w:eastAsia="en-US"/>
        </w:rPr>
        <w:t>nonmanufacturer</w:t>
      </w:r>
      <w:proofErr w:type="spellEnd"/>
      <w:r w:rsidRPr="009564E8">
        <w:rPr>
          <w:rFonts w:ascii="Courier New" w:hAnsi="Courier New" w:cs="Courier New"/>
          <w:color w:val="000000"/>
          <w:sz w:val="24"/>
          <w:szCs w:val="24"/>
          <w:lang w:eastAsia="en-US"/>
        </w:rPr>
        <w:t xml:space="preserve"> of such supplies or products), at least 50 percent of the cost of manufacturing the supplies or products (not including the cost of materials);</w:t>
      </w:r>
    </w:p>
    <w:p w14:paraId="2C9FD434" w14:textId="77777777" w:rsidR="009564E8" w:rsidRPr="009564E8" w:rsidRDefault="009564E8" w:rsidP="009564E8">
      <w:pPr>
        <w:tabs>
          <w:tab w:val="left" w:pos="720"/>
          <w:tab w:val="left" w:pos="1080"/>
          <w:tab w:val="left" w:pos="1440"/>
          <w:tab w:val="left" w:pos="1800"/>
        </w:tabs>
        <w:spacing w:line="480" w:lineRule="auto"/>
        <w:rPr>
          <w:rFonts w:ascii="Courier New" w:hAnsi="Courier New" w:cs="Courier New"/>
          <w:color w:val="000000"/>
          <w:sz w:val="24"/>
          <w:szCs w:val="24"/>
          <w:lang w:eastAsia="en-US"/>
        </w:rPr>
      </w:pPr>
      <w:r w:rsidRPr="009564E8">
        <w:rPr>
          <w:rFonts w:ascii="Courier New" w:hAnsi="Courier New" w:cs="Courier New"/>
          <w:color w:val="000000"/>
          <w:sz w:val="24"/>
          <w:szCs w:val="24"/>
          <w:lang w:eastAsia="en-US"/>
        </w:rPr>
        <w:tab/>
      </w:r>
      <w:r w:rsidRPr="009564E8">
        <w:rPr>
          <w:rFonts w:ascii="Courier New" w:hAnsi="Courier New" w:cs="Courier New"/>
          <w:color w:val="000000"/>
          <w:sz w:val="24"/>
          <w:szCs w:val="24"/>
          <w:lang w:eastAsia="en-US"/>
        </w:rPr>
        <w:tab/>
        <w:t>(3)</w:t>
      </w:r>
      <w:r>
        <w:rPr>
          <w:rFonts w:ascii="Courier New" w:hAnsi="Courier New" w:cs="Courier New"/>
          <w:color w:val="000000"/>
          <w:sz w:val="24"/>
          <w:szCs w:val="24"/>
          <w:lang w:eastAsia="en-US"/>
        </w:rPr>
        <w:t xml:space="preserve"> </w:t>
      </w:r>
      <w:r w:rsidRPr="009564E8">
        <w:rPr>
          <w:rFonts w:ascii="Courier New" w:hAnsi="Courier New" w:cs="Courier New"/>
          <w:color w:val="000000"/>
          <w:sz w:val="24"/>
          <w:szCs w:val="24"/>
          <w:lang w:eastAsia="en-US"/>
        </w:rPr>
        <w:t xml:space="preserve"> For general construction, at least 15 percent of the cost with its own employees (not including the cost of materials); and</w:t>
      </w:r>
    </w:p>
    <w:p w14:paraId="0A9CA549" w14:textId="77777777" w:rsidR="009564E8" w:rsidRPr="009564E8" w:rsidRDefault="009564E8" w:rsidP="009564E8">
      <w:pPr>
        <w:tabs>
          <w:tab w:val="left" w:pos="720"/>
          <w:tab w:val="left" w:pos="1080"/>
          <w:tab w:val="left" w:pos="1440"/>
          <w:tab w:val="left" w:pos="1800"/>
        </w:tabs>
        <w:spacing w:line="480" w:lineRule="auto"/>
        <w:rPr>
          <w:rFonts w:ascii="Courier New" w:hAnsi="Courier New" w:cs="Courier New"/>
          <w:color w:val="000000"/>
          <w:sz w:val="24"/>
          <w:szCs w:val="24"/>
          <w:lang w:eastAsia="en-US"/>
        </w:rPr>
      </w:pPr>
      <w:r w:rsidRPr="009564E8">
        <w:rPr>
          <w:rFonts w:ascii="Courier New" w:hAnsi="Courier New" w:cs="Courier New"/>
          <w:color w:val="000000"/>
          <w:sz w:val="24"/>
          <w:szCs w:val="24"/>
          <w:lang w:eastAsia="en-US"/>
        </w:rPr>
        <w:tab/>
      </w:r>
      <w:r w:rsidRPr="009564E8">
        <w:rPr>
          <w:rFonts w:ascii="Courier New" w:hAnsi="Courier New" w:cs="Courier New"/>
          <w:color w:val="000000"/>
          <w:sz w:val="24"/>
          <w:szCs w:val="24"/>
          <w:lang w:eastAsia="en-US"/>
        </w:rPr>
        <w:tab/>
        <w:t>(4)</w:t>
      </w:r>
      <w:r>
        <w:rPr>
          <w:rFonts w:ascii="Courier New" w:hAnsi="Courier New" w:cs="Courier New"/>
          <w:color w:val="000000"/>
          <w:sz w:val="24"/>
          <w:szCs w:val="24"/>
          <w:lang w:eastAsia="en-US"/>
        </w:rPr>
        <w:t xml:space="preserve"> </w:t>
      </w:r>
      <w:r w:rsidRPr="009564E8">
        <w:rPr>
          <w:rFonts w:ascii="Courier New" w:hAnsi="Courier New" w:cs="Courier New"/>
          <w:color w:val="000000"/>
          <w:sz w:val="24"/>
          <w:szCs w:val="24"/>
          <w:lang w:eastAsia="en-US"/>
        </w:rPr>
        <w:t xml:space="preserve"> For construction by special trade contractors, at least 25 percent of the cost with its own employees (not including the cost of materials).</w:t>
      </w:r>
    </w:p>
    <w:p w14:paraId="367DA58E" w14:textId="77777777" w:rsidR="009564E8" w:rsidRPr="009564E8" w:rsidRDefault="009564E8" w:rsidP="009564E8">
      <w:pPr>
        <w:tabs>
          <w:tab w:val="left" w:pos="720"/>
          <w:tab w:val="left" w:pos="1080"/>
          <w:tab w:val="left" w:pos="1440"/>
          <w:tab w:val="left" w:pos="1800"/>
        </w:tabs>
        <w:spacing w:line="480" w:lineRule="auto"/>
        <w:rPr>
          <w:rFonts w:ascii="Courier New" w:hAnsi="Courier New" w:cs="Courier New"/>
          <w:color w:val="000000"/>
          <w:sz w:val="24"/>
          <w:szCs w:val="24"/>
          <w:lang w:eastAsia="en-US"/>
        </w:rPr>
      </w:pPr>
      <w:r w:rsidRPr="009564E8">
        <w:rPr>
          <w:rFonts w:ascii="Courier New" w:hAnsi="Courier New" w:cs="Courier New"/>
          <w:color w:val="000000"/>
          <w:sz w:val="24"/>
          <w:szCs w:val="24"/>
          <w:lang w:eastAsia="en-US"/>
        </w:rPr>
        <w:tab/>
        <w:t>(b)</w:t>
      </w:r>
      <w:r>
        <w:rPr>
          <w:rFonts w:ascii="Courier New" w:hAnsi="Courier New" w:cs="Courier New"/>
          <w:color w:val="000000"/>
          <w:sz w:val="24"/>
          <w:szCs w:val="24"/>
          <w:lang w:eastAsia="en-US"/>
        </w:rPr>
        <w:t xml:space="preserve"> </w:t>
      </w:r>
      <w:r w:rsidRPr="009564E8">
        <w:rPr>
          <w:rFonts w:ascii="Courier New" w:hAnsi="Courier New" w:cs="Courier New"/>
          <w:color w:val="000000"/>
          <w:sz w:val="24"/>
          <w:szCs w:val="24"/>
          <w:lang w:eastAsia="en-US"/>
        </w:rPr>
        <w:t xml:space="preserve"> </w:t>
      </w:r>
      <w:r w:rsidRPr="009564E8">
        <w:rPr>
          <w:rFonts w:ascii="Courier New" w:hAnsi="Courier New" w:cs="Courier New"/>
          <w:color w:val="000000"/>
          <w:sz w:val="24"/>
          <w:szCs w:val="24"/>
          <w:u w:val="single"/>
          <w:lang w:eastAsia="en-US"/>
        </w:rPr>
        <w:t>Compliance period</w:t>
      </w:r>
      <w:r w:rsidRPr="009564E8">
        <w:rPr>
          <w:rFonts w:ascii="Courier New" w:hAnsi="Courier New" w:cs="Courier New"/>
          <w:color w:val="000000"/>
          <w:sz w:val="24"/>
          <w:szCs w:val="24"/>
          <w:lang w:eastAsia="en-US"/>
        </w:rPr>
        <w:t xml:space="preserve">. </w:t>
      </w:r>
      <w:r>
        <w:rPr>
          <w:rFonts w:ascii="Courier New" w:hAnsi="Courier New" w:cs="Courier New"/>
          <w:color w:val="000000"/>
          <w:sz w:val="24"/>
          <w:szCs w:val="24"/>
          <w:lang w:eastAsia="en-US"/>
        </w:rPr>
        <w:t xml:space="preserve"> </w:t>
      </w:r>
      <w:r w:rsidRPr="009564E8">
        <w:rPr>
          <w:rFonts w:ascii="Courier New" w:hAnsi="Courier New" w:cs="Courier New"/>
          <w:color w:val="000000"/>
          <w:sz w:val="24"/>
          <w:szCs w:val="24"/>
          <w:lang w:eastAsia="en-US"/>
        </w:rPr>
        <w:t>An 8(a) contractor is required to comply with the limitations on subcon</w:t>
      </w:r>
      <w:r>
        <w:rPr>
          <w:rFonts w:ascii="Courier New" w:hAnsi="Courier New" w:cs="Courier New"/>
          <w:color w:val="000000"/>
          <w:sz w:val="24"/>
          <w:szCs w:val="24"/>
          <w:lang w:eastAsia="en-US"/>
        </w:rPr>
        <w:t>tracting</w:t>
      </w:r>
      <w:r w:rsidR="00BE686F">
        <w:rPr>
          <w:rFonts w:ascii="Courier New" w:hAnsi="Courier New" w:cs="Courier New"/>
          <w:color w:val="000000"/>
          <w:sz w:val="24"/>
          <w:szCs w:val="24"/>
          <w:lang w:eastAsia="en-US"/>
        </w:rPr>
        <w:t>—</w:t>
      </w:r>
    </w:p>
    <w:p w14:paraId="0D450FBB" w14:textId="77777777" w:rsidR="009564E8" w:rsidRPr="009564E8" w:rsidRDefault="009564E8" w:rsidP="009564E8">
      <w:pPr>
        <w:tabs>
          <w:tab w:val="left" w:pos="720"/>
          <w:tab w:val="left" w:pos="1080"/>
          <w:tab w:val="left" w:pos="1440"/>
          <w:tab w:val="left" w:pos="1800"/>
        </w:tabs>
        <w:spacing w:line="480" w:lineRule="auto"/>
        <w:rPr>
          <w:rFonts w:ascii="Courier New" w:hAnsi="Courier New" w:cs="Courier New"/>
          <w:color w:val="000000"/>
          <w:sz w:val="24"/>
          <w:szCs w:val="24"/>
          <w:lang w:eastAsia="en-US"/>
        </w:rPr>
      </w:pPr>
      <w:r w:rsidRPr="009564E8">
        <w:rPr>
          <w:rFonts w:ascii="Courier New" w:hAnsi="Courier New" w:cs="Courier New"/>
          <w:color w:val="000000"/>
          <w:sz w:val="24"/>
          <w:szCs w:val="24"/>
          <w:lang w:eastAsia="en-US"/>
        </w:rPr>
        <w:tab/>
      </w:r>
      <w:r w:rsidRPr="009564E8">
        <w:rPr>
          <w:rFonts w:ascii="Courier New" w:hAnsi="Courier New" w:cs="Courier New"/>
          <w:color w:val="000000"/>
          <w:sz w:val="24"/>
          <w:szCs w:val="24"/>
          <w:lang w:eastAsia="en-US"/>
        </w:rPr>
        <w:tab/>
        <w:t>(1)</w:t>
      </w:r>
      <w:r>
        <w:rPr>
          <w:rFonts w:ascii="Courier New" w:hAnsi="Courier New" w:cs="Courier New"/>
          <w:color w:val="000000"/>
          <w:sz w:val="24"/>
          <w:szCs w:val="24"/>
          <w:lang w:eastAsia="en-US"/>
        </w:rPr>
        <w:t xml:space="preserve"> </w:t>
      </w:r>
      <w:r w:rsidRPr="009564E8">
        <w:rPr>
          <w:rFonts w:ascii="Courier New" w:hAnsi="Courier New" w:cs="Courier New"/>
          <w:color w:val="000000"/>
          <w:sz w:val="24"/>
          <w:szCs w:val="24"/>
          <w:lang w:eastAsia="en-US"/>
        </w:rPr>
        <w:t xml:space="preserve"> For a contract under the 8(a) program, either by the end of the base term and then by the end of</w:t>
      </w:r>
      <w:r>
        <w:rPr>
          <w:rFonts w:ascii="Courier New" w:hAnsi="Courier New" w:cs="Courier New"/>
          <w:color w:val="000000"/>
          <w:sz w:val="24"/>
          <w:szCs w:val="24"/>
          <w:lang w:eastAsia="en-US"/>
        </w:rPr>
        <w:t xml:space="preserve"> each subsequent option period </w:t>
      </w:r>
      <w:r w:rsidRPr="009564E8">
        <w:rPr>
          <w:rFonts w:ascii="Courier New" w:hAnsi="Courier New" w:cs="Courier New"/>
          <w:color w:val="000000"/>
          <w:sz w:val="24"/>
          <w:szCs w:val="24"/>
          <w:lang w:eastAsia="en-US"/>
        </w:rPr>
        <w:t>or by the end of the performance period for each order issued under the contract, at the contracting officer’s discretion; and</w:t>
      </w:r>
    </w:p>
    <w:p w14:paraId="2D7935ED" w14:textId="77777777" w:rsidR="009564E8" w:rsidRPr="009564E8" w:rsidRDefault="009564E8" w:rsidP="009564E8">
      <w:pPr>
        <w:tabs>
          <w:tab w:val="left" w:pos="720"/>
          <w:tab w:val="left" w:pos="1080"/>
          <w:tab w:val="left" w:pos="1440"/>
          <w:tab w:val="left" w:pos="1800"/>
        </w:tabs>
        <w:spacing w:line="480" w:lineRule="auto"/>
        <w:rPr>
          <w:rFonts w:ascii="Courier New" w:hAnsi="Courier New" w:cs="Courier New"/>
          <w:color w:val="000000"/>
          <w:sz w:val="24"/>
          <w:szCs w:val="24"/>
          <w:lang w:eastAsia="en-US"/>
        </w:rPr>
      </w:pPr>
      <w:r w:rsidRPr="009564E8">
        <w:rPr>
          <w:rFonts w:ascii="Courier New" w:hAnsi="Courier New" w:cs="Courier New"/>
          <w:color w:val="000000"/>
          <w:sz w:val="24"/>
          <w:szCs w:val="24"/>
          <w:lang w:eastAsia="en-US"/>
        </w:rPr>
        <w:tab/>
      </w:r>
      <w:r w:rsidRPr="009564E8">
        <w:rPr>
          <w:rFonts w:ascii="Courier New" w:hAnsi="Courier New" w:cs="Courier New"/>
          <w:color w:val="000000"/>
          <w:sz w:val="24"/>
          <w:szCs w:val="24"/>
          <w:lang w:eastAsia="en-US"/>
        </w:rPr>
        <w:tab/>
        <w:t xml:space="preserve">(2) </w:t>
      </w:r>
      <w:r>
        <w:rPr>
          <w:rFonts w:ascii="Courier New" w:hAnsi="Courier New" w:cs="Courier New"/>
          <w:color w:val="000000"/>
          <w:sz w:val="24"/>
          <w:szCs w:val="24"/>
          <w:lang w:eastAsia="en-US"/>
        </w:rPr>
        <w:t xml:space="preserve"> </w:t>
      </w:r>
      <w:r w:rsidRPr="009564E8">
        <w:rPr>
          <w:rFonts w:ascii="Courier New" w:hAnsi="Courier New" w:cs="Courier New"/>
          <w:color w:val="000000"/>
          <w:sz w:val="24"/>
          <w:szCs w:val="24"/>
          <w:lang w:eastAsia="en-US"/>
        </w:rPr>
        <w:t>For an order competed exclusively among contractors who are 8(a) participants or for an order issued directly to one 8(a) contractor in accordance with 19.504(c)(1)(ii), by the end of the performance period for the order.</w:t>
      </w:r>
    </w:p>
    <w:p w14:paraId="1E169965" w14:textId="5E9A5440" w:rsidR="009564E8" w:rsidRPr="009564E8" w:rsidRDefault="009564E8" w:rsidP="009564E8">
      <w:pPr>
        <w:tabs>
          <w:tab w:val="left" w:pos="720"/>
          <w:tab w:val="left" w:pos="1080"/>
          <w:tab w:val="left" w:pos="1440"/>
          <w:tab w:val="left" w:pos="1800"/>
        </w:tabs>
        <w:spacing w:line="480" w:lineRule="auto"/>
        <w:rPr>
          <w:rFonts w:ascii="Courier New" w:hAnsi="Courier New" w:cs="Courier New"/>
          <w:color w:val="000000"/>
          <w:sz w:val="24"/>
          <w:szCs w:val="24"/>
          <w:lang w:eastAsia="en-US"/>
        </w:rPr>
      </w:pPr>
      <w:r w:rsidRPr="009564E8">
        <w:rPr>
          <w:rFonts w:ascii="Courier New" w:hAnsi="Courier New" w:cs="Courier New"/>
          <w:color w:val="000000"/>
          <w:sz w:val="24"/>
          <w:szCs w:val="24"/>
          <w:lang w:eastAsia="en-US"/>
        </w:rPr>
        <w:lastRenderedPageBreak/>
        <w:tab/>
        <w:t xml:space="preserve">(c)  </w:t>
      </w:r>
      <w:ins w:id="482" w:author="Brooks, E. Brad (OFR)" w:date="2020-02-14T14:15:00Z">
        <w:r w:rsidR="00E36B21" w:rsidRPr="00E36B21">
          <w:rPr>
            <w:rFonts w:ascii="Courier New" w:hAnsi="Courier New" w:cs="Courier New"/>
            <w:color w:val="000000"/>
            <w:sz w:val="24"/>
            <w:szCs w:val="24"/>
            <w:u w:val="single"/>
            <w:lang w:eastAsia="en-US"/>
            <w:rPrChange w:id="483" w:author="Brooks, E. Brad (OFR)" w:date="2020-02-14T14:15:00Z">
              <w:rPr>
                <w:rFonts w:ascii="Courier New" w:hAnsi="Courier New" w:cs="Courier New"/>
                <w:color w:val="000000"/>
                <w:sz w:val="24"/>
                <w:szCs w:val="24"/>
                <w:lang w:eastAsia="en-US"/>
              </w:rPr>
            </w:rPrChange>
          </w:rPr>
          <w:t>Waiver</w:t>
        </w:r>
        <w:r w:rsidR="00E36B21">
          <w:rPr>
            <w:rFonts w:ascii="Courier New" w:hAnsi="Courier New" w:cs="Courier New"/>
            <w:color w:val="000000"/>
            <w:sz w:val="24"/>
            <w:szCs w:val="24"/>
            <w:lang w:eastAsia="en-US"/>
          </w:rPr>
          <w:t xml:space="preserve">. </w:t>
        </w:r>
      </w:ins>
      <w:r w:rsidRPr="009564E8">
        <w:rPr>
          <w:rFonts w:ascii="Courier New" w:hAnsi="Courier New" w:cs="Courier New"/>
          <w:color w:val="000000"/>
          <w:sz w:val="24"/>
          <w:szCs w:val="24"/>
          <w:lang w:eastAsia="en-US"/>
        </w:rPr>
        <w:t>The applicable SBA District Director may waive the provisions in paragraph (b</w:t>
      </w:r>
      <w:proofErr w:type="gramStart"/>
      <w:r w:rsidRPr="009564E8">
        <w:rPr>
          <w:rFonts w:ascii="Courier New" w:hAnsi="Courier New" w:cs="Courier New"/>
          <w:color w:val="000000"/>
          <w:sz w:val="24"/>
          <w:szCs w:val="24"/>
          <w:lang w:eastAsia="en-US"/>
        </w:rPr>
        <w:t>)(</w:t>
      </w:r>
      <w:proofErr w:type="gramEnd"/>
      <w:r w:rsidRPr="009564E8">
        <w:rPr>
          <w:rFonts w:ascii="Courier New" w:hAnsi="Courier New" w:cs="Courier New"/>
          <w:color w:val="000000"/>
          <w:sz w:val="24"/>
          <w:szCs w:val="24"/>
          <w:lang w:eastAsia="en-US"/>
        </w:rPr>
        <w:t>1) requiring a participant to comply with the limitations on subcontracting for each period of performance or for each order.</w:t>
      </w:r>
      <w:r>
        <w:rPr>
          <w:rFonts w:ascii="Courier New" w:hAnsi="Courier New" w:cs="Courier New"/>
          <w:color w:val="000000"/>
          <w:sz w:val="24"/>
          <w:szCs w:val="24"/>
          <w:lang w:eastAsia="en-US"/>
        </w:rPr>
        <w:t xml:space="preserve"> </w:t>
      </w:r>
      <w:r w:rsidRPr="009564E8">
        <w:rPr>
          <w:rFonts w:ascii="Courier New" w:hAnsi="Courier New" w:cs="Courier New"/>
          <w:color w:val="000000"/>
          <w:sz w:val="24"/>
          <w:szCs w:val="24"/>
          <w:lang w:eastAsia="en-US"/>
        </w:rPr>
        <w:t xml:space="preserve"> Instead, the SBA District Director may permit the participant to subcontract in excess of the limitations on subcontracting where the SBA District Director makes a written determination that larger amounts of subcontracting are essential during</w:t>
      </w:r>
      <w:r>
        <w:rPr>
          <w:rFonts w:ascii="Courier New" w:hAnsi="Courier New" w:cs="Courier New"/>
          <w:color w:val="000000"/>
          <w:sz w:val="24"/>
          <w:szCs w:val="24"/>
          <w:lang w:eastAsia="en-US"/>
        </w:rPr>
        <w:t xml:space="preserve"> certain stages of performance.</w:t>
      </w:r>
    </w:p>
    <w:p w14:paraId="6407786D" w14:textId="77777777" w:rsidR="009564E8" w:rsidRPr="009564E8" w:rsidRDefault="009564E8" w:rsidP="009564E8">
      <w:pPr>
        <w:tabs>
          <w:tab w:val="left" w:pos="720"/>
          <w:tab w:val="left" w:pos="1080"/>
          <w:tab w:val="left" w:pos="1440"/>
          <w:tab w:val="left" w:pos="1800"/>
        </w:tabs>
        <w:spacing w:line="480" w:lineRule="auto"/>
        <w:rPr>
          <w:rFonts w:ascii="Courier New" w:hAnsi="Courier New" w:cs="Courier New"/>
          <w:color w:val="000000"/>
          <w:sz w:val="24"/>
          <w:szCs w:val="24"/>
          <w:lang w:eastAsia="en-US"/>
        </w:rPr>
      </w:pPr>
      <w:r w:rsidRPr="009564E8">
        <w:rPr>
          <w:rFonts w:ascii="Courier New" w:hAnsi="Courier New" w:cs="Courier New"/>
          <w:color w:val="000000"/>
          <w:sz w:val="24"/>
          <w:szCs w:val="24"/>
          <w:lang w:eastAsia="en-US"/>
        </w:rPr>
        <w:tab/>
      </w:r>
      <w:r w:rsidRPr="009564E8">
        <w:rPr>
          <w:rFonts w:ascii="Courier New" w:hAnsi="Courier New" w:cs="Courier New"/>
          <w:color w:val="000000"/>
          <w:sz w:val="24"/>
          <w:szCs w:val="24"/>
          <w:lang w:eastAsia="en-US"/>
        </w:rPr>
        <w:tab/>
        <w:t xml:space="preserve">(1) </w:t>
      </w:r>
      <w:r>
        <w:rPr>
          <w:rFonts w:ascii="Courier New" w:hAnsi="Courier New" w:cs="Courier New"/>
          <w:color w:val="000000"/>
          <w:sz w:val="24"/>
          <w:szCs w:val="24"/>
          <w:lang w:eastAsia="en-US"/>
        </w:rPr>
        <w:t xml:space="preserve"> </w:t>
      </w:r>
      <w:r w:rsidRPr="009564E8">
        <w:rPr>
          <w:rFonts w:ascii="Courier New" w:hAnsi="Courier New" w:cs="Courier New"/>
          <w:color w:val="000000"/>
          <w:sz w:val="24"/>
          <w:szCs w:val="24"/>
          <w:lang w:eastAsia="en-US"/>
        </w:rPr>
        <w:t xml:space="preserve">The 8(a) participant is required to provide the SBA District Director written assurance that the participant will ultimately comply with the requirements of this section prior to contract completion. </w:t>
      </w:r>
      <w:r w:rsidR="005C2101">
        <w:rPr>
          <w:rFonts w:ascii="Courier New" w:hAnsi="Courier New" w:cs="Courier New"/>
          <w:color w:val="000000"/>
          <w:sz w:val="24"/>
          <w:szCs w:val="24"/>
          <w:lang w:eastAsia="en-US"/>
        </w:rPr>
        <w:t xml:space="preserve"> </w:t>
      </w:r>
      <w:r w:rsidRPr="009564E8">
        <w:rPr>
          <w:rFonts w:ascii="Courier New" w:hAnsi="Courier New" w:cs="Courier New"/>
          <w:color w:val="000000"/>
          <w:sz w:val="24"/>
          <w:szCs w:val="24"/>
          <w:lang w:eastAsia="en-US"/>
        </w:rPr>
        <w:t xml:space="preserve">The contracting officer shall review the written assurance and inform the 8(a) participant of their concurrence or </w:t>
      </w:r>
      <w:proofErr w:type="spellStart"/>
      <w:r w:rsidRPr="009564E8">
        <w:rPr>
          <w:rFonts w:ascii="Courier New" w:hAnsi="Courier New" w:cs="Courier New"/>
          <w:color w:val="000000"/>
          <w:sz w:val="24"/>
          <w:szCs w:val="24"/>
          <w:lang w:eastAsia="en-US"/>
        </w:rPr>
        <w:t>nonconcurrence</w:t>
      </w:r>
      <w:proofErr w:type="spellEnd"/>
      <w:r w:rsidRPr="009564E8">
        <w:rPr>
          <w:rFonts w:ascii="Courier New" w:hAnsi="Courier New" w:cs="Courier New"/>
          <w:color w:val="000000"/>
          <w:sz w:val="24"/>
          <w:szCs w:val="24"/>
          <w:lang w:eastAsia="en-US"/>
        </w:rPr>
        <w:t>.</w:t>
      </w:r>
      <w:r w:rsidR="005C2101">
        <w:rPr>
          <w:rFonts w:ascii="Courier New" w:hAnsi="Courier New" w:cs="Courier New"/>
          <w:color w:val="000000"/>
          <w:sz w:val="24"/>
          <w:szCs w:val="24"/>
          <w:lang w:eastAsia="en-US"/>
        </w:rPr>
        <w:t xml:space="preserve"> </w:t>
      </w:r>
      <w:r w:rsidRPr="009564E8">
        <w:rPr>
          <w:rFonts w:ascii="Courier New" w:hAnsi="Courier New" w:cs="Courier New"/>
          <w:color w:val="000000"/>
          <w:sz w:val="24"/>
          <w:szCs w:val="24"/>
          <w:lang w:eastAsia="en-US"/>
        </w:rPr>
        <w:t xml:space="preserve"> The 8(a) participant can only submit the written assurance to the SBA District Director upon concurrence by the contracting officer.</w:t>
      </w:r>
    </w:p>
    <w:p w14:paraId="0DA3EB68" w14:textId="77777777" w:rsidR="009564E8" w:rsidRPr="009564E8" w:rsidRDefault="009564E8" w:rsidP="009564E8">
      <w:pPr>
        <w:tabs>
          <w:tab w:val="left" w:pos="720"/>
          <w:tab w:val="left" w:pos="1080"/>
          <w:tab w:val="left" w:pos="1440"/>
          <w:tab w:val="left" w:pos="1800"/>
        </w:tabs>
        <w:spacing w:line="480" w:lineRule="auto"/>
        <w:rPr>
          <w:rFonts w:ascii="Courier New" w:hAnsi="Courier New" w:cs="Courier New"/>
          <w:color w:val="000000"/>
          <w:sz w:val="24"/>
          <w:szCs w:val="24"/>
          <w:lang w:eastAsia="en-US"/>
        </w:rPr>
      </w:pPr>
      <w:r w:rsidRPr="009564E8">
        <w:rPr>
          <w:rFonts w:ascii="Courier New" w:hAnsi="Courier New" w:cs="Courier New"/>
          <w:color w:val="000000"/>
          <w:sz w:val="24"/>
          <w:szCs w:val="24"/>
          <w:lang w:eastAsia="en-US"/>
        </w:rPr>
        <w:tab/>
      </w:r>
      <w:r w:rsidRPr="009564E8">
        <w:rPr>
          <w:rFonts w:ascii="Courier New" w:hAnsi="Courier New" w:cs="Courier New"/>
          <w:color w:val="000000"/>
          <w:sz w:val="24"/>
          <w:szCs w:val="24"/>
          <w:lang w:eastAsia="en-US"/>
        </w:rPr>
        <w:tab/>
        <w:t>(2)</w:t>
      </w:r>
      <w:r w:rsidR="005C2101">
        <w:rPr>
          <w:rFonts w:ascii="Courier New" w:hAnsi="Courier New" w:cs="Courier New"/>
          <w:color w:val="000000"/>
          <w:sz w:val="24"/>
          <w:szCs w:val="24"/>
          <w:lang w:eastAsia="en-US"/>
        </w:rPr>
        <w:t xml:space="preserve"> </w:t>
      </w:r>
      <w:r w:rsidRPr="009564E8">
        <w:rPr>
          <w:rFonts w:ascii="Courier New" w:hAnsi="Courier New" w:cs="Courier New"/>
          <w:color w:val="000000"/>
          <w:sz w:val="24"/>
          <w:szCs w:val="24"/>
          <w:lang w:eastAsia="en-US"/>
        </w:rPr>
        <w:t xml:space="preserve"> The contracting officer does not have the authority to waive the provisions of this section requiring an 8(a) participant to comply with the limitations on subcontracting for each period of performance or order, even if the agency has a Partnership Agreement with SBA.</w:t>
      </w:r>
    </w:p>
    <w:p w14:paraId="648AA748" w14:textId="77777777" w:rsidR="009564E8" w:rsidRPr="009564E8" w:rsidRDefault="009564E8" w:rsidP="009564E8">
      <w:pPr>
        <w:tabs>
          <w:tab w:val="left" w:pos="720"/>
          <w:tab w:val="left" w:pos="1080"/>
          <w:tab w:val="left" w:pos="1440"/>
          <w:tab w:val="left" w:pos="1800"/>
        </w:tabs>
        <w:spacing w:line="480" w:lineRule="auto"/>
        <w:rPr>
          <w:rFonts w:ascii="Courier New" w:hAnsi="Courier New" w:cs="Courier New"/>
          <w:color w:val="000000"/>
          <w:sz w:val="24"/>
          <w:szCs w:val="24"/>
          <w:lang w:eastAsia="en-US"/>
        </w:rPr>
      </w:pPr>
      <w:r w:rsidRPr="009564E8">
        <w:rPr>
          <w:rFonts w:ascii="Courier New" w:hAnsi="Courier New" w:cs="Courier New"/>
          <w:color w:val="000000"/>
          <w:sz w:val="24"/>
          <w:szCs w:val="24"/>
          <w:lang w:eastAsia="en-US"/>
        </w:rPr>
        <w:lastRenderedPageBreak/>
        <w:tab/>
      </w:r>
      <w:r w:rsidRPr="009564E8">
        <w:rPr>
          <w:rFonts w:ascii="Courier New" w:hAnsi="Courier New" w:cs="Courier New"/>
          <w:color w:val="000000"/>
          <w:sz w:val="24"/>
          <w:szCs w:val="24"/>
          <w:lang w:eastAsia="en-US"/>
        </w:rPr>
        <w:tab/>
        <w:t>(3)</w:t>
      </w:r>
      <w:r w:rsidR="005C2101">
        <w:rPr>
          <w:rFonts w:ascii="Courier New" w:hAnsi="Courier New" w:cs="Courier New"/>
          <w:color w:val="000000"/>
          <w:sz w:val="24"/>
          <w:szCs w:val="24"/>
          <w:lang w:eastAsia="en-US"/>
        </w:rPr>
        <w:t xml:space="preserve"> </w:t>
      </w:r>
      <w:r w:rsidRPr="009564E8">
        <w:rPr>
          <w:rFonts w:ascii="Courier New" w:hAnsi="Courier New" w:cs="Courier New"/>
          <w:color w:val="000000"/>
          <w:sz w:val="24"/>
          <w:szCs w:val="24"/>
          <w:lang w:eastAsia="en-US"/>
        </w:rPr>
        <w:t xml:space="preserve"> Where the 8(a) participant does not ultimately comply with the limitations on subcontracting by the end of the contract, SBA will not grant future waivers for the 8(a) participant.</w:t>
      </w:r>
    </w:p>
    <w:p w14:paraId="36405F55" w14:textId="77777777" w:rsidR="007B32D8" w:rsidRPr="009564E8" w:rsidRDefault="009564E8" w:rsidP="009564E8">
      <w:pPr>
        <w:tabs>
          <w:tab w:val="left" w:pos="720"/>
          <w:tab w:val="left" w:pos="1080"/>
          <w:tab w:val="left" w:pos="1440"/>
          <w:tab w:val="left" w:pos="1800"/>
        </w:tabs>
        <w:spacing w:line="480" w:lineRule="auto"/>
        <w:rPr>
          <w:rFonts w:ascii="Courier New" w:eastAsia="Calibri" w:hAnsi="Courier New" w:cs="Courier New"/>
          <w:color w:val="000000"/>
          <w:spacing w:val="-1"/>
          <w:sz w:val="24"/>
          <w:szCs w:val="24"/>
          <w:lang w:eastAsia="en-US"/>
        </w:rPr>
      </w:pPr>
      <w:r w:rsidRPr="009564E8">
        <w:rPr>
          <w:rFonts w:ascii="Courier New" w:hAnsi="Courier New" w:cs="Courier New"/>
          <w:color w:val="000000"/>
          <w:sz w:val="24"/>
          <w:szCs w:val="24"/>
          <w:lang w:eastAsia="en-US"/>
        </w:rPr>
        <w:tab/>
        <w:t>(d)</w:t>
      </w:r>
      <w:r w:rsidR="005C2101">
        <w:rPr>
          <w:rFonts w:ascii="Courier New" w:hAnsi="Courier New" w:cs="Courier New"/>
          <w:color w:val="000000"/>
          <w:sz w:val="24"/>
          <w:szCs w:val="24"/>
          <w:lang w:eastAsia="en-US"/>
        </w:rPr>
        <w:t xml:space="preserve"> </w:t>
      </w:r>
      <w:r w:rsidRPr="009564E8">
        <w:rPr>
          <w:rFonts w:ascii="Courier New" w:hAnsi="Courier New" w:cs="Courier New"/>
          <w:color w:val="000000"/>
          <w:sz w:val="24"/>
          <w:szCs w:val="24"/>
          <w:lang w:eastAsia="en-US"/>
        </w:rPr>
        <w:t xml:space="preserve"> </w:t>
      </w:r>
      <w:proofErr w:type="spellStart"/>
      <w:r w:rsidRPr="005C2101">
        <w:rPr>
          <w:rFonts w:ascii="Courier New" w:hAnsi="Courier New" w:cs="Courier New"/>
          <w:color w:val="000000"/>
          <w:sz w:val="24"/>
          <w:szCs w:val="24"/>
          <w:u w:val="single"/>
          <w:lang w:eastAsia="en-US"/>
        </w:rPr>
        <w:t>Nonmanufacturer</w:t>
      </w:r>
      <w:proofErr w:type="spellEnd"/>
      <w:r w:rsidRPr="005C2101">
        <w:rPr>
          <w:rFonts w:ascii="Courier New" w:hAnsi="Courier New" w:cs="Courier New"/>
          <w:color w:val="000000"/>
          <w:sz w:val="24"/>
          <w:szCs w:val="24"/>
          <w:u w:val="single"/>
          <w:lang w:eastAsia="en-US"/>
        </w:rPr>
        <w:t xml:space="preserve"> rule</w:t>
      </w:r>
      <w:r w:rsidRPr="009564E8">
        <w:rPr>
          <w:rFonts w:ascii="Courier New" w:hAnsi="Courier New" w:cs="Courier New"/>
          <w:color w:val="000000"/>
          <w:sz w:val="24"/>
          <w:szCs w:val="24"/>
          <w:lang w:eastAsia="en-US"/>
        </w:rPr>
        <w:t>.</w:t>
      </w:r>
      <w:r w:rsidR="005C2101">
        <w:rPr>
          <w:rFonts w:ascii="Courier New" w:hAnsi="Courier New" w:cs="Courier New"/>
          <w:color w:val="000000"/>
          <w:sz w:val="24"/>
          <w:szCs w:val="24"/>
          <w:lang w:eastAsia="en-US"/>
        </w:rPr>
        <w:t xml:space="preserve"> </w:t>
      </w:r>
      <w:r w:rsidRPr="009564E8">
        <w:rPr>
          <w:rFonts w:ascii="Courier New" w:hAnsi="Courier New" w:cs="Courier New"/>
          <w:color w:val="000000"/>
          <w:sz w:val="24"/>
          <w:szCs w:val="24"/>
          <w:lang w:eastAsia="en-US"/>
        </w:rPr>
        <w:t xml:space="preserve"> See 19.505(c) for application of the </w:t>
      </w:r>
      <w:proofErr w:type="spellStart"/>
      <w:r w:rsidRPr="009564E8">
        <w:rPr>
          <w:rFonts w:ascii="Courier New" w:hAnsi="Courier New" w:cs="Courier New"/>
          <w:color w:val="000000"/>
          <w:sz w:val="24"/>
          <w:szCs w:val="24"/>
          <w:lang w:eastAsia="en-US"/>
        </w:rPr>
        <w:t>nonmanufacturer</w:t>
      </w:r>
      <w:proofErr w:type="spellEnd"/>
      <w:r w:rsidRPr="009564E8">
        <w:rPr>
          <w:rFonts w:ascii="Courier New" w:hAnsi="Courier New" w:cs="Courier New"/>
          <w:color w:val="000000"/>
          <w:sz w:val="24"/>
          <w:szCs w:val="24"/>
          <w:lang w:eastAsia="en-US"/>
        </w:rPr>
        <w:t xml:space="preserve"> rule, inclusive of waivers and exceptions to the </w:t>
      </w:r>
      <w:proofErr w:type="spellStart"/>
      <w:r w:rsidRPr="009564E8">
        <w:rPr>
          <w:rFonts w:ascii="Courier New" w:hAnsi="Courier New" w:cs="Courier New"/>
          <w:color w:val="000000"/>
          <w:sz w:val="24"/>
          <w:szCs w:val="24"/>
          <w:lang w:eastAsia="en-US"/>
        </w:rPr>
        <w:t>nonmanufacturer</w:t>
      </w:r>
      <w:proofErr w:type="spellEnd"/>
      <w:r w:rsidRPr="009564E8">
        <w:rPr>
          <w:rFonts w:ascii="Courier New" w:hAnsi="Courier New" w:cs="Courier New"/>
          <w:color w:val="000000"/>
          <w:sz w:val="24"/>
          <w:szCs w:val="24"/>
          <w:lang w:eastAsia="en-US"/>
        </w:rPr>
        <w:t xml:space="preserve"> rule.</w:t>
      </w:r>
    </w:p>
    <w:p w14:paraId="5E96021D"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b/>
          <w:sz w:val="24"/>
          <w:szCs w:val="24"/>
          <w:lang w:val="en" w:eastAsia="en-US"/>
        </w:rPr>
      </w:pPr>
      <w:proofErr w:type="gramStart"/>
      <w:r w:rsidRPr="007B32D8">
        <w:rPr>
          <w:rFonts w:ascii="Courier New" w:eastAsia="Calibri" w:hAnsi="Courier New" w:cs="Courier New"/>
          <w:b/>
          <w:color w:val="000000"/>
          <w:spacing w:val="-1"/>
          <w:sz w:val="24"/>
          <w:szCs w:val="24"/>
          <w:lang w:eastAsia="en-US"/>
        </w:rPr>
        <w:t>19.810  [</w:t>
      </w:r>
      <w:proofErr w:type="gramEnd"/>
      <w:r w:rsidRPr="007B32D8">
        <w:rPr>
          <w:rFonts w:ascii="Courier New" w:eastAsia="Calibri" w:hAnsi="Courier New" w:cs="Courier New"/>
          <w:b/>
          <w:color w:val="000000"/>
          <w:spacing w:val="-1"/>
          <w:sz w:val="24"/>
          <w:szCs w:val="24"/>
          <w:lang w:eastAsia="en-US"/>
        </w:rPr>
        <w:t>Amended]</w:t>
      </w:r>
    </w:p>
    <w:p w14:paraId="3BDC0241" w14:textId="3DB74F62"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005C2101">
        <w:rPr>
          <w:rFonts w:ascii="Courier New" w:eastAsia="Calibri" w:hAnsi="Courier New" w:cs="Courier New"/>
          <w:sz w:val="24"/>
          <w:szCs w:val="24"/>
          <w:lang w:val="en" w:eastAsia="en-US"/>
        </w:rPr>
        <w:t>6</w:t>
      </w:r>
      <w:ins w:id="484" w:author="Brooks, E. Brad (OFR)" w:date="2020-02-13T16:13:00Z">
        <w:r w:rsidR="003B235B">
          <w:rPr>
            <w:rFonts w:ascii="Courier New" w:eastAsia="Calibri" w:hAnsi="Courier New" w:cs="Courier New"/>
            <w:sz w:val="24"/>
            <w:szCs w:val="24"/>
            <w:lang w:val="en" w:eastAsia="en-US"/>
          </w:rPr>
          <w:t>7</w:t>
        </w:r>
      </w:ins>
      <w:del w:id="485" w:author="Brooks, E. Brad (OFR)" w:date="2020-02-13T16:13:00Z">
        <w:r w:rsidR="006E7659" w:rsidDel="003B235B">
          <w:rPr>
            <w:rFonts w:ascii="Courier New" w:eastAsia="Calibri" w:hAnsi="Courier New" w:cs="Courier New"/>
            <w:sz w:val="24"/>
            <w:szCs w:val="24"/>
            <w:lang w:val="en" w:eastAsia="en-US"/>
          </w:rPr>
          <w:delText>8</w:delText>
        </w:r>
      </w:del>
      <w:r w:rsidRPr="007B32D8">
        <w:rPr>
          <w:rFonts w:ascii="Courier New" w:eastAsia="Calibri" w:hAnsi="Courier New" w:cs="Courier New"/>
          <w:sz w:val="24"/>
          <w:szCs w:val="24"/>
          <w:lang w:val="en" w:eastAsia="en-US"/>
        </w:rPr>
        <w:t xml:space="preserve">.  Amend section 19.810 </w:t>
      </w:r>
      <w:ins w:id="486" w:author="Brooks, E. Brad (OFR)" w:date="2020-02-07T14:39:00Z">
        <w:r w:rsidR="001C473A">
          <w:rPr>
            <w:rFonts w:ascii="Courier New" w:eastAsia="Calibri" w:hAnsi="Courier New" w:cs="Courier New"/>
            <w:sz w:val="24"/>
            <w:szCs w:val="24"/>
            <w:lang w:val="en" w:eastAsia="en-US"/>
          </w:rPr>
          <w:t>in paragraph (b</w:t>
        </w:r>
        <w:proofErr w:type="gramStart"/>
        <w:r w:rsidR="001C473A">
          <w:rPr>
            <w:rFonts w:ascii="Courier New" w:eastAsia="Calibri" w:hAnsi="Courier New" w:cs="Courier New"/>
            <w:sz w:val="24"/>
            <w:szCs w:val="24"/>
            <w:lang w:val="en" w:eastAsia="en-US"/>
          </w:rPr>
          <w:t>)(</w:t>
        </w:r>
        <w:proofErr w:type="gramEnd"/>
        <w:r w:rsidR="001C473A">
          <w:rPr>
            <w:rFonts w:ascii="Courier New" w:eastAsia="Calibri" w:hAnsi="Courier New" w:cs="Courier New"/>
            <w:sz w:val="24"/>
            <w:szCs w:val="24"/>
            <w:lang w:val="en" w:eastAsia="en-US"/>
          </w:rPr>
          <w:t xml:space="preserve">1)(ii) </w:t>
        </w:r>
      </w:ins>
      <w:r w:rsidRPr="007B32D8">
        <w:rPr>
          <w:rFonts w:ascii="Courier New" w:eastAsia="Calibri" w:hAnsi="Courier New" w:cs="Courier New"/>
          <w:sz w:val="24"/>
          <w:szCs w:val="24"/>
          <w:lang w:val="en" w:eastAsia="en-US"/>
        </w:rPr>
        <w:t xml:space="preserve">by removing </w:t>
      </w:r>
      <w:del w:id="487" w:author="Brooks, E. Brad (OFR)" w:date="2020-02-07T14:39:00Z">
        <w:r w:rsidRPr="007B32D8" w:rsidDel="001C473A">
          <w:rPr>
            <w:rFonts w:ascii="Courier New" w:eastAsia="Calibri" w:hAnsi="Courier New" w:cs="Courier New"/>
            <w:sz w:val="24"/>
            <w:szCs w:val="24"/>
            <w:lang w:val="en" w:eastAsia="en-US"/>
          </w:rPr>
          <w:delText>from paragraph (b)</w:delText>
        </w:r>
        <w:r w:rsidR="005C2101" w:rsidDel="001C473A">
          <w:rPr>
            <w:rFonts w:ascii="Courier New" w:eastAsia="Calibri" w:hAnsi="Courier New" w:cs="Courier New"/>
            <w:sz w:val="24"/>
            <w:szCs w:val="24"/>
            <w:lang w:val="en" w:eastAsia="en-US"/>
          </w:rPr>
          <w:delText>(1)(ii)</w:delText>
        </w:r>
        <w:r w:rsidRPr="007B32D8" w:rsidDel="001C473A">
          <w:rPr>
            <w:rFonts w:ascii="Courier New" w:eastAsia="Calibri" w:hAnsi="Courier New" w:cs="Courier New"/>
            <w:sz w:val="24"/>
            <w:szCs w:val="24"/>
            <w:lang w:val="en" w:eastAsia="en-US"/>
          </w:rPr>
          <w:delText xml:space="preserve"> </w:delText>
        </w:r>
      </w:del>
      <w:r w:rsidRPr="007B32D8">
        <w:rPr>
          <w:rFonts w:ascii="Courier New" w:eastAsia="Calibri" w:hAnsi="Courier New" w:cs="Courier New"/>
          <w:sz w:val="24"/>
          <w:szCs w:val="24"/>
          <w:lang w:val="en" w:eastAsia="en-US"/>
        </w:rPr>
        <w:t>“</w:t>
      </w:r>
      <w:r w:rsidR="005C2101">
        <w:rPr>
          <w:rFonts w:ascii="Courier New" w:eastAsia="Calibri" w:hAnsi="Courier New" w:cs="Courier New"/>
          <w:sz w:val="24"/>
          <w:szCs w:val="24"/>
          <w:lang w:val="en" w:eastAsia="en-US"/>
        </w:rPr>
        <w:t xml:space="preserve">Director </w:t>
      </w:r>
      <w:r w:rsidRPr="007B32D8">
        <w:rPr>
          <w:rFonts w:ascii="Courier New" w:eastAsia="Calibri" w:hAnsi="Courier New" w:cs="Courier New"/>
          <w:sz w:val="24"/>
          <w:szCs w:val="24"/>
          <w:lang w:val="en" w:eastAsia="en-US"/>
        </w:rPr>
        <w:t>for Small”</w:t>
      </w:r>
      <w:r w:rsidR="005C2101">
        <w:rPr>
          <w:rFonts w:ascii="Courier New" w:eastAsia="Calibri" w:hAnsi="Courier New" w:cs="Courier New"/>
          <w:sz w:val="24"/>
          <w:szCs w:val="24"/>
          <w:lang w:val="en" w:eastAsia="en-US"/>
        </w:rPr>
        <w:t xml:space="preserve"> and “Director of”</w:t>
      </w:r>
      <w:r w:rsidRPr="007B32D8">
        <w:rPr>
          <w:rFonts w:ascii="Courier New" w:eastAsia="Calibri" w:hAnsi="Courier New" w:cs="Courier New"/>
          <w:sz w:val="24"/>
          <w:szCs w:val="24"/>
          <w:lang w:val="en" w:eastAsia="en-US"/>
        </w:rPr>
        <w:t xml:space="preserve"> and adding “</w:t>
      </w:r>
      <w:r w:rsidR="005C2101">
        <w:rPr>
          <w:rFonts w:ascii="Courier New" w:eastAsia="Calibri" w:hAnsi="Courier New" w:cs="Courier New"/>
          <w:sz w:val="24"/>
          <w:szCs w:val="24"/>
          <w:lang w:val="en" w:eastAsia="en-US"/>
        </w:rPr>
        <w:t xml:space="preserve">Director </w:t>
      </w:r>
      <w:r w:rsidRPr="007B32D8">
        <w:rPr>
          <w:rFonts w:ascii="Courier New" w:eastAsia="Calibri" w:hAnsi="Courier New" w:cs="Courier New"/>
          <w:sz w:val="24"/>
          <w:szCs w:val="24"/>
          <w:lang w:val="en" w:eastAsia="en-US"/>
        </w:rPr>
        <w:t>for the Office of Small”</w:t>
      </w:r>
      <w:r w:rsidR="005C2101">
        <w:rPr>
          <w:rFonts w:ascii="Courier New" w:eastAsia="Calibri" w:hAnsi="Courier New" w:cs="Courier New"/>
          <w:sz w:val="24"/>
          <w:szCs w:val="24"/>
          <w:lang w:val="en" w:eastAsia="en-US"/>
        </w:rPr>
        <w:t xml:space="preserve"> and “Director of the Office of”</w:t>
      </w:r>
      <w:r w:rsidRPr="007B32D8">
        <w:rPr>
          <w:rFonts w:ascii="Courier New" w:eastAsia="Calibri" w:hAnsi="Courier New" w:cs="Courier New"/>
          <w:sz w:val="24"/>
          <w:szCs w:val="24"/>
          <w:lang w:val="en" w:eastAsia="en-US"/>
        </w:rPr>
        <w:t xml:space="preserve"> in </w:t>
      </w:r>
      <w:r w:rsidR="005C2101">
        <w:rPr>
          <w:rFonts w:ascii="Courier New" w:eastAsia="Calibri" w:hAnsi="Courier New" w:cs="Courier New"/>
          <w:sz w:val="24"/>
          <w:szCs w:val="24"/>
          <w:lang w:val="en" w:eastAsia="en-US"/>
        </w:rPr>
        <w:t>their</w:t>
      </w:r>
      <w:r w:rsidRPr="007B32D8">
        <w:rPr>
          <w:rFonts w:ascii="Courier New" w:eastAsia="Calibri" w:hAnsi="Courier New" w:cs="Courier New"/>
          <w:sz w:val="24"/>
          <w:szCs w:val="24"/>
          <w:lang w:val="en" w:eastAsia="en-US"/>
        </w:rPr>
        <w:t xml:space="preserve"> place</w:t>
      </w:r>
      <w:r w:rsidR="005C2101">
        <w:rPr>
          <w:rFonts w:ascii="Courier New" w:eastAsia="Calibri" w:hAnsi="Courier New" w:cs="Courier New"/>
          <w:sz w:val="24"/>
          <w:szCs w:val="24"/>
          <w:lang w:val="en" w:eastAsia="en-US"/>
        </w:rPr>
        <w:t>s</w:t>
      </w:r>
      <w:del w:id="488" w:author="Brooks, E. Brad (OFR)" w:date="2020-02-07T14:40:00Z">
        <w:r w:rsidR="005C2101" w:rsidDel="001C473A">
          <w:rPr>
            <w:rFonts w:ascii="Courier New" w:eastAsia="Calibri" w:hAnsi="Courier New" w:cs="Courier New"/>
            <w:sz w:val="24"/>
            <w:szCs w:val="24"/>
            <w:lang w:val="en" w:eastAsia="en-US"/>
          </w:rPr>
          <w:delText>;</w:delText>
        </w:r>
      </w:del>
      <w:ins w:id="489" w:author="Brooks, E. Brad (OFR)" w:date="2020-02-07T14:40:00Z">
        <w:r w:rsidR="001C473A">
          <w:rPr>
            <w:rFonts w:ascii="Courier New" w:eastAsia="Calibri" w:hAnsi="Courier New" w:cs="Courier New"/>
            <w:sz w:val="24"/>
            <w:szCs w:val="24"/>
            <w:lang w:val="en" w:eastAsia="en-US"/>
          </w:rPr>
          <w:t>,</w:t>
        </w:r>
      </w:ins>
      <w:r w:rsidR="005C2101">
        <w:rPr>
          <w:rFonts w:ascii="Courier New" w:eastAsia="Calibri" w:hAnsi="Courier New" w:cs="Courier New"/>
          <w:sz w:val="24"/>
          <w:szCs w:val="24"/>
          <w:lang w:val="en" w:eastAsia="en-US"/>
        </w:rPr>
        <w:t xml:space="preserve"> respectively</w:t>
      </w:r>
      <w:r w:rsidRPr="007B32D8">
        <w:rPr>
          <w:rFonts w:ascii="Courier New" w:eastAsia="Calibri" w:hAnsi="Courier New" w:cs="Courier New"/>
          <w:sz w:val="24"/>
          <w:szCs w:val="24"/>
          <w:lang w:val="en" w:eastAsia="en-US"/>
        </w:rPr>
        <w:t>.</w:t>
      </w:r>
    </w:p>
    <w:p w14:paraId="024F4ACA" w14:textId="3C6D32ED"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t>6</w:t>
      </w:r>
      <w:ins w:id="490" w:author="Brooks, E. Brad (OFR)" w:date="2020-02-13T16:13:00Z">
        <w:r w:rsidR="003B235B">
          <w:rPr>
            <w:rFonts w:ascii="Courier New" w:eastAsia="Calibri" w:hAnsi="Courier New" w:cs="Courier New"/>
            <w:sz w:val="24"/>
            <w:szCs w:val="24"/>
            <w:lang w:val="en" w:eastAsia="en-US"/>
          </w:rPr>
          <w:t>8</w:t>
        </w:r>
      </w:ins>
      <w:del w:id="491" w:author="Brooks, E. Brad (OFR)" w:date="2020-02-13T16:13:00Z">
        <w:r w:rsidR="006E7659" w:rsidDel="003B235B">
          <w:rPr>
            <w:rFonts w:ascii="Courier New" w:eastAsia="Calibri" w:hAnsi="Courier New" w:cs="Courier New"/>
            <w:sz w:val="24"/>
            <w:szCs w:val="24"/>
            <w:lang w:val="en" w:eastAsia="en-US"/>
          </w:rPr>
          <w:delText>9</w:delText>
        </w:r>
      </w:del>
      <w:r w:rsidRPr="007B32D8">
        <w:rPr>
          <w:rFonts w:ascii="Courier New" w:eastAsia="Calibri" w:hAnsi="Courier New" w:cs="Courier New"/>
          <w:sz w:val="24"/>
          <w:szCs w:val="24"/>
          <w:lang w:val="en" w:eastAsia="en-US"/>
        </w:rPr>
        <w:t>.  Amend section 19.811-3 by revising paragraphs (d) and (e) to read as follows:</w:t>
      </w:r>
    </w:p>
    <w:p w14:paraId="36F4CC53" w14:textId="77777777" w:rsidR="007B32D8" w:rsidRPr="007B32D8" w:rsidRDefault="002F066B" w:rsidP="007B32D8">
      <w:pPr>
        <w:spacing w:line="480" w:lineRule="auto"/>
        <w:outlineLvl w:val="1"/>
        <w:rPr>
          <w:rFonts w:ascii="Courier New" w:hAnsi="Courier New" w:cs="Courier New"/>
          <w:b/>
          <w:bCs/>
          <w:sz w:val="24"/>
          <w:szCs w:val="24"/>
          <w:lang w:eastAsia="en-US"/>
        </w:rPr>
      </w:pPr>
      <w:r>
        <w:rPr>
          <w:rFonts w:ascii="Courier New" w:hAnsi="Courier New" w:cs="Courier New"/>
          <w:b/>
          <w:bCs/>
          <w:sz w:val="24"/>
          <w:szCs w:val="24"/>
          <w:lang w:eastAsia="en-US"/>
        </w:rPr>
        <w:t>19.811-</w:t>
      </w:r>
      <w:proofErr w:type="gramStart"/>
      <w:r>
        <w:rPr>
          <w:rFonts w:ascii="Courier New" w:hAnsi="Courier New" w:cs="Courier New"/>
          <w:b/>
          <w:bCs/>
          <w:sz w:val="24"/>
          <w:szCs w:val="24"/>
          <w:lang w:eastAsia="en-US"/>
        </w:rPr>
        <w:t xml:space="preserve">3  </w:t>
      </w:r>
      <w:r w:rsidR="007B32D8" w:rsidRPr="007B32D8">
        <w:rPr>
          <w:rFonts w:ascii="Courier New" w:hAnsi="Courier New" w:cs="Courier New"/>
          <w:b/>
          <w:bCs/>
          <w:sz w:val="24"/>
          <w:szCs w:val="24"/>
          <w:lang w:eastAsia="en-US"/>
        </w:rPr>
        <w:t>Contract</w:t>
      </w:r>
      <w:proofErr w:type="gramEnd"/>
      <w:r w:rsidR="007B32D8" w:rsidRPr="007B32D8">
        <w:rPr>
          <w:rFonts w:ascii="Courier New" w:hAnsi="Courier New" w:cs="Courier New"/>
          <w:b/>
          <w:bCs/>
          <w:sz w:val="24"/>
          <w:szCs w:val="24"/>
          <w:lang w:eastAsia="en-US"/>
        </w:rPr>
        <w:t xml:space="preserve"> clauses.</w:t>
      </w:r>
    </w:p>
    <w:p w14:paraId="684F54AF" w14:textId="77777777" w:rsidR="007B32D8" w:rsidRPr="007B32D8" w:rsidRDefault="007B32D8" w:rsidP="007B32D8">
      <w:pPr>
        <w:tabs>
          <w:tab w:val="left" w:pos="720"/>
        </w:tabs>
        <w:spacing w:line="480" w:lineRule="auto"/>
        <w:rPr>
          <w:rFonts w:ascii="Courier New" w:hAnsi="Courier New" w:cs="Courier New"/>
          <w:sz w:val="24"/>
          <w:szCs w:val="24"/>
          <w:lang w:eastAsia="en-US"/>
        </w:rPr>
      </w:pPr>
      <w:r w:rsidRPr="007B32D8">
        <w:rPr>
          <w:rFonts w:ascii="Courier New" w:hAnsi="Courier New" w:cs="Courier New"/>
          <w:sz w:val="24"/>
          <w:szCs w:val="24"/>
          <w:lang w:eastAsia="en-US"/>
        </w:rPr>
        <w:t xml:space="preserve">* </w:t>
      </w:r>
      <w:r w:rsidR="00BE686F">
        <w:rPr>
          <w:rFonts w:ascii="Courier New" w:hAnsi="Courier New" w:cs="Courier New"/>
          <w:sz w:val="24"/>
          <w:szCs w:val="24"/>
          <w:lang w:eastAsia="en-US"/>
        </w:rPr>
        <w:t xml:space="preserve"> </w:t>
      </w:r>
      <w:r w:rsidRPr="007B32D8">
        <w:rPr>
          <w:rFonts w:ascii="Courier New" w:hAnsi="Courier New" w:cs="Courier New"/>
          <w:sz w:val="24"/>
          <w:szCs w:val="24"/>
          <w:lang w:eastAsia="en-US"/>
        </w:rPr>
        <w:t xml:space="preserve"> * </w:t>
      </w:r>
      <w:r w:rsidR="00BE686F">
        <w:rPr>
          <w:rFonts w:ascii="Courier New" w:hAnsi="Courier New" w:cs="Courier New"/>
          <w:sz w:val="24"/>
          <w:szCs w:val="24"/>
          <w:lang w:eastAsia="en-US"/>
        </w:rPr>
        <w:t xml:space="preserve"> </w:t>
      </w:r>
      <w:r w:rsidRPr="007B32D8">
        <w:rPr>
          <w:rFonts w:ascii="Courier New" w:hAnsi="Courier New" w:cs="Courier New"/>
          <w:sz w:val="24"/>
          <w:szCs w:val="24"/>
          <w:lang w:eastAsia="en-US"/>
        </w:rPr>
        <w:t xml:space="preserve"> * </w:t>
      </w:r>
      <w:r w:rsidR="00BE686F">
        <w:rPr>
          <w:rFonts w:ascii="Courier New" w:hAnsi="Courier New" w:cs="Courier New"/>
          <w:sz w:val="24"/>
          <w:szCs w:val="24"/>
          <w:lang w:eastAsia="en-US"/>
        </w:rPr>
        <w:t xml:space="preserve"> </w:t>
      </w:r>
      <w:r w:rsidRPr="007B32D8">
        <w:rPr>
          <w:rFonts w:ascii="Courier New" w:hAnsi="Courier New" w:cs="Courier New"/>
          <w:sz w:val="24"/>
          <w:szCs w:val="24"/>
          <w:lang w:eastAsia="en-US"/>
        </w:rPr>
        <w:t xml:space="preserve"> * </w:t>
      </w:r>
      <w:r w:rsidR="00BE686F">
        <w:rPr>
          <w:rFonts w:ascii="Courier New" w:hAnsi="Courier New" w:cs="Courier New"/>
          <w:sz w:val="24"/>
          <w:szCs w:val="24"/>
          <w:lang w:eastAsia="en-US"/>
        </w:rPr>
        <w:t xml:space="preserve"> </w:t>
      </w:r>
      <w:r w:rsidRPr="007B32D8">
        <w:rPr>
          <w:rFonts w:ascii="Courier New" w:hAnsi="Courier New" w:cs="Courier New"/>
          <w:sz w:val="24"/>
          <w:szCs w:val="24"/>
          <w:lang w:eastAsia="en-US"/>
        </w:rPr>
        <w:t xml:space="preserve"> *</w:t>
      </w:r>
    </w:p>
    <w:p w14:paraId="4670A7D3" w14:textId="77777777" w:rsidR="007B32D8" w:rsidRPr="007B32D8" w:rsidRDefault="007B32D8" w:rsidP="00322EBB">
      <w:pPr>
        <w:tabs>
          <w:tab w:val="left" w:pos="720"/>
        </w:tabs>
        <w:spacing w:line="480" w:lineRule="auto"/>
        <w:rPr>
          <w:rFonts w:ascii="Courier New" w:hAnsi="Courier New" w:cs="Courier New"/>
          <w:sz w:val="24"/>
          <w:szCs w:val="24"/>
          <w:lang w:eastAsia="en-US"/>
        </w:rPr>
      </w:pPr>
      <w:r w:rsidRPr="007B32D8">
        <w:rPr>
          <w:rFonts w:ascii="Courier New" w:hAnsi="Courier New" w:cs="Courier New"/>
          <w:sz w:val="24"/>
          <w:szCs w:val="24"/>
          <w:lang w:eastAsia="en-US"/>
        </w:rPr>
        <w:tab/>
        <w:t xml:space="preserve">(d)  </w:t>
      </w:r>
      <w:r w:rsidR="00322EBB" w:rsidRPr="00322EBB">
        <w:rPr>
          <w:rFonts w:ascii="Courier New" w:hAnsi="Courier New" w:cs="Courier New"/>
          <w:sz w:val="24"/>
          <w:szCs w:val="24"/>
          <w:lang w:eastAsia="en-US"/>
        </w:rPr>
        <w:t>The contracting officer shall insert the clause at 52.219-18, Notification of Competition Limited to Eligible 8(a) Participants, in competitive solicitations and contracts when the acquisition is accomplished using the procedures of 19.805.</w:t>
      </w:r>
      <w:r w:rsidR="00322EBB">
        <w:rPr>
          <w:rFonts w:ascii="Courier New" w:hAnsi="Courier New" w:cs="Courier New"/>
          <w:sz w:val="24"/>
          <w:szCs w:val="24"/>
          <w:lang w:eastAsia="en-US"/>
        </w:rPr>
        <w:t xml:space="preserve">  </w:t>
      </w:r>
      <w:r w:rsidR="00322EBB" w:rsidRPr="00322EBB">
        <w:rPr>
          <w:rFonts w:ascii="Courier New" w:hAnsi="Courier New" w:cs="Courier New"/>
          <w:sz w:val="24"/>
          <w:szCs w:val="24"/>
          <w:lang w:eastAsia="en-US"/>
        </w:rPr>
        <w:t xml:space="preserve">The clause at 52.219-18 with its Alternate I shall be used when competition is to be limited </w:t>
      </w:r>
      <w:r w:rsidR="00322EBB" w:rsidRPr="00322EBB">
        <w:rPr>
          <w:rFonts w:ascii="Courier New" w:hAnsi="Courier New" w:cs="Courier New"/>
          <w:sz w:val="24"/>
          <w:szCs w:val="24"/>
          <w:lang w:eastAsia="en-US"/>
        </w:rPr>
        <w:lastRenderedPageBreak/>
        <w:t>to 8(a) participants within one or more specific SBA districts pursuant to 19.804-2.</w:t>
      </w:r>
    </w:p>
    <w:p w14:paraId="6AE312DB" w14:textId="77777777" w:rsidR="007B32D8" w:rsidRPr="007B32D8" w:rsidRDefault="007B32D8" w:rsidP="007B32D8">
      <w:pPr>
        <w:tabs>
          <w:tab w:val="left" w:pos="720"/>
        </w:tabs>
        <w:spacing w:line="480" w:lineRule="auto"/>
        <w:rPr>
          <w:rFonts w:ascii="Courier New" w:hAnsi="Courier New" w:cs="Courier New"/>
          <w:sz w:val="24"/>
          <w:szCs w:val="24"/>
          <w:lang w:eastAsia="en-US"/>
        </w:rPr>
      </w:pPr>
      <w:r w:rsidRPr="007B32D8">
        <w:rPr>
          <w:rFonts w:ascii="Courier New" w:hAnsi="Courier New" w:cs="Courier New"/>
          <w:sz w:val="24"/>
          <w:szCs w:val="24"/>
          <w:lang w:eastAsia="en-US"/>
        </w:rPr>
        <w:tab/>
        <w:t xml:space="preserve">(e)  </w:t>
      </w:r>
      <w:r w:rsidR="00322EBB" w:rsidRPr="00322EBB">
        <w:rPr>
          <w:rFonts w:ascii="Courier New" w:hAnsi="Courier New" w:cs="Courier New"/>
          <w:sz w:val="24"/>
          <w:szCs w:val="24"/>
          <w:lang w:eastAsia="en-US"/>
        </w:rPr>
        <w:t xml:space="preserve">For contracts or orders resulting from this subpart, see 19.507(e) </w:t>
      </w:r>
      <w:r w:rsidR="00B1200A">
        <w:rPr>
          <w:rFonts w:ascii="Courier New" w:hAnsi="Courier New" w:cs="Courier New"/>
          <w:sz w:val="24"/>
          <w:szCs w:val="24"/>
          <w:lang w:eastAsia="en-US"/>
        </w:rPr>
        <w:t xml:space="preserve">for use of 52.219-14, Limitations on Subcontracting, </w:t>
      </w:r>
      <w:r w:rsidR="00322EBB" w:rsidRPr="00322EBB">
        <w:rPr>
          <w:rFonts w:ascii="Courier New" w:hAnsi="Courier New" w:cs="Courier New"/>
          <w:sz w:val="24"/>
          <w:szCs w:val="24"/>
          <w:lang w:eastAsia="en-US"/>
        </w:rPr>
        <w:t xml:space="preserve">and 19.507(h) </w:t>
      </w:r>
      <w:r w:rsidR="00B1200A">
        <w:rPr>
          <w:rFonts w:ascii="Courier New" w:hAnsi="Courier New" w:cs="Courier New"/>
          <w:sz w:val="24"/>
          <w:szCs w:val="24"/>
          <w:lang w:eastAsia="en-US"/>
        </w:rPr>
        <w:t xml:space="preserve">for use of 52.219-33, </w:t>
      </w:r>
      <w:proofErr w:type="spellStart"/>
      <w:r w:rsidR="00B1200A">
        <w:rPr>
          <w:rFonts w:ascii="Courier New" w:hAnsi="Courier New" w:cs="Courier New"/>
          <w:sz w:val="24"/>
          <w:szCs w:val="24"/>
          <w:lang w:eastAsia="en-US"/>
        </w:rPr>
        <w:t>N</w:t>
      </w:r>
      <w:r w:rsidR="00322EBB" w:rsidRPr="00322EBB">
        <w:rPr>
          <w:rFonts w:ascii="Courier New" w:hAnsi="Courier New" w:cs="Courier New"/>
          <w:sz w:val="24"/>
          <w:szCs w:val="24"/>
          <w:lang w:eastAsia="en-US"/>
        </w:rPr>
        <w:t>onmanufacturer</w:t>
      </w:r>
      <w:proofErr w:type="spellEnd"/>
      <w:r w:rsidR="00322EBB" w:rsidRPr="00322EBB">
        <w:rPr>
          <w:rFonts w:ascii="Courier New" w:hAnsi="Courier New" w:cs="Courier New"/>
          <w:sz w:val="24"/>
          <w:szCs w:val="24"/>
          <w:lang w:eastAsia="en-US"/>
        </w:rPr>
        <w:t xml:space="preserve"> </w:t>
      </w:r>
      <w:r w:rsidR="00B1200A">
        <w:rPr>
          <w:rFonts w:ascii="Courier New" w:hAnsi="Courier New" w:cs="Courier New"/>
          <w:sz w:val="24"/>
          <w:szCs w:val="24"/>
          <w:lang w:eastAsia="en-US"/>
        </w:rPr>
        <w:t>R</w:t>
      </w:r>
      <w:r w:rsidR="00322EBB" w:rsidRPr="00322EBB">
        <w:rPr>
          <w:rFonts w:ascii="Courier New" w:hAnsi="Courier New" w:cs="Courier New"/>
          <w:sz w:val="24"/>
          <w:szCs w:val="24"/>
          <w:lang w:eastAsia="en-US"/>
        </w:rPr>
        <w:t>ule</w:t>
      </w:r>
      <w:r w:rsidR="00322EBB">
        <w:rPr>
          <w:rFonts w:ascii="Courier New" w:hAnsi="Courier New" w:cs="Courier New"/>
          <w:sz w:val="24"/>
          <w:szCs w:val="24"/>
          <w:lang w:eastAsia="en-US"/>
        </w:rPr>
        <w:t>.</w:t>
      </w:r>
    </w:p>
    <w:p w14:paraId="24574728" w14:textId="77777777" w:rsidR="007B32D8" w:rsidRPr="007B32D8" w:rsidRDefault="007B32D8" w:rsidP="007B32D8">
      <w:pPr>
        <w:tabs>
          <w:tab w:val="left" w:pos="720"/>
        </w:tabs>
        <w:spacing w:line="480" w:lineRule="auto"/>
        <w:rPr>
          <w:rFonts w:ascii="Courier New" w:hAnsi="Courier New" w:cs="Courier New"/>
          <w:b/>
          <w:sz w:val="24"/>
          <w:szCs w:val="24"/>
          <w:lang w:eastAsia="en-US"/>
        </w:rPr>
      </w:pPr>
      <w:proofErr w:type="gramStart"/>
      <w:r w:rsidRPr="007B32D8">
        <w:rPr>
          <w:rFonts w:ascii="Courier New" w:hAnsi="Courier New" w:cs="Courier New"/>
          <w:b/>
          <w:sz w:val="24"/>
          <w:szCs w:val="24"/>
          <w:lang w:eastAsia="en-US"/>
        </w:rPr>
        <w:t>19.1303  [</w:t>
      </w:r>
      <w:proofErr w:type="gramEnd"/>
      <w:r w:rsidRPr="007B32D8">
        <w:rPr>
          <w:rFonts w:ascii="Courier New" w:hAnsi="Courier New" w:cs="Courier New"/>
          <w:b/>
          <w:sz w:val="24"/>
          <w:szCs w:val="24"/>
          <w:lang w:eastAsia="en-US"/>
        </w:rPr>
        <w:t>Amended]</w:t>
      </w:r>
    </w:p>
    <w:p w14:paraId="43519D14" w14:textId="44477D26" w:rsidR="007B32D8" w:rsidRPr="007B32D8" w:rsidRDefault="006E7659"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ins w:id="492" w:author="Brooks, E. Brad (OFR)" w:date="2020-02-13T16:13:00Z">
        <w:r w:rsidR="003B235B">
          <w:rPr>
            <w:rFonts w:ascii="Courier New" w:eastAsia="Calibri" w:hAnsi="Courier New" w:cs="Courier New"/>
            <w:sz w:val="24"/>
            <w:szCs w:val="24"/>
            <w:lang w:val="en" w:eastAsia="en-US"/>
          </w:rPr>
          <w:t>69</w:t>
        </w:r>
      </w:ins>
      <w:del w:id="493" w:author="Brooks, E. Brad (OFR)" w:date="2020-02-13T16:13:00Z">
        <w:r w:rsidDel="003B235B">
          <w:rPr>
            <w:rFonts w:ascii="Courier New" w:eastAsia="Calibri" w:hAnsi="Courier New" w:cs="Courier New"/>
            <w:sz w:val="24"/>
            <w:szCs w:val="24"/>
            <w:lang w:val="en" w:eastAsia="en-US"/>
          </w:rPr>
          <w:delText>70</w:delText>
        </w:r>
      </w:del>
      <w:r w:rsidR="007B32D8" w:rsidRPr="007B32D8">
        <w:rPr>
          <w:rFonts w:ascii="Courier New" w:eastAsia="Calibri" w:hAnsi="Courier New" w:cs="Courier New"/>
          <w:sz w:val="24"/>
          <w:szCs w:val="24"/>
          <w:lang w:val="en" w:eastAsia="en-US"/>
        </w:rPr>
        <w:t>.  Amend section 19.1303 by removing paragraph (e).</w:t>
      </w:r>
    </w:p>
    <w:p w14:paraId="2D03D00C" w14:textId="0598E67C"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006E7659">
        <w:rPr>
          <w:rFonts w:ascii="Courier New" w:eastAsia="Calibri" w:hAnsi="Courier New" w:cs="Courier New"/>
          <w:sz w:val="24"/>
          <w:szCs w:val="24"/>
          <w:lang w:val="en" w:eastAsia="en-US"/>
        </w:rPr>
        <w:t>7</w:t>
      </w:r>
      <w:ins w:id="494" w:author="Brooks, E. Brad (OFR)" w:date="2020-02-13T16:14:00Z">
        <w:r w:rsidR="003B235B">
          <w:rPr>
            <w:rFonts w:ascii="Courier New" w:eastAsia="Calibri" w:hAnsi="Courier New" w:cs="Courier New"/>
            <w:sz w:val="24"/>
            <w:szCs w:val="24"/>
            <w:lang w:val="en" w:eastAsia="en-US"/>
          </w:rPr>
          <w:t>0</w:t>
        </w:r>
      </w:ins>
      <w:del w:id="495" w:author="Brooks, E. Brad (OFR)" w:date="2020-02-13T16:13:00Z">
        <w:r w:rsidR="006E7659" w:rsidDel="003B235B">
          <w:rPr>
            <w:rFonts w:ascii="Courier New" w:eastAsia="Calibri" w:hAnsi="Courier New" w:cs="Courier New"/>
            <w:sz w:val="24"/>
            <w:szCs w:val="24"/>
            <w:lang w:val="en" w:eastAsia="en-US"/>
          </w:rPr>
          <w:delText>1</w:delText>
        </w:r>
      </w:del>
      <w:r w:rsidRPr="007B32D8">
        <w:rPr>
          <w:rFonts w:ascii="Courier New" w:eastAsia="Calibri" w:hAnsi="Courier New" w:cs="Courier New"/>
          <w:sz w:val="24"/>
          <w:szCs w:val="24"/>
          <w:lang w:val="en" w:eastAsia="en-US"/>
        </w:rPr>
        <w:t>.  Amend section 19.1307 by—</w:t>
      </w:r>
    </w:p>
    <w:p w14:paraId="065136A7" w14:textId="77777777" w:rsidR="009C3FDB"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 xml:space="preserve">a.  </w:t>
      </w:r>
      <w:r w:rsidR="009C3FDB">
        <w:rPr>
          <w:rFonts w:ascii="Courier New" w:eastAsia="Calibri" w:hAnsi="Courier New" w:cs="Courier New"/>
          <w:sz w:val="24"/>
          <w:szCs w:val="24"/>
          <w:lang w:val="en" w:eastAsia="en-US"/>
        </w:rPr>
        <w:t>Removing</w:t>
      </w:r>
      <w:proofErr w:type="gramEnd"/>
      <w:r w:rsidR="009C3FDB">
        <w:rPr>
          <w:rFonts w:ascii="Courier New" w:eastAsia="Calibri" w:hAnsi="Courier New" w:cs="Courier New"/>
          <w:sz w:val="24"/>
          <w:szCs w:val="24"/>
          <w:lang w:val="en" w:eastAsia="en-US"/>
        </w:rPr>
        <w:t xml:space="preserve"> from paragraph (a)(1) “or”;</w:t>
      </w:r>
    </w:p>
    <w:p w14:paraId="74AA536C" w14:textId="6C0FBECB" w:rsidR="007B32D8" w:rsidRPr="007B32D8" w:rsidRDefault="009C3FDB"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t>b.</w:t>
      </w:r>
      <w:r>
        <w:rPr>
          <w:rFonts w:ascii="Courier New" w:eastAsia="Calibri" w:hAnsi="Courier New" w:cs="Courier New"/>
          <w:sz w:val="24"/>
          <w:szCs w:val="24"/>
          <w:lang w:val="en" w:eastAsia="en-US"/>
        </w:rPr>
        <w:tab/>
        <w:t xml:space="preserve"> </w:t>
      </w:r>
      <w:r w:rsidR="007B32D8" w:rsidRPr="007B32D8">
        <w:rPr>
          <w:rFonts w:ascii="Courier New" w:eastAsia="Calibri" w:hAnsi="Courier New" w:cs="Courier New"/>
          <w:sz w:val="24"/>
          <w:szCs w:val="24"/>
          <w:lang w:val="en" w:eastAsia="en-US"/>
        </w:rPr>
        <w:t xml:space="preserve">Removing </w:t>
      </w:r>
      <w:ins w:id="496" w:author="Brooks, E. Brad (OFR)" w:date="2020-02-07T14:46:00Z">
        <w:r w:rsidR="002A054E">
          <w:rPr>
            <w:rFonts w:ascii="Courier New" w:eastAsia="Calibri" w:hAnsi="Courier New" w:cs="Courier New"/>
            <w:sz w:val="24"/>
            <w:szCs w:val="24"/>
            <w:lang w:val="en" w:eastAsia="en-US"/>
          </w:rPr>
          <w:t xml:space="preserve">the period </w:t>
        </w:r>
      </w:ins>
      <w:r w:rsidR="007B32D8" w:rsidRPr="007B32D8">
        <w:rPr>
          <w:rFonts w:ascii="Courier New" w:eastAsia="Calibri" w:hAnsi="Courier New" w:cs="Courier New"/>
          <w:sz w:val="24"/>
          <w:szCs w:val="24"/>
          <w:lang w:val="en" w:eastAsia="en-US"/>
        </w:rPr>
        <w:t>from</w:t>
      </w:r>
      <w:ins w:id="497" w:author="Brooks, E. Brad (OFR)" w:date="2020-02-07T14:46:00Z">
        <w:r w:rsidR="002A054E">
          <w:rPr>
            <w:rFonts w:ascii="Courier New" w:eastAsia="Calibri" w:hAnsi="Courier New" w:cs="Courier New"/>
            <w:sz w:val="24"/>
            <w:szCs w:val="24"/>
            <w:lang w:val="en" w:eastAsia="en-US"/>
          </w:rPr>
          <w:t xml:space="preserve"> the end of</w:t>
        </w:r>
      </w:ins>
      <w:r w:rsidR="007B32D8" w:rsidRPr="007B32D8">
        <w:rPr>
          <w:rFonts w:ascii="Courier New" w:eastAsia="Calibri" w:hAnsi="Courier New" w:cs="Courier New"/>
          <w:sz w:val="24"/>
          <w:szCs w:val="24"/>
          <w:lang w:val="en" w:eastAsia="en-US"/>
        </w:rPr>
        <w:t xml:space="preserve"> paragraph (a</w:t>
      </w:r>
      <w:proofErr w:type="gramStart"/>
      <w:r w:rsidR="007B32D8" w:rsidRPr="007B32D8">
        <w:rPr>
          <w:rFonts w:ascii="Courier New" w:eastAsia="Calibri" w:hAnsi="Courier New" w:cs="Courier New"/>
          <w:sz w:val="24"/>
          <w:szCs w:val="24"/>
          <w:lang w:val="en" w:eastAsia="en-US"/>
        </w:rPr>
        <w:t>)(</w:t>
      </w:r>
      <w:proofErr w:type="gramEnd"/>
      <w:r w:rsidR="007B32D8" w:rsidRPr="007B32D8">
        <w:rPr>
          <w:rFonts w:ascii="Courier New" w:eastAsia="Calibri" w:hAnsi="Courier New" w:cs="Courier New"/>
          <w:sz w:val="24"/>
          <w:szCs w:val="24"/>
          <w:lang w:val="en" w:eastAsia="en-US"/>
        </w:rPr>
        <w:t>2)</w:t>
      </w:r>
      <w:del w:id="498" w:author="Brooks, E. Brad (OFR)" w:date="2020-02-07T14:47:00Z">
        <w:r w:rsidR="007B32D8" w:rsidRPr="007B32D8" w:rsidDel="002A054E">
          <w:rPr>
            <w:rFonts w:ascii="Courier New" w:eastAsia="Calibri" w:hAnsi="Courier New" w:cs="Courier New"/>
            <w:sz w:val="24"/>
            <w:szCs w:val="24"/>
            <w:lang w:val="en" w:eastAsia="en-US"/>
          </w:rPr>
          <w:delText xml:space="preserve"> “contracts).”</w:delText>
        </w:r>
      </w:del>
      <w:r w:rsidR="007B32D8" w:rsidRPr="007B32D8">
        <w:rPr>
          <w:rFonts w:ascii="Courier New" w:eastAsia="Calibri" w:hAnsi="Courier New" w:cs="Courier New"/>
          <w:sz w:val="24"/>
          <w:szCs w:val="24"/>
          <w:lang w:val="en" w:eastAsia="en-US"/>
        </w:rPr>
        <w:t xml:space="preserve"> and adding “</w:t>
      </w:r>
      <w:del w:id="499" w:author="Brooks, E. Brad (OFR)" w:date="2020-02-07T14:47:00Z">
        <w:r w:rsidR="007B32D8" w:rsidRPr="007B32D8" w:rsidDel="002A054E">
          <w:rPr>
            <w:rFonts w:ascii="Courier New" w:eastAsia="Calibri" w:hAnsi="Courier New" w:cs="Courier New"/>
            <w:sz w:val="24"/>
            <w:szCs w:val="24"/>
            <w:lang w:val="en" w:eastAsia="en-US"/>
          </w:rPr>
          <w:delText>contracts)</w:delText>
        </w:r>
      </w:del>
      <w:r w:rsidR="007B32D8" w:rsidRPr="007B32D8">
        <w:rPr>
          <w:rFonts w:ascii="Courier New" w:eastAsia="Calibri" w:hAnsi="Courier New" w:cs="Courier New"/>
          <w:sz w:val="24"/>
          <w:szCs w:val="24"/>
          <w:lang w:val="en" w:eastAsia="en-US"/>
        </w:rPr>
        <w:t>; or” in its place; and</w:t>
      </w:r>
    </w:p>
    <w:p w14:paraId="454F3D43"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009C3FDB">
        <w:rPr>
          <w:rFonts w:ascii="Courier New" w:eastAsia="Calibri" w:hAnsi="Courier New" w:cs="Courier New"/>
          <w:sz w:val="24"/>
          <w:szCs w:val="24"/>
          <w:lang w:val="en" w:eastAsia="en-US"/>
        </w:rPr>
        <w:t>c</w:t>
      </w:r>
      <w:r w:rsidRPr="007B32D8">
        <w:rPr>
          <w:rFonts w:ascii="Courier New" w:eastAsia="Calibri" w:hAnsi="Courier New" w:cs="Courier New"/>
          <w:sz w:val="24"/>
          <w:szCs w:val="24"/>
          <w:lang w:val="en" w:eastAsia="en-US"/>
        </w:rPr>
        <w:t>.  Adding</w:t>
      </w:r>
      <w:proofErr w:type="gramEnd"/>
      <w:r w:rsidRPr="007B32D8">
        <w:rPr>
          <w:rFonts w:ascii="Courier New" w:eastAsia="Calibri" w:hAnsi="Courier New" w:cs="Courier New"/>
          <w:sz w:val="24"/>
          <w:szCs w:val="24"/>
          <w:lang w:val="en" w:eastAsia="en-US"/>
        </w:rPr>
        <w:t xml:space="preserve"> paragraph (a)(3).</w:t>
      </w:r>
    </w:p>
    <w:p w14:paraId="0BEE03E4" w14:textId="5D46D2C4"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t xml:space="preserve">The </w:t>
      </w:r>
      <w:del w:id="500" w:author="Brooks, E. Brad (OFR)" w:date="2020-02-07T14:45:00Z">
        <w:r w:rsidRPr="007B32D8" w:rsidDel="001C473A">
          <w:rPr>
            <w:rFonts w:ascii="Courier New" w:eastAsia="Calibri" w:hAnsi="Courier New" w:cs="Courier New"/>
            <w:sz w:val="24"/>
            <w:szCs w:val="24"/>
            <w:lang w:val="en" w:eastAsia="en-US"/>
          </w:rPr>
          <w:delText>added text</w:delText>
        </w:r>
      </w:del>
      <w:ins w:id="501" w:author="Brooks, E. Brad (OFR)" w:date="2020-02-07T14:45:00Z">
        <w:r w:rsidR="001C473A">
          <w:rPr>
            <w:rFonts w:ascii="Courier New" w:eastAsia="Calibri" w:hAnsi="Courier New" w:cs="Courier New"/>
            <w:sz w:val="24"/>
            <w:szCs w:val="24"/>
            <w:lang w:val="en" w:eastAsia="en-US"/>
          </w:rPr>
          <w:t>addition</w:t>
        </w:r>
      </w:ins>
      <w:r w:rsidRPr="007B32D8">
        <w:rPr>
          <w:rFonts w:ascii="Courier New" w:eastAsia="Calibri" w:hAnsi="Courier New" w:cs="Courier New"/>
          <w:sz w:val="24"/>
          <w:szCs w:val="24"/>
          <w:lang w:val="en" w:eastAsia="en-US"/>
        </w:rPr>
        <w:t xml:space="preserve"> reads as follows:</w:t>
      </w:r>
    </w:p>
    <w:p w14:paraId="4517FF6B" w14:textId="77777777" w:rsidR="007B32D8" w:rsidRPr="007B32D8" w:rsidRDefault="002F066B" w:rsidP="007B32D8">
      <w:pPr>
        <w:tabs>
          <w:tab w:val="left" w:pos="720"/>
          <w:tab w:val="left" w:pos="1080"/>
          <w:tab w:val="left" w:pos="1440"/>
        </w:tabs>
        <w:spacing w:line="480" w:lineRule="auto"/>
        <w:outlineLvl w:val="2"/>
        <w:rPr>
          <w:rFonts w:ascii="Courier New" w:hAnsi="Courier New" w:cs="Courier New"/>
          <w:b/>
          <w:bCs/>
          <w:color w:val="000000"/>
          <w:sz w:val="24"/>
          <w:szCs w:val="24"/>
          <w:lang w:val="en" w:eastAsia="en-US"/>
        </w:rPr>
      </w:pPr>
      <w:proofErr w:type="gramStart"/>
      <w:r>
        <w:rPr>
          <w:rFonts w:ascii="Courier New" w:hAnsi="Courier New" w:cs="Courier New"/>
          <w:b/>
          <w:bCs/>
          <w:color w:val="000000"/>
          <w:sz w:val="24"/>
          <w:szCs w:val="24"/>
          <w:lang w:val="en" w:eastAsia="en-US"/>
        </w:rPr>
        <w:t xml:space="preserve">19.1307  </w:t>
      </w:r>
      <w:r w:rsidR="007B32D8" w:rsidRPr="007B32D8">
        <w:rPr>
          <w:rFonts w:ascii="Courier New" w:hAnsi="Courier New" w:cs="Courier New"/>
          <w:b/>
          <w:bCs/>
          <w:color w:val="000000"/>
          <w:sz w:val="24"/>
          <w:szCs w:val="24"/>
          <w:lang w:val="en" w:eastAsia="en-US"/>
        </w:rPr>
        <w:t>Price</w:t>
      </w:r>
      <w:proofErr w:type="gramEnd"/>
      <w:r w:rsidR="007B32D8" w:rsidRPr="007B32D8">
        <w:rPr>
          <w:rFonts w:ascii="Courier New" w:hAnsi="Courier New" w:cs="Courier New"/>
          <w:b/>
          <w:bCs/>
          <w:color w:val="000000"/>
          <w:sz w:val="24"/>
          <w:szCs w:val="24"/>
          <w:lang w:val="en" w:eastAsia="en-US"/>
        </w:rPr>
        <w:t xml:space="preserve"> evaluation preference for </w:t>
      </w:r>
      <w:proofErr w:type="spellStart"/>
      <w:r w:rsidR="007B32D8" w:rsidRPr="007B32D8">
        <w:rPr>
          <w:rFonts w:ascii="Courier New" w:hAnsi="Courier New" w:cs="Courier New"/>
          <w:b/>
          <w:bCs/>
          <w:color w:val="000000"/>
          <w:sz w:val="24"/>
          <w:szCs w:val="24"/>
          <w:lang w:val="en" w:eastAsia="en-US"/>
        </w:rPr>
        <w:t>HUBZone</w:t>
      </w:r>
      <w:proofErr w:type="spellEnd"/>
      <w:r w:rsidR="007B32D8" w:rsidRPr="007B32D8">
        <w:rPr>
          <w:rFonts w:ascii="Courier New" w:hAnsi="Courier New" w:cs="Courier New"/>
          <w:b/>
          <w:bCs/>
          <w:color w:val="000000"/>
          <w:sz w:val="24"/>
          <w:szCs w:val="24"/>
          <w:lang w:val="en" w:eastAsia="en-US"/>
        </w:rPr>
        <w:t xml:space="preserve"> small business concerns.</w:t>
      </w:r>
    </w:p>
    <w:p w14:paraId="44AE918C" w14:textId="77777777" w:rsidR="007B32D8" w:rsidRPr="007B32D8" w:rsidRDefault="007B32D8" w:rsidP="007B32D8">
      <w:pPr>
        <w:tabs>
          <w:tab w:val="left" w:pos="720"/>
          <w:tab w:val="left" w:pos="1080"/>
          <w:tab w:val="left" w:pos="1440"/>
        </w:tabs>
        <w:spacing w:line="480" w:lineRule="auto"/>
        <w:rPr>
          <w:rFonts w:ascii="Courier New" w:hAnsi="Courier New" w:cs="Courier New"/>
          <w:b/>
          <w:color w:val="000000"/>
          <w:sz w:val="24"/>
          <w:szCs w:val="24"/>
          <w:lang w:eastAsia="en-US"/>
        </w:rPr>
      </w:pPr>
      <w:bookmarkStart w:id="502" w:name="wp1093730"/>
      <w:bookmarkEnd w:id="502"/>
      <w:r w:rsidRPr="007B32D8">
        <w:rPr>
          <w:rFonts w:ascii="Courier New" w:hAnsi="Courier New" w:cs="Courier New"/>
          <w:color w:val="000000"/>
          <w:sz w:val="24"/>
          <w:szCs w:val="24"/>
          <w:lang w:val="en" w:eastAsia="en-US"/>
        </w:rPr>
        <w:tab/>
        <w:t xml:space="preserve">(a)  * </w:t>
      </w:r>
      <w:r w:rsidR="00BE686F">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BE686F">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7812945A"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sz w:val="24"/>
          <w:szCs w:val="24"/>
          <w:lang w:val="en" w:eastAsia="en-US"/>
        </w:rPr>
      </w:pPr>
      <w:r w:rsidRPr="007B32D8">
        <w:rPr>
          <w:rFonts w:ascii="Courier New" w:hAnsi="Courier New" w:cs="Courier New"/>
          <w:b/>
          <w:sz w:val="24"/>
          <w:szCs w:val="24"/>
          <w:lang w:eastAsia="en-US"/>
        </w:rPr>
        <w:tab/>
      </w:r>
      <w:r w:rsidRPr="007B32D8">
        <w:rPr>
          <w:rFonts w:ascii="Courier New" w:hAnsi="Courier New" w:cs="Courier New"/>
          <w:b/>
          <w:sz w:val="24"/>
          <w:szCs w:val="24"/>
          <w:lang w:eastAsia="en-US"/>
        </w:rPr>
        <w:tab/>
      </w:r>
      <w:r w:rsidRPr="007B32D8">
        <w:rPr>
          <w:rFonts w:ascii="Courier New" w:hAnsi="Courier New" w:cs="Courier New"/>
          <w:sz w:val="24"/>
          <w:szCs w:val="24"/>
          <w:lang w:eastAsia="en-US"/>
        </w:rPr>
        <w:t xml:space="preserve">(3)  </w:t>
      </w:r>
      <w:r w:rsidR="00161F1D" w:rsidRPr="00161F1D">
        <w:rPr>
          <w:rFonts w:ascii="Courier New" w:hAnsi="Courier New" w:cs="Courier New"/>
          <w:sz w:val="24"/>
          <w:szCs w:val="24"/>
          <w:lang w:eastAsia="en-US"/>
        </w:rPr>
        <w:t>For the reserved portion of a solicitation for a multiple-award contract (see 19.503)</w:t>
      </w:r>
      <w:r w:rsidRPr="007B32D8">
        <w:rPr>
          <w:rFonts w:ascii="Courier New" w:hAnsi="Courier New" w:cs="Courier New"/>
          <w:sz w:val="24"/>
          <w:szCs w:val="24"/>
          <w:lang w:eastAsia="en-US"/>
        </w:rPr>
        <w:t>.</w:t>
      </w:r>
    </w:p>
    <w:p w14:paraId="7BD2417E" w14:textId="77777777" w:rsidR="007B32D8" w:rsidRPr="007B32D8" w:rsidRDefault="007B32D8" w:rsidP="007B32D8">
      <w:pPr>
        <w:tabs>
          <w:tab w:val="left" w:pos="720"/>
        </w:tabs>
        <w:spacing w:line="480" w:lineRule="auto"/>
        <w:rPr>
          <w:rFonts w:ascii="Courier New" w:hAnsi="Courier New" w:cs="Courier New"/>
          <w:sz w:val="24"/>
          <w:szCs w:val="24"/>
          <w:lang w:eastAsia="en-US"/>
        </w:rPr>
      </w:pPr>
      <w:r w:rsidRPr="007B32D8">
        <w:rPr>
          <w:rFonts w:ascii="Courier New" w:hAnsi="Courier New" w:cs="Courier New"/>
          <w:sz w:val="24"/>
          <w:szCs w:val="24"/>
          <w:lang w:eastAsia="en-US"/>
        </w:rPr>
        <w:t xml:space="preserve">* </w:t>
      </w:r>
      <w:r w:rsidR="00BE686F">
        <w:rPr>
          <w:rFonts w:ascii="Courier New" w:hAnsi="Courier New" w:cs="Courier New"/>
          <w:sz w:val="24"/>
          <w:szCs w:val="24"/>
          <w:lang w:eastAsia="en-US"/>
        </w:rPr>
        <w:t xml:space="preserve"> </w:t>
      </w:r>
      <w:r w:rsidRPr="007B32D8">
        <w:rPr>
          <w:rFonts w:ascii="Courier New" w:hAnsi="Courier New" w:cs="Courier New"/>
          <w:sz w:val="24"/>
          <w:szCs w:val="24"/>
          <w:lang w:eastAsia="en-US"/>
        </w:rPr>
        <w:t xml:space="preserve"> * </w:t>
      </w:r>
      <w:r w:rsidR="00BE686F">
        <w:rPr>
          <w:rFonts w:ascii="Courier New" w:hAnsi="Courier New" w:cs="Courier New"/>
          <w:sz w:val="24"/>
          <w:szCs w:val="24"/>
          <w:lang w:eastAsia="en-US"/>
        </w:rPr>
        <w:t xml:space="preserve"> </w:t>
      </w:r>
      <w:r w:rsidRPr="007B32D8">
        <w:rPr>
          <w:rFonts w:ascii="Courier New" w:hAnsi="Courier New" w:cs="Courier New"/>
          <w:sz w:val="24"/>
          <w:szCs w:val="24"/>
          <w:lang w:eastAsia="en-US"/>
        </w:rPr>
        <w:t xml:space="preserve"> * </w:t>
      </w:r>
      <w:r w:rsidR="00BE686F">
        <w:rPr>
          <w:rFonts w:ascii="Courier New" w:hAnsi="Courier New" w:cs="Courier New"/>
          <w:sz w:val="24"/>
          <w:szCs w:val="24"/>
          <w:lang w:eastAsia="en-US"/>
        </w:rPr>
        <w:t xml:space="preserve"> </w:t>
      </w:r>
      <w:r w:rsidRPr="007B32D8">
        <w:rPr>
          <w:rFonts w:ascii="Courier New" w:hAnsi="Courier New" w:cs="Courier New"/>
          <w:sz w:val="24"/>
          <w:szCs w:val="24"/>
          <w:lang w:eastAsia="en-US"/>
        </w:rPr>
        <w:t xml:space="preserve"> * </w:t>
      </w:r>
      <w:r w:rsidR="00BE686F">
        <w:rPr>
          <w:rFonts w:ascii="Courier New" w:hAnsi="Courier New" w:cs="Courier New"/>
          <w:sz w:val="24"/>
          <w:szCs w:val="24"/>
          <w:lang w:eastAsia="en-US"/>
        </w:rPr>
        <w:t xml:space="preserve"> </w:t>
      </w:r>
      <w:r w:rsidRPr="007B32D8">
        <w:rPr>
          <w:rFonts w:ascii="Courier New" w:hAnsi="Courier New" w:cs="Courier New"/>
          <w:sz w:val="24"/>
          <w:szCs w:val="24"/>
          <w:lang w:eastAsia="en-US"/>
        </w:rPr>
        <w:t xml:space="preserve"> *</w:t>
      </w:r>
    </w:p>
    <w:p w14:paraId="4C278844" w14:textId="55CEE80E"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00161F1D">
        <w:rPr>
          <w:rFonts w:ascii="Courier New" w:eastAsia="Calibri" w:hAnsi="Courier New" w:cs="Courier New"/>
          <w:sz w:val="24"/>
          <w:szCs w:val="24"/>
          <w:lang w:val="en" w:eastAsia="en-US"/>
        </w:rPr>
        <w:t>7</w:t>
      </w:r>
      <w:ins w:id="503" w:author="Brooks, E. Brad (OFR)" w:date="2020-02-13T16:14:00Z">
        <w:r w:rsidR="003B235B">
          <w:rPr>
            <w:rFonts w:ascii="Courier New" w:eastAsia="Calibri" w:hAnsi="Courier New" w:cs="Courier New"/>
            <w:sz w:val="24"/>
            <w:szCs w:val="24"/>
            <w:lang w:val="en" w:eastAsia="en-US"/>
          </w:rPr>
          <w:t>1</w:t>
        </w:r>
      </w:ins>
      <w:del w:id="504" w:author="Brooks, E. Brad (OFR)" w:date="2020-02-13T16:14:00Z">
        <w:r w:rsidR="006E7659" w:rsidDel="003B235B">
          <w:rPr>
            <w:rFonts w:ascii="Courier New" w:eastAsia="Calibri" w:hAnsi="Courier New" w:cs="Courier New"/>
            <w:sz w:val="24"/>
            <w:szCs w:val="24"/>
            <w:lang w:val="en" w:eastAsia="en-US"/>
          </w:rPr>
          <w:delText>2</w:delText>
        </w:r>
      </w:del>
      <w:r w:rsidRPr="007B32D8">
        <w:rPr>
          <w:rFonts w:ascii="Courier New" w:eastAsia="Calibri" w:hAnsi="Courier New" w:cs="Courier New"/>
          <w:sz w:val="24"/>
          <w:szCs w:val="24"/>
          <w:lang w:val="en" w:eastAsia="en-US"/>
        </w:rPr>
        <w:t>.  Revise section 19.1308 to read as follows:</w:t>
      </w:r>
    </w:p>
    <w:p w14:paraId="23A37E88" w14:textId="77777777" w:rsidR="007B32D8" w:rsidRPr="007B32D8" w:rsidRDefault="002F066B" w:rsidP="007B32D8">
      <w:pPr>
        <w:spacing w:line="480" w:lineRule="auto"/>
        <w:outlineLvl w:val="1"/>
        <w:rPr>
          <w:rFonts w:ascii="Courier New" w:hAnsi="Courier New" w:cs="Courier New"/>
          <w:b/>
          <w:bCs/>
          <w:sz w:val="24"/>
          <w:szCs w:val="24"/>
          <w:lang w:eastAsia="en-US"/>
        </w:rPr>
      </w:pPr>
      <w:proofErr w:type="gramStart"/>
      <w:r>
        <w:rPr>
          <w:rFonts w:ascii="Courier New" w:eastAsia="Calibri" w:hAnsi="Courier New" w:cs="Courier New"/>
          <w:b/>
          <w:color w:val="000000"/>
          <w:sz w:val="24"/>
          <w:szCs w:val="24"/>
          <w:lang w:val="en" w:eastAsia="en-US"/>
        </w:rPr>
        <w:lastRenderedPageBreak/>
        <w:t xml:space="preserve">19.1308  </w:t>
      </w:r>
      <w:r w:rsidR="00161F1D" w:rsidRPr="00161F1D">
        <w:rPr>
          <w:rFonts w:ascii="Courier New" w:eastAsia="Calibri" w:hAnsi="Courier New" w:cs="Courier New"/>
          <w:b/>
          <w:color w:val="000000"/>
          <w:sz w:val="24"/>
          <w:szCs w:val="24"/>
          <w:lang w:val="en" w:eastAsia="en-US"/>
        </w:rPr>
        <w:t>Limitations</w:t>
      </w:r>
      <w:proofErr w:type="gramEnd"/>
      <w:r w:rsidR="00161F1D" w:rsidRPr="00161F1D">
        <w:rPr>
          <w:rFonts w:ascii="Courier New" w:eastAsia="Calibri" w:hAnsi="Courier New" w:cs="Courier New"/>
          <w:b/>
          <w:color w:val="000000"/>
          <w:sz w:val="24"/>
          <w:szCs w:val="24"/>
          <w:lang w:val="en" w:eastAsia="en-US"/>
        </w:rPr>
        <w:t xml:space="preserve"> on subcontracting and </w:t>
      </w:r>
      <w:proofErr w:type="spellStart"/>
      <w:r w:rsidR="00161F1D" w:rsidRPr="00161F1D">
        <w:rPr>
          <w:rFonts w:ascii="Courier New" w:eastAsia="Calibri" w:hAnsi="Courier New" w:cs="Courier New"/>
          <w:b/>
          <w:color w:val="000000"/>
          <w:sz w:val="24"/>
          <w:szCs w:val="24"/>
          <w:lang w:val="en" w:eastAsia="en-US"/>
        </w:rPr>
        <w:t>nonmanufacturer</w:t>
      </w:r>
      <w:proofErr w:type="spellEnd"/>
      <w:r w:rsidR="00161F1D" w:rsidRPr="00161F1D">
        <w:rPr>
          <w:rFonts w:ascii="Courier New" w:eastAsia="Calibri" w:hAnsi="Courier New" w:cs="Courier New"/>
          <w:b/>
          <w:color w:val="000000"/>
          <w:sz w:val="24"/>
          <w:szCs w:val="24"/>
          <w:lang w:val="en" w:eastAsia="en-US"/>
        </w:rPr>
        <w:t xml:space="preserve"> rule.</w:t>
      </w:r>
    </w:p>
    <w:p w14:paraId="5239FB7A" w14:textId="5A8D3E61" w:rsidR="00161F1D" w:rsidRPr="00161F1D" w:rsidRDefault="007B32D8" w:rsidP="00161F1D">
      <w:pPr>
        <w:tabs>
          <w:tab w:val="left" w:pos="720"/>
          <w:tab w:val="left" w:pos="1080"/>
          <w:tab w:val="left" w:pos="1440"/>
        </w:tabs>
        <w:spacing w:line="480" w:lineRule="auto"/>
        <w:ind w:firstLine="720"/>
        <w:rPr>
          <w:rFonts w:ascii="Courier New" w:eastAsia="Calibri" w:hAnsi="Courier New" w:cs="Courier New"/>
          <w:sz w:val="24"/>
          <w:szCs w:val="24"/>
          <w:lang w:val="en" w:eastAsia="en-US"/>
        </w:rPr>
      </w:pPr>
      <w:r w:rsidRPr="007B32D8">
        <w:rPr>
          <w:rFonts w:ascii="Courier New" w:hAnsi="Courier New" w:cs="Courier New"/>
          <w:sz w:val="24"/>
          <w:szCs w:val="24"/>
          <w:lang w:eastAsia="en-US"/>
        </w:rPr>
        <w:t xml:space="preserve">(a)  </w:t>
      </w:r>
      <w:ins w:id="505" w:author="Brooks, E. Brad (OFR)" w:date="2020-02-14T14:19:00Z">
        <w:r w:rsidR="0016053E" w:rsidRPr="0016053E">
          <w:rPr>
            <w:rFonts w:ascii="Courier New" w:hAnsi="Courier New" w:cs="Courier New"/>
            <w:sz w:val="24"/>
            <w:szCs w:val="24"/>
            <w:u w:val="single"/>
            <w:lang w:eastAsia="en-US"/>
            <w:rPrChange w:id="506" w:author="Brooks, E. Brad (OFR)" w:date="2020-02-14T14:19:00Z">
              <w:rPr>
                <w:rFonts w:ascii="Courier New" w:hAnsi="Courier New" w:cs="Courier New"/>
                <w:sz w:val="24"/>
                <w:szCs w:val="24"/>
                <w:lang w:eastAsia="en-US"/>
              </w:rPr>
            </w:rPrChange>
          </w:rPr>
          <w:t>Definitions</w:t>
        </w:r>
        <w:r w:rsidR="0016053E">
          <w:rPr>
            <w:rFonts w:ascii="Courier New" w:hAnsi="Courier New" w:cs="Courier New"/>
            <w:sz w:val="24"/>
            <w:szCs w:val="24"/>
            <w:lang w:eastAsia="en-US"/>
          </w:rPr>
          <w:t xml:space="preserve">. </w:t>
        </w:r>
      </w:ins>
      <w:r w:rsidR="00161F1D" w:rsidRPr="00161F1D">
        <w:rPr>
          <w:rFonts w:ascii="Courier New" w:eastAsia="Calibri" w:hAnsi="Courier New" w:cs="Courier New"/>
          <w:sz w:val="24"/>
          <w:szCs w:val="24"/>
          <w:lang w:val="en" w:eastAsia="en-US"/>
        </w:rPr>
        <w:t>See 13 CFR 125.1 for definitions of terms used in paragraph (b) of this section.</w:t>
      </w:r>
    </w:p>
    <w:p w14:paraId="15714985" w14:textId="77777777" w:rsidR="00161F1D" w:rsidRPr="00161F1D" w:rsidRDefault="00161F1D" w:rsidP="00161F1D">
      <w:pPr>
        <w:tabs>
          <w:tab w:val="left" w:pos="720"/>
          <w:tab w:val="left" w:pos="1080"/>
          <w:tab w:val="left" w:pos="1440"/>
        </w:tabs>
        <w:spacing w:line="480" w:lineRule="auto"/>
        <w:ind w:firstLine="720"/>
        <w:rPr>
          <w:rFonts w:ascii="Courier New" w:eastAsia="Calibri" w:hAnsi="Courier New" w:cs="Courier New"/>
          <w:sz w:val="24"/>
          <w:szCs w:val="24"/>
          <w:lang w:val="en" w:eastAsia="en-US"/>
        </w:rPr>
      </w:pPr>
      <w:r w:rsidRPr="00161F1D">
        <w:rPr>
          <w:rFonts w:ascii="Courier New" w:eastAsia="Calibri" w:hAnsi="Courier New" w:cs="Courier New"/>
          <w:sz w:val="24"/>
          <w:szCs w:val="24"/>
          <w:lang w:val="en" w:eastAsia="en-US"/>
        </w:rPr>
        <w:t>(b)</w:t>
      </w:r>
      <w:r w:rsidR="0093284A">
        <w:rPr>
          <w:rFonts w:ascii="Courier New" w:eastAsia="Calibri" w:hAnsi="Courier New" w:cs="Courier New"/>
          <w:sz w:val="24"/>
          <w:szCs w:val="24"/>
          <w:lang w:val="en" w:eastAsia="en-US"/>
        </w:rPr>
        <w:t xml:space="preserve"> </w:t>
      </w:r>
      <w:r w:rsidRPr="00161F1D">
        <w:rPr>
          <w:rFonts w:ascii="Courier New" w:eastAsia="Calibri" w:hAnsi="Courier New" w:cs="Courier New"/>
          <w:sz w:val="24"/>
          <w:szCs w:val="24"/>
          <w:lang w:val="en" w:eastAsia="en-US"/>
        </w:rPr>
        <w:t xml:space="preserve"> </w:t>
      </w:r>
      <w:r w:rsidRPr="0093284A">
        <w:rPr>
          <w:rFonts w:ascii="Courier New" w:eastAsia="Calibri" w:hAnsi="Courier New" w:cs="Courier New"/>
          <w:sz w:val="24"/>
          <w:szCs w:val="24"/>
          <w:u w:val="single"/>
          <w:lang w:val="en" w:eastAsia="en-US"/>
        </w:rPr>
        <w:t>Limitations on subcontracting</w:t>
      </w:r>
      <w:r w:rsidRPr="00161F1D">
        <w:rPr>
          <w:rFonts w:ascii="Courier New" w:eastAsia="Calibri" w:hAnsi="Courier New" w:cs="Courier New"/>
          <w:sz w:val="24"/>
          <w:szCs w:val="24"/>
          <w:lang w:val="en" w:eastAsia="en-US"/>
        </w:rPr>
        <w:t>.</w:t>
      </w:r>
      <w:r w:rsidR="0093284A">
        <w:rPr>
          <w:rFonts w:ascii="Courier New" w:eastAsia="Calibri" w:hAnsi="Courier New" w:cs="Courier New"/>
          <w:sz w:val="24"/>
          <w:szCs w:val="24"/>
          <w:lang w:val="en" w:eastAsia="en-US"/>
        </w:rPr>
        <w:t xml:space="preserve"> </w:t>
      </w:r>
      <w:r w:rsidRPr="00161F1D">
        <w:rPr>
          <w:rFonts w:ascii="Courier New" w:eastAsia="Calibri" w:hAnsi="Courier New" w:cs="Courier New"/>
          <w:sz w:val="24"/>
          <w:szCs w:val="24"/>
          <w:lang w:val="en" w:eastAsia="en-US"/>
        </w:rPr>
        <w:t xml:space="preserve"> To be awarded a contract or order under the </w:t>
      </w:r>
      <w:proofErr w:type="spellStart"/>
      <w:r w:rsidRPr="00161F1D">
        <w:rPr>
          <w:rFonts w:ascii="Courier New" w:eastAsia="Calibri" w:hAnsi="Courier New" w:cs="Courier New"/>
          <w:sz w:val="24"/>
          <w:szCs w:val="24"/>
          <w:lang w:val="en" w:eastAsia="en-US"/>
        </w:rPr>
        <w:t>HUBZone</w:t>
      </w:r>
      <w:proofErr w:type="spellEnd"/>
      <w:r w:rsidRPr="00161F1D">
        <w:rPr>
          <w:rFonts w:ascii="Courier New" w:eastAsia="Calibri" w:hAnsi="Courier New" w:cs="Courier New"/>
          <w:sz w:val="24"/>
          <w:szCs w:val="24"/>
          <w:lang w:val="en" w:eastAsia="en-US"/>
        </w:rPr>
        <w:t xml:space="preserve"> program, the </w:t>
      </w:r>
      <w:proofErr w:type="spellStart"/>
      <w:r w:rsidRPr="00161F1D">
        <w:rPr>
          <w:rFonts w:ascii="Courier New" w:eastAsia="Calibri" w:hAnsi="Courier New" w:cs="Courier New"/>
          <w:sz w:val="24"/>
          <w:szCs w:val="24"/>
          <w:lang w:val="en" w:eastAsia="en-US"/>
        </w:rPr>
        <w:t>HUBZone</w:t>
      </w:r>
      <w:proofErr w:type="spellEnd"/>
      <w:r w:rsidRPr="00161F1D">
        <w:rPr>
          <w:rFonts w:ascii="Courier New" w:eastAsia="Calibri" w:hAnsi="Courier New" w:cs="Courier New"/>
          <w:sz w:val="24"/>
          <w:szCs w:val="24"/>
          <w:lang w:val="en" w:eastAsia="en-US"/>
        </w:rPr>
        <w:t xml:space="preserve"> small business concern is required–</w:t>
      </w:r>
    </w:p>
    <w:p w14:paraId="361E30C2" w14:textId="77777777" w:rsidR="00161F1D" w:rsidRPr="00161F1D" w:rsidRDefault="0093284A" w:rsidP="00161F1D">
      <w:pPr>
        <w:tabs>
          <w:tab w:val="left" w:pos="720"/>
          <w:tab w:val="left" w:pos="1080"/>
          <w:tab w:val="left" w:pos="1440"/>
        </w:tabs>
        <w:spacing w:line="480" w:lineRule="auto"/>
        <w:ind w:firstLine="720"/>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sidR="00161F1D" w:rsidRPr="00161F1D">
        <w:rPr>
          <w:rFonts w:ascii="Courier New" w:eastAsia="Calibri" w:hAnsi="Courier New" w:cs="Courier New"/>
          <w:sz w:val="24"/>
          <w:szCs w:val="24"/>
          <w:lang w:val="en" w:eastAsia="en-US"/>
        </w:rPr>
        <w:t xml:space="preserve">(1) </w:t>
      </w:r>
      <w:r>
        <w:rPr>
          <w:rFonts w:ascii="Courier New" w:eastAsia="Calibri" w:hAnsi="Courier New" w:cs="Courier New"/>
          <w:sz w:val="24"/>
          <w:szCs w:val="24"/>
          <w:lang w:val="en" w:eastAsia="en-US"/>
        </w:rPr>
        <w:t xml:space="preserve"> </w:t>
      </w:r>
      <w:r w:rsidR="00161F1D" w:rsidRPr="00161F1D">
        <w:rPr>
          <w:rFonts w:ascii="Courier New" w:eastAsia="Calibri" w:hAnsi="Courier New" w:cs="Courier New"/>
          <w:sz w:val="24"/>
          <w:szCs w:val="24"/>
          <w:lang w:val="en" w:eastAsia="en-US"/>
        </w:rPr>
        <w:t xml:space="preserve">For services (except construction), to spend at least 50 percent of the cost of performance incurred for personnel on its own employees or on the employees of other </w:t>
      </w:r>
      <w:proofErr w:type="spellStart"/>
      <w:r w:rsidR="00161F1D" w:rsidRPr="00161F1D">
        <w:rPr>
          <w:rFonts w:ascii="Courier New" w:eastAsia="Calibri" w:hAnsi="Courier New" w:cs="Courier New"/>
          <w:sz w:val="24"/>
          <w:szCs w:val="24"/>
          <w:lang w:val="en" w:eastAsia="en-US"/>
        </w:rPr>
        <w:t>H</w:t>
      </w:r>
      <w:r>
        <w:rPr>
          <w:rFonts w:ascii="Courier New" w:eastAsia="Calibri" w:hAnsi="Courier New" w:cs="Courier New"/>
          <w:sz w:val="24"/>
          <w:szCs w:val="24"/>
          <w:lang w:val="en" w:eastAsia="en-US"/>
        </w:rPr>
        <w:t>UBZone</w:t>
      </w:r>
      <w:proofErr w:type="spellEnd"/>
      <w:r>
        <w:rPr>
          <w:rFonts w:ascii="Courier New" w:eastAsia="Calibri" w:hAnsi="Courier New" w:cs="Courier New"/>
          <w:sz w:val="24"/>
          <w:szCs w:val="24"/>
          <w:lang w:val="en" w:eastAsia="en-US"/>
        </w:rPr>
        <w:t xml:space="preserve"> small business concerns;</w:t>
      </w:r>
    </w:p>
    <w:p w14:paraId="3F415A38" w14:textId="77777777" w:rsidR="00161F1D" w:rsidRPr="00161F1D" w:rsidRDefault="0093284A" w:rsidP="00161F1D">
      <w:pPr>
        <w:tabs>
          <w:tab w:val="left" w:pos="720"/>
          <w:tab w:val="left" w:pos="1080"/>
          <w:tab w:val="left" w:pos="1440"/>
        </w:tabs>
        <w:spacing w:line="480" w:lineRule="auto"/>
        <w:ind w:firstLine="720"/>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sidR="00161F1D" w:rsidRPr="00161F1D">
        <w:rPr>
          <w:rFonts w:ascii="Courier New" w:eastAsia="Calibri" w:hAnsi="Courier New" w:cs="Courier New"/>
          <w:sz w:val="24"/>
          <w:szCs w:val="24"/>
          <w:lang w:val="en" w:eastAsia="en-US"/>
        </w:rPr>
        <w:t xml:space="preserve">(2) </w:t>
      </w:r>
      <w:r>
        <w:rPr>
          <w:rFonts w:ascii="Courier New" w:eastAsia="Calibri" w:hAnsi="Courier New" w:cs="Courier New"/>
          <w:sz w:val="24"/>
          <w:szCs w:val="24"/>
          <w:lang w:val="en" w:eastAsia="en-US"/>
        </w:rPr>
        <w:t xml:space="preserve"> </w:t>
      </w:r>
      <w:r w:rsidR="00161F1D" w:rsidRPr="00161F1D">
        <w:rPr>
          <w:rFonts w:ascii="Courier New" w:eastAsia="Calibri" w:hAnsi="Courier New" w:cs="Courier New"/>
          <w:sz w:val="24"/>
          <w:szCs w:val="24"/>
          <w:lang w:val="en" w:eastAsia="en-US"/>
        </w:rPr>
        <w:t xml:space="preserve">For supplies or products (other than a procurement from a </w:t>
      </w:r>
      <w:proofErr w:type="spellStart"/>
      <w:r w:rsidR="00161F1D" w:rsidRPr="00161F1D">
        <w:rPr>
          <w:rFonts w:ascii="Courier New" w:eastAsia="Calibri" w:hAnsi="Courier New" w:cs="Courier New"/>
          <w:sz w:val="24"/>
          <w:szCs w:val="24"/>
          <w:lang w:val="en" w:eastAsia="en-US"/>
        </w:rPr>
        <w:t>nonmanufacturer</w:t>
      </w:r>
      <w:proofErr w:type="spellEnd"/>
      <w:r w:rsidR="00161F1D" w:rsidRPr="00161F1D">
        <w:rPr>
          <w:rFonts w:ascii="Courier New" w:eastAsia="Calibri" w:hAnsi="Courier New" w:cs="Courier New"/>
          <w:sz w:val="24"/>
          <w:szCs w:val="24"/>
          <w:lang w:val="en" w:eastAsia="en-US"/>
        </w:rPr>
        <w:t xml:space="preserve"> of such supplies or products), to spend at least 50 percent of the cost of manufacturing, excluding the cost of materials, performed by the concern or other </w:t>
      </w:r>
      <w:proofErr w:type="spellStart"/>
      <w:r w:rsidR="00161F1D" w:rsidRPr="00161F1D">
        <w:rPr>
          <w:rFonts w:ascii="Courier New" w:eastAsia="Calibri" w:hAnsi="Courier New" w:cs="Courier New"/>
          <w:sz w:val="24"/>
          <w:szCs w:val="24"/>
          <w:lang w:val="en" w:eastAsia="en-US"/>
        </w:rPr>
        <w:t>HUBZone</w:t>
      </w:r>
      <w:proofErr w:type="spellEnd"/>
      <w:r w:rsidR="00161F1D" w:rsidRPr="00161F1D">
        <w:rPr>
          <w:rFonts w:ascii="Courier New" w:eastAsia="Calibri" w:hAnsi="Courier New" w:cs="Courier New"/>
          <w:sz w:val="24"/>
          <w:szCs w:val="24"/>
          <w:lang w:val="en" w:eastAsia="en-US"/>
        </w:rPr>
        <w:t xml:space="preserve"> small business concerns</w:t>
      </w:r>
      <w:r w:rsidR="00B1200A">
        <w:rPr>
          <w:rFonts w:ascii="Courier New" w:eastAsia="Calibri" w:hAnsi="Courier New" w:cs="Courier New"/>
          <w:sz w:val="24"/>
          <w:szCs w:val="24"/>
          <w:lang w:val="en" w:eastAsia="en-US"/>
        </w:rPr>
        <w:t>;</w:t>
      </w:r>
    </w:p>
    <w:p w14:paraId="492EE4B8" w14:textId="77777777" w:rsidR="00161F1D" w:rsidRPr="00161F1D" w:rsidRDefault="0093284A" w:rsidP="00161F1D">
      <w:pPr>
        <w:tabs>
          <w:tab w:val="left" w:pos="720"/>
          <w:tab w:val="left" w:pos="1080"/>
          <w:tab w:val="left" w:pos="1440"/>
        </w:tabs>
        <w:spacing w:line="480" w:lineRule="auto"/>
        <w:ind w:firstLine="720"/>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t>(3)  For general construction</w:t>
      </w:r>
      <w:r w:rsidR="00BE686F">
        <w:rPr>
          <w:rFonts w:ascii="Courier New" w:eastAsia="Calibri" w:hAnsi="Courier New" w:cs="Courier New"/>
          <w:sz w:val="24"/>
          <w:szCs w:val="24"/>
          <w:lang w:val="en" w:eastAsia="en-US"/>
        </w:rPr>
        <w:t>—</w:t>
      </w:r>
    </w:p>
    <w:p w14:paraId="27094089" w14:textId="77777777" w:rsidR="00161F1D" w:rsidRPr="00161F1D" w:rsidRDefault="0093284A" w:rsidP="00161F1D">
      <w:pPr>
        <w:tabs>
          <w:tab w:val="left" w:pos="720"/>
          <w:tab w:val="left" w:pos="1080"/>
          <w:tab w:val="left" w:pos="1440"/>
        </w:tabs>
        <w:spacing w:line="480" w:lineRule="auto"/>
        <w:ind w:firstLine="720"/>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r>
      <w:r w:rsidR="00161F1D" w:rsidRPr="00161F1D">
        <w:rPr>
          <w:rFonts w:ascii="Courier New" w:eastAsia="Calibri" w:hAnsi="Courier New" w:cs="Courier New"/>
          <w:sz w:val="24"/>
          <w:szCs w:val="24"/>
          <w:lang w:val="en" w:eastAsia="en-US"/>
        </w:rPr>
        <w:t>(</w:t>
      </w:r>
      <w:proofErr w:type="spellStart"/>
      <w:r w:rsidR="00161F1D" w:rsidRPr="00161F1D">
        <w:rPr>
          <w:rFonts w:ascii="Courier New" w:eastAsia="Calibri" w:hAnsi="Courier New" w:cs="Courier New"/>
          <w:sz w:val="24"/>
          <w:szCs w:val="24"/>
          <w:lang w:val="en" w:eastAsia="en-US"/>
        </w:rPr>
        <w:t>i</w:t>
      </w:r>
      <w:proofErr w:type="spellEnd"/>
      <w:r w:rsidR="00161F1D" w:rsidRPr="00161F1D">
        <w:rPr>
          <w:rFonts w:ascii="Courier New" w:eastAsia="Calibri" w:hAnsi="Courier New" w:cs="Courier New"/>
          <w:sz w:val="24"/>
          <w:szCs w:val="24"/>
          <w:lang w:val="en" w:eastAsia="en-US"/>
        </w:rPr>
        <w:t>)</w:t>
      </w:r>
      <w:r>
        <w:rPr>
          <w:rFonts w:ascii="Courier New" w:eastAsia="Calibri" w:hAnsi="Courier New" w:cs="Courier New"/>
          <w:sz w:val="24"/>
          <w:szCs w:val="24"/>
          <w:lang w:val="en" w:eastAsia="en-US"/>
        </w:rPr>
        <w:t xml:space="preserve"> </w:t>
      </w:r>
      <w:r w:rsidR="00161F1D" w:rsidRPr="00161F1D">
        <w:rPr>
          <w:rFonts w:ascii="Courier New" w:eastAsia="Calibri" w:hAnsi="Courier New" w:cs="Courier New"/>
          <w:sz w:val="24"/>
          <w:szCs w:val="24"/>
          <w:lang w:val="en" w:eastAsia="en-US"/>
        </w:rPr>
        <w:t xml:space="preserve"> To spend at least 15 percent of the cost of performance incurred for personnel on its own employees; and</w:t>
      </w:r>
    </w:p>
    <w:p w14:paraId="28FD8B82" w14:textId="77777777" w:rsidR="00161F1D" w:rsidRPr="00161F1D" w:rsidRDefault="0093284A" w:rsidP="00161F1D">
      <w:pPr>
        <w:tabs>
          <w:tab w:val="left" w:pos="720"/>
          <w:tab w:val="left" w:pos="1080"/>
          <w:tab w:val="left" w:pos="1440"/>
        </w:tabs>
        <w:spacing w:line="480" w:lineRule="auto"/>
        <w:ind w:firstLine="720"/>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r>
      <w:r w:rsidR="00161F1D" w:rsidRPr="00161F1D">
        <w:rPr>
          <w:rFonts w:ascii="Courier New" w:eastAsia="Calibri" w:hAnsi="Courier New" w:cs="Courier New"/>
          <w:sz w:val="24"/>
          <w:szCs w:val="24"/>
          <w:lang w:val="en" w:eastAsia="en-US"/>
        </w:rPr>
        <w:t xml:space="preserve">(ii) </w:t>
      </w:r>
      <w:r>
        <w:rPr>
          <w:rFonts w:ascii="Courier New" w:eastAsia="Calibri" w:hAnsi="Courier New" w:cs="Courier New"/>
          <w:sz w:val="24"/>
          <w:szCs w:val="24"/>
          <w:lang w:val="en" w:eastAsia="en-US"/>
        </w:rPr>
        <w:t xml:space="preserve"> </w:t>
      </w:r>
      <w:r w:rsidR="00161F1D" w:rsidRPr="00161F1D">
        <w:rPr>
          <w:rFonts w:ascii="Courier New" w:eastAsia="Calibri" w:hAnsi="Courier New" w:cs="Courier New"/>
          <w:sz w:val="24"/>
          <w:szCs w:val="24"/>
          <w:lang w:val="en" w:eastAsia="en-US"/>
        </w:rPr>
        <w:t xml:space="preserve">To spend at least 50 percent of the cost of performance incurred for personnel on its own employees or on a combination of its own employees and employees of </w:t>
      </w:r>
      <w:proofErr w:type="spellStart"/>
      <w:r w:rsidR="00161F1D" w:rsidRPr="00161F1D">
        <w:rPr>
          <w:rFonts w:ascii="Courier New" w:eastAsia="Calibri" w:hAnsi="Courier New" w:cs="Courier New"/>
          <w:sz w:val="24"/>
          <w:szCs w:val="24"/>
          <w:lang w:val="en" w:eastAsia="en-US"/>
        </w:rPr>
        <w:t>HUBZone</w:t>
      </w:r>
      <w:proofErr w:type="spellEnd"/>
      <w:r w:rsidR="00161F1D" w:rsidRPr="00161F1D">
        <w:rPr>
          <w:rFonts w:ascii="Courier New" w:eastAsia="Calibri" w:hAnsi="Courier New" w:cs="Courier New"/>
          <w:sz w:val="24"/>
          <w:szCs w:val="24"/>
          <w:lang w:val="en" w:eastAsia="en-US"/>
        </w:rPr>
        <w:t xml:space="preserve"> small b</w:t>
      </w:r>
      <w:r>
        <w:rPr>
          <w:rFonts w:ascii="Courier New" w:eastAsia="Calibri" w:hAnsi="Courier New" w:cs="Courier New"/>
          <w:sz w:val="24"/>
          <w:szCs w:val="24"/>
          <w:lang w:val="en" w:eastAsia="en-US"/>
        </w:rPr>
        <w:t>usiness concern subcontractors</w:t>
      </w:r>
      <w:r w:rsidR="00B1200A">
        <w:rPr>
          <w:rFonts w:ascii="Courier New" w:eastAsia="Calibri" w:hAnsi="Courier New" w:cs="Courier New"/>
          <w:sz w:val="24"/>
          <w:szCs w:val="24"/>
          <w:lang w:val="en" w:eastAsia="en-US"/>
        </w:rPr>
        <w:t>; or</w:t>
      </w:r>
    </w:p>
    <w:p w14:paraId="21DDB57F" w14:textId="77777777" w:rsidR="00161F1D" w:rsidRPr="00161F1D" w:rsidRDefault="0093284A" w:rsidP="00161F1D">
      <w:pPr>
        <w:tabs>
          <w:tab w:val="left" w:pos="720"/>
          <w:tab w:val="left" w:pos="1080"/>
          <w:tab w:val="left" w:pos="1440"/>
        </w:tabs>
        <w:spacing w:line="480" w:lineRule="auto"/>
        <w:ind w:firstLine="720"/>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lastRenderedPageBreak/>
        <w:tab/>
      </w:r>
      <w:r w:rsidR="00161F1D" w:rsidRPr="00161F1D">
        <w:rPr>
          <w:rFonts w:ascii="Courier New" w:eastAsia="Calibri" w:hAnsi="Courier New" w:cs="Courier New"/>
          <w:sz w:val="24"/>
          <w:szCs w:val="24"/>
          <w:lang w:val="en" w:eastAsia="en-US"/>
        </w:rPr>
        <w:t xml:space="preserve">(4) </w:t>
      </w:r>
      <w:r>
        <w:rPr>
          <w:rFonts w:ascii="Courier New" w:eastAsia="Calibri" w:hAnsi="Courier New" w:cs="Courier New"/>
          <w:sz w:val="24"/>
          <w:szCs w:val="24"/>
          <w:lang w:val="en" w:eastAsia="en-US"/>
        </w:rPr>
        <w:t xml:space="preserve"> </w:t>
      </w:r>
      <w:r w:rsidR="00161F1D" w:rsidRPr="00161F1D">
        <w:rPr>
          <w:rFonts w:ascii="Courier New" w:eastAsia="Calibri" w:hAnsi="Courier New" w:cs="Courier New"/>
          <w:sz w:val="24"/>
          <w:szCs w:val="24"/>
          <w:lang w:val="en" w:eastAsia="en-US"/>
        </w:rPr>
        <w:t>For constructi</w:t>
      </w:r>
      <w:r>
        <w:rPr>
          <w:rFonts w:ascii="Courier New" w:eastAsia="Calibri" w:hAnsi="Courier New" w:cs="Courier New"/>
          <w:sz w:val="24"/>
          <w:szCs w:val="24"/>
          <w:lang w:val="en" w:eastAsia="en-US"/>
        </w:rPr>
        <w:t>on by special trade contractors</w:t>
      </w:r>
      <w:r w:rsidR="00161F1D" w:rsidRPr="00161F1D">
        <w:rPr>
          <w:rFonts w:ascii="Courier New" w:eastAsia="Calibri" w:hAnsi="Courier New" w:cs="Courier New"/>
          <w:sz w:val="24"/>
          <w:szCs w:val="24"/>
          <w:lang w:val="en" w:eastAsia="en-US"/>
        </w:rPr>
        <w:t>–</w:t>
      </w:r>
    </w:p>
    <w:p w14:paraId="5188969D" w14:textId="77777777" w:rsidR="00161F1D" w:rsidRPr="00161F1D" w:rsidRDefault="0093284A" w:rsidP="00161F1D">
      <w:pPr>
        <w:tabs>
          <w:tab w:val="left" w:pos="720"/>
          <w:tab w:val="left" w:pos="1080"/>
          <w:tab w:val="left" w:pos="1440"/>
        </w:tabs>
        <w:spacing w:line="480" w:lineRule="auto"/>
        <w:ind w:firstLine="720"/>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r>
      <w:r w:rsidR="00161F1D" w:rsidRPr="00161F1D">
        <w:rPr>
          <w:rFonts w:ascii="Courier New" w:eastAsia="Calibri" w:hAnsi="Courier New" w:cs="Courier New"/>
          <w:sz w:val="24"/>
          <w:szCs w:val="24"/>
          <w:lang w:val="en" w:eastAsia="en-US"/>
        </w:rPr>
        <w:t>(</w:t>
      </w:r>
      <w:proofErr w:type="spellStart"/>
      <w:r w:rsidR="00161F1D" w:rsidRPr="00161F1D">
        <w:rPr>
          <w:rFonts w:ascii="Courier New" w:eastAsia="Calibri" w:hAnsi="Courier New" w:cs="Courier New"/>
          <w:sz w:val="24"/>
          <w:szCs w:val="24"/>
          <w:lang w:val="en" w:eastAsia="en-US"/>
        </w:rPr>
        <w:t>i</w:t>
      </w:r>
      <w:proofErr w:type="spellEnd"/>
      <w:r w:rsidR="00161F1D" w:rsidRPr="00161F1D">
        <w:rPr>
          <w:rFonts w:ascii="Courier New" w:eastAsia="Calibri" w:hAnsi="Courier New" w:cs="Courier New"/>
          <w:sz w:val="24"/>
          <w:szCs w:val="24"/>
          <w:lang w:val="en" w:eastAsia="en-US"/>
        </w:rPr>
        <w:t xml:space="preserve">) </w:t>
      </w:r>
      <w:r>
        <w:rPr>
          <w:rFonts w:ascii="Courier New" w:eastAsia="Calibri" w:hAnsi="Courier New" w:cs="Courier New"/>
          <w:sz w:val="24"/>
          <w:szCs w:val="24"/>
          <w:lang w:val="en" w:eastAsia="en-US"/>
        </w:rPr>
        <w:t xml:space="preserve"> </w:t>
      </w:r>
      <w:r w:rsidR="00161F1D" w:rsidRPr="00161F1D">
        <w:rPr>
          <w:rFonts w:ascii="Courier New" w:eastAsia="Calibri" w:hAnsi="Courier New" w:cs="Courier New"/>
          <w:sz w:val="24"/>
          <w:szCs w:val="24"/>
          <w:lang w:val="en" w:eastAsia="en-US"/>
        </w:rPr>
        <w:t>To spend at least 25 percent of the cost of contract performance incurred for personnel on its own employees; and</w:t>
      </w:r>
    </w:p>
    <w:p w14:paraId="0006D7D6" w14:textId="77777777" w:rsidR="00161F1D" w:rsidRPr="00161F1D" w:rsidRDefault="0093284A" w:rsidP="00161F1D">
      <w:pPr>
        <w:tabs>
          <w:tab w:val="left" w:pos="720"/>
          <w:tab w:val="left" w:pos="1080"/>
          <w:tab w:val="left" w:pos="1440"/>
        </w:tabs>
        <w:spacing w:line="480" w:lineRule="auto"/>
        <w:ind w:firstLine="720"/>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r>
      <w:r w:rsidR="00161F1D" w:rsidRPr="00161F1D">
        <w:rPr>
          <w:rFonts w:ascii="Courier New" w:eastAsia="Calibri" w:hAnsi="Courier New" w:cs="Courier New"/>
          <w:sz w:val="24"/>
          <w:szCs w:val="24"/>
          <w:lang w:val="en" w:eastAsia="en-US"/>
        </w:rPr>
        <w:t>(ii)</w:t>
      </w:r>
      <w:r>
        <w:rPr>
          <w:rFonts w:ascii="Courier New" w:eastAsia="Calibri" w:hAnsi="Courier New" w:cs="Courier New"/>
          <w:sz w:val="24"/>
          <w:szCs w:val="24"/>
          <w:lang w:val="en" w:eastAsia="en-US"/>
        </w:rPr>
        <w:t xml:space="preserve"> </w:t>
      </w:r>
      <w:r w:rsidR="00161F1D" w:rsidRPr="00161F1D">
        <w:rPr>
          <w:rFonts w:ascii="Courier New" w:eastAsia="Calibri" w:hAnsi="Courier New" w:cs="Courier New"/>
          <w:sz w:val="24"/>
          <w:szCs w:val="24"/>
          <w:lang w:val="en" w:eastAsia="en-US"/>
        </w:rPr>
        <w:t xml:space="preserve"> To spend at least 50 percent of the cost of the contract incurred for personnel on its own employees or on a combination of its own employees and employees of </w:t>
      </w:r>
      <w:proofErr w:type="spellStart"/>
      <w:r w:rsidR="00161F1D" w:rsidRPr="00161F1D">
        <w:rPr>
          <w:rFonts w:ascii="Courier New" w:eastAsia="Calibri" w:hAnsi="Courier New" w:cs="Courier New"/>
          <w:sz w:val="24"/>
          <w:szCs w:val="24"/>
          <w:lang w:val="en" w:eastAsia="en-US"/>
        </w:rPr>
        <w:t>HUBZone</w:t>
      </w:r>
      <w:proofErr w:type="spellEnd"/>
      <w:r w:rsidR="00161F1D" w:rsidRPr="00161F1D">
        <w:rPr>
          <w:rFonts w:ascii="Courier New" w:eastAsia="Calibri" w:hAnsi="Courier New" w:cs="Courier New"/>
          <w:sz w:val="24"/>
          <w:szCs w:val="24"/>
          <w:lang w:val="en" w:eastAsia="en-US"/>
        </w:rPr>
        <w:t xml:space="preserve"> small business concern subcontractors.</w:t>
      </w:r>
    </w:p>
    <w:p w14:paraId="2192D535" w14:textId="779EE687" w:rsidR="007B32D8" w:rsidRDefault="00161F1D" w:rsidP="00161F1D">
      <w:pPr>
        <w:tabs>
          <w:tab w:val="left" w:pos="720"/>
          <w:tab w:val="left" w:pos="1080"/>
          <w:tab w:val="left" w:pos="1440"/>
        </w:tabs>
        <w:spacing w:line="480" w:lineRule="auto"/>
        <w:ind w:firstLine="720"/>
        <w:rPr>
          <w:rFonts w:ascii="Courier New" w:eastAsia="Calibri" w:hAnsi="Courier New" w:cs="Courier New"/>
          <w:sz w:val="24"/>
          <w:szCs w:val="24"/>
          <w:lang w:val="en" w:eastAsia="en-US"/>
        </w:rPr>
      </w:pPr>
      <w:r w:rsidRPr="00161F1D">
        <w:rPr>
          <w:rFonts w:ascii="Courier New" w:eastAsia="Calibri" w:hAnsi="Courier New" w:cs="Courier New"/>
          <w:sz w:val="24"/>
          <w:szCs w:val="24"/>
          <w:lang w:val="en" w:eastAsia="en-US"/>
        </w:rPr>
        <w:t>(c)</w:t>
      </w:r>
      <w:r w:rsidR="00E54CE8">
        <w:rPr>
          <w:rFonts w:ascii="Courier New" w:eastAsia="Calibri" w:hAnsi="Courier New" w:cs="Courier New"/>
          <w:sz w:val="24"/>
          <w:szCs w:val="24"/>
          <w:lang w:val="en" w:eastAsia="en-US"/>
        </w:rPr>
        <w:t xml:space="preserve"> </w:t>
      </w:r>
      <w:r w:rsidRPr="00161F1D">
        <w:rPr>
          <w:rFonts w:ascii="Courier New" w:eastAsia="Calibri" w:hAnsi="Courier New" w:cs="Courier New"/>
          <w:sz w:val="24"/>
          <w:szCs w:val="24"/>
          <w:lang w:val="en" w:eastAsia="en-US"/>
        </w:rPr>
        <w:t xml:space="preserve"> </w:t>
      </w:r>
      <w:ins w:id="507" w:author="Brooks, E. Brad (OFR)" w:date="2020-02-14T14:19:00Z">
        <w:r w:rsidR="0016053E" w:rsidRPr="0016053E">
          <w:rPr>
            <w:rFonts w:ascii="Courier New" w:eastAsia="Calibri" w:hAnsi="Courier New" w:cs="Courier New"/>
            <w:sz w:val="24"/>
            <w:szCs w:val="24"/>
            <w:u w:val="single"/>
            <w:lang w:val="en" w:eastAsia="en-US"/>
            <w:rPrChange w:id="508" w:author="Brooks, E. Brad (OFR)" w:date="2020-02-14T14:19:00Z">
              <w:rPr>
                <w:rFonts w:ascii="Courier New" w:eastAsia="Calibri" w:hAnsi="Courier New" w:cs="Courier New"/>
                <w:sz w:val="24"/>
                <w:szCs w:val="24"/>
                <w:lang w:val="en" w:eastAsia="en-US"/>
              </w:rPr>
            </w:rPrChange>
          </w:rPr>
          <w:t>Construction</w:t>
        </w:r>
        <w:r w:rsidR="0016053E">
          <w:rPr>
            <w:rFonts w:ascii="Courier New" w:eastAsia="Calibri" w:hAnsi="Courier New" w:cs="Courier New"/>
            <w:sz w:val="24"/>
            <w:szCs w:val="24"/>
            <w:lang w:val="en" w:eastAsia="en-US"/>
          </w:rPr>
          <w:t xml:space="preserve">. </w:t>
        </w:r>
      </w:ins>
      <w:r w:rsidRPr="00161F1D">
        <w:rPr>
          <w:rFonts w:ascii="Courier New" w:eastAsia="Calibri" w:hAnsi="Courier New" w:cs="Courier New"/>
          <w:sz w:val="24"/>
          <w:szCs w:val="24"/>
          <w:lang w:val="en" w:eastAsia="en-US"/>
        </w:rPr>
        <w:t xml:space="preserve">Before issuing a solicitation for general construction or construction by special trade contractors, the contracting officer shall determine if at least two </w:t>
      </w:r>
      <w:proofErr w:type="spellStart"/>
      <w:r w:rsidRPr="00161F1D">
        <w:rPr>
          <w:rFonts w:ascii="Courier New" w:eastAsia="Calibri" w:hAnsi="Courier New" w:cs="Courier New"/>
          <w:sz w:val="24"/>
          <w:szCs w:val="24"/>
          <w:lang w:val="en" w:eastAsia="en-US"/>
        </w:rPr>
        <w:t>HUBZone</w:t>
      </w:r>
      <w:proofErr w:type="spellEnd"/>
      <w:r w:rsidRPr="00161F1D">
        <w:rPr>
          <w:rFonts w:ascii="Courier New" w:eastAsia="Calibri" w:hAnsi="Courier New" w:cs="Courier New"/>
          <w:sz w:val="24"/>
          <w:szCs w:val="24"/>
          <w:lang w:val="en" w:eastAsia="en-US"/>
        </w:rPr>
        <w:t xml:space="preserve"> small business concerns can spend at least 50 percent of the cost of contract performance to be incurred for personnel on their own employees or subcontract employees of other </w:t>
      </w:r>
      <w:proofErr w:type="spellStart"/>
      <w:r w:rsidRPr="00161F1D">
        <w:rPr>
          <w:rFonts w:ascii="Courier New" w:eastAsia="Calibri" w:hAnsi="Courier New" w:cs="Courier New"/>
          <w:sz w:val="24"/>
          <w:szCs w:val="24"/>
          <w:lang w:val="en" w:eastAsia="en-US"/>
        </w:rPr>
        <w:t>HUBZone</w:t>
      </w:r>
      <w:proofErr w:type="spellEnd"/>
      <w:r w:rsidRPr="00161F1D">
        <w:rPr>
          <w:rFonts w:ascii="Courier New" w:eastAsia="Calibri" w:hAnsi="Courier New" w:cs="Courier New"/>
          <w:sz w:val="24"/>
          <w:szCs w:val="24"/>
          <w:lang w:val="en" w:eastAsia="en-US"/>
        </w:rPr>
        <w:t xml:space="preserve"> small business concerns.  If the contracting officer is unable to make this determination, </w:t>
      </w:r>
      <w:r w:rsidR="00B1200A">
        <w:rPr>
          <w:rFonts w:ascii="Courier New" w:eastAsia="Calibri" w:hAnsi="Courier New" w:cs="Courier New"/>
          <w:sz w:val="24"/>
          <w:szCs w:val="24"/>
          <w:lang w:val="en" w:eastAsia="en-US"/>
        </w:rPr>
        <w:t>the contracting officer</w:t>
      </w:r>
      <w:r w:rsidRPr="00161F1D">
        <w:rPr>
          <w:rFonts w:ascii="Courier New" w:eastAsia="Calibri" w:hAnsi="Courier New" w:cs="Courier New"/>
          <w:sz w:val="24"/>
          <w:szCs w:val="24"/>
          <w:lang w:val="en" w:eastAsia="en-US"/>
        </w:rPr>
        <w:t xml:space="preserve"> may waive the 50 percen</w:t>
      </w:r>
      <w:r w:rsidR="00E54CE8">
        <w:rPr>
          <w:rFonts w:ascii="Courier New" w:eastAsia="Calibri" w:hAnsi="Courier New" w:cs="Courier New"/>
          <w:sz w:val="24"/>
          <w:szCs w:val="24"/>
          <w:lang w:val="en" w:eastAsia="en-US"/>
        </w:rPr>
        <w:t xml:space="preserve">t requirement; however, the </w:t>
      </w:r>
      <w:proofErr w:type="spellStart"/>
      <w:r w:rsidR="00E54CE8">
        <w:rPr>
          <w:rFonts w:ascii="Courier New" w:eastAsia="Calibri" w:hAnsi="Courier New" w:cs="Courier New"/>
          <w:sz w:val="24"/>
          <w:szCs w:val="24"/>
          <w:lang w:val="en" w:eastAsia="en-US"/>
        </w:rPr>
        <w:t>HUB</w:t>
      </w:r>
      <w:r w:rsidRPr="00161F1D">
        <w:rPr>
          <w:rFonts w:ascii="Courier New" w:eastAsia="Calibri" w:hAnsi="Courier New" w:cs="Courier New"/>
          <w:sz w:val="24"/>
          <w:szCs w:val="24"/>
          <w:lang w:val="en" w:eastAsia="en-US"/>
        </w:rPr>
        <w:t>Zone</w:t>
      </w:r>
      <w:proofErr w:type="spellEnd"/>
      <w:r w:rsidRPr="00161F1D">
        <w:rPr>
          <w:rFonts w:ascii="Courier New" w:eastAsia="Calibri" w:hAnsi="Courier New" w:cs="Courier New"/>
          <w:sz w:val="24"/>
          <w:szCs w:val="24"/>
          <w:lang w:val="en" w:eastAsia="en-US"/>
        </w:rPr>
        <w:t xml:space="preserve"> small business concern is still required to meet the cost incurred for personnel requirements in paragraphs (b)(3)(</w:t>
      </w:r>
      <w:proofErr w:type="spellStart"/>
      <w:r w:rsidRPr="00161F1D">
        <w:rPr>
          <w:rFonts w:ascii="Courier New" w:eastAsia="Calibri" w:hAnsi="Courier New" w:cs="Courier New"/>
          <w:sz w:val="24"/>
          <w:szCs w:val="24"/>
          <w:lang w:val="en" w:eastAsia="en-US"/>
        </w:rPr>
        <w:t>i</w:t>
      </w:r>
      <w:proofErr w:type="spellEnd"/>
      <w:r w:rsidRPr="00161F1D">
        <w:rPr>
          <w:rFonts w:ascii="Courier New" w:eastAsia="Calibri" w:hAnsi="Courier New" w:cs="Courier New"/>
          <w:sz w:val="24"/>
          <w:szCs w:val="24"/>
          <w:lang w:val="en" w:eastAsia="en-US"/>
        </w:rPr>
        <w:t>) and (b)(4)(</w:t>
      </w:r>
      <w:proofErr w:type="spellStart"/>
      <w:r w:rsidRPr="00161F1D">
        <w:rPr>
          <w:rFonts w:ascii="Courier New" w:eastAsia="Calibri" w:hAnsi="Courier New" w:cs="Courier New"/>
          <w:sz w:val="24"/>
          <w:szCs w:val="24"/>
          <w:lang w:val="en" w:eastAsia="en-US"/>
        </w:rPr>
        <w:t>i</w:t>
      </w:r>
      <w:proofErr w:type="spellEnd"/>
      <w:r w:rsidRPr="00161F1D">
        <w:rPr>
          <w:rFonts w:ascii="Courier New" w:eastAsia="Calibri" w:hAnsi="Courier New" w:cs="Courier New"/>
          <w:sz w:val="24"/>
          <w:szCs w:val="24"/>
          <w:lang w:val="en" w:eastAsia="en-US"/>
        </w:rPr>
        <w:t>).</w:t>
      </w:r>
    </w:p>
    <w:p w14:paraId="190A0908" w14:textId="77777777" w:rsidR="0093284A" w:rsidRPr="0093284A" w:rsidRDefault="0093284A" w:rsidP="0093284A">
      <w:pPr>
        <w:tabs>
          <w:tab w:val="left" w:pos="720"/>
          <w:tab w:val="left" w:pos="1080"/>
          <w:tab w:val="left" w:pos="1440"/>
        </w:tabs>
        <w:spacing w:line="480" w:lineRule="auto"/>
        <w:ind w:firstLine="720"/>
        <w:rPr>
          <w:rFonts w:ascii="Courier New" w:eastAsia="Calibri" w:hAnsi="Courier New" w:cs="Courier New"/>
          <w:sz w:val="24"/>
          <w:szCs w:val="24"/>
          <w:lang w:val="en" w:eastAsia="en-US"/>
        </w:rPr>
      </w:pPr>
      <w:r w:rsidRPr="0093284A">
        <w:rPr>
          <w:rFonts w:ascii="Courier New" w:eastAsia="Calibri" w:hAnsi="Courier New" w:cs="Courier New"/>
          <w:sz w:val="24"/>
          <w:szCs w:val="24"/>
          <w:lang w:val="en" w:eastAsia="en-US"/>
        </w:rPr>
        <w:t>(d)</w:t>
      </w:r>
      <w:r w:rsidR="00E54CE8">
        <w:rPr>
          <w:rFonts w:ascii="Courier New" w:eastAsia="Calibri" w:hAnsi="Courier New" w:cs="Courier New"/>
          <w:sz w:val="24"/>
          <w:szCs w:val="24"/>
          <w:lang w:val="en" w:eastAsia="en-US"/>
        </w:rPr>
        <w:t xml:space="preserve"> </w:t>
      </w:r>
      <w:r w:rsidRPr="0093284A">
        <w:rPr>
          <w:rFonts w:ascii="Courier New" w:eastAsia="Calibri" w:hAnsi="Courier New" w:cs="Courier New"/>
          <w:sz w:val="24"/>
          <w:szCs w:val="24"/>
          <w:lang w:val="en" w:eastAsia="en-US"/>
        </w:rPr>
        <w:t xml:space="preserve"> </w:t>
      </w:r>
      <w:r w:rsidRPr="00E54CE8">
        <w:rPr>
          <w:rFonts w:ascii="Courier New" w:eastAsia="Calibri" w:hAnsi="Courier New" w:cs="Courier New"/>
          <w:sz w:val="24"/>
          <w:szCs w:val="24"/>
          <w:u w:val="single"/>
          <w:lang w:val="en" w:eastAsia="en-US"/>
        </w:rPr>
        <w:t>Compliance period</w:t>
      </w:r>
      <w:r w:rsidRPr="0093284A">
        <w:rPr>
          <w:rFonts w:ascii="Courier New" w:eastAsia="Calibri" w:hAnsi="Courier New" w:cs="Courier New"/>
          <w:sz w:val="24"/>
          <w:szCs w:val="24"/>
          <w:lang w:val="en" w:eastAsia="en-US"/>
        </w:rPr>
        <w:t xml:space="preserve">. </w:t>
      </w:r>
      <w:r w:rsidR="00E54CE8">
        <w:rPr>
          <w:rFonts w:ascii="Courier New" w:eastAsia="Calibri" w:hAnsi="Courier New" w:cs="Courier New"/>
          <w:sz w:val="24"/>
          <w:szCs w:val="24"/>
          <w:lang w:val="en" w:eastAsia="en-US"/>
        </w:rPr>
        <w:t xml:space="preserve"> </w:t>
      </w:r>
      <w:r w:rsidRPr="0093284A">
        <w:rPr>
          <w:rFonts w:ascii="Courier New" w:eastAsia="Calibri" w:hAnsi="Courier New" w:cs="Courier New"/>
          <w:sz w:val="24"/>
          <w:szCs w:val="24"/>
          <w:lang w:val="en" w:eastAsia="en-US"/>
        </w:rPr>
        <w:t xml:space="preserve">A </w:t>
      </w:r>
      <w:proofErr w:type="spellStart"/>
      <w:r w:rsidRPr="0093284A">
        <w:rPr>
          <w:rFonts w:ascii="Courier New" w:eastAsia="Calibri" w:hAnsi="Courier New" w:cs="Courier New"/>
          <w:sz w:val="24"/>
          <w:szCs w:val="24"/>
          <w:lang w:val="en" w:eastAsia="en-US"/>
        </w:rPr>
        <w:t>HUBZone</w:t>
      </w:r>
      <w:proofErr w:type="spellEnd"/>
      <w:r w:rsidRPr="0093284A">
        <w:rPr>
          <w:rFonts w:ascii="Courier New" w:eastAsia="Calibri" w:hAnsi="Courier New" w:cs="Courier New"/>
          <w:sz w:val="24"/>
          <w:szCs w:val="24"/>
          <w:lang w:val="en" w:eastAsia="en-US"/>
        </w:rPr>
        <w:t xml:space="preserve"> small business contractor is required to comply with th</w:t>
      </w:r>
      <w:r w:rsidR="00E54CE8">
        <w:rPr>
          <w:rFonts w:ascii="Courier New" w:eastAsia="Calibri" w:hAnsi="Courier New" w:cs="Courier New"/>
          <w:sz w:val="24"/>
          <w:szCs w:val="24"/>
          <w:lang w:val="en" w:eastAsia="en-US"/>
        </w:rPr>
        <w:t>e limitations on subcontracting</w:t>
      </w:r>
      <w:r w:rsidRPr="0093284A">
        <w:rPr>
          <w:rFonts w:ascii="Courier New" w:eastAsia="Calibri" w:hAnsi="Courier New" w:cs="Courier New"/>
          <w:sz w:val="24"/>
          <w:szCs w:val="24"/>
          <w:lang w:val="en" w:eastAsia="en-US"/>
        </w:rPr>
        <w:t>-</w:t>
      </w:r>
    </w:p>
    <w:p w14:paraId="3109308E" w14:textId="77777777" w:rsidR="0093284A" w:rsidRPr="0093284A" w:rsidRDefault="00E54CE8" w:rsidP="0093284A">
      <w:pPr>
        <w:tabs>
          <w:tab w:val="left" w:pos="720"/>
          <w:tab w:val="left" w:pos="1080"/>
          <w:tab w:val="left" w:pos="1440"/>
        </w:tabs>
        <w:spacing w:line="480" w:lineRule="auto"/>
        <w:ind w:firstLine="720"/>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lastRenderedPageBreak/>
        <w:tab/>
      </w:r>
      <w:r w:rsidR="0093284A" w:rsidRPr="0093284A">
        <w:rPr>
          <w:rFonts w:ascii="Courier New" w:eastAsia="Calibri" w:hAnsi="Courier New" w:cs="Courier New"/>
          <w:sz w:val="24"/>
          <w:szCs w:val="24"/>
          <w:lang w:val="en" w:eastAsia="en-US"/>
        </w:rPr>
        <w:t>(1)</w:t>
      </w:r>
      <w:r>
        <w:rPr>
          <w:rFonts w:ascii="Courier New" w:eastAsia="Calibri" w:hAnsi="Courier New" w:cs="Courier New"/>
          <w:sz w:val="24"/>
          <w:szCs w:val="24"/>
          <w:lang w:val="en" w:eastAsia="en-US"/>
        </w:rPr>
        <w:t xml:space="preserve"> </w:t>
      </w:r>
      <w:r w:rsidR="0093284A" w:rsidRPr="0093284A">
        <w:rPr>
          <w:rFonts w:ascii="Courier New" w:eastAsia="Calibri" w:hAnsi="Courier New" w:cs="Courier New"/>
          <w:sz w:val="24"/>
          <w:szCs w:val="24"/>
          <w:lang w:val="en" w:eastAsia="en-US"/>
        </w:rPr>
        <w:t xml:space="preserve"> For a contract that has been set aside or awarded on a sole source basis to a </w:t>
      </w:r>
      <w:proofErr w:type="spellStart"/>
      <w:r w:rsidR="0093284A" w:rsidRPr="0093284A">
        <w:rPr>
          <w:rFonts w:ascii="Courier New" w:eastAsia="Calibri" w:hAnsi="Courier New" w:cs="Courier New"/>
          <w:sz w:val="24"/>
          <w:szCs w:val="24"/>
          <w:lang w:val="en" w:eastAsia="en-US"/>
        </w:rPr>
        <w:t>HUBZone</w:t>
      </w:r>
      <w:proofErr w:type="spellEnd"/>
      <w:r w:rsidR="0093284A" w:rsidRPr="0093284A">
        <w:rPr>
          <w:rFonts w:ascii="Courier New" w:eastAsia="Calibri" w:hAnsi="Courier New" w:cs="Courier New"/>
          <w:sz w:val="24"/>
          <w:szCs w:val="24"/>
          <w:lang w:val="en" w:eastAsia="en-US"/>
        </w:rPr>
        <w:t xml:space="preserve"> small business concern, either by the end of the base term and then by the end of each subsequent option period or by the end of the performance period for each order issued under the contract, at the contracting officer’s discretion; and</w:t>
      </w:r>
    </w:p>
    <w:p w14:paraId="4898775A" w14:textId="77777777" w:rsidR="0093284A" w:rsidRPr="0093284A" w:rsidRDefault="00E54CE8" w:rsidP="0093284A">
      <w:pPr>
        <w:tabs>
          <w:tab w:val="left" w:pos="720"/>
          <w:tab w:val="left" w:pos="1080"/>
          <w:tab w:val="left" w:pos="1440"/>
        </w:tabs>
        <w:spacing w:line="480" w:lineRule="auto"/>
        <w:ind w:firstLine="720"/>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sidR="0093284A" w:rsidRPr="0093284A">
        <w:rPr>
          <w:rFonts w:ascii="Courier New" w:eastAsia="Calibri" w:hAnsi="Courier New" w:cs="Courier New"/>
          <w:sz w:val="24"/>
          <w:szCs w:val="24"/>
          <w:lang w:val="en" w:eastAsia="en-US"/>
        </w:rPr>
        <w:t>(2)</w:t>
      </w:r>
      <w:r>
        <w:rPr>
          <w:rFonts w:ascii="Courier New" w:eastAsia="Calibri" w:hAnsi="Courier New" w:cs="Courier New"/>
          <w:sz w:val="24"/>
          <w:szCs w:val="24"/>
          <w:lang w:val="en" w:eastAsia="en-US"/>
        </w:rPr>
        <w:t xml:space="preserve"> </w:t>
      </w:r>
      <w:r w:rsidR="0093284A" w:rsidRPr="0093284A">
        <w:rPr>
          <w:rFonts w:ascii="Courier New" w:eastAsia="Calibri" w:hAnsi="Courier New" w:cs="Courier New"/>
          <w:sz w:val="24"/>
          <w:szCs w:val="24"/>
          <w:lang w:val="en" w:eastAsia="en-US"/>
        </w:rPr>
        <w:t xml:space="preserve"> For an order set aside for </w:t>
      </w:r>
      <w:proofErr w:type="spellStart"/>
      <w:r w:rsidR="0093284A" w:rsidRPr="0093284A">
        <w:rPr>
          <w:rFonts w:ascii="Courier New" w:eastAsia="Calibri" w:hAnsi="Courier New" w:cs="Courier New"/>
          <w:sz w:val="24"/>
          <w:szCs w:val="24"/>
          <w:lang w:val="en" w:eastAsia="en-US"/>
        </w:rPr>
        <w:t>HUBZone</w:t>
      </w:r>
      <w:proofErr w:type="spellEnd"/>
      <w:r w:rsidR="0093284A" w:rsidRPr="0093284A">
        <w:rPr>
          <w:rFonts w:ascii="Courier New" w:eastAsia="Calibri" w:hAnsi="Courier New" w:cs="Courier New"/>
          <w:sz w:val="24"/>
          <w:szCs w:val="24"/>
          <w:lang w:val="en" w:eastAsia="en-US"/>
        </w:rPr>
        <w:t xml:space="preserve"> small business concerns as described in 8.405-5 and 16.505(b)(2)(</w:t>
      </w:r>
      <w:proofErr w:type="spellStart"/>
      <w:r w:rsidR="0093284A" w:rsidRPr="0093284A">
        <w:rPr>
          <w:rFonts w:ascii="Courier New" w:eastAsia="Calibri" w:hAnsi="Courier New" w:cs="Courier New"/>
          <w:sz w:val="24"/>
          <w:szCs w:val="24"/>
          <w:lang w:val="en" w:eastAsia="en-US"/>
        </w:rPr>
        <w:t>i</w:t>
      </w:r>
      <w:proofErr w:type="spellEnd"/>
      <w:r w:rsidR="0093284A" w:rsidRPr="0093284A">
        <w:rPr>
          <w:rFonts w:ascii="Courier New" w:eastAsia="Calibri" w:hAnsi="Courier New" w:cs="Courier New"/>
          <w:sz w:val="24"/>
          <w:szCs w:val="24"/>
          <w:lang w:val="en" w:eastAsia="en-US"/>
        </w:rPr>
        <w:t xml:space="preserve">)(F) or for an order issued directly to a </w:t>
      </w:r>
      <w:proofErr w:type="spellStart"/>
      <w:r w:rsidR="0093284A" w:rsidRPr="0093284A">
        <w:rPr>
          <w:rFonts w:ascii="Courier New" w:eastAsia="Calibri" w:hAnsi="Courier New" w:cs="Courier New"/>
          <w:sz w:val="24"/>
          <w:szCs w:val="24"/>
          <w:lang w:val="en" w:eastAsia="en-US"/>
        </w:rPr>
        <w:t>HUBZone</w:t>
      </w:r>
      <w:proofErr w:type="spellEnd"/>
      <w:r w:rsidR="0093284A" w:rsidRPr="0093284A">
        <w:rPr>
          <w:rFonts w:ascii="Courier New" w:eastAsia="Calibri" w:hAnsi="Courier New" w:cs="Courier New"/>
          <w:sz w:val="24"/>
          <w:szCs w:val="24"/>
          <w:lang w:val="en" w:eastAsia="en-US"/>
        </w:rPr>
        <w:t xml:space="preserve"> small business contractor in accordance with 19.504(c)(1)(ii), by the end of the performance period for the order.  </w:t>
      </w:r>
    </w:p>
    <w:p w14:paraId="1C278147" w14:textId="77777777" w:rsidR="0093284A" w:rsidRPr="0093284A" w:rsidRDefault="0093284A" w:rsidP="0093284A">
      <w:pPr>
        <w:tabs>
          <w:tab w:val="left" w:pos="720"/>
          <w:tab w:val="left" w:pos="1080"/>
          <w:tab w:val="left" w:pos="1440"/>
        </w:tabs>
        <w:spacing w:line="480" w:lineRule="auto"/>
        <w:ind w:firstLine="720"/>
        <w:rPr>
          <w:rFonts w:ascii="Courier New" w:eastAsia="Calibri" w:hAnsi="Courier New" w:cs="Courier New"/>
          <w:sz w:val="24"/>
          <w:szCs w:val="24"/>
          <w:lang w:val="en" w:eastAsia="en-US"/>
        </w:rPr>
      </w:pPr>
      <w:r w:rsidRPr="0093284A">
        <w:rPr>
          <w:rFonts w:ascii="Courier New" w:eastAsia="Calibri" w:hAnsi="Courier New" w:cs="Courier New"/>
          <w:sz w:val="24"/>
          <w:szCs w:val="24"/>
          <w:lang w:val="en" w:eastAsia="en-US"/>
        </w:rPr>
        <w:t>(e)</w:t>
      </w:r>
      <w:r w:rsidR="00E54CE8">
        <w:rPr>
          <w:rFonts w:ascii="Courier New" w:eastAsia="Calibri" w:hAnsi="Courier New" w:cs="Courier New"/>
          <w:sz w:val="24"/>
          <w:szCs w:val="24"/>
          <w:lang w:val="en" w:eastAsia="en-US"/>
        </w:rPr>
        <w:t xml:space="preserve"> </w:t>
      </w:r>
      <w:r w:rsidRPr="0093284A">
        <w:rPr>
          <w:rFonts w:ascii="Courier New" w:eastAsia="Calibri" w:hAnsi="Courier New" w:cs="Courier New"/>
          <w:sz w:val="24"/>
          <w:szCs w:val="24"/>
          <w:lang w:val="en" w:eastAsia="en-US"/>
        </w:rPr>
        <w:t xml:space="preserve"> </w:t>
      </w:r>
      <w:proofErr w:type="spellStart"/>
      <w:r w:rsidRPr="00E54CE8">
        <w:rPr>
          <w:rFonts w:ascii="Courier New" w:eastAsia="Calibri" w:hAnsi="Courier New" w:cs="Courier New"/>
          <w:sz w:val="24"/>
          <w:szCs w:val="24"/>
          <w:u w:val="single"/>
          <w:lang w:val="en" w:eastAsia="en-US"/>
        </w:rPr>
        <w:t>Nonmanufacturer</w:t>
      </w:r>
      <w:proofErr w:type="spellEnd"/>
      <w:r w:rsidRPr="00E54CE8">
        <w:rPr>
          <w:rFonts w:ascii="Courier New" w:eastAsia="Calibri" w:hAnsi="Courier New" w:cs="Courier New"/>
          <w:sz w:val="24"/>
          <w:szCs w:val="24"/>
          <w:u w:val="single"/>
          <w:lang w:val="en" w:eastAsia="en-US"/>
        </w:rPr>
        <w:t xml:space="preserve"> rule</w:t>
      </w:r>
      <w:r w:rsidRPr="0093284A">
        <w:rPr>
          <w:rFonts w:ascii="Courier New" w:eastAsia="Calibri" w:hAnsi="Courier New" w:cs="Courier New"/>
          <w:sz w:val="24"/>
          <w:szCs w:val="24"/>
          <w:lang w:val="en" w:eastAsia="en-US"/>
        </w:rPr>
        <w:t xml:space="preserve">. </w:t>
      </w:r>
      <w:r w:rsidR="00E54CE8">
        <w:rPr>
          <w:rFonts w:ascii="Courier New" w:eastAsia="Calibri" w:hAnsi="Courier New" w:cs="Courier New"/>
          <w:sz w:val="24"/>
          <w:szCs w:val="24"/>
          <w:lang w:val="en" w:eastAsia="en-US"/>
        </w:rPr>
        <w:t xml:space="preserve"> </w:t>
      </w:r>
      <w:r w:rsidRPr="0093284A">
        <w:rPr>
          <w:rFonts w:ascii="Courier New" w:eastAsia="Calibri" w:hAnsi="Courier New" w:cs="Courier New"/>
          <w:sz w:val="24"/>
          <w:szCs w:val="24"/>
          <w:lang w:val="en" w:eastAsia="en-US"/>
        </w:rPr>
        <w:t xml:space="preserve">(1) To be awarded a contract or order for supplies as a </w:t>
      </w:r>
      <w:proofErr w:type="spellStart"/>
      <w:r w:rsidRPr="0093284A">
        <w:rPr>
          <w:rFonts w:ascii="Courier New" w:eastAsia="Calibri" w:hAnsi="Courier New" w:cs="Courier New"/>
          <w:sz w:val="24"/>
          <w:szCs w:val="24"/>
          <w:lang w:val="en" w:eastAsia="en-US"/>
        </w:rPr>
        <w:t>nonmanufacturer</w:t>
      </w:r>
      <w:proofErr w:type="spellEnd"/>
      <w:r w:rsidRPr="0093284A">
        <w:rPr>
          <w:rFonts w:ascii="Courier New" w:eastAsia="Calibri" w:hAnsi="Courier New" w:cs="Courier New"/>
          <w:sz w:val="24"/>
          <w:szCs w:val="24"/>
          <w:lang w:val="en" w:eastAsia="en-US"/>
        </w:rPr>
        <w:t xml:space="preserve"> under this subpart, a contractor is required–</w:t>
      </w:r>
    </w:p>
    <w:p w14:paraId="32974282" w14:textId="77777777" w:rsidR="0093284A" w:rsidRPr="0093284A" w:rsidRDefault="00E54CE8" w:rsidP="0093284A">
      <w:pPr>
        <w:tabs>
          <w:tab w:val="left" w:pos="720"/>
          <w:tab w:val="left" w:pos="1080"/>
          <w:tab w:val="left" w:pos="1440"/>
        </w:tabs>
        <w:spacing w:line="480" w:lineRule="auto"/>
        <w:ind w:firstLine="720"/>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sidR="0093284A" w:rsidRPr="0093284A">
        <w:rPr>
          <w:rFonts w:ascii="Courier New" w:eastAsia="Calibri" w:hAnsi="Courier New" w:cs="Courier New"/>
          <w:sz w:val="24"/>
          <w:szCs w:val="24"/>
          <w:lang w:val="en" w:eastAsia="en-US"/>
        </w:rPr>
        <w:t>(</w:t>
      </w:r>
      <w:proofErr w:type="spellStart"/>
      <w:r w:rsidR="0093284A" w:rsidRPr="0093284A">
        <w:rPr>
          <w:rFonts w:ascii="Courier New" w:eastAsia="Calibri" w:hAnsi="Courier New" w:cs="Courier New"/>
          <w:sz w:val="24"/>
          <w:szCs w:val="24"/>
          <w:lang w:val="en" w:eastAsia="en-US"/>
        </w:rPr>
        <w:t>i</w:t>
      </w:r>
      <w:proofErr w:type="spellEnd"/>
      <w:r w:rsidR="0093284A" w:rsidRPr="0093284A">
        <w:rPr>
          <w:rFonts w:ascii="Courier New" w:eastAsia="Calibri" w:hAnsi="Courier New" w:cs="Courier New"/>
          <w:sz w:val="24"/>
          <w:szCs w:val="24"/>
          <w:lang w:val="en" w:eastAsia="en-US"/>
        </w:rPr>
        <w:t xml:space="preserve">)  To provide the end item of a </w:t>
      </w:r>
      <w:proofErr w:type="spellStart"/>
      <w:r w:rsidR="0093284A" w:rsidRPr="0093284A">
        <w:rPr>
          <w:rFonts w:ascii="Courier New" w:eastAsia="Calibri" w:hAnsi="Courier New" w:cs="Courier New"/>
          <w:sz w:val="24"/>
          <w:szCs w:val="24"/>
          <w:lang w:val="en" w:eastAsia="en-US"/>
        </w:rPr>
        <w:t>HUBZone</w:t>
      </w:r>
      <w:proofErr w:type="spellEnd"/>
      <w:r w:rsidR="0093284A" w:rsidRPr="0093284A">
        <w:rPr>
          <w:rFonts w:ascii="Courier New" w:eastAsia="Calibri" w:hAnsi="Courier New" w:cs="Courier New"/>
          <w:sz w:val="24"/>
          <w:szCs w:val="24"/>
          <w:lang w:val="en" w:eastAsia="en-US"/>
        </w:rPr>
        <w:t xml:space="preserve"> small business manufacturer, that has been manufactured or produced in the United States or its outlying areas;</w:t>
      </w:r>
    </w:p>
    <w:p w14:paraId="6FDF342A" w14:textId="77777777" w:rsidR="0093284A" w:rsidRPr="0093284A" w:rsidRDefault="00E54CE8" w:rsidP="0093284A">
      <w:pPr>
        <w:tabs>
          <w:tab w:val="left" w:pos="720"/>
          <w:tab w:val="left" w:pos="1080"/>
          <w:tab w:val="left" w:pos="1440"/>
        </w:tabs>
        <w:spacing w:line="480" w:lineRule="auto"/>
        <w:ind w:firstLine="720"/>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sidR="0093284A" w:rsidRPr="0093284A">
        <w:rPr>
          <w:rFonts w:ascii="Courier New" w:eastAsia="Calibri" w:hAnsi="Courier New" w:cs="Courier New"/>
          <w:sz w:val="24"/>
          <w:szCs w:val="24"/>
          <w:lang w:val="en" w:eastAsia="en-US"/>
        </w:rPr>
        <w:t>(ii)  Not to exceed 500 employees;</w:t>
      </w:r>
    </w:p>
    <w:p w14:paraId="60E11F46" w14:textId="77777777" w:rsidR="0093284A" w:rsidRPr="0093284A" w:rsidRDefault="00E54CE8" w:rsidP="0093284A">
      <w:pPr>
        <w:tabs>
          <w:tab w:val="left" w:pos="720"/>
          <w:tab w:val="left" w:pos="1080"/>
          <w:tab w:val="left" w:pos="1440"/>
        </w:tabs>
        <w:spacing w:line="480" w:lineRule="auto"/>
        <w:ind w:firstLine="720"/>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sidR="0093284A" w:rsidRPr="0093284A">
        <w:rPr>
          <w:rFonts w:ascii="Courier New" w:eastAsia="Calibri" w:hAnsi="Courier New" w:cs="Courier New"/>
          <w:sz w:val="24"/>
          <w:szCs w:val="24"/>
          <w:lang w:val="en" w:eastAsia="en-US"/>
        </w:rPr>
        <w:t>(iii)  To be primarily engaged in the retail or wholesale trade and normally sell the type of item being supplied; and</w:t>
      </w:r>
    </w:p>
    <w:p w14:paraId="3779AF8D" w14:textId="77777777" w:rsidR="0093284A" w:rsidRPr="0093284A" w:rsidRDefault="00E54CE8" w:rsidP="0093284A">
      <w:pPr>
        <w:tabs>
          <w:tab w:val="left" w:pos="720"/>
          <w:tab w:val="left" w:pos="1080"/>
          <w:tab w:val="left" w:pos="1440"/>
        </w:tabs>
        <w:spacing w:line="480" w:lineRule="auto"/>
        <w:ind w:firstLine="720"/>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lastRenderedPageBreak/>
        <w:tab/>
      </w:r>
      <w:proofErr w:type="gramStart"/>
      <w:r w:rsidR="0093284A" w:rsidRPr="0093284A">
        <w:rPr>
          <w:rFonts w:ascii="Courier New" w:eastAsia="Calibri" w:hAnsi="Courier New" w:cs="Courier New"/>
          <w:sz w:val="24"/>
          <w:szCs w:val="24"/>
          <w:lang w:val="en" w:eastAsia="en-US"/>
        </w:rPr>
        <w:t>(iv)  To</w:t>
      </w:r>
      <w:proofErr w:type="gramEnd"/>
      <w:r w:rsidR="0093284A" w:rsidRPr="0093284A">
        <w:rPr>
          <w:rFonts w:ascii="Courier New" w:eastAsia="Calibri" w:hAnsi="Courier New" w:cs="Courier New"/>
          <w:sz w:val="24"/>
          <w:szCs w:val="24"/>
          <w:lang w:val="en" w:eastAsia="en-US"/>
        </w:rPr>
        <w:t xml:space="preserve"> take ownership or possession of the item(s) with its personnel, equipment</w:t>
      </w:r>
      <w:r w:rsidR="001D67C1">
        <w:rPr>
          <w:rFonts w:ascii="Courier New" w:eastAsia="Calibri" w:hAnsi="Courier New" w:cs="Courier New"/>
          <w:sz w:val="24"/>
          <w:szCs w:val="24"/>
          <w:lang w:val="en" w:eastAsia="en-US"/>
        </w:rPr>
        <w:t>,</w:t>
      </w:r>
      <w:r w:rsidR="0093284A" w:rsidRPr="0093284A">
        <w:rPr>
          <w:rFonts w:ascii="Courier New" w:eastAsia="Calibri" w:hAnsi="Courier New" w:cs="Courier New"/>
          <w:sz w:val="24"/>
          <w:szCs w:val="24"/>
          <w:lang w:val="en" w:eastAsia="en-US"/>
        </w:rPr>
        <w:t xml:space="preserve"> or facilities in a manner con</w:t>
      </w:r>
      <w:r w:rsidR="00370267">
        <w:rPr>
          <w:rFonts w:ascii="Courier New" w:eastAsia="Calibri" w:hAnsi="Courier New" w:cs="Courier New"/>
          <w:sz w:val="24"/>
          <w:szCs w:val="24"/>
          <w:lang w:val="en" w:eastAsia="en-US"/>
        </w:rPr>
        <w:t>sistent with industry practice.</w:t>
      </w:r>
    </w:p>
    <w:p w14:paraId="52507602" w14:textId="77777777" w:rsidR="0093284A" w:rsidRPr="0093284A" w:rsidRDefault="0093284A" w:rsidP="0093284A">
      <w:pPr>
        <w:tabs>
          <w:tab w:val="left" w:pos="720"/>
          <w:tab w:val="left" w:pos="1080"/>
          <w:tab w:val="left" w:pos="1440"/>
        </w:tabs>
        <w:spacing w:line="480" w:lineRule="auto"/>
        <w:ind w:firstLine="720"/>
        <w:rPr>
          <w:rFonts w:ascii="Courier New" w:eastAsia="Calibri" w:hAnsi="Courier New" w:cs="Courier New"/>
          <w:sz w:val="24"/>
          <w:szCs w:val="24"/>
          <w:lang w:val="en" w:eastAsia="en-US"/>
        </w:rPr>
      </w:pPr>
      <w:r w:rsidRPr="0093284A">
        <w:rPr>
          <w:rFonts w:ascii="Courier New" w:eastAsia="Calibri" w:hAnsi="Courier New" w:cs="Courier New"/>
          <w:sz w:val="24"/>
          <w:szCs w:val="24"/>
          <w:lang w:val="en" w:eastAsia="en-US"/>
        </w:rPr>
        <w:t>(2)</w:t>
      </w:r>
      <w:r w:rsidR="00E54CE8">
        <w:rPr>
          <w:rFonts w:ascii="Courier New" w:eastAsia="Calibri" w:hAnsi="Courier New" w:cs="Courier New"/>
          <w:sz w:val="24"/>
          <w:szCs w:val="24"/>
          <w:lang w:val="en" w:eastAsia="en-US"/>
        </w:rPr>
        <w:t xml:space="preserve"> </w:t>
      </w:r>
      <w:r w:rsidRPr="0093284A">
        <w:rPr>
          <w:rFonts w:ascii="Courier New" w:eastAsia="Calibri" w:hAnsi="Courier New" w:cs="Courier New"/>
          <w:sz w:val="24"/>
          <w:szCs w:val="24"/>
          <w:lang w:val="en" w:eastAsia="en-US"/>
        </w:rPr>
        <w:t xml:space="preserve"> There are no class waivers or waivers to the </w:t>
      </w:r>
      <w:proofErr w:type="spellStart"/>
      <w:r w:rsidRPr="0093284A">
        <w:rPr>
          <w:rFonts w:ascii="Courier New" w:eastAsia="Calibri" w:hAnsi="Courier New" w:cs="Courier New"/>
          <w:sz w:val="24"/>
          <w:szCs w:val="24"/>
          <w:lang w:val="en" w:eastAsia="en-US"/>
        </w:rPr>
        <w:t>nonmanufacturer</w:t>
      </w:r>
      <w:proofErr w:type="spellEnd"/>
      <w:r w:rsidRPr="0093284A">
        <w:rPr>
          <w:rFonts w:ascii="Courier New" w:eastAsia="Calibri" w:hAnsi="Courier New" w:cs="Courier New"/>
          <w:sz w:val="24"/>
          <w:szCs w:val="24"/>
          <w:lang w:val="en" w:eastAsia="en-US"/>
        </w:rPr>
        <w:t xml:space="preserve"> rule for individual solicitations for contracts and orders awarded under the </w:t>
      </w:r>
      <w:proofErr w:type="spellStart"/>
      <w:r w:rsidRPr="0093284A">
        <w:rPr>
          <w:rFonts w:ascii="Courier New" w:eastAsia="Calibri" w:hAnsi="Courier New" w:cs="Courier New"/>
          <w:sz w:val="24"/>
          <w:szCs w:val="24"/>
          <w:lang w:val="en" w:eastAsia="en-US"/>
        </w:rPr>
        <w:t>HUBZone</w:t>
      </w:r>
      <w:proofErr w:type="spellEnd"/>
      <w:r w:rsidRPr="0093284A">
        <w:rPr>
          <w:rFonts w:ascii="Courier New" w:eastAsia="Calibri" w:hAnsi="Courier New" w:cs="Courier New"/>
          <w:sz w:val="24"/>
          <w:szCs w:val="24"/>
          <w:lang w:val="en" w:eastAsia="en-US"/>
        </w:rPr>
        <w:t xml:space="preserve"> Program.</w:t>
      </w:r>
    </w:p>
    <w:p w14:paraId="73CC16FF" w14:textId="77777777" w:rsidR="0093284A" w:rsidRPr="007B32D8" w:rsidRDefault="0093284A" w:rsidP="0093284A">
      <w:pPr>
        <w:tabs>
          <w:tab w:val="left" w:pos="720"/>
          <w:tab w:val="left" w:pos="1080"/>
          <w:tab w:val="left" w:pos="1440"/>
        </w:tabs>
        <w:spacing w:line="480" w:lineRule="auto"/>
        <w:ind w:firstLine="720"/>
        <w:rPr>
          <w:rFonts w:ascii="Courier New" w:eastAsia="Calibri" w:hAnsi="Courier New" w:cs="Courier New"/>
          <w:sz w:val="24"/>
          <w:szCs w:val="24"/>
          <w:lang w:val="en" w:eastAsia="en-US"/>
        </w:rPr>
      </w:pPr>
      <w:r w:rsidRPr="0093284A">
        <w:rPr>
          <w:rFonts w:ascii="Courier New" w:eastAsia="Calibri" w:hAnsi="Courier New" w:cs="Courier New"/>
          <w:sz w:val="24"/>
          <w:szCs w:val="24"/>
          <w:lang w:val="en" w:eastAsia="en-US"/>
        </w:rPr>
        <w:t xml:space="preserve">(3) </w:t>
      </w:r>
      <w:r w:rsidR="00E54CE8">
        <w:rPr>
          <w:rFonts w:ascii="Courier New" w:eastAsia="Calibri" w:hAnsi="Courier New" w:cs="Courier New"/>
          <w:sz w:val="24"/>
          <w:szCs w:val="24"/>
          <w:lang w:val="en" w:eastAsia="en-US"/>
        </w:rPr>
        <w:t xml:space="preserve"> </w:t>
      </w:r>
      <w:r w:rsidRPr="0093284A">
        <w:rPr>
          <w:rFonts w:ascii="Courier New" w:eastAsia="Calibri" w:hAnsi="Courier New" w:cs="Courier New"/>
          <w:sz w:val="24"/>
          <w:szCs w:val="24"/>
          <w:lang w:val="en" w:eastAsia="en-US"/>
        </w:rPr>
        <w:t xml:space="preserve">For contracts and orders awarded under the </w:t>
      </w:r>
      <w:proofErr w:type="spellStart"/>
      <w:r w:rsidRPr="0093284A">
        <w:rPr>
          <w:rFonts w:ascii="Courier New" w:eastAsia="Calibri" w:hAnsi="Courier New" w:cs="Courier New"/>
          <w:sz w:val="24"/>
          <w:szCs w:val="24"/>
          <w:lang w:val="en" w:eastAsia="en-US"/>
        </w:rPr>
        <w:t>HUBZone</w:t>
      </w:r>
      <w:proofErr w:type="spellEnd"/>
      <w:r w:rsidRPr="0093284A">
        <w:rPr>
          <w:rFonts w:ascii="Courier New" w:eastAsia="Calibri" w:hAnsi="Courier New" w:cs="Courier New"/>
          <w:sz w:val="24"/>
          <w:szCs w:val="24"/>
          <w:lang w:val="en" w:eastAsia="en-US"/>
        </w:rPr>
        <w:t xml:space="preserve"> Program</w:t>
      </w:r>
      <w:r w:rsidR="00E54CE8">
        <w:rPr>
          <w:rFonts w:ascii="Courier New" w:eastAsia="Calibri" w:hAnsi="Courier New" w:cs="Courier New"/>
          <w:sz w:val="24"/>
          <w:szCs w:val="24"/>
          <w:lang w:val="en" w:eastAsia="en-US"/>
        </w:rPr>
        <w:t xml:space="preserve"> </w:t>
      </w:r>
      <w:r w:rsidRPr="0093284A">
        <w:rPr>
          <w:rFonts w:ascii="Courier New" w:eastAsia="Calibri" w:hAnsi="Courier New" w:cs="Courier New"/>
          <w:sz w:val="24"/>
          <w:szCs w:val="24"/>
          <w:lang w:val="en" w:eastAsia="en-US"/>
        </w:rPr>
        <w:t xml:space="preserve">at or below $25,000 in total value, a </w:t>
      </w:r>
      <w:proofErr w:type="spellStart"/>
      <w:r w:rsidRPr="0093284A">
        <w:rPr>
          <w:rFonts w:ascii="Courier New" w:eastAsia="Calibri" w:hAnsi="Courier New" w:cs="Courier New"/>
          <w:sz w:val="24"/>
          <w:szCs w:val="24"/>
          <w:lang w:val="en" w:eastAsia="en-US"/>
        </w:rPr>
        <w:t>HUBZone</w:t>
      </w:r>
      <w:proofErr w:type="spellEnd"/>
      <w:r w:rsidRPr="0093284A">
        <w:rPr>
          <w:rFonts w:ascii="Courier New" w:eastAsia="Calibri" w:hAnsi="Courier New" w:cs="Courier New"/>
          <w:sz w:val="24"/>
          <w:szCs w:val="24"/>
          <w:lang w:val="en" w:eastAsia="en-US"/>
        </w:rPr>
        <w:t xml:space="preserve"> small business concern may supply the end item of any manufacturer, including a large business, </w:t>
      </w:r>
      <w:r w:rsidR="001D67C1">
        <w:rPr>
          <w:rFonts w:ascii="Courier New" w:eastAsia="Calibri" w:hAnsi="Courier New" w:cs="Courier New"/>
          <w:sz w:val="24"/>
          <w:szCs w:val="24"/>
          <w:lang w:val="en" w:eastAsia="en-US"/>
        </w:rPr>
        <w:t>as</w:t>
      </w:r>
      <w:r w:rsidRPr="0093284A">
        <w:rPr>
          <w:rFonts w:ascii="Courier New" w:eastAsia="Calibri" w:hAnsi="Courier New" w:cs="Courier New"/>
          <w:sz w:val="24"/>
          <w:szCs w:val="24"/>
          <w:lang w:val="en" w:eastAsia="en-US"/>
        </w:rPr>
        <w:t xml:space="preserve"> long as the product acquired is manufactured or produced in the United States.</w:t>
      </w:r>
    </w:p>
    <w:p w14:paraId="779B2088" w14:textId="7DA94616"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00370267">
        <w:rPr>
          <w:rFonts w:ascii="Courier New" w:eastAsia="Calibri" w:hAnsi="Courier New" w:cs="Courier New"/>
          <w:sz w:val="24"/>
          <w:szCs w:val="24"/>
          <w:lang w:val="en" w:eastAsia="en-US"/>
        </w:rPr>
        <w:t>7</w:t>
      </w:r>
      <w:ins w:id="509" w:author="Brooks, E. Brad (OFR)" w:date="2020-02-13T16:14:00Z">
        <w:r w:rsidR="003B235B">
          <w:rPr>
            <w:rFonts w:ascii="Courier New" w:eastAsia="Calibri" w:hAnsi="Courier New" w:cs="Courier New"/>
            <w:sz w:val="24"/>
            <w:szCs w:val="24"/>
            <w:lang w:val="en" w:eastAsia="en-US"/>
          </w:rPr>
          <w:t>2</w:t>
        </w:r>
      </w:ins>
      <w:del w:id="510" w:author="Brooks, E. Brad (OFR)" w:date="2020-02-13T16:14:00Z">
        <w:r w:rsidR="00E61865" w:rsidDel="003B235B">
          <w:rPr>
            <w:rFonts w:ascii="Courier New" w:eastAsia="Calibri" w:hAnsi="Courier New" w:cs="Courier New"/>
            <w:sz w:val="24"/>
            <w:szCs w:val="24"/>
            <w:lang w:val="en" w:eastAsia="en-US"/>
          </w:rPr>
          <w:delText>3</w:delText>
        </w:r>
      </w:del>
      <w:r w:rsidRPr="007B32D8">
        <w:rPr>
          <w:rFonts w:ascii="Courier New" w:eastAsia="Calibri" w:hAnsi="Courier New" w:cs="Courier New"/>
          <w:sz w:val="24"/>
          <w:szCs w:val="24"/>
          <w:lang w:val="en" w:eastAsia="en-US"/>
        </w:rPr>
        <w:t>.  Revise section 19.1309 to read as follows:</w:t>
      </w:r>
    </w:p>
    <w:p w14:paraId="153BF0D4" w14:textId="77777777" w:rsidR="007B32D8" w:rsidRPr="007B32D8" w:rsidRDefault="00370267" w:rsidP="007B32D8">
      <w:pPr>
        <w:spacing w:line="480" w:lineRule="auto"/>
        <w:outlineLvl w:val="2"/>
        <w:rPr>
          <w:rFonts w:ascii="Courier New" w:hAnsi="Courier New" w:cs="Courier New"/>
          <w:b/>
          <w:bCs/>
          <w:color w:val="000000"/>
          <w:sz w:val="24"/>
          <w:szCs w:val="24"/>
          <w:lang w:val="en" w:eastAsia="en-US"/>
        </w:rPr>
      </w:pPr>
      <w:proofErr w:type="gramStart"/>
      <w:r>
        <w:rPr>
          <w:rFonts w:ascii="Courier New" w:hAnsi="Courier New" w:cs="Courier New"/>
          <w:b/>
          <w:bCs/>
          <w:color w:val="000000"/>
          <w:sz w:val="24"/>
          <w:szCs w:val="24"/>
          <w:lang w:val="en" w:eastAsia="en-US"/>
        </w:rPr>
        <w:t xml:space="preserve">19.1309  </w:t>
      </w:r>
      <w:r w:rsidR="007B32D8" w:rsidRPr="007B32D8">
        <w:rPr>
          <w:rFonts w:ascii="Courier New" w:hAnsi="Courier New" w:cs="Courier New"/>
          <w:b/>
          <w:bCs/>
          <w:color w:val="000000"/>
          <w:sz w:val="24"/>
          <w:szCs w:val="24"/>
          <w:lang w:val="en" w:eastAsia="en-US"/>
        </w:rPr>
        <w:t>Contract</w:t>
      </w:r>
      <w:proofErr w:type="gramEnd"/>
      <w:r w:rsidR="007B32D8" w:rsidRPr="007B32D8">
        <w:rPr>
          <w:rFonts w:ascii="Courier New" w:hAnsi="Courier New" w:cs="Courier New"/>
          <w:b/>
          <w:bCs/>
          <w:color w:val="000000"/>
          <w:sz w:val="24"/>
          <w:szCs w:val="24"/>
          <w:lang w:val="en" w:eastAsia="en-US"/>
        </w:rPr>
        <w:t xml:space="preserve"> clauses.</w:t>
      </w:r>
    </w:p>
    <w:p w14:paraId="3792AC63"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bookmarkStart w:id="511" w:name="wp1095547"/>
      <w:bookmarkEnd w:id="511"/>
      <w:r w:rsidRPr="007B32D8">
        <w:rPr>
          <w:rFonts w:ascii="Courier New" w:hAnsi="Courier New" w:cs="Courier New"/>
          <w:color w:val="000000"/>
          <w:sz w:val="24"/>
          <w:szCs w:val="24"/>
          <w:lang w:val="en" w:eastAsia="en-US"/>
        </w:rPr>
        <w:tab/>
        <w:t xml:space="preserve">(a)(1)  The contracting officer shall insert the clause 52.219-3, Notice of </w:t>
      </w:r>
      <w:proofErr w:type="spellStart"/>
      <w:r w:rsidRPr="007B32D8">
        <w:rPr>
          <w:rFonts w:ascii="Courier New" w:hAnsi="Courier New" w:cs="Courier New"/>
          <w:color w:val="000000"/>
          <w:sz w:val="24"/>
          <w:szCs w:val="24"/>
          <w:lang w:val="en" w:eastAsia="en-US"/>
        </w:rPr>
        <w:t>HUBZone</w:t>
      </w:r>
      <w:proofErr w:type="spellEnd"/>
      <w:r w:rsidRPr="007B32D8">
        <w:rPr>
          <w:rFonts w:ascii="Courier New" w:hAnsi="Courier New" w:cs="Courier New"/>
          <w:color w:val="000000"/>
          <w:sz w:val="24"/>
          <w:szCs w:val="24"/>
          <w:lang w:val="en" w:eastAsia="en-US"/>
        </w:rPr>
        <w:t xml:space="preserve"> Set-Aside or Sole Source Award, in solicitations and contracts for acquisitions that are set aside or awarded on a sole source basis to, </w:t>
      </w:r>
      <w:proofErr w:type="spellStart"/>
      <w:r w:rsidRPr="007B32D8">
        <w:rPr>
          <w:rFonts w:ascii="Courier New" w:hAnsi="Courier New" w:cs="Courier New"/>
          <w:color w:val="000000"/>
          <w:sz w:val="24"/>
          <w:szCs w:val="24"/>
          <w:lang w:val="en" w:eastAsia="en-US"/>
        </w:rPr>
        <w:t>HUBZone</w:t>
      </w:r>
      <w:proofErr w:type="spellEnd"/>
      <w:r w:rsidRPr="007B32D8">
        <w:rPr>
          <w:rFonts w:ascii="Courier New" w:hAnsi="Courier New" w:cs="Courier New"/>
          <w:color w:val="000000"/>
          <w:sz w:val="24"/>
          <w:szCs w:val="24"/>
          <w:lang w:val="en" w:eastAsia="en-US"/>
        </w:rPr>
        <w:t xml:space="preserve"> small business concerns </w:t>
      </w:r>
      <w:proofErr w:type="gramStart"/>
      <w:r w:rsidRPr="007B32D8">
        <w:rPr>
          <w:rFonts w:ascii="Courier New" w:hAnsi="Courier New" w:cs="Courier New"/>
          <w:color w:val="000000"/>
          <w:sz w:val="24"/>
          <w:szCs w:val="24"/>
          <w:lang w:val="en" w:eastAsia="en-US"/>
        </w:rPr>
        <w:t>under</w:t>
      </w:r>
      <w:proofErr w:type="gramEnd"/>
      <w:r w:rsidRPr="007B32D8">
        <w:rPr>
          <w:rFonts w:ascii="Courier New" w:hAnsi="Courier New" w:cs="Courier New"/>
          <w:color w:val="000000"/>
          <w:sz w:val="24"/>
          <w:szCs w:val="24"/>
          <w:lang w:val="en" w:eastAsia="en-US"/>
        </w:rPr>
        <w:t xml:space="preserve"> 19.1305 or 19.1306.</w:t>
      </w:r>
      <w:r w:rsidR="00370267">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This includes multiple-award contracts when orders may be set aside for </w:t>
      </w:r>
      <w:proofErr w:type="spellStart"/>
      <w:r w:rsidRPr="007B32D8">
        <w:rPr>
          <w:rFonts w:ascii="Courier New" w:hAnsi="Courier New" w:cs="Courier New"/>
          <w:color w:val="000000"/>
          <w:sz w:val="24"/>
          <w:szCs w:val="24"/>
          <w:lang w:val="en" w:eastAsia="en-US"/>
        </w:rPr>
        <w:t>HUBZone</w:t>
      </w:r>
      <w:proofErr w:type="spellEnd"/>
      <w:r w:rsidRPr="007B32D8">
        <w:rPr>
          <w:rFonts w:ascii="Courier New" w:hAnsi="Courier New" w:cs="Courier New"/>
          <w:color w:val="000000"/>
          <w:sz w:val="24"/>
          <w:szCs w:val="24"/>
          <w:lang w:val="en" w:eastAsia="en-US"/>
        </w:rPr>
        <w:t xml:space="preserve"> small business concerns as described in 8.405-5 and 16.505(b)(2)(</w:t>
      </w:r>
      <w:proofErr w:type="spellStart"/>
      <w:r w:rsidRPr="007B32D8">
        <w:rPr>
          <w:rFonts w:ascii="Courier New" w:hAnsi="Courier New" w:cs="Courier New"/>
          <w:color w:val="000000"/>
          <w:sz w:val="24"/>
          <w:szCs w:val="24"/>
          <w:lang w:val="en" w:eastAsia="en-US"/>
        </w:rPr>
        <w:t>i</w:t>
      </w:r>
      <w:proofErr w:type="spellEnd"/>
      <w:r w:rsidRPr="007B32D8">
        <w:rPr>
          <w:rFonts w:ascii="Courier New" w:hAnsi="Courier New" w:cs="Courier New"/>
          <w:color w:val="000000"/>
          <w:sz w:val="24"/>
          <w:szCs w:val="24"/>
          <w:lang w:val="en" w:eastAsia="en-US"/>
        </w:rPr>
        <w:t>)(F)</w:t>
      </w:r>
      <w:r w:rsidR="00370267">
        <w:rPr>
          <w:rFonts w:ascii="Courier New" w:hAnsi="Courier New" w:cs="Courier New"/>
          <w:color w:val="000000"/>
          <w:sz w:val="24"/>
          <w:szCs w:val="24"/>
          <w:lang w:val="en" w:eastAsia="en-US"/>
        </w:rPr>
        <w:t xml:space="preserve"> </w:t>
      </w:r>
      <w:r w:rsidR="00370267" w:rsidRPr="00370267">
        <w:rPr>
          <w:rFonts w:ascii="Courier New" w:hAnsi="Courier New" w:cs="Courier New"/>
          <w:color w:val="000000"/>
          <w:sz w:val="24"/>
          <w:szCs w:val="24"/>
          <w:lang w:val="en" w:eastAsia="en-US"/>
        </w:rPr>
        <w:t xml:space="preserve">or when orders may be issued directly to one </w:t>
      </w:r>
      <w:proofErr w:type="spellStart"/>
      <w:r w:rsidR="00370267" w:rsidRPr="00370267">
        <w:rPr>
          <w:rFonts w:ascii="Courier New" w:hAnsi="Courier New" w:cs="Courier New"/>
          <w:color w:val="000000"/>
          <w:sz w:val="24"/>
          <w:szCs w:val="24"/>
          <w:lang w:val="en" w:eastAsia="en-US"/>
        </w:rPr>
        <w:t>HUBZone</w:t>
      </w:r>
      <w:proofErr w:type="spellEnd"/>
      <w:r w:rsidR="00370267" w:rsidRPr="00370267">
        <w:rPr>
          <w:rFonts w:ascii="Courier New" w:hAnsi="Courier New" w:cs="Courier New"/>
          <w:color w:val="000000"/>
          <w:sz w:val="24"/>
          <w:szCs w:val="24"/>
          <w:lang w:val="en" w:eastAsia="en-US"/>
        </w:rPr>
        <w:t xml:space="preserve"> small business concern in accordance with 19.504(c)(1)(ii)</w:t>
      </w:r>
      <w:r w:rsidR="00370267">
        <w:rPr>
          <w:rFonts w:ascii="Courier New" w:hAnsi="Courier New" w:cs="Courier New"/>
          <w:color w:val="000000"/>
          <w:sz w:val="24"/>
          <w:szCs w:val="24"/>
          <w:lang w:val="en" w:eastAsia="en-US"/>
        </w:rPr>
        <w:t>.</w:t>
      </w:r>
    </w:p>
    <w:p w14:paraId="10EC34B9"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strike/>
          <w:color w:val="000000"/>
          <w:sz w:val="24"/>
          <w:szCs w:val="24"/>
          <w:lang w:val="en" w:eastAsia="en-US"/>
        </w:rPr>
      </w:pPr>
      <w:r w:rsidRPr="007B32D8">
        <w:rPr>
          <w:rFonts w:ascii="Courier New" w:hAnsi="Courier New" w:cs="Courier New"/>
          <w:color w:val="000000"/>
          <w:sz w:val="24"/>
          <w:szCs w:val="24"/>
          <w:lang w:val="en" w:eastAsia="en-US"/>
        </w:rPr>
        <w:lastRenderedPageBreak/>
        <w:tab/>
      </w:r>
      <w:r w:rsidRPr="007B32D8">
        <w:rPr>
          <w:rFonts w:ascii="Courier New" w:hAnsi="Courier New" w:cs="Courier New"/>
          <w:color w:val="000000"/>
          <w:sz w:val="24"/>
          <w:szCs w:val="24"/>
          <w:lang w:val="en" w:eastAsia="en-US"/>
        </w:rPr>
        <w:tab/>
        <w:t>(2)  The contracting officer shall use the clause with its Alternate I to waive the 50 percent requirement if the conditions at 19.</w:t>
      </w:r>
      <w:r w:rsidRPr="007B32D8">
        <w:rPr>
          <w:rFonts w:ascii="Courier New" w:hAnsi="Courier New" w:cs="Courier New"/>
          <w:sz w:val="24"/>
          <w:szCs w:val="24"/>
          <w:lang w:val="en" w:eastAsia="en-US"/>
        </w:rPr>
        <w:t xml:space="preserve">1308(c) </w:t>
      </w:r>
      <w:r w:rsidRPr="007B32D8">
        <w:rPr>
          <w:rFonts w:ascii="Courier New" w:hAnsi="Courier New" w:cs="Courier New"/>
          <w:color w:val="000000"/>
          <w:sz w:val="24"/>
          <w:szCs w:val="24"/>
          <w:lang w:val="en" w:eastAsia="en-US"/>
        </w:rPr>
        <w:t>apply.</w:t>
      </w:r>
      <w:bookmarkStart w:id="512" w:name="wp1095551"/>
      <w:bookmarkStart w:id="513" w:name="wp1095232"/>
      <w:bookmarkEnd w:id="512"/>
      <w:bookmarkEnd w:id="513"/>
    </w:p>
    <w:p w14:paraId="50AF601E"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strike/>
          <w:color w:val="000000"/>
          <w:sz w:val="24"/>
          <w:szCs w:val="24"/>
          <w:lang w:val="en" w:eastAsia="en-US"/>
        </w:rPr>
      </w:pPr>
      <w:r w:rsidRPr="007B32D8">
        <w:rPr>
          <w:rFonts w:ascii="Courier New" w:hAnsi="Courier New" w:cs="Courier New"/>
          <w:color w:val="000000"/>
          <w:sz w:val="24"/>
          <w:szCs w:val="24"/>
          <w:lang w:val="en" w:eastAsia="en-US"/>
        </w:rPr>
        <w:tab/>
        <w:t xml:space="preserve">(b)(1)  The contracting officer shall insert the clause at 52.219-4, Notice of Price Evaluation Preference for </w:t>
      </w:r>
      <w:proofErr w:type="spellStart"/>
      <w:r w:rsidRPr="007B32D8">
        <w:rPr>
          <w:rFonts w:ascii="Courier New" w:hAnsi="Courier New" w:cs="Courier New"/>
          <w:color w:val="000000"/>
          <w:sz w:val="24"/>
          <w:szCs w:val="24"/>
          <w:lang w:val="en" w:eastAsia="en-US"/>
        </w:rPr>
        <w:t>HUBZone</w:t>
      </w:r>
      <w:proofErr w:type="spellEnd"/>
      <w:r w:rsidRPr="007B32D8">
        <w:rPr>
          <w:rFonts w:ascii="Courier New" w:hAnsi="Courier New" w:cs="Courier New"/>
          <w:color w:val="000000"/>
          <w:sz w:val="24"/>
          <w:szCs w:val="24"/>
          <w:lang w:val="en" w:eastAsia="en-US"/>
        </w:rPr>
        <w:t xml:space="preserve"> Small Business Concerns, in solicitations and contracts for acquisitions conducted using full and open competition.</w:t>
      </w:r>
    </w:p>
    <w:p w14:paraId="7307409A"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bookmarkStart w:id="514" w:name="wp1095233"/>
      <w:bookmarkEnd w:id="514"/>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 xml:space="preserve">(2) </w:t>
      </w:r>
      <w:bookmarkStart w:id="515" w:name="wp1095234"/>
      <w:bookmarkEnd w:id="515"/>
      <w:r w:rsidRPr="007B32D8">
        <w:rPr>
          <w:rFonts w:ascii="Courier New" w:hAnsi="Courier New" w:cs="Courier New"/>
          <w:color w:val="000000"/>
          <w:sz w:val="24"/>
          <w:szCs w:val="24"/>
          <w:lang w:val="en" w:eastAsia="en-US"/>
        </w:rPr>
        <w:t xml:space="preserve"> The contracting officer shall use the clause with its Alternate I to waive the 50 percent requirement if the conditions at 19.</w:t>
      </w:r>
      <w:r w:rsidRPr="007B32D8">
        <w:rPr>
          <w:rFonts w:ascii="Courier New" w:hAnsi="Courier New" w:cs="Courier New"/>
          <w:sz w:val="24"/>
          <w:szCs w:val="24"/>
          <w:lang w:val="en" w:eastAsia="en-US"/>
        </w:rPr>
        <w:t xml:space="preserve">1308(c) </w:t>
      </w:r>
      <w:r w:rsidRPr="007B32D8">
        <w:rPr>
          <w:rFonts w:ascii="Courier New" w:hAnsi="Courier New" w:cs="Courier New"/>
          <w:color w:val="000000"/>
          <w:sz w:val="24"/>
          <w:szCs w:val="24"/>
          <w:lang w:val="en" w:eastAsia="en-US"/>
        </w:rPr>
        <w:t>apply.</w:t>
      </w:r>
    </w:p>
    <w:p w14:paraId="78464EC0"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t>(c)  For use of clause 52.219-</w:t>
      </w:r>
      <w:r w:rsidR="00FD2C5B">
        <w:rPr>
          <w:rFonts w:ascii="Courier New" w:eastAsia="Calibri" w:hAnsi="Courier New" w:cs="Courier New"/>
          <w:sz w:val="24"/>
          <w:szCs w:val="24"/>
          <w:lang w:val="en" w:eastAsia="en-US"/>
        </w:rPr>
        <w:t>3</w:t>
      </w:r>
      <w:r w:rsidR="00CA7325">
        <w:rPr>
          <w:rFonts w:ascii="Courier New" w:eastAsia="Calibri" w:hAnsi="Courier New" w:cs="Courier New"/>
          <w:sz w:val="24"/>
          <w:szCs w:val="24"/>
          <w:lang w:val="en" w:eastAsia="en-US"/>
        </w:rPr>
        <w:t>3</w:t>
      </w:r>
      <w:r w:rsidRPr="007B32D8">
        <w:rPr>
          <w:rFonts w:ascii="Courier New" w:eastAsia="Calibri" w:hAnsi="Courier New" w:cs="Courier New"/>
          <w:sz w:val="24"/>
          <w:szCs w:val="24"/>
          <w:lang w:val="en" w:eastAsia="en-US"/>
        </w:rPr>
        <w:t xml:space="preserve">, </w:t>
      </w:r>
      <w:proofErr w:type="spellStart"/>
      <w:r w:rsidRPr="007B32D8">
        <w:rPr>
          <w:rFonts w:ascii="Courier New" w:eastAsia="Calibri" w:hAnsi="Courier New" w:cs="Courier New"/>
          <w:sz w:val="24"/>
          <w:szCs w:val="24"/>
          <w:lang w:val="en" w:eastAsia="en-US"/>
        </w:rPr>
        <w:t>Nonmanufacturer</w:t>
      </w:r>
      <w:proofErr w:type="spellEnd"/>
      <w:r w:rsidRPr="007B32D8">
        <w:rPr>
          <w:rFonts w:ascii="Courier New" w:eastAsia="Calibri" w:hAnsi="Courier New" w:cs="Courier New"/>
          <w:sz w:val="24"/>
          <w:szCs w:val="24"/>
          <w:lang w:val="en" w:eastAsia="en-US"/>
        </w:rPr>
        <w:t xml:space="preserve"> Rule, see the prescription at 19.507(h</w:t>
      </w:r>
      <w:proofErr w:type="gramStart"/>
      <w:r w:rsidRPr="007B32D8">
        <w:rPr>
          <w:rFonts w:ascii="Courier New" w:eastAsia="Calibri" w:hAnsi="Courier New" w:cs="Courier New"/>
          <w:sz w:val="24"/>
          <w:szCs w:val="24"/>
          <w:lang w:val="en" w:eastAsia="en-US"/>
        </w:rPr>
        <w:t>)(</w:t>
      </w:r>
      <w:proofErr w:type="gramEnd"/>
      <w:r w:rsidRPr="007B32D8">
        <w:rPr>
          <w:rFonts w:ascii="Courier New" w:eastAsia="Calibri" w:hAnsi="Courier New" w:cs="Courier New"/>
          <w:sz w:val="24"/>
          <w:szCs w:val="24"/>
          <w:lang w:val="en" w:eastAsia="en-US"/>
        </w:rPr>
        <w:t>2).</w:t>
      </w:r>
    </w:p>
    <w:p w14:paraId="3C4810DD" w14:textId="61F2B480"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00EF6754">
        <w:rPr>
          <w:rFonts w:ascii="Courier New" w:eastAsia="Calibri" w:hAnsi="Courier New" w:cs="Courier New"/>
          <w:sz w:val="24"/>
          <w:szCs w:val="24"/>
          <w:lang w:val="en" w:eastAsia="en-US"/>
        </w:rPr>
        <w:t>7</w:t>
      </w:r>
      <w:ins w:id="516" w:author="Brooks, E. Brad (OFR)" w:date="2020-02-13T16:14:00Z">
        <w:r w:rsidR="003B235B">
          <w:rPr>
            <w:rFonts w:ascii="Courier New" w:eastAsia="Calibri" w:hAnsi="Courier New" w:cs="Courier New"/>
            <w:sz w:val="24"/>
            <w:szCs w:val="24"/>
            <w:lang w:val="en" w:eastAsia="en-US"/>
          </w:rPr>
          <w:t>3</w:t>
        </w:r>
      </w:ins>
      <w:del w:id="517" w:author="Brooks, E. Brad (OFR)" w:date="2020-02-13T16:14:00Z">
        <w:r w:rsidR="00E61865" w:rsidDel="003B235B">
          <w:rPr>
            <w:rFonts w:ascii="Courier New" w:eastAsia="Calibri" w:hAnsi="Courier New" w:cs="Courier New"/>
            <w:sz w:val="24"/>
            <w:szCs w:val="24"/>
            <w:lang w:val="en" w:eastAsia="en-US"/>
          </w:rPr>
          <w:delText>4</w:delText>
        </w:r>
      </w:del>
      <w:r w:rsidRPr="007B32D8">
        <w:rPr>
          <w:rFonts w:ascii="Courier New" w:eastAsia="Calibri" w:hAnsi="Courier New" w:cs="Courier New"/>
          <w:sz w:val="24"/>
          <w:szCs w:val="24"/>
          <w:lang w:val="en" w:eastAsia="en-US"/>
        </w:rPr>
        <w:t>.  Amend section 19.</w:t>
      </w:r>
      <w:r w:rsidR="00FD2C5B">
        <w:rPr>
          <w:rFonts w:ascii="Courier New" w:eastAsia="Calibri" w:hAnsi="Courier New" w:cs="Courier New"/>
          <w:sz w:val="24"/>
          <w:szCs w:val="24"/>
          <w:lang w:val="en" w:eastAsia="en-US"/>
        </w:rPr>
        <w:t>1</w:t>
      </w:r>
      <w:r w:rsidRPr="007B32D8">
        <w:rPr>
          <w:rFonts w:ascii="Courier New" w:eastAsia="Calibri" w:hAnsi="Courier New" w:cs="Courier New"/>
          <w:sz w:val="24"/>
          <w:szCs w:val="24"/>
          <w:lang w:val="en" w:eastAsia="en-US"/>
        </w:rPr>
        <w:t>403 by revising paragraph (d) to read as follows:</w:t>
      </w:r>
    </w:p>
    <w:p w14:paraId="33BBC487" w14:textId="77777777" w:rsidR="007B32D8" w:rsidRPr="007B32D8" w:rsidRDefault="007B32D8" w:rsidP="007B32D8">
      <w:pPr>
        <w:spacing w:line="480" w:lineRule="auto"/>
        <w:outlineLvl w:val="2"/>
        <w:rPr>
          <w:rFonts w:ascii="Courier New" w:hAnsi="Courier New" w:cs="Courier New"/>
          <w:b/>
          <w:bCs/>
          <w:color w:val="000000"/>
          <w:sz w:val="24"/>
          <w:szCs w:val="24"/>
          <w:lang w:val="en" w:eastAsia="en-US"/>
        </w:rPr>
      </w:pPr>
      <w:proofErr w:type="gramStart"/>
      <w:r w:rsidRPr="007B32D8">
        <w:rPr>
          <w:rFonts w:ascii="Courier New" w:hAnsi="Courier New" w:cs="Courier New"/>
          <w:b/>
          <w:bCs/>
          <w:color w:val="000000"/>
          <w:sz w:val="24"/>
          <w:szCs w:val="24"/>
          <w:lang w:val="en" w:eastAsia="en-US"/>
        </w:rPr>
        <w:t>19.1403  Status</w:t>
      </w:r>
      <w:proofErr w:type="gramEnd"/>
      <w:r w:rsidRPr="007B32D8">
        <w:rPr>
          <w:rFonts w:ascii="Courier New" w:hAnsi="Courier New" w:cs="Courier New"/>
          <w:b/>
          <w:bCs/>
          <w:color w:val="000000"/>
          <w:sz w:val="24"/>
          <w:szCs w:val="24"/>
          <w:lang w:val="en" w:eastAsia="en-US"/>
        </w:rPr>
        <w:t xml:space="preserve"> as a service-disabled veteran-owned small business concern.</w:t>
      </w:r>
    </w:p>
    <w:p w14:paraId="456F4B81" w14:textId="77777777" w:rsidR="007B32D8" w:rsidRPr="007B32D8" w:rsidRDefault="007B32D8" w:rsidP="007B32D8">
      <w:pPr>
        <w:spacing w:line="480" w:lineRule="auto"/>
        <w:outlineLvl w:val="2"/>
        <w:rPr>
          <w:rFonts w:ascii="Courier New" w:hAnsi="Courier New" w:cs="Courier New"/>
          <w:bCs/>
          <w:color w:val="000000"/>
          <w:sz w:val="24"/>
          <w:szCs w:val="24"/>
          <w:lang w:val="en" w:eastAsia="en-US"/>
        </w:rPr>
      </w:pPr>
      <w:r w:rsidRPr="007B32D8">
        <w:rPr>
          <w:rFonts w:ascii="Courier New" w:hAnsi="Courier New" w:cs="Courier New"/>
          <w:bCs/>
          <w:color w:val="000000"/>
          <w:sz w:val="24"/>
          <w:szCs w:val="24"/>
          <w:lang w:val="en" w:eastAsia="en-US"/>
        </w:rPr>
        <w:t xml:space="preserve">* </w:t>
      </w:r>
      <w:r w:rsidR="00EF6754">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EF6754">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EF6754">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EF6754">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w:t>
      </w:r>
    </w:p>
    <w:p w14:paraId="59B0733F"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color w:val="000000"/>
          <w:sz w:val="24"/>
          <w:szCs w:val="24"/>
          <w:lang w:val="en" w:eastAsia="en-US"/>
        </w:rPr>
        <w:tab/>
        <w:t>(d)  Any service-disabled veteran-owned small business concern (</w:t>
      </w:r>
      <w:proofErr w:type="spellStart"/>
      <w:r w:rsidRPr="007B32D8">
        <w:rPr>
          <w:rFonts w:ascii="Courier New" w:eastAsia="Calibri" w:hAnsi="Courier New" w:cs="Courier New"/>
          <w:color w:val="000000"/>
          <w:sz w:val="24"/>
          <w:szCs w:val="24"/>
          <w:lang w:val="en" w:eastAsia="en-US"/>
        </w:rPr>
        <w:t>nonmanufacturer</w:t>
      </w:r>
      <w:proofErr w:type="spellEnd"/>
      <w:r w:rsidRPr="007B32D8">
        <w:rPr>
          <w:rFonts w:ascii="Courier New" w:eastAsia="Calibri" w:hAnsi="Courier New" w:cs="Courier New"/>
          <w:color w:val="000000"/>
          <w:sz w:val="24"/>
          <w:szCs w:val="24"/>
          <w:lang w:val="en" w:eastAsia="en-US"/>
        </w:rPr>
        <w:t>) is required to meet the requirements in 19.1407(c) to receive a benefit under this program.</w:t>
      </w:r>
    </w:p>
    <w:p w14:paraId="61421A7E"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proofErr w:type="gramStart"/>
      <w:r w:rsidRPr="007B32D8">
        <w:rPr>
          <w:rFonts w:ascii="Courier New" w:eastAsia="Calibri" w:hAnsi="Courier New" w:cs="Courier New"/>
          <w:b/>
          <w:sz w:val="24"/>
          <w:szCs w:val="24"/>
          <w:lang w:val="en" w:eastAsia="en-US"/>
        </w:rPr>
        <w:t>19.1407  [</w:t>
      </w:r>
      <w:proofErr w:type="spellStart"/>
      <w:proofErr w:type="gramEnd"/>
      <w:r w:rsidRPr="007B32D8">
        <w:rPr>
          <w:rFonts w:ascii="Courier New" w:eastAsia="Calibri" w:hAnsi="Courier New" w:cs="Courier New"/>
          <w:b/>
          <w:sz w:val="24"/>
          <w:szCs w:val="24"/>
          <w:lang w:val="en" w:eastAsia="en-US"/>
        </w:rPr>
        <w:t>Redesignated</w:t>
      </w:r>
      <w:proofErr w:type="spellEnd"/>
      <w:r w:rsidRPr="007B32D8">
        <w:rPr>
          <w:rFonts w:ascii="Courier New" w:eastAsia="Calibri" w:hAnsi="Courier New" w:cs="Courier New"/>
          <w:b/>
          <w:sz w:val="24"/>
          <w:szCs w:val="24"/>
          <w:lang w:val="en" w:eastAsia="en-US"/>
        </w:rPr>
        <w:t xml:space="preserve"> as 19.1408]</w:t>
      </w:r>
    </w:p>
    <w:p w14:paraId="3FFF2F1D" w14:textId="37036BBE"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00EF6754">
        <w:rPr>
          <w:rFonts w:ascii="Courier New" w:eastAsia="Calibri" w:hAnsi="Courier New" w:cs="Courier New"/>
          <w:sz w:val="24"/>
          <w:szCs w:val="24"/>
          <w:lang w:val="en" w:eastAsia="en-US"/>
        </w:rPr>
        <w:t>7</w:t>
      </w:r>
      <w:ins w:id="518" w:author="Brooks, E. Brad (OFR)" w:date="2020-02-13T16:14:00Z">
        <w:r w:rsidR="003B235B">
          <w:rPr>
            <w:rFonts w:ascii="Courier New" w:eastAsia="Calibri" w:hAnsi="Courier New" w:cs="Courier New"/>
            <w:sz w:val="24"/>
            <w:szCs w:val="24"/>
            <w:lang w:val="en" w:eastAsia="en-US"/>
          </w:rPr>
          <w:t>4</w:t>
        </w:r>
      </w:ins>
      <w:del w:id="519" w:author="Brooks, E. Brad (OFR)" w:date="2020-02-13T16:14:00Z">
        <w:r w:rsidR="00E61865" w:rsidDel="003B235B">
          <w:rPr>
            <w:rFonts w:ascii="Courier New" w:eastAsia="Calibri" w:hAnsi="Courier New" w:cs="Courier New"/>
            <w:sz w:val="24"/>
            <w:szCs w:val="24"/>
            <w:lang w:val="en" w:eastAsia="en-US"/>
          </w:rPr>
          <w:delText>5</w:delText>
        </w:r>
      </w:del>
      <w:r w:rsidRPr="007B32D8">
        <w:rPr>
          <w:rFonts w:ascii="Courier New" w:eastAsia="Calibri" w:hAnsi="Courier New" w:cs="Courier New"/>
          <w:sz w:val="24"/>
          <w:szCs w:val="24"/>
          <w:lang w:val="en" w:eastAsia="en-US"/>
        </w:rPr>
        <w:t xml:space="preserve">.  </w:t>
      </w:r>
      <w:proofErr w:type="spellStart"/>
      <w:r w:rsidRPr="007B32D8">
        <w:rPr>
          <w:rFonts w:ascii="Courier New" w:eastAsia="Calibri" w:hAnsi="Courier New" w:cs="Courier New"/>
          <w:sz w:val="24"/>
          <w:szCs w:val="24"/>
          <w:lang w:val="en" w:eastAsia="en-US"/>
        </w:rPr>
        <w:t>Redesignate</w:t>
      </w:r>
      <w:proofErr w:type="spellEnd"/>
      <w:r w:rsidRPr="007B32D8">
        <w:rPr>
          <w:rFonts w:ascii="Courier New" w:eastAsia="Calibri" w:hAnsi="Courier New" w:cs="Courier New"/>
          <w:sz w:val="24"/>
          <w:szCs w:val="24"/>
          <w:lang w:val="en" w:eastAsia="en-US"/>
        </w:rPr>
        <w:t xml:space="preserve"> section 19.1407 as section 19.1408.</w:t>
      </w:r>
    </w:p>
    <w:p w14:paraId="3BBF2F1F" w14:textId="19491851"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lastRenderedPageBreak/>
        <w:tab/>
      </w:r>
      <w:r w:rsidR="00EF6754">
        <w:rPr>
          <w:rFonts w:ascii="Courier New" w:eastAsia="Calibri" w:hAnsi="Courier New" w:cs="Courier New"/>
          <w:sz w:val="24"/>
          <w:szCs w:val="24"/>
          <w:lang w:val="en" w:eastAsia="en-US"/>
        </w:rPr>
        <w:t>7</w:t>
      </w:r>
      <w:ins w:id="520" w:author="Brooks, E. Brad (OFR)" w:date="2020-02-13T16:14:00Z">
        <w:r w:rsidR="003B235B">
          <w:rPr>
            <w:rFonts w:ascii="Courier New" w:eastAsia="Calibri" w:hAnsi="Courier New" w:cs="Courier New"/>
            <w:sz w:val="24"/>
            <w:szCs w:val="24"/>
            <w:lang w:val="en" w:eastAsia="en-US"/>
          </w:rPr>
          <w:t>5</w:t>
        </w:r>
      </w:ins>
      <w:del w:id="521" w:author="Brooks, E. Brad (OFR)" w:date="2020-02-13T16:14:00Z">
        <w:r w:rsidR="00E61865" w:rsidDel="003B235B">
          <w:rPr>
            <w:rFonts w:ascii="Courier New" w:eastAsia="Calibri" w:hAnsi="Courier New" w:cs="Courier New"/>
            <w:sz w:val="24"/>
            <w:szCs w:val="24"/>
            <w:lang w:val="en" w:eastAsia="en-US"/>
          </w:rPr>
          <w:delText>6</w:delText>
        </w:r>
      </w:del>
      <w:r w:rsidRPr="007B32D8">
        <w:rPr>
          <w:rFonts w:ascii="Courier New" w:eastAsia="Calibri" w:hAnsi="Courier New" w:cs="Courier New"/>
          <w:sz w:val="24"/>
          <w:szCs w:val="24"/>
          <w:lang w:val="en" w:eastAsia="en-US"/>
        </w:rPr>
        <w:t>.  Add new section 19.1407 to read as follows:</w:t>
      </w:r>
    </w:p>
    <w:p w14:paraId="307F8BF5" w14:textId="77777777" w:rsidR="007B32D8" w:rsidRPr="007B32D8" w:rsidRDefault="007B32D8" w:rsidP="007B32D8">
      <w:pPr>
        <w:spacing w:line="480" w:lineRule="auto"/>
        <w:rPr>
          <w:rFonts w:ascii="Courier New" w:eastAsia="Calibri" w:hAnsi="Courier New" w:cs="Courier New"/>
          <w:b/>
          <w:sz w:val="24"/>
          <w:szCs w:val="24"/>
          <w:lang w:eastAsia="en-US"/>
        </w:rPr>
      </w:pPr>
      <w:proofErr w:type="gramStart"/>
      <w:r w:rsidRPr="007B32D8">
        <w:rPr>
          <w:rFonts w:ascii="Courier New" w:eastAsia="Calibri" w:hAnsi="Courier New" w:cs="Courier New"/>
          <w:b/>
          <w:color w:val="000000"/>
          <w:sz w:val="24"/>
          <w:szCs w:val="24"/>
          <w:lang w:val="en" w:eastAsia="en-US"/>
        </w:rPr>
        <w:t>19.1407</w:t>
      </w:r>
      <w:r w:rsidR="00EF6754">
        <w:rPr>
          <w:rFonts w:ascii="Courier New" w:eastAsia="Calibri" w:hAnsi="Courier New" w:cs="Courier New"/>
          <w:color w:val="000000"/>
          <w:sz w:val="24"/>
          <w:szCs w:val="24"/>
          <w:lang w:val="en" w:eastAsia="en-US"/>
        </w:rPr>
        <w:t xml:space="preserve">  </w:t>
      </w:r>
      <w:r w:rsidR="00EF6754" w:rsidRPr="00EF6754">
        <w:rPr>
          <w:rFonts w:ascii="Courier New" w:eastAsia="Calibri" w:hAnsi="Courier New" w:cs="Courier New"/>
          <w:b/>
          <w:sz w:val="24"/>
          <w:szCs w:val="24"/>
          <w:lang w:eastAsia="en-US"/>
        </w:rPr>
        <w:t>Limitations</w:t>
      </w:r>
      <w:proofErr w:type="gramEnd"/>
      <w:r w:rsidR="00EF6754" w:rsidRPr="00EF6754">
        <w:rPr>
          <w:rFonts w:ascii="Courier New" w:eastAsia="Calibri" w:hAnsi="Courier New" w:cs="Courier New"/>
          <w:b/>
          <w:sz w:val="24"/>
          <w:szCs w:val="24"/>
          <w:lang w:eastAsia="en-US"/>
        </w:rPr>
        <w:t xml:space="preserve"> on subcontracting and </w:t>
      </w:r>
      <w:proofErr w:type="spellStart"/>
      <w:r w:rsidR="00EF6754" w:rsidRPr="00EF6754">
        <w:rPr>
          <w:rFonts w:ascii="Courier New" w:eastAsia="Calibri" w:hAnsi="Courier New" w:cs="Courier New"/>
          <w:b/>
          <w:sz w:val="24"/>
          <w:szCs w:val="24"/>
          <w:lang w:eastAsia="en-US"/>
        </w:rPr>
        <w:t>nonmanufacturer</w:t>
      </w:r>
      <w:proofErr w:type="spellEnd"/>
      <w:r w:rsidR="00EF6754" w:rsidRPr="00EF6754">
        <w:rPr>
          <w:rFonts w:ascii="Courier New" w:eastAsia="Calibri" w:hAnsi="Courier New" w:cs="Courier New"/>
          <w:b/>
          <w:sz w:val="24"/>
          <w:szCs w:val="24"/>
          <w:lang w:eastAsia="en-US"/>
        </w:rPr>
        <w:t xml:space="preserve"> rule</w:t>
      </w:r>
      <w:r w:rsidR="00EF6754">
        <w:rPr>
          <w:rFonts w:ascii="Courier New" w:eastAsia="Calibri" w:hAnsi="Courier New" w:cs="Courier New"/>
          <w:b/>
          <w:sz w:val="24"/>
          <w:szCs w:val="24"/>
          <w:lang w:eastAsia="en-US"/>
        </w:rPr>
        <w:t>.</w:t>
      </w:r>
    </w:p>
    <w:p w14:paraId="28290BB9" w14:textId="77777777" w:rsidR="007B32D8" w:rsidRPr="007B32D8" w:rsidRDefault="007B32D8" w:rsidP="007B32D8">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7B32D8">
        <w:rPr>
          <w:rFonts w:ascii="Courier New" w:hAnsi="Courier New" w:cs="Courier New"/>
          <w:sz w:val="24"/>
          <w:szCs w:val="24"/>
          <w:lang w:eastAsia="en-US"/>
        </w:rPr>
        <w:tab/>
        <w:t xml:space="preserve">(a)  </w:t>
      </w:r>
      <w:r w:rsidRPr="007B32D8">
        <w:rPr>
          <w:rFonts w:ascii="Courier New" w:hAnsi="Courier New" w:cs="Courier New"/>
          <w:sz w:val="24"/>
          <w:szCs w:val="24"/>
          <w:u w:val="single"/>
          <w:lang w:eastAsia="en-US"/>
        </w:rPr>
        <w:t>Limitation</w:t>
      </w:r>
      <w:r w:rsidR="00243CB9">
        <w:rPr>
          <w:rFonts w:ascii="Courier New" w:hAnsi="Courier New" w:cs="Courier New"/>
          <w:sz w:val="24"/>
          <w:szCs w:val="24"/>
          <w:u w:val="single"/>
          <w:lang w:eastAsia="en-US"/>
        </w:rPr>
        <w:t>s</w:t>
      </w:r>
      <w:r w:rsidRPr="007B32D8">
        <w:rPr>
          <w:rFonts w:ascii="Courier New" w:hAnsi="Courier New" w:cs="Courier New"/>
          <w:sz w:val="24"/>
          <w:szCs w:val="24"/>
          <w:u w:val="single"/>
          <w:lang w:eastAsia="en-US"/>
        </w:rPr>
        <w:t xml:space="preserve"> on subcontracting</w:t>
      </w:r>
      <w:r w:rsidRPr="007B32D8">
        <w:rPr>
          <w:rFonts w:ascii="Courier New" w:hAnsi="Courier New" w:cs="Courier New"/>
          <w:sz w:val="24"/>
          <w:szCs w:val="24"/>
          <w:lang w:eastAsia="en-US"/>
        </w:rPr>
        <w:t xml:space="preserve">. </w:t>
      </w:r>
      <w:r w:rsidR="00EF6754">
        <w:rPr>
          <w:rFonts w:ascii="Courier New" w:hAnsi="Courier New" w:cs="Courier New"/>
          <w:sz w:val="24"/>
          <w:szCs w:val="24"/>
          <w:lang w:eastAsia="en-US"/>
        </w:rPr>
        <w:t xml:space="preserve"> </w:t>
      </w:r>
      <w:r w:rsidRPr="007B32D8">
        <w:rPr>
          <w:rFonts w:ascii="Courier New" w:hAnsi="Courier New" w:cs="Courier New"/>
          <w:sz w:val="24"/>
          <w:szCs w:val="24"/>
          <w:lang w:eastAsia="en-US"/>
        </w:rPr>
        <w:t>To be awar</w:t>
      </w:r>
      <w:r w:rsidR="00EF6754">
        <w:rPr>
          <w:rFonts w:ascii="Courier New" w:hAnsi="Courier New" w:cs="Courier New"/>
          <w:sz w:val="24"/>
          <w:szCs w:val="24"/>
          <w:lang w:eastAsia="en-US"/>
        </w:rPr>
        <w:t>ded a contract or order under this subpart</w:t>
      </w:r>
      <w:r w:rsidRPr="007B32D8">
        <w:rPr>
          <w:rFonts w:ascii="Courier New" w:hAnsi="Courier New" w:cs="Courier New"/>
          <w:sz w:val="24"/>
          <w:szCs w:val="24"/>
          <w:lang w:eastAsia="en-US"/>
        </w:rPr>
        <w:t>, the</w:t>
      </w:r>
      <w:r w:rsidR="00EF6754">
        <w:rPr>
          <w:rFonts w:ascii="Courier New" w:hAnsi="Courier New" w:cs="Courier New"/>
          <w:sz w:val="24"/>
          <w:szCs w:val="24"/>
          <w:lang w:eastAsia="en-US"/>
        </w:rPr>
        <w:t xml:space="preserve"> SDVOSB concern is required to–</w:t>
      </w:r>
    </w:p>
    <w:p w14:paraId="49B38A41" w14:textId="77777777" w:rsidR="007B32D8" w:rsidRPr="007B32D8" w:rsidRDefault="007B32D8" w:rsidP="007B32D8">
      <w:pPr>
        <w:widowControl w:val="0"/>
        <w:tabs>
          <w:tab w:val="left" w:pos="720"/>
          <w:tab w:val="left" w:pos="1080"/>
          <w:tab w:val="left" w:pos="1440"/>
          <w:tab w:val="left" w:pos="1800"/>
        </w:tabs>
        <w:autoSpaceDE w:val="0"/>
        <w:autoSpaceDN w:val="0"/>
        <w:adjustRightInd w:val="0"/>
        <w:spacing w:line="480" w:lineRule="auto"/>
        <w:ind w:firstLine="360"/>
        <w:rPr>
          <w:rFonts w:ascii="Courier New" w:hAnsi="Courier New" w:cs="Courier New"/>
          <w:sz w:val="24"/>
          <w:szCs w:val="24"/>
          <w:lang w:eastAsia="en-US"/>
        </w:rPr>
      </w:pPr>
      <w:r w:rsidRPr="007B32D8">
        <w:rPr>
          <w:rFonts w:ascii="Courier New" w:hAnsi="Courier New" w:cs="Courier New"/>
          <w:sz w:val="24"/>
          <w:szCs w:val="24"/>
          <w:lang w:eastAsia="en-US"/>
        </w:rPr>
        <w:tab/>
      </w:r>
      <w:r w:rsidRPr="007B32D8">
        <w:rPr>
          <w:rFonts w:ascii="Courier New" w:hAnsi="Courier New" w:cs="Courier New"/>
          <w:sz w:val="24"/>
          <w:szCs w:val="24"/>
          <w:lang w:eastAsia="en-US"/>
        </w:rPr>
        <w:tab/>
        <w:t>(1)  For services (except construction), spend at least 50 percent of the cost incurred for personnel on its own employees or the employees of other SDVOSBs;</w:t>
      </w:r>
    </w:p>
    <w:p w14:paraId="07CBB57C" w14:textId="77777777" w:rsidR="007B32D8" w:rsidRPr="007B32D8" w:rsidRDefault="007B32D8" w:rsidP="007B32D8">
      <w:pPr>
        <w:tabs>
          <w:tab w:val="left" w:pos="720"/>
          <w:tab w:val="left" w:pos="1080"/>
          <w:tab w:val="left" w:pos="1440"/>
          <w:tab w:val="left" w:pos="1800"/>
        </w:tabs>
        <w:spacing w:line="480" w:lineRule="auto"/>
        <w:ind w:firstLine="240"/>
        <w:rPr>
          <w:rFonts w:ascii="Courier New" w:hAnsi="Courier New" w:cs="Courier New"/>
          <w:color w:val="000000"/>
          <w:sz w:val="24"/>
          <w:szCs w:val="24"/>
          <w:lang w:eastAsia="en-US"/>
        </w:rPr>
      </w:pPr>
      <w:r w:rsidRPr="007B32D8">
        <w:rPr>
          <w:rFonts w:ascii="Courier New" w:hAnsi="Courier New" w:cs="Courier New"/>
          <w:color w:val="000000"/>
          <w:sz w:val="24"/>
          <w:szCs w:val="24"/>
          <w:lang w:eastAsia="en-US"/>
        </w:rPr>
        <w:tab/>
      </w:r>
      <w:r w:rsidRPr="007B32D8">
        <w:rPr>
          <w:rFonts w:ascii="Courier New" w:hAnsi="Courier New" w:cs="Courier New"/>
          <w:color w:val="000000"/>
          <w:sz w:val="24"/>
          <w:szCs w:val="24"/>
          <w:lang w:eastAsia="en-US"/>
        </w:rPr>
        <w:tab/>
        <w:t xml:space="preserve">(2)  For supplies or products (other than a procurement from a </w:t>
      </w:r>
      <w:proofErr w:type="spellStart"/>
      <w:r w:rsidRPr="007B32D8">
        <w:rPr>
          <w:rFonts w:ascii="Courier New" w:hAnsi="Courier New" w:cs="Courier New"/>
          <w:color w:val="000000"/>
          <w:sz w:val="24"/>
          <w:szCs w:val="24"/>
          <w:lang w:eastAsia="en-US"/>
        </w:rPr>
        <w:t>nonmanufacturer</w:t>
      </w:r>
      <w:proofErr w:type="spellEnd"/>
      <w:r w:rsidRPr="007B32D8">
        <w:rPr>
          <w:rFonts w:ascii="Courier New" w:hAnsi="Courier New" w:cs="Courier New"/>
          <w:color w:val="000000"/>
          <w:sz w:val="24"/>
          <w:szCs w:val="24"/>
          <w:lang w:eastAsia="en-US"/>
        </w:rPr>
        <w:t xml:space="preserve"> of such supplies or products), spend at least 50 percent of the cost of manufacturing the supplies or products (not including the cost of materials) on itself or by other SDVOSBs;</w:t>
      </w:r>
    </w:p>
    <w:p w14:paraId="2CFE0FAB" w14:textId="77777777" w:rsidR="007B32D8" w:rsidRPr="007B32D8" w:rsidRDefault="007B32D8" w:rsidP="007B32D8">
      <w:pPr>
        <w:widowControl w:val="0"/>
        <w:tabs>
          <w:tab w:val="left" w:pos="720"/>
          <w:tab w:val="left" w:pos="1080"/>
          <w:tab w:val="left" w:pos="1440"/>
          <w:tab w:val="left" w:pos="1800"/>
        </w:tabs>
        <w:autoSpaceDE w:val="0"/>
        <w:autoSpaceDN w:val="0"/>
        <w:adjustRightInd w:val="0"/>
        <w:spacing w:line="480" w:lineRule="auto"/>
        <w:ind w:firstLine="360"/>
        <w:rPr>
          <w:rFonts w:ascii="Courier New" w:hAnsi="Courier New" w:cs="Courier New"/>
          <w:sz w:val="24"/>
          <w:szCs w:val="24"/>
          <w:lang w:eastAsia="en-US"/>
        </w:rPr>
      </w:pPr>
      <w:r w:rsidRPr="007B32D8">
        <w:rPr>
          <w:rFonts w:ascii="Courier New" w:hAnsi="Courier New" w:cs="Courier New"/>
          <w:sz w:val="24"/>
          <w:szCs w:val="24"/>
          <w:lang w:eastAsia="en-US"/>
        </w:rPr>
        <w:tab/>
      </w:r>
      <w:r w:rsidRPr="007B32D8">
        <w:rPr>
          <w:rFonts w:ascii="Courier New" w:hAnsi="Courier New" w:cs="Courier New"/>
          <w:sz w:val="24"/>
          <w:szCs w:val="24"/>
          <w:lang w:eastAsia="en-US"/>
        </w:rPr>
        <w:tab/>
        <w:t>(3)  For general construction, spend at least 15 percent of the cost (not including the cost of materials) incurred for personnel on its own employees or the employees of other SDVOSBs; or</w:t>
      </w:r>
    </w:p>
    <w:p w14:paraId="29ABE0C0" w14:textId="77777777" w:rsidR="007B32D8" w:rsidRPr="007B32D8" w:rsidRDefault="007B32D8" w:rsidP="007B32D8">
      <w:pPr>
        <w:widowControl w:val="0"/>
        <w:tabs>
          <w:tab w:val="left" w:pos="720"/>
          <w:tab w:val="left" w:pos="1080"/>
          <w:tab w:val="left" w:pos="1440"/>
          <w:tab w:val="left" w:pos="1800"/>
        </w:tabs>
        <w:autoSpaceDE w:val="0"/>
        <w:autoSpaceDN w:val="0"/>
        <w:adjustRightInd w:val="0"/>
        <w:spacing w:line="480" w:lineRule="auto"/>
        <w:ind w:firstLine="360"/>
        <w:rPr>
          <w:rFonts w:ascii="Courier New" w:hAnsi="Courier New" w:cs="Courier New"/>
          <w:sz w:val="24"/>
          <w:szCs w:val="24"/>
          <w:lang w:eastAsia="en-US"/>
        </w:rPr>
      </w:pPr>
      <w:r w:rsidRPr="007B32D8">
        <w:rPr>
          <w:rFonts w:ascii="Courier New" w:hAnsi="Courier New" w:cs="Courier New"/>
          <w:sz w:val="24"/>
          <w:szCs w:val="24"/>
          <w:lang w:eastAsia="en-US"/>
        </w:rPr>
        <w:tab/>
      </w:r>
      <w:r w:rsidRPr="007B32D8">
        <w:rPr>
          <w:rFonts w:ascii="Courier New" w:hAnsi="Courier New" w:cs="Courier New"/>
          <w:sz w:val="24"/>
          <w:szCs w:val="24"/>
          <w:lang w:eastAsia="en-US"/>
        </w:rPr>
        <w:tab/>
        <w:t xml:space="preserve">(4)  For construction by special trade contractors, </w:t>
      </w:r>
      <w:r w:rsidR="00EF6754">
        <w:rPr>
          <w:rFonts w:ascii="Courier New" w:hAnsi="Courier New" w:cs="Courier New"/>
          <w:sz w:val="24"/>
          <w:szCs w:val="24"/>
          <w:lang w:eastAsia="en-US"/>
        </w:rPr>
        <w:t>spend</w:t>
      </w:r>
      <w:r w:rsidRPr="007B32D8">
        <w:rPr>
          <w:rFonts w:ascii="Courier New" w:hAnsi="Courier New" w:cs="Courier New"/>
          <w:sz w:val="24"/>
          <w:szCs w:val="24"/>
          <w:lang w:eastAsia="en-US"/>
        </w:rPr>
        <w:t xml:space="preserve"> at least 25 percent of the cost (not including the cost of materials) incurred for personnel on its own employees or the employees of other SDVOSBs.</w:t>
      </w:r>
    </w:p>
    <w:p w14:paraId="41D9E01F" w14:textId="77777777" w:rsidR="007B32D8" w:rsidRPr="007B32D8" w:rsidRDefault="007B32D8" w:rsidP="007B32D8">
      <w:pPr>
        <w:tabs>
          <w:tab w:val="left" w:pos="720"/>
          <w:tab w:val="left" w:pos="1080"/>
          <w:tab w:val="left" w:pos="1440"/>
          <w:tab w:val="left" w:pos="1800"/>
          <w:tab w:val="left" w:pos="3142"/>
        </w:tabs>
        <w:spacing w:line="480" w:lineRule="auto"/>
        <w:rPr>
          <w:rFonts w:ascii="Courier New" w:eastAsia="Calibri" w:hAnsi="Courier New" w:cs="Courier New"/>
          <w:color w:val="000000"/>
          <w:sz w:val="24"/>
          <w:szCs w:val="24"/>
          <w:lang w:eastAsia="en-US"/>
        </w:rPr>
      </w:pPr>
      <w:r w:rsidRPr="007B32D8">
        <w:rPr>
          <w:rFonts w:ascii="Courier New" w:eastAsia="Calibri" w:hAnsi="Courier New" w:cs="Courier New"/>
          <w:color w:val="000000"/>
          <w:sz w:val="24"/>
          <w:szCs w:val="24"/>
          <w:lang w:eastAsia="en-US"/>
        </w:rPr>
        <w:tab/>
        <w:t xml:space="preserve">(b)  </w:t>
      </w:r>
      <w:r w:rsidRPr="007B32D8">
        <w:rPr>
          <w:rFonts w:ascii="Courier New" w:eastAsia="Calibri" w:hAnsi="Courier New" w:cs="Courier New"/>
          <w:color w:val="000000"/>
          <w:sz w:val="24"/>
          <w:szCs w:val="24"/>
          <w:u w:val="single"/>
          <w:lang w:eastAsia="en-US"/>
        </w:rPr>
        <w:t>Compliance period</w:t>
      </w:r>
      <w:r w:rsidRPr="007B32D8">
        <w:rPr>
          <w:rFonts w:ascii="Courier New" w:eastAsia="Calibri" w:hAnsi="Courier New" w:cs="Courier New"/>
          <w:color w:val="000000"/>
          <w:sz w:val="24"/>
          <w:szCs w:val="24"/>
          <w:lang w:eastAsia="en-US"/>
        </w:rPr>
        <w:t>.</w:t>
      </w:r>
      <w:r w:rsidR="00B61FFA">
        <w:rPr>
          <w:rFonts w:ascii="Courier New" w:eastAsia="Calibri" w:hAnsi="Courier New" w:cs="Courier New"/>
          <w:color w:val="000000"/>
          <w:sz w:val="24"/>
          <w:szCs w:val="24"/>
          <w:lang w:eastAsia="en-US"/>
        </w:rPr>
        <w:t xml:space="preserve"> </w:t>
      </w:r>
      <w:r w:rsidRPr="007B32D8">
        <w:rPr>
          <w:rFonts w:ascii="Courier New" w:eastAsia="Calibri" w:hAnsi="Courier New" w:cs="Courier New"/>
          <w:color w:val="000000"/>
          <w:sz w:val="24"/>
          <w:szCs w:val="24"/>
          <w:lang w:eastAsia="en-US"/>
        </w:rPr>
        <w:t xml:space="preserve"> An SDVOSB contractor is required to comply with the limitation</w:t>
      </w:r>
      <w:r w:rsidR="00C53664">
        <w:rPr>
          <w:rFonts w:ascii="Courier New" w:eastAsia="Calibri" w:hAnsi="Courier New" w:cs="Courier New"/>
          <w:color w:val="000000"/>
          <w:sz w:val="24"/>
          <w:szCs w:val="24"/>
          <w:lang w:eastAsia="en-US"/>
        </w:rPr>
        <w:t>s</w:t>
      </w:r>
      <w:r w:rsidRPr="007B32D8">
        <w:rPr>
          <w:rFonts w:ascii="Courier New" w:eastAsia="Calibri" w:hAnsi="Courier New" w:cs="Courier New"/>
          <w:color w:val="000000"/>
          <w:sz w:val="24"/>
          <w:szCs w:val="24"/>
          <w:lang w:eastAsia="en-US"/>
        </w:rPr>
        <w:t xml:space="preserve"> on subcontracting—</w:t>
      </w:r>
    </w:p>
    <w:p w14:paraId="5E77CBD8" w14:textId="77777777" w:rsidR="007B32D8" w:rsidRPr="007B32D8" w:rsidRDefault="007B32D8" w:rsidP="007B32D8">
      <w:pPr>
        <w:tabs>
          <w:tab w:val="left" w:pos="720"/>
          <w:tab w:val="left" w:pos="1080"/>
          <w:tab w:val="left" w:pos="1440"/>
          <w:tab w:val="left" w:pos="1800"/>
        </w:tabs>
        <w:spacing w:line="480" w:lineRule="auto"/>
        <w:ind w:firstLine="720"/>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lastRenderedPageBreak/>
        <w:tab/>
        <w:t xml:space="preserve">(1)  For a contract that has been set aside or awarded on a sole source basis to an SDVOSB concern, </w:t>
      </w:r>
      <w:r w:rsidR="00243CB9">
        <w:rPr>
          <w:rFonts w:ascii="Courier New" w:hAnsi="Courier New" w:cs="Courier New"/>
          <w:color w:val="000000"/>
          <w:sz w:val="24"/>
          <w:szCs w:val="24"/>
          <w:lang w:val="en" w:eastAsia="en-US"/>
        </w:rPr>
        <w:t xml:space="preserve">either </w:t>
      </w:r>
      <w:r w:rsidRPr="007B32D8">
        <w:rPr>
          <w:rFonts w:ascii="Courier New" w:hAnsi="Courier New" w:cs="Courier New"/>
          <w:color w:val="000000"/>
          <w:sz w:val="24"/>
          <w:szCs w:val="24"/>
          <w:lang w:val="en" w:eastAsia="en-US"/>
        </w:rPr>
        <w:t xml:space="preserve">by the end of the base term and then by the end of each subsequent option period </w:t>
      </w:r>
      <w:r w:rsidR="00C53664" w:rsidRPr="00C53664">
        <w:rPr>
          <w:rFonts w:ascii="Courier New" w:eastAsia="Calibri" w:hAnsi="Courier New" w:cs="Courier New"/>
          <w:color w:val="000000"/>
          <w:sz w:val="24"/>
          <w:szCs w:val="24"/>
          <w:lang w:eastAsia="en-US"/>
        </w:rPr>
        <w:t>or by the end of the performance period for each order issued under the contract, at the contracting officer’s discretion; and</w:t>
      </w:r>
    </w:p>
    <w:p w14:paraId="34D3FB5B" w14:textId="77777777" w:rsidR="00C53664" w:rsidRPr="00C53664" w:rsidRDefault="007B32D8" w:rsidP="00C53664">
      <w:pPr>
        <w:tabs>
          <w:tab w:val="left" w:pos="720"/>
          <w:tab w:val="left" w:pos="1080"/>
          <w:tab w:val="left" w:pos="1440"/>
          <w:tab w:val="left" w:pos="1800"/>
        </w:tabs>
        <w:spacing w:line="480" w:lineRule="auto"/>
        <w:ind w:firstLine="720"/>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t xml:space="preserve">(2)  </w:t>
      </w:r>
      <w:r w:rsidR="00C53664" w:rsidRPr="00C53664">
        <w:rPr>
          <w:rFonts w:ascii="Courier New" w:hAnsi="Courier New" w:cs="Courier New"/>
          <w:color w:val="000000"/>
          <w:sz w:val="24"/>
          <w:szCs w:val="24"/>
          <w:lang w:val="en" w:eastAsia="en-US"/>
        </w:rPr>
        <w:t>For an order set aside for SDVOSB contractors as described in 8.405-5 and 16.505(b)(2)(</w:t>
      </w:r>
      <w:proofErr w:type="spellStart"/>
      <w:r w:rsidR="00C53664" w:rsidRPr="00C53664">
        <w:rPr>
          <w:rFonts w:ascii="Courier New" w:hAnsi="Courier New" w:cs="Courier New"/>
          <w:color w:val="000000"/>
          <w:sz w:val="24"/>
          <w:szCs w:val="24"/>
          <w:lang w:val="en" w:eastAsia="en-US"/>
        </w:rPr>
        <w:t>i</w:t>
      </w:r>
      <w:proofErr w:type="spellEnd"/>
      <w:r w:rsidR="00C53664" w:rsidRPr="00C53664">
        <w:rPr>
          <w:rFonts w:ascii="Courier New" w:hAnsi="Courier New" w:cs="Courier New"/>
          <w:color w:val="000000"/>
          <w:sz w:val="24"/>
          <w:szCs w:val="24"/>
          <w:lang w:val="en" w:eastAsia="en-US"/>
        </w:rPr>
        <w:t>)(F) or for an order issued directly to an SDVOSB contractor in accordance with 19.504(c)(1)(ii), by the end of the per</w:t>
      </w:r>
      <w:r w:rsidR="00C53664">
        <w:rPr>
          <w:rFonts w:ascii="Courier New" w:hAnsi="Courier New" w:cs="Courier New"/>
          <w:color w:val="000000"/>
          <w:sz w:val="24"/>
          <w:szCs w:val="24"/>
          <w:lang w:val="en" w:eastAsia="en-US"/>
        </w:rPr>
        <w:t>formance period for the order.</w:t>
      </w:r>
    </w:p>
    <w:p w14:paraId="435E9C63" w14:textId="77777777" w:rsidR="007B32D8" w:rsidRPr="007B32D8" w:rsidRDefault="00C53664" w:rsidP="00C53664">
      <w:pPr>
        <w:tabs>
          <w:tab w:val="left" w:pos="720"/>
          <w:tab w:val="left" w:pos="1080"/>
          <w:tab w:val="left" w:pos="1440"/>
          <w:tab w:val="left" w:pos="1800"/>
        </w:tabs>
        <w:spacing w:line="480" w:lineRule="auto"/>
        <w:ind w:firstLine="720"/>
        <w:rPr>
          <w:rFonts w:ascii="Courier New" w:eastAsia="Calibri" w:hAnsi="Courier New" w:cs="Courier New"/>
          <w:sz w:val="24"/>
          <w:szCs w:val="24"/>
          <w:lang w:val="en" w:eastAsia="en-US"/>
        </w:rPr>
      </w:pPr>
      <w:r w:rsidRPr="00C53664">
        <w:rPr>
          <w:rFonts w:ascii="Courier New" w:hAnsi="Courier New" w:cs="Courier New"/>
          <w:color w:val="000000"/>
          <w:sz w:val="24"/>
          <w:szCs w:val="24"/>
          <w:lang w:val="en" w:eastAsia="en-US"/>
        </w:rPr>
        <w:t>(c)</w:t>
      </w:r>
      <w:r>
        <w:rPr>
          <w:rFonts w:ascii="Courier New" w:hAnsi="Courier New" w:cs="Courier New"/>
          <w:color w:val="000000"/>
          <w:sz w:val="24"/>
          <w:szCs w:val="24"/>
          <w:lang w:val="en" w:eastAsia="en-US"/>
        </w:rPr>
        <w:t xml:space="preserve"> </w:t>
      </w:r>
      <w:r w:rsidRPr="00C53664">
        <w:rPr>
          <w:rFonts w:ascii="Courier New" w:hAnsi="Courier New" w:cs="Courier New"/>
          <w:color w:val="000000"/>
          <w:sz w:val="24"/>
          <w:szCs w:val="24"/>
          <w:lang w:val="en" w:eastAsia="en-US"/>
        </w:rPr>
        <w:t xml:space="preserve"> </w:t>
      </w:r>
      <w:proofErr w:type="spellStart"/>
      <w:r w:rsidRPr="00EC01C9">
        <w:rPr>
          <w:rFonts w:ascii="Courier New" w:hAnsi="Courier New" w:cs="Courier New"/>
          <w:color w:val="000000"/>
          <w:sz w:val="24"/>
          <w:szCs w:val="24"/>
          <w:u w:val="single"/>
          <w:lang w:val="en" w:eastAsia="en-US"/>
        </w:rPr>
        <w:t>Nonmanufacturer</w:t>
      </w:r>
      <w:proofErr w:type="spellEnd"/>
      <w:r w:rsidRPr="00EC01C9">
        <w:rPr>
          <w:rFonts w:ascii="Courier New" w:hAnsi="Courier New" w:cs="Courier New"/>
          <w:color w:val="000000"/>
          <w:sz w:val="24"/>
          <w:szCs w:val="24"/>
          <w:u w:val="single"/>
          <w:lang w:val="en" w:eastAsia="en-US"/>
        </w:rPr>
        <w:t xml:space="preserve"> rule</w:t>
      </w:r>
      <w:r w:rsidRPr="00C53664">
        <w:rPr>
          <w:rFonts w:ascii="Courier New" w:hAnsi="Courier New" w:cs="Courier New"/>
          <w:color w:val="000000"/>
          <w:sz w:val="24"/>
          <w:szCs w:val="24"/>
          <w:lang w:val="en" w:eastAsia="en-US"/>
        </w:rPr>
        <w:t xml:space="preserve">. </w:t>
      </w:r>
      <w:r w:rsidR="00BE686F">
        <w:rPr>
          <w:rFonts w:ascii="Courier New" w:hAnsi="Courier New" w:cs="Courier New"/>
          <w:color w:val="000000"/>
          <w:sz w:val="24"/>
          <w:szCs w:val="24"/>
          <w:lang w:val="en" w:eastAsia="en-US"/>
        </w:rPr>
        <w:t xml:space="preserve"> </w:t>
      </w:r>
      <w:r w:rsidRPr="00C53664">
        <w:rPr>
          <w:rFonts w:ascii="Courier New" w:hAnsi="Courier New" w:cs="Courier New"/>
          <w:color w:val="000000"/>
          <w:sz w:val="24"/>
          <w:szCs w:val="24"/>
          <w:lang w:val="en" w:eastAsia="en-US"/>
        </w:rPr>
        <w:t xml:space="preserve">See 19.505(c) for application of the </w:t>
      </w:r>
      <w:proofErr w:type="spellStart"/>
      <w:r w:rsidRPr="00C53664">
        <w:rPr>
          <w:rFonts w:ascii="Courier New" w:hAnsi="Courier New" w:cs="Courier New"/>
          <w:color w:val="000000"/>
          <w:sz w:val="24"/>
          <w:szCs w:val="24"/>
          <w:lang w:val="en" w:eastAsia="en-US"/>
        </w:rPr>
        <w:t>nonmanufacturer</w:t>
      </w:r>
      <w:proofErr w:type="spellEnd"/>
      <w:r w:rsidRPr="00C53664">
        <w:rPr>
          <w:rFonts w:ascii="Courier New" w:hAnsi="Courier New" w:cs="Courier New"/>
          <w:color w:val="000000"/>
          <w:sz w:val="24"/>
          <w:szCs w:val="24"/>
          <w:lang w:val="en" w:eastAsia="en-US"/>
        </w:rPr>
        <w:t xml:space="preserve"> rule, inclusive of waivers and exceptions to the </w:t>
      </w:r>
      <w:proofErr w:type="spellStart"/>
      <w:r w:rsidRPr="00C53664">
        <w:rPr>
          <w:rFonts w:ascii="Courier New" w:hAnsi="Courier New" w:cs="Courier New"/>
          <w:color w:val="000000"/>
          <w:sz w:val="24"/>
          <w:szCs w:val="24"/>
          <w:lang w:val="en" w:eastAsia="en-US"/>
        </w:rPr>
        <w:t>nonmanufacturer</w:t>
      </w:r>
      <w:proofErr w:type="spellEnd"/>
      <w:r w:rsidRPr="00C53664">
        <w:rPr>
          <w:rFonts w:ascii="Courier New" w:hAnsi="Courier New" w:cs="Courier New"/>
          <w:color w:val="000000"/>
          <w:sz w:val="24"/>
          <w:szCs w:val="24"/>
          <w:lang w:val="en" w:eastAsia="en-US"/>
        </w:rPr>
        <w:t xml:space="preserve"> rule.</w:t>
      </w:r>
    </w:p>
    <w:p w14:paraId="1FA26300" w14:textId="2436890F"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00C53664">
        <w:rPr>
          <w:rFonts w:ascii="Courier New" w:eastAsia="Calibri" w:hAnsi="Courier New" w:cs="Courier New"/>
          <w:sz w:val="24"/>
          <w:szCs w:val="24"/>
          <w:lang w:val="en" w:eastAsia="en-US"/>
        </w:rPr>
        <w:t>7</w:t>
      </w:r>
      <w:ins w:id="522" w:author="Brooks, E. Brad (OFR)" w:date="2020-02-13T16:14:00Z">
        <w:r w:rsidR="003B235B">
          <w:rPr>
            <w:rFonts w:ascii="Courier New" w:eastAsia="Calibri" w:hAnsi="Courier New" w:cs="Courier New"/>
            <w:sz w:val="24"/>
            <w:szCs w:val="24"/>
            <w:lang w:val="en" w:eastAsia="en-US"/>
          </w:rPr>
          <w:t>6</w:t>
        </w:r>
      </w:ins>
      <w:del w:id="523" w:author="Brooks, E. Brad (OFR)" w:date="2020-02-13T16:14:00Z">
        <w:r w:rsidR="00E61865" w:rsidDel="003B235B">
          <w:rPr>
            <w:rFonts w:ascii="Courier New" w:eastAsia="Calibri" w:hAnsi="Courier New" w:cs="Courier New"/>
            <w:sz w:val="24"/>
            <w:szCs w:val="24"/>
            <w:lang w:val="en" w:eastAsia="en-US"/>
          </w:rPr>
          <w:delText>7</w:delText>
        </w:r>
      </w:del>
      <w:r w:rsidR="003E28D4">
        <w:rPr>
          <w:rFonts w:ascii="Courier New" w:eastAsia="Calibri" w:hAnsi="Courier New" w:cs="Courier New"/>
          <w:sz w:val="24"/>
          <w:szCs w:val="24"/>
          <w:lang w:val="en" w:eastAsia="en-US"/>
        </w:rPr>
        <w:t>.</w:t>
      </w:r>
      <w:r w:rsidRPr="007B32D8">
        <w:rPr>
          <w:rFonts w:ascii="Courier New" w:eastAsia="Calibri" w:hAnsi="Courier New" w:cs="Courier New"/>
          <w:sz w:val="24"/>
          <w:szCs w:val="24"/>
          <w:lang w:val="en" w:eastAsia="en-US"/>
        </w:rPr>
        <w:t xml:space="preserve">  </w:t>
      </w:r>
      <w:r w:rsidR="00263D0D">
        <w:rPr>
          <w:rFonts w:ascii="Courier New" w:eastAsia="Calibri" w:hAnsi="Courier New" w:cs="Courier New"/>
          <w:sz w:val="24"/>
          <w:szCs w:val="24"/>
          <w:lang w:val="en" w:eastAsia="en-US"/>
        </w:rPr>
        <w:t>Revise</w:t>
      </w:r>
      <w:r w:rsidRPr="007B32D8">
        <w:rPr>
          <w:rFonts w:ascii="Courier New" w:eastAsia="Calibri" w:hAnsi="Courier New" w:cs="Courier New"/>
          <w:sz w:val="24"/>
          <w:szCs w:val="24"/>
          <w:lang w:val="en" w:eastAsia="en-US"/>
        </w:rPr>
        <w:t xml:space="preserve"> newly designated section 19.1408 to read as follows:</w:t>
      </w:r>
    </w:p>
    <w:p w14:paraId="33BCB318" w14:textId="77777777" w:rsidR="007B32D8" w:rsidRPr="007B32D8" w:rsidRDefault="007B32D8" w:rsidP="007B32D8">
      <w:pPr>
        <w:tabs>
          <w:tab w:val="left" w:pos="720"/>
          <w:tab w:val="left" w:pos="2734"/>
        </w:tabs>
        <w:spacing w:line="480" w:lineRule="auto"/>
        <w:rPr>
          <w:rFonts w:ascii="Courier New" w:eastAsia="Calibri" w:hAnsi="Courier New" w:cs="Courier New"/>
          <w:color w:val="000000"/>
          <w:sz w:val="24"/>
          <w:szCs w:val="24"/>
          <w:lang w:val="en" w:eastAsia="en-US"/>
        </w:rPr>
      </w:pPr>
      <w:proofErr w:type="gramStart"/>
      <w:r w:rsidRPr="007B32D8">
        <w:rPr>
          <w:rFonts w:ascii="Courier New" w:eastAsia="Calibri" w:hAnsi="Courier New" w:cs="Courier New"/>
          <w:b/>
          <w:sz w:val="24"/>
          <w:szCs w:val="24"/>
          <w:lang w:eastAsia="en-US"/>
        </w:rPr>
        <w:t xml:space="preserve">19.1408  </w:t>
      </w:r>
      <w:r w:rsidRPr="007B32D8">
        <w:rPr>
          <w:rFonts w:ascii="Courier New" w:eastAsia="Calibri" w:hAnsi="Courier New" w:cs="Courier New"/>
          <w:b/>
          <w:color w:val="000000"/>
          <w:sz w:val="24"/>
          <w:szCs w:val="24"/>
          <w:lang w:val="en" w:eastAsia="en-US"/>
        </w:rPr>
        <w:t>Contract</w:t>
      </w:r>
      <w:proofErr w:type="gramEnd"/>
      <w:r w:rsidRPr="007B32D8">
        <w:rPr>
          <w:rFonts w:ascii="Courier New" w:eastAsia="Calibri" w:hAnsi="Courier New" w:cs="Courier New"/>
          <w:b/>
          <w:color w:val="000000"/>
          <w:sz w:val="24"/>
          <w:szCs w:val="24"/>
          <w:lang w:val="en" w:eastAsia="en-US"/>
        </w:rPr>
        <w:t xml:space="preserve"> clause.</w:t>
      </w:r>
    </w:p>
    <w:p w14:paraId="692F6D1E"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color w:val="000000"/>
          <w:sz w:val="24"/>
          <w:szCs w:val="24"/>
          <w:lang w:val="en" w:eastAsia="en-US"/>
        </w:rPr>
        <w:tab/>
      </w:r>
      <w:r w:rsidR="00263D0D" w:rsidRPr="00BA300D">
        <w:rPr>
          <w:rFonts w:ascii="Courier New" w:hAnsi="Courier New" w:cs="Courier New"/>
          <w:color w:val="000000"/>
          <w:sz w:val="24"/>
          <w:szCs w:val="24"/>
          <w:lang w:val="en"/>
        </w:rPr>
        <w:t xml:space="preserve">The contracting officer shall insert the clause 52.219-27, Notice of Service-Disabled Veteran-Owned Small Business Set-Aside, in solicitations and contracts for acquisitions that are set aside or awarded on a sole source basis to, service-disabled veteran-owned small business concerns </w:t>
      </w:r>
      <w:proofErr w:type="gramStart"/>
      <w:r w:rsidR="00263D0D" w:rsidRPr="00BA300D">
        <w:rPr>
          <w:rFonts w:ascii="Courier New" w:hAnsi="Courier New" w:cs="Courier New"/>
          <w:color w:val="000000"/>
          <w:sz w:val="24"/>
          <w:szCs w:val="24"/>
          <w:lang w:val="en"/>
        </w:rPr>
        <w:t>under</w:t>
      </w:r>
      <w:proofErr w:type="gramEnd"/>
      <w:r w:rsidR="00263D0D" w:rsidRPr="00BA300D">
        <w:rPr>
          <w:rFonts w:ascii="Courier New" w:hAnsi="Courier New" w:cs="Courier New"/>
          <w:color w:val="000000"/>
          <w:sz w:val="24"/>
          <w:szCs w:val="24"/>
          <w:lang w:val="en"/>
        </w:rPr>
        <w:t xml:space="preserve"> 19.1405 and 19.1406. </w:t>
      </w:r>
      <w:r w:rsidR="00C53664" w:rsidRPr="00C53664">
        <w:rPr>
          <w:rFonts w:ascii="Courier New" w:eastAsia="Calibri" w:hAnsi="Courier New" w:cs="Courier New"/>
          <w:color w:val="000000"/>
          <w:sz w:val="24"/>
          <w:szCs w:val="24"/>
          <w:lang w:val="en" w:eastAsia="en-US"/>
        </w:rPr>
        <w:t>This includes multiple-award contracts when orders may be set aside for service-</w:t>
      </w:r>
      <w:r w:rsidR="00C53664" w:rsidRPr="00C53664">
        <w:rPr>
          <w:rFonts w:ascii="Courier New" w:eastAsia="Calibri" w:hAnsi="Courier New" w:cs="Courier New"/>
          <w:color w:val="000000"/>
          <w:sz w:val="24"/>
          <w:szCs w:val="24"/>
          <w:lang w:val="en" w:eastAsia="en-US"/>
        </w:rPr>
        <w:lastRenderedPageBreak/>
        <w:t>disabled veteran-owned small business concerns as described in 8.405-5 and 16.505(b)(2)(</w:t>
      </w:r>
      <w:proofErr w:type="spellStart"/>
      <w:r w:rsidR="00C53664" w:rsidRPr="00C53664">
        <w:rPr>
          <w:rFonts w:ascii="Courier New" w:eastAsia="Calibri" w:hAnsi="Courier New" w:cs="Courier New"/>
          <w:color w:val="000000"/>
          <w:sz w:val="24"/>
          <w:szCs w:val="24"/>
          <w:lang w:val="en" w:eastAsia="en-US"/>
        </w:rPr>
        <w:t>i</w:t>
      </w:r>
      <w:proofErr w:type="spellEnd"/>
      <w:r w:rsidR="00C53664" w:rsidRPr="00C53664">
        <w:rPr>
          <w:rFonts w:ascii="Courier New" w:eastAsia="Calibri" w:hAnsi="Courier New" w:cs="Courier New"/>
          <w:color w:val="000000"/>
          <w:sz w:val="24"/>
          <w:szCs w:val="24"/>
          <w:lang w:val="en" w:eastAsia="en-US"/>
        </w:rPr>
        <w:t>)(F)</w:t>
      </w:r>
      <w:r w:rsidR="00C53664">
        <w:rPr>
          <w:rFonts w:ascii="Courier New" w:eastAsia="Calibri" w:hAnsi="Courier New" w:cs="Courier New"/>
          <w:color w:val="000000"/>
          <w:sz w:val="24"/>
          <w:szCs w:val="24"/>
          <w:lang w:val="en" w:eastAsia="en-US"/>
        </w:rPr>
        <w:t xml:space="preserve"> </w:t>
      </w:r>
      <w:r w:rsidR="00C53664" w:rsidRPr="00C53664">
        <w:rPr>
          <w:rFonts w:ascii="Courier New" w:eastAsia="Calibri" w:hAnsi="Courier New" w:cs="Courier New"/>
          <w:sz w:val="24"/>
          <w:szCs w:val="24"/>
          <w:lang w:val="en" w:eastAsia="en-US"/>
        </w:rPr>
        <w:t xml:space="preserve">or when orders may be issued directly to one service-disabled veteran-owned small business contractor in accordance with 19.504(c)(1)(ii). </w:t>
      </w:r>
      <w:r w:rsidR="00C53664">
        <w:rPr>
          <w:rFonts w:ascii="Courier New" w:eastAsia="Calibri" w:hAnsi="Courier New" w:cs="Courier New"/>
          <w:sz w:val="24"/>
          <w:szCs w:val="24"/>
          <w:lang w:val="en" w:eastAsia="en-US"/>
        </w:rPr>
        <w:t xml:space="preserve"> </w:t>
      </w:r>
      <w:r w:rsidR="00C53664" w:rsidRPr="00C53664">
        <w:rPr>
          <w:rFonts w:ascii="Courier New" w:eastAsia="Calibri" w:hAnsi="Courier New" w:cs="Courier New"/>
          <w:sz w:val="24"/>
          <w:szCs w:val="24"/>
          <w:lang w:val="en" w:eastAsia="en-US"/>
        </w:rPr>
        <w:t>For contracts that are set aside, the contracting officer shall indicate in paragraph (e) of the clause whether compliance with the limitations on subcontracting is required at the contract level or order level.</w:t>
      </w:r>
    </w:p>
    <w:p w14:paraId="5B7A0A16"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b/>
          <w:sz w:val="24"/>
          <w:szCs w:val="24"/>
          <w:lang w:val="en" w:eastAsia="en-US"/>
        </w:rPr>
      </w:pPr>
      <w:proofErr w:type="gramStart"/>
      <w:r w:rsidRPr="007B32D8">
        <w:rPr>
          <w:rFonts w:ascii="Courier New" w:eastAsia="Calibri" w:hAnsi="Courier New" w:cs="Courier New"/>
          <w:b/>
          <w:sz w:val="24"/>
          <w:szCs w:val="24"/>
          <w:lang w:val="en" w:eastAsia="en-US"/>
        </w:rPr>
        <w:t>19.1503  [</w:t>
      </w:r>
      <w:proofErr w:type="gramEnd"/>
      <w:r w:rsidRPr="007B32D8">
        <w:rPr>
          <w:rFonts w:ascii="Courier New" w:eastAsia="Calibri" w:hAnsi="Courier New" w:cs="Courier New"/>
          <w:b/>
          <w:sz w:val="24"/>
          <w:szCs w:val="24"/>
          <w:lang w:val="en" w:eastAsia="en-US"/>
        </w:rPr>
        <w:t>Amended]</w:t>
      </w:r>
    </w:p>
    <w:p w14:paraId="73E1E74C" w14:textId="5B34CFAD"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00C53664">
        <w:rPr>
          <w:rFonts w:ascii="Courier New" w:eastAsia="Calibri" w:hAnsi="Courier New" w:cs="Courier New"/>
          <w:sz w:val="24"/>
          <w:szCs w:val="24"/>
          <w:lang w:val="en" w:eastAsia="en-US"/>
        </w:rPr>
        <w:t>7</w:t>
      </w:r>
      <w:ins w:id="524" w:author="Brooks, E. Brad (OFR)" w:date="2020-02-13T16:14:00Z">
        <w:r w:rsidR="003B235B">
          <w:rPr>
            <w:rFonts w:ascii="Courier New" w:eastAsia="Calibri" w:hAnsi="Courier New" w:cs="Courier New"/>
            <w:sz w:val="24"/>
            <w:szCs w:val="24"/>
            <w:lang w:val="en" w:eastAsia="en-US"/>
          </w:rPr>
          <w:t>7</w:t>
        </w:r>
      </w:ins>
      <w:del w:id="525" w:author="Brooks, E. Brad (OFR)" w:date="2020-02-13T16:14:00Z">
        <w:r w:rsidR="00E61865" w:rsidDel="003B235B">
          <w:rPr>
            <w:rFonts w:ascii="Courier New" w:eastAsia="Calibri" w:hAnsi="Courier New" w:cs="Courier New"/>
            <w:sz w:val="24"/>
            <w:szCs w:val="24"/>
            <w:lang w:val="en" w:eastAsia="en-US"/>
          </w:rPr>
          <w:delText>8</w:delText>
        </w:r>
      </w:del>
      <w:r w:rsidRPr="007B32D8">
        <w:rPr>
          <w:rFonts w:ascii="Courier New" w:eastAsia="Calibri" w:hAnsi="Courier New" w:cs="Courier New"/>
          <w:sz w:val="24"/>
          <w:szCs w:val="24"/>
          <w:lang w:val="en" w:eastAsia="en-US"/>
        </w:rPr>
        <w:t>.  Amend section 19.1503 by removing paragraph (g).</w:t>
      </w:r>
    </w:p>
    <w:p w14:paraId="3C7351BC"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proofErr w:type="gramStart"/>
      <w:r w:rsidRPr="007B32D8">
        <w:rPr>
          <w:rFonts w:ascii="Courier New" w:eastAsia="Calibri" w:hAnsi="Courier New" w:cs="Courier New"/>
          <w:b/>
          <w:sz w:val="24"/>
          <w:szCs w:val="24"/>
          <w:lang w:val="en" w:eastAsia="en-US"/>
        </w:rPr>
        <w:t>19.1507  [</w:t>
      </w:r>
      <w:proofErr w:type="spellStart"/>
      <w:proofErr w:type="gramEnd"/>
      <w:r w:rsidRPr="007B32D8">
        <w:rPr>
          <w:rFonts w:ascii="Courier New" w:eastAsia="Calibri" w:hAnsi="Courier New" w:cs="Courier New"/>
          <w:b/>
          <w:sz w:val="24"/>
          <w:szCs w:val="24"/>
          <w:lang w:val="en" w:eastAsia="en-US"/>
        </w:rPr>
        <w:t>Redesignated</w:t>
      </w:r>
      <w:proofErr w:type="spellEnd"/>
      <w:r w:rsidRPr="007B32D8">
        <w:rPr>
          <w:rFonts w:ascii="Courier New" w:eastAsia="Calibri" w:hAnsi="Courier New" w:cs="Courier New"/>
          <w:b/>
          <w:sz w:val="24"/>
          <w:szCs w:val="24"/>
          <w:lang w:val="en" w:eastAsia="en-US"/>
        </w:rPr>
        <w:t xml:space="preserve"> as 19.1508]</w:t>
      </w:r>
    </w:p>
    <w:p w14:paraId="2F136E58" w14:textId="141007C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t>7</w:t>
      </w:r>
      <w:ins w:id="526" w:author="Brooks, E. Brad (OFR)" w:date="2020-02-13T16:14:00Z">
        <w:r w:rsidR="003B235B">
          <w:rPr>
            <w:rFonts w:ascii="Courier New" w:eastAsia="Calibri" w:hAnsi="Courier New" w:cs="Courier New"/>
            <w:sz w:val="24"/>
            <w:szCs w:val="24"/>
            <w:lang w:val="en" w:eastAsia="en-US"/>
          </w:rPr>
          <w:t>8</w:t>
        </w:r>
      </w:ins>
      <w:del w:id="527" w:author="Brooks, E. Brad (OFR)" w:date="2020-02-13T16:14:00Z">
        <w:r w:rsidR="00E61865" w:rsidDel="003B235B">
          <w:rPr>
            <w:rFonts w:ascii="Courier New" w:eastAsia="Calibri" w:hAnsi="Courier New" w:cs="Courier New"/>
            <w:sz w:val="24"/>
            <w:szCs w:val="24"/>
            <w:lang w:val="en" w:eastAsia="en-US"/>
          </w:rPr>
          <w:delText>9</w:delText>
        </w:r>
      </w:del>
      <w:r w:rsidRPr="007B32D8">
        <w:rPr>
          <w:rFonts w:ascii="Courier New" w:eastAsia="Calibri" w:hAnsi="Courier New" w:cs="Courier New"/>
          <w:sz w:val="24"/>
          <w:szCs w:val="24"/>
          <w:lang w:val="en" w:eastAsia="en-US"/>
        </w:rPr>
        <w:t xml:space="preserve">.  </w:t>
      </w:r>
      <w:proofErr w:type="spellStart"/>
      <w:r w:rsidRPr="007B32D8">
        <w:rPr>
          <w:rFonts w:ascii="Courier New" w:eastAsia="Calibri" w:hAnsi="Courier New" w:cs="Courier New"/>
          <w:sz w:val="24"/>
          <w:szCs w:val="24"/>
          <w:lang w:val="en" w:eastAsia="en-US"/>
        </w:rPr>
        <w:t>Redesignate</w:t>
      </w:r>
      <w:proofErr w:type="spellEnd"/>
      <w:r w:rsidRPr="007B32D8">
        <w:rPr>
          <w:rFonts w:ascii="Courier New" w:eastAsia="Calibri" w:hAnsi="Courier New" w:cs="Courier New"/>
          <w:sz w:val="24"/>
          <w:szCs w:val="24"/>
          <w:lang w:val="en" w:eastAsia="en-US"/>
        </w:rPr>
        <w:t xml:space="preserve"> section 19.1507 as section 19.1508.</w:t>
      </w:r>
    </w:p>
    <w:p w14:paraId="177CDFAB" w14:textId="46070E4C" w:rsidR="007B32D8" w:rsidRPr="007B32D8" w:rsidRDefault="00E61865"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ins w:id="528" w:author="Brooks, E. Brad (OFR)" w:date="2020-02-13T16:14:00Z">
        <w:r w:rsidR="003B235B">
          <w:rPr>
            <w:rFonts w:ascii="Courier New" w:eastAsia="Calibri" w:hAnsi="Courier New" w:cs="Courier New"/>
            <w:sz w:val="24"/>
            <w:szCs w:val="24"/>
            <w:lang w:val="en" w:eastAsia="en-US"/>
          </w:rPr>
          <w:t>79</w:t>
        </w:r>
      </w:ins>
      <w:del w:id="529" w:author="Brooks, E. Brad (OFR)" w:date="2020-02-13T16:14:00Z">
        <w:r w:rsidDel="003B235B">
          <w:rPr>
            <w:rFonts w:ascii="Courier New" w:eastAsia="Calibri" w:hAnsi="Courier New" w:cs="Courier New"/>
            <w:sz w:val="24"/>
            <w:szCs w:val="24"/>
            <w:lang w:val="en" w:eastAsia="en-US"/>
          </w:rPr>
          <w:delText>80</w:delText>
        </w:r>
      </w:del>
      <w:r w:rsidR="007B32D8" w:rsidRPr="007B32D8">
        <w:rPr>
          <w:rFonts w:ascii="Courier New" w:eastAsia="Calibri" w:hAnsi="Courier New" w:cs="Courier New"/>
          <w:sz w:val="24"/>
          <w:szCs w:val="24"/>
          <w:lang w:val="en" w:eastAsia="en-US"/>
        </w:rPr>
        <w:t>.  Add new section 19.1507 to read as follows:</w:t>
      </w:r>
    </w:p>
    <w:p w14:paraId="2C9D515A" w14:textId="77777777" w:rsidR="007B32D8" w:rsidRPr="007B32D8" w:rsidRDefault="007B32D8" w:rsidP="007B32D8">
      <w:pPr>
        <w:spacing w:line="480" w:lineRule="auto"/>
        <w:outlineLvl w:val="1"/>
        <w:rPr>
          <w:rFonts w:ascii="Courier New" w:hAnsi="Courier New" w:cs="Courier New"/>
          <w:b/>
          <w:bCs/>
          <w:sz w:val="24"/>
          <w:szCs w:val="24"/>
          <w:lang w:eastAsia="en-US"/>
        </w:rPr>
      </w:pPr>
      <w:proofErr w:type="gramStart"/>
      <w:r w:rsidRPr="007B32D8">
        <w:rPr>
          <w:rFonts w:ascii="Courier New" w:eastAsia="Calibri" w:hAnsi="Courier New" w:cs="Courier New"/>
          <w:b/>
          <w:color w:val="000000"/>
          <w:sz w:val="24"/>
          <w:szCs w:val="24"/>
          <w:lang w:val="en" w:eastAsia="en-US"/>
        </w:rPr>
        <w:t>19.1507</w:t>
      </w:r>
      <w:r w:rsidR="00AE7D4C">
        <w:rPr>
          <w:rFonts w:ascii="Courier New" w:eastAsia="Calibri" w:hAnsi="Courier New" w:cs="Courier New"/>
          <w:color w:val="000000"/>
          <w:sz w:val="24"/>
          <w:szCs w:val="24"/>
          <w:lang w:val="en" w:eastAsia="en-US"/>
        </w:rPr>
        <w:t xml:space="preserve"> </w:t>
      </w:r>
      <w:r w:rsidRPr="007B32D8">
        <w:rPr>
          <w:rFonts w:ascii="Courier New" w:hAnsi="Courier New" w:cs="Courier New"/>
          <w:b/>
          <w:bCs/>
          <w:sz w:val="24"/>
          <w:szCs w:val="24"/>
          <w:lang w:eastAsia="en-US"/>
        </w:rPr>
        <w:t xml:space="preserve"> </w:t>
      </w:r>
      <w:r w:rsidR="00AE7D4C" w:rsidRPr="00AE7D4C">
        <w:rPr>
          <w:rFonts w:ascii="Courier New" w:hAnsi="Courier New" w:cs="Courier New"/>
          <w:b/>
          <w:bCs/>
          <w:sz w:val="24"/>
          <w:szCs w:val="24"/>
          <w:lang w:eastAsia="en-US"/>
        </w:rPr>
        <w:t>Limitations</w:t>
      </w:r>
      <w:proofErr w:type="gramEnd"/>
      <w:r w:rsidR="00AE7D4C" w:rsidRPr="00AE7D4C">
        <w:rPr>
          <w:rFonts w:ascii="Courier New" w:hAnsi="Courier New" w:cs="Courier New"/>
          <w:b/>
          <w:bCs/>
          <w:sz w:val="24"/>
          <w:szCs w:val="24"/>
          <w:lang w:eastAsia="en-US"/>
        </w:rPr>
        <w:t xml:space="preserve"> on subcontracting and </w:t>
      </w:r>
      <w:proofErr w:type="spellStart"/>
      <w:r w:rsidR="00AE7D4C" w:rsidRPr="00AE7D4C">
        <w:rPr>
          <w:rFonts w:ascii="Courier New" w:hAnsi="Courier New" w:cs="Courier New"/>
          <w:b/>
          <w:bCs/>
          <w:sz w:val="24"/>
          <w:szCs w:val="24"/>
          <w:lang w:eastAsia="en-US"/>
        </w:rPr>
        <w:t>nonmanufacturer</w:t>
      </w:r>
      <w:proofErr w:type="spellEnd"/>
      <w:r w:rsidR="00AE7D4C" w:rsidRPr="00AE7D4C">
        <w:rPr>
          <w:rFonts w:ascii="Courier New" w:hAnsi="Courier New" w:cs="Courier New"/>
          <w:b/>
          <w:bCs/>
          <w:sz w:val="24"/>
          <w:szCs w:val="24"/>
          <w:lang w:eastAsia="en-US"/>
        </w:rPr>
        <w:t xml:space="preserve"> rule</w:t>
      </w:r>
      <w:r w:rsidRPr="007B32D8">
        <w:rPr>
          <w:rFonts w:ascii="Courier New" w:hAnsi="Courier New" w:cs="Courier New"/>
          <w:b/>
          <w:bCs/>
          <w:sz w:val="24"/>
          <w:szCs w:val="24"/>
          <w:lang w:eastAsia="en-US"/>
        </w:rPr>
        <w:t>.</w:t>
      </w:r>
    </w:p>
    <w:p w14:paraId="2A46C64F" w14:textId="77777777" w:rsidR="007B32D8" w:rsidRPr="007B32D8" w:rsidRDefault="007B32D8" w:rsidP="007B32D8">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7B32D8">
        <w:rPr>
          <w:rFonts w:ascii="Courier New" w:hAnsi="Courier New" w:cs="Courier New"/>
          <w:sz w:val="24"/>
          <w:szCs w:val="24"/>
          <w:lang w:eastAsia="en-US"/>
        </w:rPr>
        <w:tab/>
        <w:t xml:space="preserve">(a)  </w:t>
      </w:r>
      <w:r w:rsidRPr="007B32D8">
        <w:rPr>
          <w:rFonts w:ascii="Courier New" w:hAnsi="Courier New" w:cs="Courier New"/>
          <w:sz w:val="24"/>
          <w:szCs w:val="24"/>
          <w:u w:val="single"/>
          <w:lang w:eastAsia="en-US"/>
        </w:rPr>
        <w:t>Limitation</w:t>
      </w:r>
      <w:r w:rsidR="00FD2C5B">
        <w:rPr>
          <w:rFonts w:ascii="Courier New" w:hAnsi="Courier New" w:cs="Courier New"/>
          <w:sz w:val="24"/>
          <w:szCs w:val="24"/>
          <w:u w:val="single"/>
          <w:lang w:eastAsia="en-US"/>
        </w:rPr>
        <w:t>s</w:t>
      </w:r>
      <w:r w:rsidRPr="007B32D8">
        <w:rPr>
          <w:rFonts w:ascii="Courier New" w:hAnsi="Courier New" w:cs="Courier New"/>
          <w:sz w:val="24"/>
          <w:szCs w:val="24"/>
          <w:u w:val="single"/>
          <w:lang w:eastAsia="en-US"/>
        </w:rPr>
        <w:t xml:space="preserve"> on subcontracting</w:t>
      </w:r>
      <w:r w:rsidRPr="007B32D8">
        <w:rPr>
          <w:rFonts w:ascii="Courier New" w:hAnsi="Courier New" w:cs="Courier New"/>
          <w:sz w:val="24"/>
          <w:szCs w:val="24"/>
          <w:lang w:eastAsia="en-US"/>
        </w:rPr>
        <w:t>.</w:t>
      </w:r>
      <w:r w:rsidR="00AE7D4C">
        <w:rPr>
          <w:rFonts w:ascii="Courier New" w:hAnsi="Courier New" w:cs="Courier New"/>
          <w:sz w:val="24"/>
          <w:szCs w:val="24"/>
          <w:lang w:eastAsia="en-US"/>
        </w:rPr>
        <w:t xml:space="preserve"> </w:t>
      </w:r>
      <w:r w:rsidRPr="007B32D8">
        <w:rPr>
          <w:rFonts w:ascii="Courier New" w:hAnsi="Courier New" w:cs="Courier New"/>
          <w:sz w:val="24"/>
          <w:szCs w:val="24"/>
          <w:lang w:eastAsia="en-US"/>
        </w:rPr>
        <w:t xml:space="preserve"> To be awarded a contract or order under the WOSB Program, the con</w:t>
      </w:r>
      <w:r w:rsidR="00AE7D4C">
        <w:rPr>
          <w:rFonts w:ascii="Courier New" w:hAnsi="Courier New" w:cs="Courier New"/>
          <w:sz w:val="24"/>
          <w:szCs w:val="24"/>
          <w:lang w:eastAsia="en-US"/>
        </w:rPr>
        <w:t>tractor is required to perform–</w:t>
      </w:r>
    </w:p>
    <w:p w14:paraId="78328BA7" w14:textId="77777777" w:rsidR="007B32D8" w:rsidRPr="007B32D8" w:rsidRDefault="007B32D8" w:rsidP="007B32D8">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7B32D8">
        <w:rPr>
          <w:rFonts w:ascii="Courier New" w:hAnsi="Courier New" w:cs="Courier New"/>
          <w:sz w:val="24"/>
          <w:szCs w:val="24"/>
          <w:lang w:eastAsia="en-US"/>
        </w:rPr>
        <w:tab/>
      </w:r>
      <w:r w:rsidRPr="007B32D8">
        <w:rPr>
          <w:rFonts w:ascii="Courier New" w:hAnsi="Courier New" w:cs="Courier New"/>
          <w:sz w:val="24"/>
          <w:szCs w:val="24"/>
          <w:lang w:eastAsia="en-US"/>
        </w:rPr>
        <w:tab/>
        <w:t>(1)  For services (except construction), at least 50 percent of the cost incurred for personnel with its own employees;</w:t>
      </w:r>
    </w:p>
    <w:p w14:paraId="46248665"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eastAsia="en-US"/>
        </w:rPr>
      </w:pPr>
      <w:r w:rsidRPr="007B32D8">
        <w:rPr>
          <w:rFonts w:ascii="Courier New" w:hAnsi="Courier New" w:cs="Courier New"/>
          <w:color w:val="000000"/>
          <w:sz w:val="24"/>
          <w:szCs w:val="24"/>
          <w:lang w:eastAsia="en-US"/>
        </w:rPr>
        <w:tab/>
      </w:r>
      <w:r w:rsidRPr="007B32D8">
        <w:rPr>
          <w:rFonts w:ascii="Courier New" w:hAnsi="Courier New" w:cs="Courier New"/>
          <w:color w:val="000000"/>
          <w:sz w:val="24"/>
          <w:szCs w:val="24"/>
          <w:lang w:eastAsia="en-US"/>
        </w:rPr>
        <w:tab/>
        <w:t xml:space="preserve">(2)  For supplies or products (other than a procurement from a </w:t>
      </w:r>
      <w:proofErr w:type="spellStart"/>
      <w:r w:rsidRPr="007B32D8">
        <w:rPr>
          <w:rFonts w:ascii="Courier New" w:hAnsi="Courier New" w:cs="Courier New"/>
          <w:color w:val="000000"/>
          <w:sz w:val="24"/>
          <w:szCs w:val="24"/>
          <w:lang w:eastAsia="en-US"/>
        </w:rPr>
        <w:t>nonmanufacturer</w:t>
      </w:r>
      <w:proofErr w:type="spellEnd"/>
      <w:r w:rsidRPr="007B32D8">
        <w:rPr>
          <w:rFonts w:ascii="Courier New" w:hAnsi="Courier New" w:cs="Courier New"/>
          <w:color w:val="000000"/>
          <w:sz w:val="24"/>
          <w:szCs w:val="24"/>
          <w:lang w:eastAsia="en-US"/>
        </w:rPr>
        <w:t xml:space="preserve"> of such supplies or products), at least 50 percent of the cost of manufacturing </w:t>
      </w:r>
      <w:r w:rsidRPr="007B32D8">
        <w:rPr>
          <w:rFonts w:ascii="Courier New" w:hAnsi="Courier New" w:cs="Courier New"/>
          <w:color w:val="000000"/>
          <w:sz w:val="24"/>
          <w:szCs w:val="24"/>
          <w:lang w:eastAsia="en-US"/>
        </w:rPr>
        <w:lastRenderedPageBreak/>
        <w:t>the supplies or products (not including the cost of materials);</w:t>
      </w:r>
    </w:p>
    <w:p w14:paraId="0244ACEF" w14:textId="77777777" w:rsidR="007B32D8" w:rsidRPr="007B32D8" w:rsidRDefault="007B32D8" w:rsidP="007B32D8">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7B32D8">
        <w:rPr>
          <w:rFonts w:ascii="Courier New" w:hAnsi="Courier New" w:cs="Courier New"/>
          <w:sz w:val="24"/>
          <w:szCs w:val="24"/>
          <w:lang w:eastAsia="en-US"/>
        </w:rPr>
        <w:tab/>
      </w:r>
      <w:r w:rsidRPr="007B32D8">
        <w:rPr>
          <w:rFonts w:ascii="Courier New" w:hAnsi="Courier New" w:cs="Courier New"/>
          <w:sz w:val="24"/>
          <w:szCs w:val="24"/>
          <w:lang w:eastAsia="en-US"/>
        </w:rPr>
        <w:tab/>
        <w:t>(3)  For general construction, at least 15 percent of the cost with its own employees (not including the cost of materials); or</w:t>
      </w:r>
    </w:p>
    <w:p w14:paraId="1FAAF0F1" w14:textId="77777777" w:rsidR="007B32D8" w:rsidRPr="007B32D8" w:rsidRDefault="007B32D8" w:rsidP="007B32D8">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7B32D8">
        <w:rPr>
          <w:rFonts w:ascii="Courier New" w:hAnsi="Courier New" w:cs="Courier New"/>
          <w:sz w:val="24"/>
          <w:szCs w:val="24"/>
          <w:lang w:eastAsia="en-US"/>
        </w:rPr>
        <w:tab/>
      </w:r>
      <w:r w:rsidRPr="007B32D8">
        <w:rPr>
          <w:rFonts w:ascii="Courier New" w:hAnsi="Courier New" w:cs="Courier New"/>
          <w:sz w:val="24"/>
          <w:szCs w:val="24"/>
          <w:lang w:eastAsia="en-US"/>
        </w:rPr>
        <w:tab/>
        <w:t>(4)  For construction by special trade contractors, at least 25 percent of the cost with its own employees (not including the cost of materials).</w:t>
      </w:r>
    </w:p>
    <w:p w14:paraId="7BEA1628" w14:textId="77777777" w:rsidR="007B32D8" w:rsidRPr="007B32D8" w:rsidRDefault="007B32D8" w:rsidP="00AE7D4C">
      <w:pPr>
        <w:widowControl w:val="0"/>
        <w:tabs>
          <w:tab w:val="left" w:pos="720"/>
          <w:tab w:val="left" w:pos="1080"/>
          <w:tab w:val="left" w:pos="1440"/>
          <w:tab w:val="left" w:pos="1800"/>
        </w:tabs>
        <w:autoSpaceDE w:val="0"/>
        <w:autoSpaceDN w:val="0"/>
        <w:adjustRightInd w:val="0"/>
        <w:spacing w:line="480" w:lineRule="auto"/>
        <w:ind w:firstLine="720"/>
        <w:rPr>
          <w:rFonts w:ascii="Courier New" w:eastAsia="Calibri" w:hAnsi="Courier New" w:cs="Courier New"/>
          <w:color w:val="000000"/>
          <w:sz w:val="24"/>
          <w:szCs w:val="24"/>
          <w:lang w:eastAsia="en-US"/>
        </w:rPr>
      </w:pPr>
      <w:r w:rsidRPr="007B32D8">
        <w:rPr>
          <w:rFonts w:ascii="Courier New" w:eastAsia="Calibri" w:hAnsi="Courier New" w:cs="Courier New"/>
          <w:sz w:val="24"/>
          <w:szCs w:val="24"/>
          <w:lang w:eastAsia="en-US"/>
        </w:rPr>
        <w:t xml:space="preserve">(b) </w:t>
      </w:r>
      <w:r w:rsidR="00AE7D4C">
        <w:rPr>
          <w:rFonts w:ascii="Courier New" w:eastAsia="Calibri" w:hAnsi="Courier New" w:cs="Courier New"/>
          <w:sz w:val="24"/>
          <w:szCs w:val="24"/>
          <w:lang w:eastAsia="en-US"/>
        </w:rPr>
        <w:t xml:space="preserve"> </w:t>
      </w:r>
      <w:r w:rsidRPr="007B32D8">
        <w:rPr>
          <w:rFonts w:ascii="Courier New" w:eastAsia="Calibri" w:hAnsi="Courier New" w:cs="Courier New"/>
          <w:color w:val="000000"/>
          <w:sz w:val="24"/>
          <w:szCs w:val="24"/>
          <w:u w:val="single"/>
          <w:lang w:eastAsia="en-US"/>
        </w:rPr>
        <w:t>Compliance period</w:t>
      </w:r>
      <w:r w:rsidRPr="007B32D8">
        <w:rPr>
          <w:rFonts w:ascii="Courier New" w:eastAsia="Calibri" w:hAnsi="Courier New" w:cs="Courier New"/>
          <w:color w:val="000000"/>
          <w:sz w:val="24"/>
          <w:szCs w:val="24"/>
          <w:lang w:eastAsia="en-US"/>
        </w:rPr>
        <w:t>.</w:t>
      </w:r>
      <w:r w:rsidR="00AE7D4C">
        <w:rPr>
          <w:rFonts w:ascii="Courier New" w:eastAsia="Calibri" w:hAnsi="Courier New" w:cs="Courier New"/>
          <w:color w:val="000000"/>
          <w:sz w:val="24"/>
          <w:szCs w:val="24"/>
          <w:lang w:eastAsia="en-US"/>
        </w:rPr>
        <w:t xml:space="preserve"> </w:t>
      </w:r>
      <w:r w:rsidRPr="007B32D8">
        <w:rPr>
          <w:rFonts w:ascii="Courier New" w:eastAsia="Calibri" w:hAnsi="Courier New" w:cs="Courier New"/>
          <w:color w:val="000000"/>
          <w:sz w:val="24"/>
          <w:szCs w:val="24"/>
          <w:lang w:eastAsia="en-US"/>
        </w:rPr>
        <w:t xml:space="preserve"> An EDWOSB or WOSB </w:t>
      </w:r>
      <w:r w:rsidR="00FB0635">
        <w:rPr>
          <w:rFonts w:ascii="Courier New" w:eastAsia="Calibri" w:hAnsi="Courier New" w:cs="Courier New"/>
          <w:color w:val="000000"/>
          <w:sz w:val="24"/>
          <w:szCs w:val="24"/>
          <w:lang w:eastAsia="en-US"/>
        </w:rPr>
        <w:t xml:space="preserve">contractor </w:t>
      </w:r>
      <w:r w:rsidRPr="007B32D8">
        <w:rPr>
          <w:rFonts w:ascii="Courier New" w:eastAsia="Calibri" w:hAnsi="Courier New" w:cs="Courier New"/>
          <w:color w:val="000000"/>
          <w:sz w:val="24"/>
          <w:szCs w:val="24"/>
          <w:lang w:eastAsia="en-US"/>
        </w:rPr>
        <w:t>is required to comply with the limitation on subcontracting—</w:t>
      </w:r>
    </w:p>
    <w:p w14:paraId="5E60EDBF"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(1)  For a contract that has been set aside</w:t>
      </w:r>
      <w:r w:rsidR="00FB0635">
        <w:rPr>
          <w:rFonts w:ascii="Courier New" w:hAnsi="Courier New" w:cs="Courier New"/>
          <w:color w:val="000000"/>
          <w:sz w:val="24"/>
          <w:szCs w:val="24"/>
          <w:lang w:val="en" w:eastAsia="en-US"/>
        </w:rPr>
        <w:t xml:space="preserve"> or awarded on a sole source basis</w:t>
      </w:r>
      <w:r w:rsidRPr="007B32D8">
        <w:rPr>
          <w:rFonts w:ascii="Courier New" w:hAnsi="Courier New" w:cs="Courier New"/>
          <w:color w:val="000000"/>
          <w:sz w:val="24"/>
          <w:szCs w:val="24"/>
          <w:lang w:val="en" w:eastAsia="en-US"/>
        </w:rPr>
        <w:t xml:space="preserve">, </w:t>
      </w:r>
      <w:r w:rsidR="00FB0635">
        <w:rPr>
          <w:rFonts w:ascii="Courier New" w:hAnsi="Courier New" w:cs="Courier New"/>
          <w:color w:val="000000"/>
          <w:sz w:val="24"/>
          <w:szCs w:val="24"/>
          <w:lang w:val="en" w:eastAsia="en-US"/>
        </w:rPr>
        <w:t xml:space="preserve">either </w:t>
      </w:r>
      <w:r w:rsidRPr="007B32D8">
        <w:rPr>
          <w:rFonts w:ascii="Courier New" w:hAnsi="Courier New" w:cs="Courier New"/>
          <w:color w:val="000000"/>
          <w:sz w:val="24"/>
          <w:szCs w:val="24"/>
          <w:lang w:val="en" w:eastAsia="en-US"/>
        </w:rPr>
        <w:t>by the end of the base term and then by the end of each subsequent option period</w:t>
      </w:r>
      <w:r w:rsidR="00AE7D4C">
        <w:rPr>
          <w:rFonts w:ascii="Courier New" w:hAnsi="Courier New" w:cs="Courier New"/>
          <w:color w:val="000000"/>
          <w:sz w:val="24"/>
          <w:szCs w:val="24"/>
          <w:lang w:val="en" w:eastAsia="en-US"/>
        </w:rPr>
        <w:t xml:space="preserve"> or </w:t>
      </w:r>
      <w:r w:rsidRPr="007B32D8">
        <w:rPr>
          <w:rFonts w:ascii="Courier New" w:hAnsi="Courier New" w:cs="Courier New"/>
          <w:color w:val="000000"/>
          <w:sz w:val="24"/>
          <w:szCs w:val="24"/>
          <w:lang w:val="en" w:eastAsia="en-US"/>
        </w:rPr>
        <w:t>by</w:t>
      </w:r>
      <w:r w:rsidRPr="007B32D8">
        <w:rPr>
          <w:rFonts w:ascii="Courier New" w:eastAsia="Calibri" w:hAnsi="Courier New" w:cs="Courier New"/>
          <w:color w:val="000000"/>
          <w:w w:val="103"/>
          <w:sz w:val="24"/>
          <w:szCs w:val="24"/>
          <w:lang w:eastAsia="en-US"/>
        </w:rPr>
        <w:t xml:space="preserve"> the end of the performance period for </w:t>
      </w:r>
      <w:r w:rsidRPr="007B32D8">
        <w:rPr>
          <w:rFonts w:ascii="Courier New" w:eastAsia="Calibri" w:hAnsi="Courier New" w:cs="Courier New"/>
          <w:color w:val="000000"/>
          <w:sz w:val="24"/>
          <w:szCs w:val="24"/>
          <w:lang w:eastAsia="en-US"/>
        </w:rPr>
        <w:t>each order issued under the contract</w:t>
      </w:r>
      <w:r w:rsidR="00AE7D4C" w:rsidRPr="00AE7D4C">
        <w:rPr>
          <w:rFonts w:ascii="Courier New" w:eastAsia="Calibri" w:hAnsi="Courier New" w:cs="Courier New"/>
          <w:color w:val="000000"/>
          <w:sz w:val="24"/>
          <w:szCs w:val="24"/>
          <w:lang w:eastAsia="en-US"/>
        </w:rPr>
        <w:t>, at the contracting officer’s discretion; and</w:t>
      </w:r>
    </w:p>
    <w:p w14:paraId="478DA3E9" w14:textId="77777777" w:rsidR="007B32D8" w:rsidRPr="007B32D8" w:rsidRDefault="007B32D8" w:rsidP="007B32D8">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(2)  For an order set aside as described in 8.405-5 and 16.505(b)(2)(</w:t>
      </w:r>
      <w:proofErr w:type="spellStart"/>
      <w:r w:rsidRPr="007B32D8">
        <w:rPr>
          <w:rFonts w:ascii="Courier New" w:hAnsi="Courier New" w:cs="Courier New"/>
          <w:color w:val="000000"/>
          <w:sz w:val="24"/>
          <w:szCs w:val="24"/>
          <w:lang w:val="en" w:eastAsia="en-US"/>
        </w:rPr>
        <w:t>i</w:t>
      </w:r>
      <w:proofErr w:type="spellEnd"/>
      <w:r w:rsidRPr="007B32D8">
        <w:rPr>
          <w:rFonts w:ascii="Courier New" w:hAnsi="Courier New" w:cs="Courier New"/>
          <w:color w:val="000000"/>
          <w:sz w:val="24"/>
          <w:szCs w:val="24"/>
          <w:lang w:val="en" w:eastAsia="en-US"/>
        </w:rPr>
        <w:t xml:space="preserve">)(F) </w:t>
      </w:r>
      <w:r w:rsidR="00AE7D4C" w:rsidRPr="00AE7D4C">
        <w:rPr>
          <w:rFonts w:ascii="Courier New" w:hAnsi="Courier New" w:cs="Courier New"/>
          <w:color w:val="000000"/>
          <w:sz w:val="24"/>
          <w:szCs w:val="24"/>
          <w:lang w:val="en" w:eastAsia="en-US"/>
        </w:rPr>
        <w:t>or for an order issued directly to an EDWOSB or WOSB contractor in accordance with 19.504(c)(1)(ii), by the end of the performance period for the order.</w:t>
      </w:r>
      <w:r w:rsidRPr="007B32D8">
        <w:rPr>
          <w:rFonts w:ascii="Courier New" w:hAnsi="Courier New" w:cs="Courier New"/>
          <w:color w:val="000000"/>
          <w:sz w:val="24"/>
          <w:szCs w:val="24"/>
          <w:lang w:val="en" w:eastAsia="en-US"/>
        </w:rPr>
        <w:t xml:space="preserve"> </w:t>
      </w:r>
    </w:p>
    <w:p w14:paraId="1FD5EE39" w14:textId="77777777" w:rsidR="007B32D8" w:rsidRPr="007B32D8" w:rsidRDefault="007B32D8" w:rsidP="007B32D8">
      <w:pPr>
        <w:tabs>
          <w:tab w:val="left" w:pos="720"/>
          <w:tab w:val="left" w:pos="1080"/>
          <w:tab w:val="left" w:pos="1440"/>
          <w:tab w:val="left" w:pos="1800"/>
          <w:tab w:val="left" w:pos="2734"/>
        </w:tabs>
        <w:spacing w:line="480" w:lineRule="auto"/>
        <w:rPr>
          <w:rFonts w:ascii="Courier New" w:hAnsi="Courier New" w:cs="Courier New"/>
          <w:sz w:val="24"/>
          <w:szCs w:val="24"/>
          <w:lang w:val="en" w:eastAsia="en-US"/>
        </w:rPr>
      </w:pPr>
      <w:r w:rsidRPr="007B32D8">
        <w:rPr>
          <w:rFonts w:ascii="Courier New" w:hAnsi="Courier New" w:cs="Courier New"/>
          <w:sz w:val="24"/>
          <w:szCs w:val="24"/>
          <w:lang w:eastAsia="en-US"/>
        </w:rPr>
        <w:lastRenderedPageBreak/>
        <w:tab/>
        <w:t xml:space="preserve">(c)  </w:t>
      </w:r>
      <w:proofErr w:type="spellStart"/>
      <w:r w:rsidRPr="007B32D8">
        <w:rPr>
          <w:rFonts w:ascii="Courier New" w:hAnsi="Courier New" w:cs="Courier New"/>
          <w:sz w:val="24"/>
          <w:szCs w:val="24"/>
          <w:u w:val="single"/>
          <w:lang w:eastAsia="en-US"/>
        </w:rPr>
        <w:t>Nonmanufacturer</w:t>
      </w:r>
      <w:proofErr w:type="spellEnd"/>
      <w:r w:rsidRPr="007B32D8">
        <w:rPr>
          <w:rFonts w:ascii="Courier New" w:hAnsi="Courier New" w:cs="Courier New"/>
          <w:sz w:val="24"/>
          <w:szCs w:val="24"/>
          <w:u w:val="single"/>
          <w:lang w:eastAsia="en-US"/>
        </w:rPr>
        <w:t xml:space="preserve"> rule</w:t>
      </w:r>
      <w:r w:rsidRPr="007B32D8">
        <w:rPr>
          <w:rFonts w:ascii="Courier New" w:hAnsi="Courier New" w:cs="Courier New"/>
          <w:i/>
          <w:sz w:val="24"/>
          <w:szCs w:val="24"/>
          <w:lang w:eastAsia="en-US"/>
        </w:rPr>
        <w:t>.</w:t>
      </w:r>
      <w:r w:rsidR="00AE7D4C">
        <w:rPr>
          <w:rFonts w:ascii="Courier New" w:hAnsi="Courier New" w:cs="Courier New"/>
          <w:i/>
          <w:sz w:val="24"/>
          <w:szCs w:val="24"/>
          <w:lang w:eastAsia="en-US"/>
        </w:rPr>
        <w:t xml:space="preserve"> </w:t>
      </w:r>
      <w:r w:rsidRPr="007B32D8">
        <w:rPr>
          <w:rFonts w:ascii="Courier New" w:hAnsi="Courier New" w:cs="Courier New"/>
          <w:sz w:val="24"/>
          <w:szCs w:val="24"/>
          <w:lang w:eastAsia="en-US"/>
        </w:rPr>
        <w:t xml:space="preserve"> See 19.505(c) for application of the </w:t>
      </w:r>
      <w:proofErr w:type="spellStart"/>
      <w:r w:rsidRPr="007B32D8">
        <w:rPr>
          <w:rFonts w:ascii="Courier New" w:hAnsi="Courier New" w:cs="Courier New"/>
          <w:sz w:val="24"/>
          <w:szCs w:val="24"/>
          <w:lang w:eastAsia="en-US"/>
        </w:rPr>
        <w:t>nonmanufacturer</w:t>
      </w:r>
      <w:proofErr w:type="spellEnd"/>
      <w:r w:rsidRPr="007B32D8">
        <w:rPr>
          <w:rFonts w:ascii="Courier New" w:hAnsi="Courier New" w:cs="Courier New"/>
          <w:sz w:val="24"/>
          <w:szCs w:val="24"/>
          <w:lang w:eastAsia="en-US"/>
        </w:rPr>
        <w:t xml:space="preserve"> rule, inclusive of waivers and exceptio</w:t>
      </w:r>
      <w:r w:rsidR="00D44D74">
        <w:rPr>
          <w:rFonts w:ascii="Courier New" w:hAnsi="Courier New" w:cs="Courier New"/>
          <w:sz w:val="24"/>
          <w:szCs w:val="24"/>
          <w:lang w:eastAsia="en-US"/>
        </w:rPr>
        <w:t xml:space="preserve">ns to the </w:t>
      </w:r>
      <w:proofErr w:type="spellStart"/>
      <w:r w:rsidR="00D44D74">
        <w:rPr>
          <w:rFonts w:ascii="Courier New" w:hAnsi="Courier New" w:cs="Courier New"/>
          <w:sz w:val="24"/>
          <w:szCs w:val="24"/>
          <w:lang w:eastAsia="en-US"/>
        </w:rPr>
        <w:t>nonmanufacturer</w:t>
      </w:r>
      <w:proofErr w:type="spellEnd"/>
      <w:r w:rsidR="00D44D74">
        <w:rPr>
          <w:rFonts w:ascii="Courier New" w:hAnsi="Courier New" w:cs="Courier New"/>
          <w:sz w:val="24"/>
          <w:szCs w:val="24"/>
          <w:lang w:eastAsia="en-US"/>
        </w:rPr>
        <w:t xml:space="preserve"> rule.</w:t>
      </w:r>
    </w:p>
    <w:p w14:paraId="6D20CC9B" w14:textId="17BC4B82"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00E61865">
        <w:rPr>
          <w:rFonts w:ascii="Courier New" w:eastAsia="Calibri" w:hAnsi="Courier New" w:cs="Courier New"/>
          <w:sz w:val="24"/>
          <w:szCs w:val="24"/>
          <w:lang w:val="en" w:eastAsia="en-US"/>
        </w:rPr>
        <w:t>8</w:t>
      </w:r>
      <w:ins w:id="530" w:author="Brooks, E. Brad (OFR)" w:date="2020-02-13T16:15:00Z">
        <w:r w:rsidR="003B235B">
          <w:rPr>
            <w:rFonts w:ascii="Courier New" w:eastAsia="Calibri" w:hAnsi="Courier New" w:cs="Courier New"/>
            <w:sz w:val="24"/>
            <w:szCs w:val="24"/>
            <w:lang w:val="en" w:eastAsia="en-US"/>
          </w:rPr>
          <w:t>0</w:t>
        </w:r>
      </w:ins>
      <w:del w:id="531" w:author="Brooks, E. Brad (OFR)" w:date="2020-02-13T16:15:00Z">
        <w:r w:rsidR="00E61865" w:rsidDel="003B235B">
          <w:rPr>
            <w:rFonts w:ascii="Courier New" w:eastAsia="Calibri" w:hAnsi="Courier New" w:cs="Courier New"/>
            <w:sz w:val="24"/>
            <w:szCs w:val="24"/>
            <w:lang w:val="en" w:eastAsia="en-US"/>
          </w:rPr>
          <w:delText>1</w:delText>
        </w:r>
      </w:del>
      <w:r w:rsidRPr="007B32D8">
        <w:rPr>
          <w:rFonts w:ascii="Courier New" w:eastAsia="Calibri" w:hAnsi="Courier New" w:cs="Courier New"/>
          <w:sz w:val="24"/>
          <w:szCs w:val="24"/>
          <w:lang w:val="en" w:eastAsia="en-US"/>
        </w:rPr>
        <w:t xml:space="preserve">.  </w:t>
      </w:r>
      <w:ins w:id="532" w:author="Brooks, E. Brad (OFR)" w:date="2020-02-07T14:55:00Z">
        <w:r w:rsidR="002A054E">
          <w:rPr>
            <w:rFonts w:ascii="Courier New" w:eastAsia="Calibri" w:hAnsi="Courier New" w:cs="Courier New"/>
            <w:sz w:val="24"/>
            <w:szCs w:val="24"/>
            <w:lang w:val="en" w:eastAsia="en-US"/>
          </w:rPr>
          <w:t>Amend</w:t>
        </w:r>
      </w:ins>
      <w:del w:id="533" w:author="Brooks, E. Brad (OFR)" w:date="2020-02-07T14:55:00Z">
        <w:r w:rsidRPr="007B32D8" w:rsidDel="002A054E">
          <w:rPr>
            <w:rFonts w:ascii="Courier New" w:eastAsia="Calibri" w:hAnsi="Courier New" w:cs="Courier New"/>
            <w:sz w:val="24"/>
            <w:szCs w:val="24"/>
            <w:lang w:val="en" w:eastAsia="en-US"/>
          </w:rPr>
          <w:delText>R</w:delText>
        </w:r>
      </w:del>
      <w:del w:id="534" w:author="Brooks, E. Brad (OFR)" w:date="2020-02-07T14:54:00Z">
        <w:r w:rsidRPr="007B32D8" w:rsidDel="002A054E">
          <w:rPr>
            <w:rFonts w:ascii="Courier New" w:eastAsia="Calibri" w:hAnsi="Courier New" w:cs="Courier New"/>
            <w:sz w:val="24"/>
            <w:szCs w:val="24"/>
            <w:lang w:val="en" w:eastAsia="en-US"/>
          </w:rPr>
          <w:delText>evise</w:delText>
        </w:r>
      </w:del>
      <w:r w:rsidRPr="007B32D8">
        <w:rPr>
          <w:rFonts w:ascii="Courier New" w:eastAsia="Calibri" w:hAnsi="Courier New" w:cs="Courier New"/>
          <w:sz w:val="24"/>
          <w:szCs w:val="24"/>
          <w:lang w:val="en" w:eastAsia="en-US"/>
        </w:rPr>
        <w:t xml:space="preserve"> </w:t>
      </w:r>
      <w:r w:rsidR="00FB0635">
        <w:rPr>
          <w:rFonts w:ascii="Courier New" w:eastAsia="Calibri" w:hAnsi="Courier New" w:cs="Courier New"/>
          <w:sz w:val="24"/>
          <w:szCs w:val="24"/>
          <w:lang w:val="en" w:eastAsia="en-US"/>
        </w:rPr>
        <w:t xml:space="preserve">newly designated </w:t>
      </w:r>
      <w:r w:rsidRPr="007B32D8">
        <w:rPr>
          <w:rFonts w:ascii="Courier New" w:eastAsia="Calibri" w:hAnsi="Courier New" w:cs="Courier New"/>
          <w:sz w:val="24"/>
          <w:szCs w:val="24"/>
          <w:lang w:val="en" w:eastAsia="en-US"/>
        </w:rPr>
        <w:t>section 19.1508 by—</w:t>
      </w:r>
    </w:p>
    <w:p w14:paraId="1E565697"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 xml:space="preserve">a.  </w:t>
      </w:r>
      <w:proofErr w:type="spellStart"/>
      <w:r w:rsidRPr="007B32D8">
        <w:rPr>
          <w:rFonts w:ascii="Courier New" w:eastAsia="Calibri" w:hAnsi="Courier New" w:cs="Courier New"/>
          <w:sz w:val="24"/>
          <w:szCs w:val="24"/>
          <w:lang w:val="en" w:eastAsia="en-US"/>
        </w:rPr>
        <w:t>Redesignating</w:t>
      </w:r>
      <w:proofErr w:type="spellEnd"/>
      <w:proofErr w:type="gramEnd"/>
      <w:r w:rsidRPr="007B32D8">
        <w:rPr>
          <w:rFonts w:ascii="Courier New" w:eastAsia="Calibri" w:hAnsi="Courier New" w:cs="Courier New"/>
          <w:sz w:val="24"/>
          <w:szCs w:val="24"/>
          <w:lang w:val="en" w:eastAsia="en-US"/>
        </w:rPr>
        <w:t xml:space="preserve"> paragraph (a) as paragraph (a)(1);</w:t>
      </w:r>
    </w:p>
    <w:p w14:paraId="71449121" w14:textId="77777777" w:rsid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b.  Removing</w:t>
      </w:r>
      <w:proofErr w:type="gramEnd"/>
      <w:r w:rsidRPr="007B32D8">
        <w:rPr>
          <w:rFonts w:ascii="Courier New" w:eastAsia="Calibri" w:hAnsi="Courier New" w:cs="Courier New"/>
          <w:sz w:val="24"/>
          <w:szCs w:val="24"/>
          <w:lang w:val="en" w:eastAsia="en-US"/>
        </w:rPr>
        <w:t xml:space="preserve"> from the newly designated paragraph (a)(1) “or reserved”;</w:t>
      </w:r>
    </w:p>
    <w:p w14:paraId="6E809A9E" w14:textId="24F0D924" w:rsidR="00D44D74" w:rsidRPr="007B32D8" w:rsidRDefault="00D44D74"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r>
      <w:proofErr w:type="gramStart"/>
      <w:r>
        <w:rPr>
          <w:rFonts w:ascii="Courier New" w:eastAsia="Calibri" w:hAnsi="Courier New" w:cs="Courier New"/>
          <w:sz w:val="24"/>
          <w:szCs w:val="24"/>
          <w:lang w:val="en" w:eastAsia="en-US"/>
        </w:rPr>
        <w:t>c.  Revising</w:t>
      </w:r>
      <w:proofErr w:type="gramEnd"/>
      <w:r>
        <w:rPr>
          <w:rFonts w:ascii="Courier New" w:eastAsia="Calibri" w:hAnsi="Courier New" w:cs="Courier New"/>
          <w:sz w:val="24"/>
          <w:szCs w:val="24"/>
          <w:lang w:val="en" w:eastAsia="en-US"/>
        </w:rPr>
        <w:t xml:space="preserve"> the second sentence of </w:t>
      </w:r>
      <w:ins w:id="535" w:author="Brooks, E. Brad (OFR)" w:date="2020-02-07T14:55:00Z">
        <w:r w:rsidR="002A054E">
          <w:rPr>
            <w:rFonts w:ascii="Courier New" w:eastAsia="Calibri" w:hAnsi="Courier New" w:cs="Courier New"/>
            <w:sz w:val="24"/>
            <w:szCs w:val="24"/>
            <w:lang w:val="en" w:eastAsia="en-US"/>
          </w:rPr>
          <w:t xml:space="preserve">newly designated </w:t>
        </w:r>
      </w:ins>
      <w:r>
        <w:rPr>
          <w:rFonts w:ascii="Courier New" w:eastAsia="Calibri" w:hAnsi="Courier New" w:cs="Courier New"/>
          <w:sz w:val="24"/>
          <w:szCs w:val="24"/>
          <w:lang w:val="en" w:eastAsia="en-US"/>
        </w:rPr>
        <w:t>paragraph (a)(1);</w:t>
      </w:r>
    </w:p>
    <w:p w14:paraId="56B89483" w14:textId="51AEB69C"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00D44D74">
        <w:rPr>
          <w:rFonts w:ascii="Courier New" w:eastAsia="Calibri" w:hAnsi="Courier New" w:cs="Courier New"/>
          <w:sz w:val="24"/>
          <w:szCs w:val="24"/>
          <w:lang w:val="en" w:eastAsia="en-US"/>
        </w:rPr>
        <w:t>d</w:t>
      </w:r>
      <w:r w:rsidRPr="007B32D8">
        <w:rPr>
          <w:rFonts w:ascii="Courier New" w:eastAsia="Calibri" w:hAnsi="Courier New" w:cs="Courier New"/>
          <w:sz w:val="24"/>
          <w:szCs w:val="24"/>
          <w:lang w:val="en" w:eastAsia="en-US"/>
        </w:rPr>
        <w:t>.  Adding</w:t>
      </w:r>
      <w:proofErr w:type="gramEnd"/>
      <w:r w:rsidRPr="007B32D8">
        <w:rPr>
          <w:rFonts w:ascii="Courier New" w:eastAsia="Calibri" w:hAnsi="Courier New" w:cs="Courier New"/>
          <w:sz w:val="24"/>
          <w:szCs w:val="24"/>
          <w:lang w:val="en" w:eastAsia="en-US"/>
        </w:rPr>
        <w:t xml:space="preserve"> paragraph (a)(2);</w:t>
      </w:r>
      <w:ins w:id="536" w:author="Brooks, E. Brad (OFR)" w:date="2020-02-07T14:56:00Z">
        <w:r w:rsidR="002E32F6">
          <w:rPr>
            <w:rFonts w:ascii="Courier New" w:eastAsia="Calibri" w:hAnsi="Courier New" w:cs="Courier New"/>
            <w:sz w:val="24"/>
            <w:szCs w:val="24"/>
            <w:lang w:val="en" w:eastAsia="en-US"/>
          </w:rPr>
          <w:t xml:space="preserve"> and</w:t>
        </w:r>
      </w:ins>
    </w:p>
    <w:p w14:paraId="02263BD6" w14:textId="3F3CD91A" w:rsidR="007B32D8" w:rsidRPr="007B32D8" w:rsidDel="002E32F6" w:rsidRDefault="007B32D8" w:rsidP="007B32D8">
      <w:pPr>
        <w:tabs>
          <w:tab w:val="left" w:pos="720"/>
          <w:tab w:val="left" w:pos="1080"/>
          <w:tab w:val="left" w:pos="1440"/>
          <w:tab w:val="left" w:pos="1800"/>
        </w:tabs>
        <w:spacing w:line="480" w:lineRule="auto"/>
        <w:rPr>
          <w:del w:id="537" w:author="Brooks, E. Brad (OFR)" w:date="2020-02-07T14:57:00Z"/>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00D44D74">
        <w:rPr>
          <w:rFonts w:ascii="Courier New" w:eastAsia="Calibri" w:hAnsi="Courier New" w:cs="Courier New"/>
          <w:sz w:val="24"/>
          <w:szCs w:val="24"/>
          <w:lang w:val="en" w:eastAsia="en-US"/>
        </w:rPr>
        <w:t>e</w:t>
      </w:r>
      <w:proofErr w:type="gramEnd"/>
      <w:r w:rsidRPr="007B32D8">
        <w:rPr>
          <w:rFonts w:ascii="Courier New" w:eastAsia="Calibri" w:hAnsi="Courier New" w:cs="Courier New"/>
          <w:sz w:val="24"/>
          <w:szCs w:val="24"/>
          <w:lang w:val="en" w:eastAsia="en-US"/>
        </w:rPr>
        <w:t xml:space="preserve">.  </w:t>
      </w:r>
      <w:del w:id="538" w:author="Brooks, E. Brad (OFR)" w:date="2020-02-07T14:57:00Z">
        <w:r w:rsidRPr="007B32D8" w:rsidDel="002E32F6">
          <w:rPr>
            <w:rFonts w:ascii="Courier New" w:eastAsia="Calibri" w:hAnsi="Courier New" w:cs="Courier New"/>
            <w:sz w:val="24"/>
            <w:szCs w:val="24"/>
            <w:lang w:val="en" w:eastAsia="en-US"/>
          </w:rPr>
          <w:delText>Redesignating paragraph (b) as paragraph (b)(1);</w:delText>
        </w:r>
      </w:del>
    </w:p>
    <w:p w14:paraId="0FD236D8" w14:textId="6CF9DDC5" w:rsidR="007B32D8" w:rsidDel="002E32F6" w:rsidRDefault="007B32D8" w:rsidP="007B32D8">
      <w:pPr>
        <w:tabs>
          <w:tab w:val="left" w:pos="720"/>
          <w:tab w:val="left" w:pos="1080"/>
          <w:tab w:val="left" w:pos="1440"/>
          <w:tab w:val="left" w:pos="1800"/>
        </w:tabs>
        <w:spacing w:line="480" w:lineRule="auto"/>
        <w:rPr>
          <w:del w:id="539" w:author="Brooks, E. Brad (OFR)" w:date="2020-02-07T14:57:00Z"/>
          <w:rFonts w:ascii="Courier New" w:eastAsia="Calibri" w:hAnsi="Courier New" w:cs="Courier New"/>
          <w:sz w:val="24"/>
          <w:szCs w:val="24"/>
          <w:lang w:val="en" w:eastAsia="en-US"/>
        </w:rPr>
      </w:pPr>
      <w:del w:id="540" w:author="Brooks, E. Brad (OFR)" w:date="2020-02-07T14:57:00Z">
        <w:r w:rsidRPr="007B32D8" w:rsidDel="002E32F6">
          <w:rPr>
            <w:rFonts w:ascii="Courier New" w:eastAsia="Calibri" w:hAnsi="Courier New" w:cs="Courier New"/>
            <w:sz w:val="24"/>
            <w:szCs w:val="24"/>
            <w:lang w:val="en" w:eastAsia="en-US"/>
          </w:rPr>
          <w:tab/>
        </w:r>
        <w:r w:rsidRPr="007B32D8" w:rsidDel="002E32F6">
          <w:rPr>
            <w:rFonts w:ascii="Courier New" w:eastAsia="Calibri" w:hAnsi="Courier New" w:cs="Courier New"/>
            <w:sz w:val="24"/>
            <w:szCs w:val="24"/>
            <w:lang w:val="en" w:eastAsia="en-US"/>
          </w:rPr>
          <w:tab/>
        </w:r>
        <w:r w:rsidR="00D44D74" w:rsidDel="002E32F6">
          <w:rPr>
            <w:rFonts w:ascii="Courier New" w:eastAsia="Calibri" w:hAnsi="Courier New" w:cs="Courier New"/>
            <w:sz w:val="24"/>
            <w:szCs w:val="24"/>
            <w:lang w:val="en" w:eastAsia="en-US"/>
          </w:rPr>
          <w:delText>f</w:delText>
        </w:r>
        <w:r w:rsidRPr="007B32D8" w:rsidDel="002E32F6">
          <w:rPr>
            <w:rFonts w:ascii="Courier New" w:eastAsia="Calibri" w:hAnsi="Courier New" w:cs="Courier New"/>
            <w:sz w:val="24"/>
            <w:szCs w:val="24"/>
            <w:lang w:val="en" w:eastAsia="en-US"/>
          </w:rPr>
          <w:delText>.  Re</w:delText>
        </w:r>
        <w:r w:rsidR="00A57DC2" w:rsidDel="002E32F6">
          <w:rPr>
            <w:rFonts w:ascii="Courier New" w:eastAsia="Calibri" w:hAnsi="Courier New" w:cs="Courier New"/>
            <w:sz w:val="24"/>
            <w:szCs w:val="24"/>
            <w:lang w:val="en" w:eastAsia="en-US"/>
          </w:rPr>
          <w:delText xml:space="preserve">vising </w:delText>
        </w:r>
        <w:r w:rsidRPr="007B32D8" w:rsidDel="002E32F6">
          <w:rPr>
            <w:rFonts w:ascii="Courier New" w:eastAsia="Calibri" w:hAnsi="Courier New" w:cs="Courier New"/>
            <w:sz w:val="24"/>
            <w:szCs w:val="24"/>
            <w:lang w:val="en" w:eastAsia="en-US"/>
          </w:rPr>
          <w:delText>the newly designated par</w:delText>
        </w:r>
        <w:r w:rsidR="00D44D74" w:rsidDel="002E32F6">
          <w:rPr>
            <w:rFonts w:ascii="Courier New" w:eastAsia="Calibri" w:hAnsi="Courier New" w:cs="Courier New"/>
            <w:sz w:val="24"/>
            <w:szCs w:val="24"/>
            <w:lang w:val="en" w:eastAsia="en-US"/>
          </w:rPr>
          <w:delText>agraph (b)(1);</w:delText>
        </w:r>
        <w:r w:rsidR="00A57DC2" w:rsidDel="002E32F6">
          <w:rPr>
            <w:rFonts w:ascii="Courier New" w:eastAsia="Calibri" w:hAnsi="Courier New" w:cs="Courier New"/>
            <w:sz w:val="24"/>
            <w:szCs w:val="24"/>
            <w:lang w:val="en" w:eastAsia="en-US"/>
          </w:rPr>
          <w:delText xml:space="preserve"> and</w:delText>
        </w:r>
      </w:del>
    </w:p>
    <w:p w14:paraId="0E8EB57F" w14:textId="1333EE2D" w:rsidR="007B32D8" w:rsidRPr="007B32D8" w:rsidRDefault="00D44D74" w:rsidP="002E32F6">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del w:id="541" w:author="Brooks, E. Brad (OFR)" w:date="2020-02-07T14:57:00Z">
        <w:r w:rsidDel="002E32F6">
          <w:rPr>
            <w:rFonts w:ascii="Courier New" w:eastAsia="Calibri" w:hAnsi="Courier New" w:cs="Courier New"/>
            <w:sz w:val="24"/>
            <w:szCs w:val="24"/>
            <w:lang w:val="en" w:eastAsia="en-US"/>
          </w:rPr>
          <w:tab/>
        </w:r>
        <w:r w:rsidDel="002E32F6">
          <w:rPr>
            <w:rFonts w:ascii="Courier New" w:eastAsia="Calibri" w:hAnsi="Courier New" w:cs="Courier New"/>
            <w:sz w:val="24"/>
            <w:szCs w:val="24"/>
            <w:lang w:val="en" w:eastAsia="en-US"/>
          </w:rPr>
          <w:tab/>
        </w:r>
        <w:r w:rsidR="007B32D8" w:rsidRPr="007B32D8" w:rsidDel="002E32F6">
          <w:rPr>
            <w:rFonts w:ascii="Courier New" w:eastAsia="Calibri" w:hAnsi="Courier New" w:cs="Courier New"/>
            <w:sz w:val="24"/>
            <w:szCs w:val="24"/>
            <w:lang w:val="en" w:eastAsia="en-US"/>
          </w:rPr>
          <w:tab/>
        </w:r>
        <w:r w:rsidR="007B32D8" w:rsidRPr="007B32D8" w:rsidDel="002E32F6">
          <w:rPr>
            <w:rFonts w:ascii="Courier New" w:eastAsia="Calibri" w:hAnsi="Courier New" w:cs="Courier New"/>
            <w:sz w:val="24"/>
            <w:szCs w:val="24"/>
            <w:lang w:val="en" w:eastAsia="en-US"/>
          </w:rPr>
          <w:tab/>
        </w:r>
        <w:r w:rsidR="00A57DC2" w:rsidDel="002E32F6">
          <w:rPr>
            <w:rFonts w:ascii="Courier New" w:eastAsia="Calibri" w:hAnsi="Courier New" w:cs="Courier New"/>
            <w:sz w:val="24"/>
            <w:szCs w:val="24"/>
            <w:lang w:val="en" w:eastAsia="en-US"/>
          </w:rPr>
          <w:delText>g</w:delText>
        </w:r>
        <w:r w:rsidR="007B32D8" w:rsidRPr="007B32D8" w:rsidDel="002E32F6">
          <w:rPr>
            <w:rFonts w:ascii="Courier New" w:eastAsia="Calibri" w:hAnsi="Courier New" w:cs="Courier New"/>
            <w:sz w:val="24"/>
            <w:szCs w:val="24"/>
            <w:lang w:val="en" w:eastAsia="en-US"/>
          </w:rPr>
          <w:delText>.  Adding paragraph (b)(2</w:delText>
        </w:r>
      </w:del>
      <w:proofErr w:type="gramStart"/>
      <w:ins w:id="542" w:author="Brooks, E. Brad (OFR)" w:date="2020-02-07T14:57:00Z">
        <w:r w:rsidR="002E32F6">
          <w:rPr>
            <w:rFonts w:ascii="Courier New" w:eastAsia="Calibri" w:hAnsi="Courier New" w:cs="Courier New"/>
            <w:sz w:val="24"/>
            <w:szCs w:val="24"/>
            <w:lang w:val="en" w:eastAsia="en-US"/>
          </w:rPr>
          <w:t>Revising paragraph (b</w:t>
        </w:r>
      </w:ins>
      <w:r w:rsidR="007B32D8" w:rsidRPr="007B32D8">
        <w:rPr>
          <w:rFonts w:ascii="Courier New" w:eastAsia="Calibri" w:hAnsi="Courier New" w:cs="Courier New"/>
          <w:sz w:val="24"/>
          <w:szCs w:val="24"/>
          <w:lang w:val="en" w:eastAsia="en-US"/>
        </w:rPr>
        <w:t>).</w:t>
      </w:r>
      <w:proofErr w:type="gramEnd"/>
    </w:p>
    <w:p w14:paraId="13D57606" w14:textId="6553577E"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t xml:space="preserve">The </w:t>
      </w:r>
      <w:del w:id="543" w:author="Brooks, E. Brad (OFR)" w:date="2020-02-07T14:57:00Z">
        <w:r w:rsidR="00A57DC2" w:rsidDel="002E32F6">
          <w:rPr>
            <w:rFonts w:ascii="Courier New" w:eastAsia="Calibri" w:hAnsi="Courier New" w:cs="Courier New"/>
            <w:sz w:val="24"/>
            <w:szCs w:val="24"/>
            <w:lang w:val="en" w:eastAsia="en-US"/>
          </w:rPr>
          <w:delText xml:space="preserve">revised and </w:delText>
        </w:r>
        <w:r w:rsidRPr="007B32D8" w:rsidDel="002E32F6">
          <w:rPr>
            <w:rFonts w:ascii="Courier New" w:eastAsia="Calibri" w:hAnsi="Courier New" w:cs="Courier New"/>
            <w:sz w:val="24"/>
            <w:szCs w:val="24"/>
            <w:lang w:val="en" w:eastAsia="en-US"/>
          </w:rPr>
          <w:delText>added text reads</w:delText>
        </w:r>
      </w:del>
      <w:ins w:id="544" w:author="Brooks, E. Brad (OFR)" w:date="2020-02-07T14:57:00Z">
        <w:r w:rsidR="002E32F6">
          <w:rPr>
            <w:rFonts w:ascii="Courier New" w:eastAsia="Calibri" w:hAnsi="Courier New" w:cs="Courier New"/>
            <w:sz w:val="24"/>
            <w:szCs w:val="24"/>
            <w:lang w:val="en" w:eastAsia="en-US"/>
          </w:rPr>
          <w:t>revisions and addition read</w:t>
        </w:r>
      </w:ins>
      <w:r w:rsidRPr="007B32D8">
        <w:rPr>
          <w:rFonts w:ascii="Courier New" w:eastAsia="Calibri" w:hAnsi="Courier New" w:cs="Courier New"/>
          <w:sz w:val="24"/>
          <w:szCs w:val="24"/>
          <w:lang w:val="en" w:eastAsia="en-US"/>
        </w:rPr>
        <w:t xml:space="preserve"> as follows:</w:t>
      </w:r>
    </w:p>
    <w:p w14:paraId="7F1D7016" w14:textId="77777777" w:rsidR="007B32D8" w:rsidRPr="007B32D8" w:rsidRDefault="007B32D8" w:rsidP="007B32D8">
      <w:pPr>
        <w:spacing w:line="480" w:lineRule="auto"/>
        <w:outlineLvl w:val="2"/>
        <w:rPr>
          <w:rFonts w:ascii="Courier New" w:hAnsi="Courier New" w:cs="Courier New"/>
          <w:b/>
          <w:bCs/>
          <w:color w:val="000000"/>
          <w:sz w:val="24"/>
          <w:szCs w:val="24"/>
          <w:lang w:val="en" w:eastAsia="en-US"/>
        </w:rPr>
      </w:pPr>
      <w:proofErr w:type="gramStart"/>
      <w:r w:rsidRPr="007B32D8">
        <w:rPr>
          <w:rFonts w:ascii="Courier New" w:hAnsi="Courier New" w:cs="Courier New"/>
          <w:b/>
          <w:bCs/>
          <w:sz w:val="24"/>
          <w:szCs w:val="24"/>
          <w:lang w:eastAsia="en-US"/>
        </w:rPr>
        <w:t xml:space="preserve">19.1508  </w:t>
      </w:r>
      <w:r w:rsidRPr="007B32D8">
        <w:rPr>
          <w:rFonts w:ascii="Courier New" w:hAnsi="Courier New" w:cs="Courier New"/>
          <w:b/>
          <w:bCs/>
          <w:color w:val="000000"/>
          <w:sz w:val="24"/>
          <w:szCs w:val="24"/>
          <w:lang w:val="en" w:eastAsia="en-US"/>
        </w:rPr>
        <w:t>Contract</w:t>
      </w:r>
      <w:proofErr w:type="gramEnd"/>
      <w:r w:rsidRPr="007B32D8">
        <w:rPr>
          <w:rFonts w:ascii="Courier New" w:hAnsi="Courier New" w:cs="Courier New"/>
          <w:b/>
          <w:bCs/>
          <w:color w:val="000000"/>
          <w:sz w:val="24"/>
          <w:szCs w:val="24"/>
          <w:lang w:val="en" w:eastAsia="en-US"/>
        </w:rPr>
        <w:t xml:space="preserve"> clauses.</w:t>
      </w:r>
    </w:p>
    <w:p w14:paraId="2761E6C4" w14:textId="77777777" w:rsidR="00353443" w:rsidRPr="007B32D8" w:rsidRDefault="007B32D8" w:rsidP="00557260">
      <w:pPr>
        <w:tabs>
          <w:tab w:val="left" w:pos="720"/>
          <w:tab w:val="left" w:pos="1080"/>
          <w:tab w:val="left" w:pos="144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t>(a)</w:t>
      </w:r>
      <w:r w:rsidR="00353443">
        <w:rPr>
          <w:rFonts w:ascii="Courier New" w:hAnsi="Courier New" w:cs="Courier New"/>
          <w:color w:val="000000"/>
          <w:sz w:val="24"/>
          <w:szCs w:val="24"/>
          <w:lang w:val="en" w:eastAsia="en-US"/>
        </w:rPr>
        <w:t>(1)  *   *   *</w:t>
      </w:r>
      <w:r w:rsidR="00353443" w:rsidRPr="00353443">
        <w:rPr>
          <w:rFonts w:ascii="Courier New" w:hAnsi="Courier New" w:cs="Courier New"/>
          <w:color w:val="000000"/>
          <w:sz w:val="24"/>
          <w:szCs w:val="24"/>
          <w:lang w:val="en" w:eastAsia="en-US"/>
        </w:rPr>
        <w:t>This includes multiple-award contracts when orders may be set aside for EDWOSB concerns as described in 8.405-5 and 16.505(b</w:t>
      </w:r>
      <w:proofErr w:type="gramStart"/>
      <w:r w:rsidR="00353443" w:rsidRPr="00353443">
        <w:rPr>
          <w:rFonts w:ascii="Courier New" w:hAnsi="Courier New" w:cs="Courier New"/>
          <w:color w:val="000000"/>
          <w:sz w:val="24"/>
          <w:szCs w:val="24"/>
          <w:lang w:val="en" w:eastAsia="en-US"/>
        </w:rPr>
        <w:t>)(</w:t>
      </w:r>
      <w:proofErr w:type="gramEnd"/>
      <w:r w:rsidR="00353443" w:rsidRPr="00353443">
        <w:rPr>
          <w:rFonts w:ascii="Courier New" w:hAnsi="Courier New" w:cs="Courier New"/>
          <w:color w:val="000000"/>
          <w:sz w:val="24"/>
          <w:szCs w:val="24"/>
          <w:lang w:val="en" w:eastAsia="en-US"/>
        </w:rPr>
        <w:t>2)(</w:t>
      </w:r>
      <w:proofErr w:type="spellStart"/>
      <w:r w:rsidR="00353443" w:rsidRPr="00353443">
        <w:rPr>
          <w:rFonts w:ascii="Courier New" w:hAnsi="Courier New" w:cs="Courier New"/>
          <w:color w:val="000000"/>
          <w:sz w:val="24"/>
          <w:szCs w:val="24"/>
          <w:lang w:val="en" w:eastAsia="en-US"/>
        </w:rPr>
        <w:t>i</w:t>
      </w:r>
      <w:proofErr w:type="spellEnd"/>
      <w:r w:rsidR="00353443" w:rsidRPr="00353443">
        <w:rPr>
          <w:rFonts w:ascii="Courier New" w:hAnsi="Courier New" w:cs="Courier New"/>
          <w:color w:val="000000"/>
          <w:sz w:val="24"/>
          <w:szCs w:val="24"/>
          <w:lang w:val="en" w:eastAsia="en-US"/>
        </w:rPr>
        <w:t>)(F) or when orders may be issued directly to one EDWOSB contractor in accordance with 19.504(c)(1)(ii)</w:t>
      </w:r>
      <w:r w:rsidR="00353443">
        <w:rPr>
          <w:rFonts w:ascii="Courier New" w:hAnsi="Courier New" w:cs="Courier New"/>
          <w:color w:val="000000"/>
          <w:sz w:val="24"/>
          <w:szCs w:val="24"/>
          <w:lang w:val="en" w:eastAsia="en-US"/>
        </w:rPr>
        <w:t>.</w:t>
      </w:r>
    </w:p>
    <w:p w14:paraId="71DEC0E5" w14:textId="77777777" w:rsidR="007B32D8" w:rsidRPr="007B32D8" w:rsidRDefault="007B32D8" w:rsidP="009C51C2">
      <w:pPr>
        <w:tabs>
          <w:tab w:val="left" w:pos="720"/>
          <w:tab w:val="left" w:pos="1080"/>
          <w:tab w:val="left" w:pos="1440"/>
        </w:tabs>
        <w:spacing w:line="480" w:lineRule="auto"/>
        <w:ind w:firstLine="1080"/>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lastRenderedPageBreak/>
        <w:t>(2)  For contracts that are set aside, the contracting officer shall indicate in paragraph (e) of the clause whether compliance with the limitations on subcontracting is required at the contract level or order level.</w:t>
      </w:r>
    </w:p>
    <w:p w14:paraId="099B0D47" w14:textId="2B8AA6DE" w:rsidR="00353443" w:rsidRPr="007B32D8" w:rsidRDefault="007B32D8" w:rsidP="00976C33">
      <w:pPr>
        <w:tabs>
          <w:tab w:val="left" w:pos="720"/>
          <w:tab w:val="left" w:pos="1080"/>
          <w:tab w:val="left" w:pos="144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t>(b)</w:t>
      </w:r>
      <w:r w:rsidR="00353443">
        <w:rPr>
          <w:rFonts w:ascii="Courier New" w:hAnsi="Courier New" w:cs="Courier New"/>
          <w:color w:val="000000"/>
          <w:sz w:val="24"/>
          <w:szCs w:val="24"/>
          <w:lang w:val="en" w:eastAsia="en-US"/>
        </w:rPr>
        <w:t xml:space="preserve">(1)  </w:t>
      </w:r>
      <w:r w:rsidR="00976C33" w:rsidRPr="00BA300D">
        <w:rPr>
          <w:rFonts w:ascii="Courier New" w:hAnsi="Courier New" w:cs="Courier New"/>
          <w:sz w:val="24"/>
          <w:szCs w:val="24"/>
          <w:lang w:val="en"/>
        </w:rPr>
        <w:t xml:space="preserve">The contracting officer shall insert the clause </w:t>
      </w:r>
      <w:r w:rsidR="00976C33" w:rsidRPr="00DD3F95">
        <w:rPr>
          <w:rFonts w:ascii="Courier New" w:hAnsi="Courier New" w:cs="Courier New"/>
          <w:sz w:val="24"/>
          <w:szCs w:val="24"/>
          <w:lang w:val="en"/>
        </w:rPr>
        <w:t>52.219-30</w:t>
      </w:r>
      <w:r w:rsidR="00976C33" w:rsidRPr="00BA300D">
        <w:rPr>
          <w:rFonts w:ascii="Courier New" w:hAnsi="Courier New" w:cs="Courier New"/>
          <w:sz w:val="24"/>
          <w:szCs w:val="24"/>
          <w:lang w:val="en"/>
        </w:rPr>
        <w:t>, Notice of Set-Aside for, or Sole Source Award to, Women-Owned Small Business Concerns Eligible Under the Women-Owned Small Business Program, in solicitations and contracts for acquisitions that are set aside for, or awarded on a sole source basis to</w:t>
      </w:r>
      <w:r w:rsidR="00976C33" w:rsidRPr="009C51C2">
        <w:rPr>
          <w:rFonts w:ascii="Courier New" w:hAnsi="Courier New" w:cs="Courier New"/>
          <w:sz w:val="24"/>
          <w:szCs w:val="24"/>
          <w:lang w:val="en"/>
        </w:rPr>
        <w:t>,</w:t>
      </w:r>
      <w:r w:rsidR="00976C33" w:rsidRPr="00BA300D">
        <w:rPr>
          <w:rFonts w:ascii="Courier New" w:hAnsi="Courier New" w:cs="Courier New"/>
          <w:sz w:val="24"/>
          <w:szCs w:val="24"/>
          <w:lang w:val="en"/>
        </w:rPr>
        <w:t xml:space="preserve"> WOSB concerns under </w:t>
      </w:r>
      <w:r w:rsidR="00976C33" w:rsidRPr="00DD3F95">
        <w:rPr>
          <w:rFonts w:ascii="Courier New" w:hAnsi="Courier New" w:cs="Courier New"/>
          <w:sz w:val="24"/>
          <w:szCs w:val="24"/>
          <w:lang w:val="en"/>
        </w:rPr>
        <w:t>19.1505</w:t>
      </w:r>
      <w:r w:rsidR="00976C33" w:rsidRPr="00BA300D">
        <w:rPr>
          <w:rFonts w:ascii="Courier New" w:hAnsi="Courier New" w:cs="Courier New"/>
          <w:sz w:val="24"/>
          <w:szCs w:val="24"/>
          <w:lang w:val="en"/>
        </w:rPr>
        <w:t>(c) or 19.1506(b).</w:t>
      </w:r>
      <w:r w:rsidR="00976C33">
        <w:rPr>
          <w:rFonts w:ascii="Courier New" w:hAnsi="Courier New" w:cs="Courier New"/>
          <w:sz w:val="24"/>
          <w:szCs w:val="24"/>
          <w:lang w:val="en"/>
        </w:rPr>
        <w:t xml:space="preserve"> </w:t>
      </w:r>
      <w:r w:rsidR="00925C9D">
        <w:rPr>
          <w:rFonts w:ascii="Courier New" w:hAnsi="Courier New" w:cs="Courier New"/>
          <w:sz w:val="24"/>
          <w:szCs w:val="24"/>
          <w:lang w:val="en"/>
        </w:rPr>
        <w:t xml:space="preserve"> </w:t>
      </w:r>
      <w:r w:rsidR="00353443" w:rsidRPr="00353443">
        <w:rPr>
          <w:rFonts w:ascii="Courier New" w:hAnsi="Courier New" w:cs="Courier New"/>
          <w:color w:val="000000"/>
          <w:sz w:val="24"/>
          <w:szCs w:val="24"/>
          <w:lang w:val="en" w:eastAsia="en-US"/>
        </w:rPr>
        <w:t>This includes multiple-award contracts when orders may be set aside for WOSB concerns eligible under the WOSB program as described in</w:t>
      </w:r>
      <w:r w:rsidR="00CA28ED">
        <w:rPr>
          <w:rFonts w:ascii="Courier New" w:hAnsi="Courier New" w:cs="Courier New"/>
          <w:color w:val="000000"/>
          <w:sz w:val="24"/>
          <w:szCs w:val="24"/>
          <w:lang w:val="en" w:eastAsia="en-US"/>
        </w:rPr>
        <w:t xml:space="preserve"> 8.405-5 and 16.505(b)(2)(</w:t>
      </w:r>
      <w:proofErr w:type="spellStart"/>
      <w:r w:rsidR="00CA28ED">
        <w:rPr>
          <w:rFonts w:ascii="Courier New" w:hAnsi="Courier New" w:cs="Courier New"/>
          <w:color w:val="000000"/>
          <w:sz w:val="24"/>
          <w:szCs w:val="24"/>
          <w:lang w:val="en" w:eastAsia="en-US"/>
        </w:rPr>
        <w:t>i</w:t>
      </w:r>
      <w:proofErr w:type="spellEnd"/>
      <w:r w:rsidR="00CA28ED">
        <w:rPr>
          <w:rFonts w:ascii="Courier New" w:hAnsi="Courier New" w:cs="Courier New"/>
          <w:color w:val="000000"/>
          <w:sz w:val="24"/>
          <w:szCs w:val="24"/>
          <w:lang w:val="en" w:eastAsia="en-US"/>
        </w:rPr>
        <w:t>)(F)</w:t>
      </w:r>
      <w:r w:rsidR="00353443" w:rsidRPr="00353443">
        <w:rPr>
          <w:rFonts w:ascii="Courier New" w:hAnsi="Courier New" w:cs="Courier New"/>
          <w:color w:val="000000"/>
          <w:sz w:val="24"/>
          <w:szCs w:val="24"/>
          <w:lang w:val="en" w:eastAsia="en-US"/>
        </w:rPr>
        <w:t xml:space="preserve"> or when orders may be issued directly to one WOSB contractor in accordance with 19.504(c)(1)(ii)</w:t>
      </w:r>
      <w:r w:rsidR="00353443">
        <w:rPr>
          <w:rFonts w:ascii="Courier New" w:hAnsi="Courier New" w:cs="Courier New"/>
          <w:color w:val="000000"/>
          <w:sz w:val="24"/>
          <w:szCs w:val="24"/>
          <w:lang w:val="en" w:eastAsia="en-US"/>
        </w:rPr>
        <w:t>.</w:t>
      </w:r>
    </w:p>
    <w:p w14:paraId="1C59087B" w14:textId="5DD1ACCE" w:rsidR="007B32D8" w:rsidRPr="007B32D8" w:rsidRDefault="007B32D8" w:rsidP="007B32D8">
      <w:pPr>
        <w:tabs>
          <w:tab w:val="left" w:pos="720"/>
          <w:tab w:val="left" w:pos="1080"/>
          <w:tab w:val="left" w:pos="144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(2)  For contracts that are set aside, the contracting officer shall indicate in paragraph (e) of the clause whether compliance with the limitations on subcontracting is required at the contract level or order level.</w:t>
      </w:r>
    </w:p>
    <w:p w14:paraId="1EA70631" w14:textId="77777777" w:rsidR="007B32D8" w:rsidRPr="009C51C2" w:rsidRDefault="007B32D8" w:rsidP="007B32D8">
      <w:pPr>
        <w:spacing w:line="480" w:lineRule="auto"/>
        <w:rPr>
          <w:rFonts w:ascii="Courier New" w:eastAsia="Calibri" w:hAnsi="Courier New" w:cs="Courier New"/>
          <w:b/>
          <w:sz w:val="24"/>
          <w:szCs w:val="24"/>
          <w:lang w:eastAsia="en-US"/>
        </w:rPr>
      </w:pPr>
      <w:r w:rsidRPr="009C51C2">
        <w:rPr>
          <w:rFonts w:ascii="Courier New" w:eastAsia="Calibri" w:hAnsi="Courier New" w:cs="Courier New"/>
          <w:b/>
          <w:sz w:val="24"/>
          <w:szCs w:val="24"/>
          <w:lang w:eastAsia="en-US"/>
        </w:rPr>
        <w:t>P</w:t>
      </w:r>
      <w:r w:rsidR="00C80195">
        <w:rPr>
          <w:rFonts w:ascii="Courier New" w:eastAsia="Calibri" w:hAnsi="Courier New" w:cs="Courier New"/>
          <w:b/>
          <w:sz w:val="24"/>
          <w:szCs w:val="24"/>
          <w:lang w:eastAsia="en-US"/>
        </w:rPr>
        <w:t>ART</w:t>
      </w:r>
      <w:r w:rsidRPr="009C51C2">
        <w:rPr>
          <w:rFonts w:ascii="Courier New" w:eastAsia="Calibri" w:hAnsi="Courier New" w:cs="Courier New"/>
          <w:b/>
          <w:sz w:val="24"/>
          <w:szCs w:val="24"/>
          <w:lang w:eastAsia="en-US"/>
        </w:rPr>
        <w:t xml:space="preserve"> 42—</w:t>
      </w:r>
      <w:r w:rsidR="00C80195">
        <w:rPr>
          <w:rFonts w:ascii="Courier New" w:eastAsia="Calibri" w:hAnsi="Courier New" w:cs="Courier New"/>
          <w:b/>
          <w:sz w:val="24"/>
          <w:szCs w:val="24"/>
          <w:lang w:eastAsia="en-US"/>
        </w:rPr>
        <w:t>CONTRACT ADMINISTRATION AND AUDIT</w:t>
      </w:r>
      <w:r w:rsidR="00223A5F">
        <w:rPr>
          <w:rFonts w:ascii="Courier New" w:eastAsia="Calibri" w:hAnsi="Courier New" w:cs="Courier New"/>
          <w:b/>
          <w:sz w:val="24"/>
          <w:szCs w:val="24"/>
          <w:lang w:eastAsia="en-US"/>
        </w:rPr>
        <w:t xml:space="preserve"> SERVICES</w:t>
      </w:r>
    </w:p>
    <w:p w14:paraId="08A53F6D" w14:textId="2DA98229"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lastRenderedPageBreak/>
        <w:tab/>
      </w:r>
      <w:r w:rsidR="00E61865">
        <w:rPr>
          <w:rFonts w:ascii="Courier New" w:eastAsia="Calibri" w:hAnsi="Courier New" w:cs="Courier New"/>
          <w:sz w:val="24"/>
          <w:szCs w:val="24"/>
          <w:lang w:val="en" w:eastAsia="en-US"/>
        </w:rPr>
        <w:t>8</w:t>
      </w:r>
      <w:ins w:id="545" w:author="Brooks, E. Brad (OFR)" w:date="2020-02-13T16:17:00Z">
        <w:r w:rsidR="003B235B">
          <w:rPr>
            <w:rFonts w:ascii="Courier New" w:eastAsia="Calibri" w:hAnsi="Courier New" w:cs="Courier New"/>
            <w:sz w:val="24"/>
            <w:szCs w:val="24"/>
            <w:lang w:val="en" w:eastAsia="en-US"/>
          </w:rPr>
          <w:t>1</w:t>
        </w:r>
      </w:ins>
      <w:del w:id="546" w:author="Brooks, E. Brad (OFR)" w:date="2020-02-13T16:17:00Z">
        <w:r w:rsidR="00E61865" w:rsidDel="003B235B">
          <w:rPr>
            <w:rFonts w:ascii="Courier New" w:eastAsia="Calibri" w:hAnsi="Courier New" w:cs="Courier New"/>
            <w:sz w:val="24"/>
            <w:szCs w:val="24"/>
            <w:lang w:val="en" w:eastAsia="en-US"/>
          </w:rPr>
          <w:delText>2</w:delText>
        </w:r>
      </w:del>
      <w:r w:rsidR="00432BF7">
        <w:rPr>
          <w:rFonts w:ascii="Courier New" w:eastAsia="Calibri" w:hAnsi="Courier New" w:cs="Courier New"/>
          <w:sz w:val="24"/>
          <w:szCs w:val="24"/>
          <w:lang w:val="en" w:eastAsia="en-US"/>
        </w:rPr>
        <w:t>.</w:t>
      </w:r>
      <w:r w:rsidRPr="007B32D8">
        <w:rPr>
          <w:rFonts w:ascii="Courier New" w:eastAsia="Calibri" w:hAnsi="Courier New" w:cs="Courier New"/>
          <w:sz w:val="24"/>
          <w:szCs w:val="24"/>
          <w:lang w:val="en" w:eastAsia="en-US"/>
        </w:rPr>
        <w:t xml:space="preserve">  Amend section 42.1503 by revising paragraph (b</w:t>
      </w:r>
      <w:proofErr w:type="gramStart"/>
      <w:r w:rsidRPr="007B32D8">
        <w:rPr>
          <w:rFonts w:ascii="Courier New" w:eastAsia="Calibri" w:hAnsi="Courier New" w:cs="Courier New"/>
          <w:sz w:val="24"/>
          <w:szCs w:val="24"/>
          <w:lang w:val="en" w:eastAsia="en-US"/>
        </w:rPr>
        <w:t>)(</w:t>
      </w:r>
      <w:proofErr w:type="gramEnd"/>
      <w:r w:rsidRPr="007B32D8">
        <w:rPr>
          <w:rFonts w:ascii="Courier New" w:eastAsia="Calibri" w:hAnsi="Courier New" w:cs="Courier New"/>
          <w:sz w:val="24"/>
          <w:szCs w:val="24"/>
          <w:lang w:val="en" w:eastAsia="en-US"/>
        </w:rPr>
        <w:t>2)(vi) to read as follows:</w:t>
      </w:r>
    </w:p>
    <w:p w14:paraId="467EDFDC"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b/>
          <w:sz w:val="24"/>
          <w:szCs w:val="24"/>
          <w:lang w:eastAsia="en-US"/>
        </w:rPr>
      </w:pPr>
      <w:proofErr w:type="gramStart"/>
      <w:r w:rsidRPr="007B32D8">
        <w:rPr>
          <w:rFonts w:ascii="Courier New" w:eastAsia="Calibri" w:hAnsi="Courier New" w:cs="Courier New"/>
          <w:b/>
          <w:sz w:val="24"/>
          <w:szCs w:val="24"/>
          <w:lang w:eastAsia="en-US"/>
        </w:rPr>
        <w:t>42.1503  Procedures</w:t>
      </w:r>
      <w:proofErr w:type="gramEnd"/>
      <w:r w:rsidRPr="007B32D8">
        <w:rPr>
          <w:rFonts w:ascii="Courier New" w:eastAsia="Calibri" w:hAnsi="Courier New" w:cs="Courier New"/>
          <w:b/>
          <w:sz w:val="24"/>
          <w:szCs w:val="24"/>
          <w:lang w:eastAsia="en-US"/>
        </w:rPr>
        <w:t>.</w:t>
      </w:r>
    </w:p>
    <w:p w14:paraId="0C5EDBA8" w14:textId="77777777" w:rsidR="007B32D8" w:rsidRPr="007B32D8" w:rsidRDefault="007B32D8" w:rsidP="007B32D8">
      <w:pPr>
        <w:keepNext/>
        <w:keepLines/>
        <w:tabs>
          <w:tab w:val="left" w:pos="720"/>
          <w:tab w:val="left" w:pos="1080"/>
          <w:tab w:val="left" w:pos="1440"/>
        </w:tabs>
        <w:spacing w:line="480" w:lineRule="auto"/>
        <w:outlineLvl w:val="1"/>
        <w:rPr>
          <w:rFonts w:ascii="Courier New" w:hAnsi="Courier New" w:cs="Courier New"/>
          <w:bCs/>
          <w:color w:val="000000"/>
          <w:sz w:val="24"/>
          <w:szCs w:val="24"/>
          <w:lang w:val="en" w:eastAsia="en-US"/>
        </w:rPr>
      </w:pPr>
      <w:r w:rsidRPr="007B32D8">
        <w:rPr>
          <w:rFonts w:ascii="Courier New" w:hAnsi="Courier New" w:cs="Courier New"/>
          <w:bCs/>
          <w:color w:val="000000"/>
          <w:sz w:val="24"/>
          <w:szCs w:val="24"/>
          <w:lang w:val="en" w:eastAsia="en-US"/>
        </w:rPr>
        <w:t xml:space="preserve">* </w:t>
      </w:r>
      <w:r w:rsidR="00223A5F">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223A5F">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223A5F">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223A5F">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w:t>
      </w:r>
    </w:p>
    <w:p w14:paraId="2E1D829D" w14:textId="276770C8" w:rsidR="007B32D8" w:rsidRPr="007B32D8" w:rsidRDefault="007B32D8" w:rsidP="007B32D8">
      <w:pPr>
        <w:tabs>
          <w:tab w:val="left" w:pos="720"/>
          <w:tab w:val="left" w:pos="1080"/>
          <w:tab w:val="left" w:pos="1440"/>
        </w:tabs>
        <w:spacing w:line="480" w:lineRule="auto"/>
        <w:rPr>
          <w:rFonts w:ascii="Courier New" w:eastAsia="Calibri" w:hAnsi="Courier New" w:cs="Courier New"/>
          <w:sz w:val="24"/>
          <w:szCs w:val="24"/>
          <w:lang w:eastAsia="en-US"/>
        </w:rPr>
      </w:pPr>
      <w:r w:rsidRPr="007B32D8">
        <w:rPr>
          <w:rFonts w:ascii="Courier New" w:eastAsia="Calibri" w:hAnsi="Courier New" w:cs="Courier New"/>
          <w:sz w:val="24"/>
          <w:szCs w:val="24"/>
          <w:lang w:eastAsia="en-US"/>
        </w:rPr>
        <w:tab/>
        <w:t>(b)</w:t>
      </w:r>
      <w:del w:id="547" w:author="Brooks, E. Brad (OFR)" w:date="2020-02-07T14:59:00Z">
        <w:r w:rsidR="00557260" w:rsidDel="002E32F6">
          <w:rPr>
            <w:rFonts w:ascii="Courier New" w:eastAsia="Calibri" w:hAnsi="Courier New" w:cs="Courier New"/>
            <w:sz w:val="24"/>
            <w:szCs w:val="24"/>
            <w:lang w:eastAsia="en-US"/>
          </w:rPr>
          <w:delText>(1)</w:delText>
        </w:r>
      </w:del>
      <w:r w:rsidRPr="007B32D8">
        <w:rPr>
          <w:rFonts w:ascii="Courier New" w:eastAsia="Calibri" w:hAnsi="Courier New" w:cs="Courier New"/>
          <w:sz w:val="24"/>
          <w:szCs w:val="24"/>
          <w:lang w:eastAsia="en-US"/>
        </w:rPr>
        <w:t xml:space="preserve"> </w:t>
      </w:r>
      <w:del w:id="548" w:author="Brooks, E. Brad (OFR)" w:date="2020-02-07T14:59:00Z">
        <w:r w:rsidRPr="007B32D8" w:rsidDel="002E32F6">
          <w:rPr>
            <w:rFonts w:ascii="Courier New" w:eastAsia="Calibri" w:hAnsi="Courier New" w:cs="Courier New"/>
            <w:sz w:val="24"/>
            <w:szCs w:val="24"/>
            <w:lang w:eastAsia="en-US"/>
          </w:rPr>
          <w:delText xml:space="preserve"> </w:delText>
        </w:r>
      </w:del>
      <w:r w:rsidRPr="007B32D8">
        <w:rPr>
          <w:rFonts w:ascii="Courier New" w:eastAsia="Calibri" w:hAnsi="Courier New" w:cs="Courier New"/>
          <w:sz w:val="24"/>
          <w:szCs w:val="24"/>
          <w:lang w:eastAsia="en-US"/>
        </w:rPr>
        <w:t xml:space="preserve">* </w:t>
      </w:r>
      <w:r w:rsidR="00223A5F">
        <w:rPr>
          <w:rFonts w:ascii="Courier New" w:eastAsia="Calibri" w:hAnsi="Courier New" w:cs="Courier New"/>
          <w:sz w:val="24"/>
          <w:szCs w:val="24"/>
          <w:lang w:eastAsia="en-US"/>
        </w:rPr>
        <w:t xml:space="preserve"> </w:t>
      </w:r>
      <w:r w:rsidRPr="007B32D8">
        <w:rPr>
          <w:rFonts w:ascii="Courier New" w:eastAsia="Calibri" w:hAnsi="Courier New" w:cs="Courier New"/>
          <w:sz w:val="24"/>
          <w:szCs w:val="24"/>
          <w:lang w:eastAsia="en-US"/>
        </w:rPr>
        <w:t xml:space="preserve"> * </w:t>
      </w:r>
      <w:r w:rsidR="00223A5F">
        <w:rPr>
          <w:rFonts w:ascii="Courier New" w:eastAsia="Calibri" w:hAnsi="Courier New" w:cs="Courier New"/>
          <w:sz w:val="24"/>
          <w:szCs w:val="24"/>
          <w:lang w:eastAsia="en-US"/>
        </w:rPr>
        <w:t xml:space="preserve"> </w:t>
      </w:r>
      <w:r w:rsidRPr="007B32D8">
        <w:rPr>
          <w:rFonts w:ascii="Courier New" w:eastAsia="Calibri" w:hAnsi="Courier New" w:cs="Courier New"/>
          <w:sz w:val="24"/>
          <w:szCs w:val="24"/>
          <w:lang w:eastAsia="en-US"/>
        </w:rPr>
        <w:t xml:space="preserve"> *</w:t>
      </w:r>
    </w:p>
    <w:p w14:paraId="3D289EEC" w14:textId="77777777" w:rsidR="007B32D8" w:rsidRPr="007B32D8" w:rsidRDefault="007B32D8" w:rsidP="007B32D8">
      <w:pPr>
        <w:tabs>
          <w:tab w:val="left" w:pos="720"/>
          <w:tab w:val="left" w:pos="1080"/>
          <w:tab w:val="left" w:pos="1440"/>
        </w:tabs>
        <w:spacing w:line="480" w:lineRule="auto"/>
        <w:rPr>
          <w:rFonts w:ascii="Courier New" w:eastAsia="Calibri" w:hAnsi="Courier New" w:cs="Courier New"/>
          <w:b/>
          <w:sz w:val="24"/>
          <w:szCs w:val="24"/>
          <w:lang w:eastAsia="en-US"/>
        </w:rPr>
      </w:pPr>
      <w:r w:rsidRPr="007B32D8">
        <w:rPr>
          <w:rFonts w:ascii="Courier New" w:eastAsia="Calibri" w:hAnsi="Courier New" w:cs="Courier New"/>
          <w:sz w:val="24"/>
          <w:szCs w:val="24"/>
          <w:lang w:eastAsia="en-US"/>
        </w:rPr>
        <w:tab/>
      </w:r>
      <w:r w:rsidRPr="007B32D8">
        <w:rPr>
          <w:rFonts w:ascii="Courier New" w:eastAsia="Calibri" w:hAnsi="Courier New" w:cs="Courier New"/>
          <w:sz w:val="24"/>
          <w:szCs w:val="24"/>
          <w:lang w:eastAsia="en-US"/>
        </w:rPr>
        <w:tab/>
        <w:t xml:space="preserve">(2)  * </w:t>
      </w:r>
      <w:r w:rsidR="00223A5F">
        <w:rPr>
          <w:rFonts w:ascii="Courier New" w:eastAsia="Calibri" w:hAnsi="Courier New" w:cs="Courier New"/>
          <w:sz w:val="24"/>
          <w:szCs w:val="24"/>
          <w:lang w:eastAsia="en-US"/>
        </w:rPr>
        <w:t xml:space="preserve"> </w:t>
      </w:r>
      <w:r w:rsidRPr="007B32D8">
        <w:rPr>
          <w:rFonts w:ascii="Courier New" w:eastAsia="Calibri" w:hAnsi="Courier New" w:cs="Courier New"/>
          <w:sz w:val="24"/>
          <w:szCs w:val="24"/>
          <w:lang w:eastAsia="en-US"/>
        </w:rPr>
        <w:t xml:space="preserve"> * </w:t>
      </w:r>
      <w:r w:rsidR="00223A5F">
        <w:rPr>
          <w:rFonts w:ascii="Courier New" w:eastAsia="Calibri" w:hAnsi="Courier New" w:cs="Courier New"/>
          <w:sz w:val="24"/>
          <w:szCs w:val="24"/>
          <w:lang w:eastAsia="en-US"/>
        </w:rPr>
        <w:t xml:space="preserve"> </w:t>
      </w:r>
      <w:r w:rsidRPr="007B32D8">
        <w:rPr>
          <w:rFonts w:ascii="Courier New" w:eastAsia="Calibri" w:hAnsi="Courier New" w:cs="Courier New"/>
          <w:sz w:val="24"/>
          <w:szCs w:val="24"/>
          <w:lang w:eastAsia="en-US"/>
        </w:rPr>
        <w:t xml:space="preserve"> *</w:t>
      </w:r>
    </w:p>
    <w:p w14:paraId="5A658E10" w14:textId="77777777" w:rsidR="00F14505" w:rsidRDefault="007B32D8" w:rsidP="00F14505">
      <w:pPr>
        <w:tabs>
          <w:tab w:val="left" w:pos="720"/>
          <w:tab w:val="left" w:pos="1080"/>
          <w:tab w:val="left" w:pos="1440"/>
        </w:tabs>
        <w:spacing w:line="480" w:lineRule="auto"/>
        <w:rPr>
          <w:rFonts w:ascii="Courier New" w:eastAsia="Calibri" w:hAnsi="Courier New" w:cs="Courier New"/>
          <w:sz w:val="24"/>
          <w:szCs w:val="24"/>
          <w:lang w:eastAsia="en-US"/>
        </w:rPr>
      </w:pPr>
      <w:r w:rsidRPr="007B32D8">
        <w:rPr>
          <w:rFonts w:ascii="Courier New" w:eastAsia="Calibri" w:hAnsi="Courier New" w:cs="Courier New"/>
          <w:sz w:val="24"/>
          <w:szCs w:val="24"/>
          <w:lang w:eastAsia="en-US"/>
        </w:rPr>
        <w:tab/>
      </w:r>
      <w:r w:rsidRPr="007B32D8">
        <w:rPr>
          <w:rFonts w:ascii="Courier New" w:eastAsia="Calibri" w:hAnsi="Courier New" w:cs="Courier New"/>
          <w:sz w:val="24"/>
          <w:szCs w:val="24"/>
          <w:lang w:eastAsia="en-US"/>
        </w:rPr>
        <w:tab/>
      </w:r>
      <w:r w:rsidRPr="007B32D8">
        <w:rPr>
          <w:rFonts w:ascii="Courier New" w:eastAsia="Calibri" w:hAnsi="Courier New" w:cs="Courier New"/>
          <w:sz w:val="24"/>
          <w:szCs w:val="24"/>
          <w:lang w:eastAsia="en-US"/>
        </w:rPr>
        <w:tab/>
        <w:t xml:space="preserve">(vi)  </w:t>
      </w:r>
      <w:r w:rsidR="00F14505" w:rsidRPr="00F14505">
        <w:rPr>
          <w:rFonts w:ascii="Courier New" w:eastAsia="Calibri" w:hAnsi="Courier New" w:cs="Courier New"/>
          <w:sz w:val="24"/>
          <w:szCs w:val="24"/>
          <w:lang w:eastAsia="en-US"/>
        </w:rPr>
        <w:t>Other (as applicable) (</w:t>
      </w:r>
      <w:r w:rsidR="00F14505" w:rsidRPr="009C51C2">
        <w:rPr>
          <w:rFonts w:ascii="Courier New" w:eastAsia="Calibri" w:hAnsi="Courier New" w:cs="Courier New"/>
          <w:sz w:val="24"/>
          <w:szCs w:val="24"/>
          <w:u w:val="single"/>
          <w:lang w:eastAsia="en-US"/>
        </w:rPr>
        <w:t>e.g.</w:t>
      </w:r>
      <w:r w:rsidR="00F14505" w:rsidRPr="00F14505">
        <w:rPr>
          <w:rFonts w:ascii="Courier New" w:eastAsia="Calibri" w:hAnsi="Courier New" w:cs="Courier New"/>
          <w:sz w:val="24"/>
          <w:szCs w:val="24"/>
          <w:lang w:eastAsia="en-US"/>
        </w:rPr>
        <w:t>, trafficking violations, tax delinquency, failure to report in accordance with contract terms and conditions, defective cost or pricing data, terminations, suspension and debarments, and failure to comply with limitations on subcontracting)</w:t>
      </w:r>
      <w:r w:rsidRPr="007B32D8">
        <w:rPr>
          <w:rFonts w:ascii="Courier New" w:eastAsia="Calibri" w:hAnsi="Courier New" w:cs="Courier New"/>
          <w:sz w:val="24"/>
          <w:szCs w:val="24"/>
          <w:lang w:eastAsia="en-US"/>
        </w:rPr>
        <w:t>.</w:t>
      </w:r>
    </w:p>
    <w:p w14:paraId="0507DCD9" w14:textId="77777777" w:rsidR="007B32D8" w:rsidRPr="00F14505" w:rsidRDefault="007B32D8" w:rsidP="00F14505">
      <w:pPr>
        <w:tabs>
          <w:tab w:val="left" w:pos="720"/>
          <w:tab w:val="left" w:pos="1080"/>
          <w:tab w:val="left" w:pos="1440"/>
        </w:tabs>
        <w:spacing w:line="480" w:lineRule="auto"/>
        <w:rPr>
          <w:rFonts w:ascii="Courier New" w:eastAsia="Calibri" w:hAnsi="Courier New" w:cs="Courier New"/>
          <w:sz w:val="24"/>
          <w:szCs w:val="24"/>
          <w:lang w:eastAsia="en-US"/>
        </w:rPr>
      </w:pPr>
      <w:r w:rsidRPr="007B32D8">
        <w:rPr>
          <w:rFonts w:ascii="Courier New" w:hAnsi="Courier New" w:cs="Courier New"/>
          <w:bCs/>
          <w:color w:val="000000"/>
          <w:sz w:val="24"/>
          <w:szCs w:val="24"/>
          <w:lang w:val="en" w:eastAsia="en-US"/>
        </w:rPr>
        <w:t xml:space="preserve">* </w:t>
      </w:r>
      <w:r w:rsidR="00F14505">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F14505">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F14505">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F14505">
        <w:rPr>
          <w:rFonts w:ascii="Courier New" w:hAnsi="Courier New" w:cs="Courier New"/>
          <w:bCs/>
          <w:color w:val="000000"/>
          <w:sz w:val="24"/>
          <w:szCs w:val="24"/>
          <w:lang w:val="en" w:eastAsia="en-US"/>
        </w:rPr>
        <w:t xml:space="preserve">  *</w:t>
      </w:r>
    </w:p>
    <w:p w14:paraId="19B02CED" w14:textId="77777777" w:rsidR="007B32D8" w:rsidRPr="00220738" w:rsidRDefault="00E61865" w:rsidP="007B32D8">
      <w:pPr>
        <w:spacing w:line="480" w:lineRule="auto"/>
        <w:rPr>
          <w:rFonts w:ascii="Courier New" w:eastAsia="Calibri" w:hAnsi="Courier New" w:cs="Courier New"/>
          <w:b/>
          <w:sz w:val="24"/>
          <w:szCs w:val="24"/>
          <w:lang w:eastAsia="en-US"/>
        </w:rPr>
      </w:pPr>
      <w:r>
        <w:rPr>
          <w:rFonts w:ascii="Courier New" w:eastAsia="Calibri" w:hAnsi="Courier New" w:cs="Courier New"/>
          <w:b/>
          <w:sz w:val="24"/>
          <w:szCs w:val="24"/>
          <w:lang w:eastAsia="en-US"/>
        </w:rPr>
        <w:t>PART</w:t>
      </w:r>
      <w:r w:rsidR="007B32D8" w:rsidRPr="00220738">
        <w:rPr>
          <w:rFonts w:ascii="Courier New" w:eastAsia="Calibri" w:hAnsi="Courier New" w:cs="Courier New"/>
          <w:b/>
          <w:sz w:val="24"/>
          <w:szCs w:val="24"/>
          <w:lang w:eastAsia="en-US"/>
        </w:rPr>
        <w:t xml:space="preserve"> 52—S</w:t>
      </w:r>
      <w:r>
        <w:rPr>
          <w:rFonts w:ascii="Courier New" w:eastAsia="Calibri" w:hAnsi="Courier New" w:cs="Courier New"/>
          <w:b/>
          <w:sz w:val="24"/>
          <w:szCs w:val="24"/>
          <w:lang w:eastAsia="en-US"/>
        </w:rPr>
        <w:t>OLICITATION PROVISIONS AND CONTRACT</w:t>
      </w:r>
      <w:r w:rsidR="007B32D8" w:rsidRPr="00220738">
        <w:rPr>
          <w:rFonts w:ascii="Courier New" w:eastAsia="Calibri" w:hAnsi="Courier New" w:cs="Courier New"/>
          <w:b/>
          <w:sz w:val="24"/>
          <w:szCs w:val="24"/>
          <w:lang w:eastAsia="en-US"/>
        </w:rPr>
        <w:t xml:space="preserve"> C</w:t>
      </w:r>
      <w:r>
        <w:rPr>
          <w:rFonts w:ascii="Courier New" w:eastAsia="Calibri" w:hAnsi="Courier New" w:cs="Courier New"/>
          <w:b/>
          <w:sz w:val="24"/>
          <w:szCs w:val="24"/>
          <w:lang w:eastAsia="en-US"/>
        </w:rPr>
        <w:t>LAUSES</w:t>
      </w:r>
    </w:p>
    <w:p w14:paraId="16B84D80" w14:textId="5AF320C1"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00E61865">
        <w:rPr>
          <w:rFonts w:ascii="Courier New" w:eastAsia="Calibri" w:hAnsi="Courier New" w:cs="Courier New"/>
          <w:sz w:val="24"/>
          <w:szCs w:val="24"/>
          <w:lang w:val="en" w:eastAsia="en-US"/>
        </w:rPr>
        <w:t>8</w:t>
      </w:r>
      <w:ins w:id="549" w:author="Brooks, E. Brad (OFR)" w:date="2020-02-13T16:17:00Z">
        <w:r w:rsidR="003B235B">
          <w:rPr>
            <w:rFonts w:ascii="Courier New" w:eastAsia="Calibri" w:hAnsi="Courier New" w:cs="Courier New"/>
            <w:sz w:val="24"/>
            <w:szCs w:val="24"/>
            <w:lang w:val="en" w:eastAsia="en-US"/>
          </w:rPr>
          <w:t>2</w:t>
        </w:r>
      </w:ins>
      <w:del w:id="550" w:author="Brooks, E. Brad (OFR)" w:date="2020-02-13T16:17:00Z">
        <w:r w:rsidR="00E61865" w:rsidDel="003B235B">
          <w:rPr>
            <w:rFonts w:ascii="Courier New" w:eastAsia="Calibri" w:hAnsi="Courier New" w:cs="Courier New"/>
            <w:sz w:val="24"/>
            <w:szCs w:val="24"/>
            <w:lang w:val="en" w:eastAsia="en-US"/>
          </w:rPr>
          <w:delText>3</w:delText>
        </w:r>
      </w:del>
      <w:r w:rsidRPr="007B32D8">
        <w:rPr>
          <w:rFonts w:ascii="Courier New" w:eastAsia="Calibri" w:hAnsi="Courier New" w:cs="Courier New"/>
          <w:sz w:val="24"/>
          <w:szCs w:val="24"/>
          <w:lang w:val="en" w:eastAsia="en-US"/>
        </w:rPr>
        <w:t>.  Amend section 52.204-8 by—</w:t>
      </w:r>
    </w:p>
    <w:p w14:paraId="3781F354"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a.  Revising</w:t>
      </w:r>
      <w:proofErr w:type="gramEnd"/>
      <w:r w:rsidRPr="007B32D8">
        <w:rPr>
          <w:rFonts w:ascii="Courier New" w:eastAsia="Calibri" w:hAnsi="Courier New" w:cs="Courier New"/>
          <w:sz w:val="24"/>
          <w:szCs w:val="24"/>
          <w:lang w:val="en" w:eastAsia="en-US"/>
        </w:rPr>
        <w:t xml:space="preserve"> the date of the </w:t>
      </w:r>
      <w:r w:rsidR="00D87717">
        <w:rPr>
          <w:rFonts w:ascii="Courier New" w:eastAsia="Calibri" w:hAnsi="Courier New" w:cs="Courier New"/>
          <w:sz w:val="24"/>
          <w:szCs w:val="24"/>
          <w:lang w:val="en" w:eastAsia="en-US"/>
        </w:rPr>
        <w:t>provision</w:t>
      </w:r>
      <w:r w:rsidRPr="007B32D8">
        <w:rPr>
          <w:rFonts w:ascii="Courier New" w:eastAsia="Calibri" w:hAnsi="Courier New" w:cs="Courier New"/>
          <w:sz w:val="24"/>
          <w:szCs w:val="24"/>
          <w:lang w:val="en" w:eastAsia="en-US"/>
        </w:rPr>
        <w:t>;</w:t>
      </w:r>
    </w:p>
    <w:p w14:paraId="0F60B077" w14:textId="154203B0"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b.  Revising</w:t>
      </w:r>
      <w:proofErr w:type="gramEnd"/>
      <w:r w:rsidRPr="007B32D8">
        <w:rPr>
          <w:rFonts w:ascii="Courier New" w:eastAsia="Calibri" w:hAnsi="Courier New" w:cs="Courier New"/>
          <w:sz w:val="24"/>
          <w:szCs w:val="24"/>
          <w:lang w:val="en" w:eastAsia="en-US"/>
        </w:rPr>
        <w:t xml:space="preserve"> </w:t>
      </w:r>
      <w:del w:id="551" w:author="Brooks, E. Brad (OFR)" w:date="2020-02-07T15:02:00Z">
        <w:r w:rsidR="00E61865" w:rsidDel="00326BC9">
          <w:rPr>
            <w:rFonts w:ascii="Courier New" w:eastAsia="Calibri" w:hAnsi="Courier New" w:cs="Courier New"/>
            <w:sz w:val="24"/>
            <w:szCs w:val="24"/>
            <w:lang w:val="en" w:eastAsia="en-US"/>
          </w:rPr>
          <w:delText>the introductory text</w:delText>
        </w:r>
        <w:r w:rsidR="00573E54" w:rsidDel="00326BC9">
          <w:rPr>
            <w:rFonts w:ascii="Courier New" w:eastAsia="Calibri" w:hAnsi="Courier New" w:cs="Courier New"/>
            <w:sz w:val="24"/>
            <w:szCs w:val="24"/>
            <w:lang w:val="en" w:eastAsia="en-US"/>
          </w:rPr>
          <w:delText xml:space="preserve"> of </w:delText>
        </w:r>
      </w:del>
      <w:r w:rsidR="00E61865">
        <w:rPr>
          <w:rFonts w:ascii="Courier New" w:eastAsia="Calibri" w:hAnsi="Courier New" w:cs="Courier New"/>
          <w:sz w:val="24"/>
          <w:szCs w:val="24"/>
          <w:lang w:val="en" w:eastAsia="en-US"/>
        </w:rPr>
        <w:t xml:space="preserve">paragraph </w:t>
      </w:r>
      <w:r w:rsidRPr="007B32D8">
        <w:rPr>
          <w:rFonts w:ascii="Courier New" w:eastAsia="Calibri" w:hAnsi="Courier New" w:cs="Courier New"/>
          <w:sz w:val="24"/>
          <w:szCs w:val="24"/>
          <w:lang w:val="en" w:eastAsia="en-US"/>
        </w:rPr>
        <w:t>(c)(1)(x</w:t>
      </w:r>
      <w:r w:rsidR="00D87717">
        <w:rPr>
          <w:rFonts w:ascii="Courier New" w:eastAsia="Calibri" w:hAnsi="Courier New" w:cs="Courier New"/>
          <w:sz w:val="24"/>
          <w:szCs w:val="24"/>
          <w:lang w:val="en" w:eastAsia="en-US"/>
        </w:rPr>
        <w:t>i</w:t>
      </w:r>
      <w:r w:rsidR="00715A9F">
        <w:rPr>
          <w:rFonts w:ascii="Courier New" w:eastAsia="Calibri" w:hAnsi="Courier New" w:cs="Courier New"/>
          <w:sz w:val="24"/>
          <w:szCs w:val="24"/>
          <w:lang w:val="en" w:eastAsia="en-US"/>
        </w:rPr>
        <w:t>i</w:t>
      </w:r>
      <w:r w:rsidRPr="007B32D8">
        <w:rPr>
          <w:rFonts w:ascii="Courier New" w:eastAsia="Calibri" w:hAnsi="Courier New" w:cs="Courier New"/>
          <w:sz w:val="24"/>
          <w:szCs w:val="24"/>
          <w:lang w:val="en" w:eastAsia="en-US"/>
        </w:rPr>
        <w:t>)</w:t>
      </w:r>
      <w:ins w:id="552" w:author="Brooks, E. Brad (OFR)" w:date="2020-02-07T15:02:00Z">
        <w:r w:rsidR="00326BC9">
          <w:rPr>
            <w:rFonts w:ascii="Courier New" w:eastAsia="Calibri" w:hAnsi="Courier New" w:cs="Courier New"/>
            <w:sz w:val="24"/>
            <w:szCs w:val="24"/>
            <w:lang w:val="en" w:eastAsia="en-US"/>
          </w:rPr>
          <w:t xml:space="preserve"> introductory text</w:t>
        </w:r>
      </w:ins>
      <w:r w:rsidRPr="007B32D8">
        <w:rPr>
          <w:rFonts w:ascii="Courier New" w:eastAsia="Calibri" w:hAnsi="Courier New" w:cs="Courier New"/>
          <w:sz w:val="24"/>
          <w:szCs w:val="24"/>
          <w:lang w:val="en" w:eastAsia="en-US"/>
        </w:rPr>
        <w:t>;</w:t>
      </w:r>
    </w:p>
    <w:p w14:paraId="0B5E7BA2"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c.  Adding</w:t>
      </w:r>
      <w:proofErr w:type="gramEnd"/>
      <w:r w:rsidRPr="007B32D8">
        <w:rPr>
          <w:rFonts w:ascii="Courier New" w:eastAsia="Calibri" w:hAnsi="Courier New" w:cs="Courier New"/>
          <w:sz w:val="24"/>
          <w:szCs w:val="24"/>
          <w:lang w:val="en" w:eastAsia="en-US"/>
        </w:rPr>
        <w:t xml:space="preserve"> paragraph (c)(1)(x</w:t>
      </w:r>
      <w:r w:rsidR="00D87717">
        <w:rPr>
          <w:rFonts w:ascii="Courier New" w:eastAsia="Calibri" w:hAnsi="Courier New" w:cs="Courier New"/>
          <w:sz w:val="24"/>
          <w:szCs w:val="24"/>
          <w:lang w:val="en" w:eastAsia="en-US"/>
        </w:rPr>
        <w:t>i</w:t>
      </w:r>
      <w:r w:rsidR="00715A9F">
        <w:rPr>
          <w:rFonts w:ascii="Courier New" w:eastAsia="Calibri" w:hAnsi="Courier New" w:cs="Courier New"/>
          <w:sz w:val="24"/>
          <w:szCs w:val="24"/>
          <w:lang w:val="en" w:eastAsia="en-US"/>
        </w:rPr>
        <w:t>i</w:t>
      </w:r>
      <w:r w:rsidRPr="007B32D8">
        <w:rPr>
          <w:rFonts w:ascii="Courier New" w:eastAsia="Calibri" w:hAnsi="Courier New" w:cs="Courier New"/>
          <w:sz w:val="24"/>
          <w:szCs w:val="24"/>
          <w:lang w:val="en" w:eastAsia="en-US"/>
        </w:rPr>
        <w:t>)(C); and</w:t>
      </w:r>
    </w:p>
    <w:p w14:paraId="42B9A462" w14:textId="77777777"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d.  Adding</w:t>
      </w:r>
      <w:proofErr w:type="gramEnd"/>
      <w:r w:rsidRPr="007B32D8">
        <w:rPr>
          <w:rFonts w:ascii="Courier New" w:eastAsia="Calibri" w:hAnsi="Courier New" w:cs="Courier New"/>
          <w:sz w:val="24"/>
          <w:szCs w:val="24"/>
          <w:lang w:val="en" w:eastAsia="en-US"/>
        </w:rPr>
        <w:t xml:space="preserve"> Alternate I.</w:t>
      </w:r>
    </w:p>
    <w:p w14:paraId="66E415B9" w14:textId="04AF3936" w:rsidR="007B32D8" w:rsidRPr="007B32D8" w:rsidRDefault="007B32D8" w:rsidP="007B32D8">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t xml:space="preserve">The </w:t>
      </w:r>
      <w:del w:id="553" w:author="Brooks, E. Brad (OFR)" w:date="2020-02-07T15:02:00Z">
        <w:r w:rsidRPr="007B32D8" w:rsidDel="00326BC9">
          <w:rPr>
            <w:rFonts w:ascii="Courier New" w:eastAsia="Calibri" w:hAnsi="Courier New" w:cs="Courier New"/>
            <w:sz w:val="24"/>
            <w:szCs w:val="24"/>
            <w:lang w:val="en" w:eastAsia="en-US"/>
          </w:rPr>
          <w:delText>revised and added text reads</w:delText>
        </w:r>
      </w:del>
      <w:ins w:id="554" w:author="Brooks, E. Brad (OFR)" w:date="2020-02-07T15:02:00Z">
        <w:r w:rsidR="00326BC9">
          <w:rPr>
            <w:rFonts w:ascii="Courier New" w:eastAsia="Calibri" w:hAnsi="Courier New" w:cs="Courier New"/>
            <w:sz w:val="24"/>
            <w:szCs w:val="24"/>
            <w:lang w:val="en" w:eastAsia="en-US"/>
          </w:rPr>
          <w:t>revision and additions read</w:t>
        </w:r>
      </w:ins>
      <w:r w:rsidRPr="007B32D8">
        <w:rPr>
          <w:rFonts w:ascii="Courier New" w:eastAsia="Calibri" w:hAnsi="Courier New" w:cs="Courier New"/>
          <w:sz w:val="24"/>
          <w:szCs w:val="24"/>
          <w:lang w:val="en" w:eastAsia="en-US"/>
        </w:rPr>
        <w:t xml:space="preserve"> as follows:</w:t>
      </w:r>
    </w:p>
    <w:p w14:paraId="5722370B" w14:textId="77777777" w:rsidR="007B32D8" w:rsidRPr="007B32D8" w:rsidRDefault="007B32D8" w:rsidP="00041371">
      <w:pPr>
        <w:keepNext/>
        <w:keepLines/>
        <w:tabs>
          <w:tab w:val="left" w:pos="720"/>
          <w:tab w:val="left" w:pos="1080"/>
          <w:tab w:val="left" w:pos="1440"/>
          <w:tab w:val="left" w:pos="1800"/>
        </w:tabs>
        <w:spacing w:line="480" w:lineRule="auto"/>
        <w:outlineLvl w:val="1"/>
        <w:rPr>
          <w:rFonts w:ascii="Courier New" w:hAnsi="Courier New" w:cs="Courier New"/>
          <w:bCs/>
          <w:color w:val="000000"/>
          <w:sz w:val="24"/>
          <w:szCs w:val="24"/>
          <w:lang w:val="en" w:eastAsia="en-US"/>
        </w:rPr>
      </w:pPr>
      <w:r w:rsidRPr="007B32D8">
        <w:rPr>
          <w:rFonts w:ascii="Courier New" w:hAnsi="Courier New" w:cs="Courier New"/>
          <w:b/>
          <w:bCs/>
          <w:color w:val="000000"/>
          <w:sz w:val="24"/>
          <w:szCs w:val="24"/>
          <w:lang w:val="en" w:eastAsia="en-US"/>
        </w:rPr>
        <w:t>52.204-</w:t>
      </w:r>
      <w:proofErr w:type="gramStart"/>
      <w:r w:rsidRPr="007B32D8">
        <w:rPr>
          <w:rFonts w:ascii="Courier New" w:hAnsi="Courier New" w:cs="Courier New"/>
          <w:b/>
          <w:bCs/>
          <w:color w:val="000000"/>
          <w:sz w:val="24"/>
          <w:szCs w:val="24"/>
          <w:lang w:val="en" w:eastAsia="en-US"/>
        </w:rPr>
        <w:t>8  Annual</w:t>
      </w:r>
      <w:proofErr w:type="gramEnd"/>
      <w:r w:rsidRPr="007B32D8">
        <w:rPr>
          <w:rFonts w:ascii="Courier New" w:hAnsi="Courier New" w:cs="Courier New"/>
          <w:b/>
          <w:bCs/>
          <w:color w:val="000000"/>
          <w:sz w:val="24"/>
          <w:szCs w:val="24"/>
          <w:lang w:val="en" w:eastAsia="en-US"/>
        </w:rPr>
        <w:t xml:space="preserve"> Representations and Certifications</w:t>
      </w:r>
      <w:r w:rsidRPr="007B32D8">
        <w:rPr>
          <w:rFonts w:ascii="Courier New" w:hAnsi="Courier New" w:cs="Courier New"/>
          <w:bCs/>
          <w:color w:val="000000"/>
          <w:sz w:val="24"/>
          <w:szCs w:val="24"/>
          <w:lang w:val="en" w:eastAsia="en-US"/>
        </w:rPr>
        <w:t>.</w:t>
      </w:r>
    </w:p>
    <w:p w14:paraId="56A67CDB"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 xml:space="preserve">* </w:t>
      </w:r>
      <w:r w:rsidR="00223A5F">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223A5F">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223A5F">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223A5F">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p>
    <w:p w14:paraId="4C10D1EC" w14:textId="47931998" w:rsidR="007B32D8" w:rsidRPr="007B32D8" w:rsidRDefault="007B32D8" w:rsidP="00041371">
      <w:pPr>
        <w:tabs>
          <w:tab w:val="left" w:pos="720"/>
          <w:tab w:val="left" w:pos="1080"/>
          <w:tab w:val="left" w:pos="1440"/>
          <w:tab w:val="left" w:pos="1800"/>
        </w:tabs>
        <w:spacing w:line="480" w:lineRule="auto"/>
        <w:jc w:val="center"/>
        <w:rPr>
          <w:rFonts w:ascii="Courier New" w:hAnsi="Courier New" w:cs="Courier New"/>
          <w:caps/>
          <w:color w:val="000000"/>
          <w:sz w:val="24"/>
          <w:szCs w:val="24"/>
          <w:lang w:val="en" w:eastAsia="en-US"/>
        </w:rPr>
      </w:pPr>
      <w:bookmarkStart w:id="555" w:name="wp1152752"/>
      <w:bookmarkEnd w:id="555"/>
      <w:r w:rsidRPr="007B32D8">
        <w:rPr>
          <w:rFonts w:ascii="Courier New" w:hAnsi="Courier New" w:cs="Courier New"/>
          <w:smallCaps/>
          <w:color w:val="000000"/>
          <w:sz w:val="24"/>
          <w:szCs w:val="24"/>
          <w:lang w:val="en" w:eastAsia="en-US"/>
        </w:rPr>
        <w:lastRenderedPageBreak/>
        <w:t>Annual Representations and Certifications</w:t>
      </w:r>
      <w:r w:rsidRPr="007B32D8">
        <w:rPr>
          <w:rFonts w:ascii="Courier New" w:hAnsi="Courier New" w:cs="Courier New"/>
          <w:caps/>
          <w:color w:val="000000"/>
          <w:sz w:val="24"/>
          <w:szCs w:val="24"/>
          <w:lang w:val="en" w:eastAsia="en-US"/>
        </w:rPr>
        <w:t xml:space="preserve"> </w:t>
      </w:r>
      <w:del w:id="556" w:author="Brooks, E. Brad (OFR)" w:date="2020-02-07T15:01:00Z">
        <w:r w:rsidRPr="007B32D8" w:rsidDel="00326BC9">
          <w:rPr>
            <w:rFonts w:ascii="Courier New" w:hAnsi="Courier New" w:cs="Courier New"/>
            <w:caps/>
            <w:color w:val="000000"/>
            <w:sz w:val="24"/>
            <w:szCs w:val="24"/>
            <w:lang w:val="en" w:eastAsia="en-US"/>
          </w:rPr>
          <w:br/>
        </w:r>
      </w:del>
      <w:r w:rsidR="000E3D05" w:rsidRPr="000E3D05">
        <w:rPr>
          <w:rFonts w:ascii="Courier New" w:hAnsi="Courier New" w:cs="Courier New"/>
          <w:smallCaps/>
          <w:color w:val="000000"/>
          <w:sz w:val="24"/>
          <w:szCs w:val="24"/>
          <w:lang w:val="en" w:eastAsia="en-US"/>
        </w:rPr>
        <w:t>([</w:t>
      </w:r>
      <w:r w:rsidR="000E3D05"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0E3D05" w:rsidRPr="000E3D05">
        <w:rPr>
          <w:rFonts w:ascii="Courier New" w:hAnsi="Courier New" w:cs="Courier New"/>
          <w:b/>
          <w:smallCaps/>
          <w:color w:val="000000"/>
          <w:sz w:val="24"/>
          <w:szCs w:val="24"/>
          <w:u w:val="single"/>
          <w:lang w:val="en" w:eastAsia="en-US"/>
        </w:rPr>
        <w:t>Federal</w:t>
      </w:r>
      <w:r w:rsidR="000E3D05" w:rsidRPr="000E3D05">
        <w:rPr>
          <w:rFonts w:ascii="Courier New" w:hAnsi="Courier New" w:cs="Courier New"/>
          <w:b/>
          <w:smallCaps/>
          <w:color w:val="000000"/>
          <w:sz w:val="24"/>
          <w:szCs w:val="24"/>
          <w:lang w:val="en" w:eastAsia="en-US"/>
        </w:rPr>
        <w:t xml:space="preserve"> </w:t>
      </w:r>
      <w:r w:rsidR="000E3D05" w:rsidRPr="000E3D05">
        <w:rPr>
          <w:rFonts w:ascii="Courier New" w:hAnsi="Courier New" w:cs="Courier New"/>
          <w:b/>
          <w:smallCaps/>
          <w:color w:val="000000"/>
          <w:sz w:val="24"/>
          <w:szCs w:val="24"/>
          <w:u w:val="single"/>
          <w:lang w:val="en" w:eastAsia="en-US"/>
        </w:rPr>
        <w:t>Register</w:t>
      </w:r>
      <w:r w:rsidR="000E3D05" w:rsidRPr="000E3D05">
        <w:rPr>
          <w:rFonts w:ascii="Courier New" w:hAnsi="Courier New" w:cs="Courier New"/>
          <w:smallCaps/>
          <w:color w:val="000000"/>
          <w:sz w:val="24"/>
          <w:szCs w:val="24"/>
          <w:lang w:val="en" w:eastAsia="en-US"/>
        </w:rPr>
        <w:t>])</w:t>
      </w:r>
    </w:p>
    <w:p w14:paraId="3C5227F2"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 xml:space="preserve">* </w:t>
      </w:r>
      <w:r w:rsidR="00223A5F">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223A5F">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223A5F">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223A5F">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p>
    <w:p w14:paraId="36D34741"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t xml:space="preserve">(c)(1)  * </w:t>
      </w:r>
      <w:r w:rsidR="00223A5F">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223A5F">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6261685F"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r>
      <w:proofErr w:type="gramStart"/>
      <w:r w:rsidRPr="007B32D8">
        <w:rPr>
          <w:rFonts w:ascii="Courier New" w:hAnsi="Courier New" w:cs="Courier New"/>
          <w:color w:val="000000"/>
          <w:sz w:val="24"/>
          <w:szCs w:val="24"/>
          <w:lang w:val="en" w:eastAsia="en-US"/>
        </w:rPr>
        <w:t>(x</w:t>
      </w:r>
      <w:r w:rsidR="00D87717">
        <w:rPr>
          <w:rFonts w:ascii="Courier New" w:hAnsi="Courier New" w:cs="Courier New"/>
          <w:color w:val="000000"/>
          <w:sz w:val="24"/>
          <w:szCs w:val="24"/>
          <w:lang w:val="en" w:eastAsia="en-US"/>
        </w:rPr>
        <w:t>i</w:t>
      </w:r>
      <w:r w:rsidR="00715A9F">
        <w:rPr>
          <w:rFonts w:ascii="Courier New" w:hAnsi="Courier New" w:cs="Courier New"/>
          <w:color w:val="000000"/>
          <w:sz w:val="24"/>
          <w:szCs w:val="24"/>
          <w:lang w:val="en" w:eastAsia="en-US"/>
        </w:rPr>
        <w:t>i</w:t>
      </w:r>
      <w:r w:rsidRPr="007B32D8">
        <w:rPr>
          <w:rFonts w:ascii="Courier New" w:hAnsi="Courier New" w:cs="Courier New"/>
          <w:color w:val="000000"/>
          <w:sz w:val="24"/>
          <w:szCs w:val="24"/>
          <w:lang w:val="en" w:eastAsia="en-US"/>
        </w:rPr>
        <w:t>)  52.219-1, Small Business Program Representations (Basic, Alternates I</w:t>
      </w:r>
      <w:r w:rsidR="00DD3F95">
        <w:rPr>
          <w:rFonts w:ascii="Courier New" w:hAnsi="Courier New" w:cs="Courier New"/>
          <w:color w:val="000000"/>
          <w:sz w:val="24"/>
          <w:szCs w:val="24"/>
          <w:lang w:val="en" w:eastAsia="en-US"/>
        </w:rPr>
        <w:t>,</w:t>
      </w:r>
      <w:r w:rsidRPr="007B32D8">
        <w:rPr>
          <w:rFonts w:ascii="Courier New" w:hAnsi="Courier New" w:cs="Courier New"/>
          <w:color w:val="000000"/>
          <w:sz w:val="24"/>
          <w:szCs w:val="24"/>
          <w:lang w:val="en" w:eastAsia="en-US"/>
        </w:rPr>
        <w:t xml:space="preserve"> and II).</w:t>
      </w:r>
      <w:proofErr w:type="gramEnd"/>
      <w:r w:rsidRPr="007B32D8">
        <w:rPr>
          <w:rFonts w:ascii="Courier New" w:hAnsi="Courier New" w:cs="Courier New"/>
          <w:color w:val="000000"/>
          <w:sz w:val="24"/>
          <w:szCs w:val="24"/>
          <w:lang w:val="en" w:eastAsia="en-US"/>
        </w:rPr>
        <w:t xml:space="preserve"> This provision applies to solicitations when the contract will be performed in the United States or its outlying areas.</w:t>
      </w:r>
    </w:p>
    <w:p w14:paraId="4DEDE398"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 xml:space="preserve">* </w:t>
      </w:r>
      <w:r w:rsidR="00223A5F">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223A5F">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223A5F">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223A5F">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p>
    <w:p w14:paraId="3A412B51"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 xml:space="preserve">(C)  The provision with its Alternate II applies </w:t>
      </w:r>
      <w:r w:rsidRPr="007B32D8">
        <w:rPr>
          <w:rFonts w:ascii="Courier New" w:eastAsia="Calibri" w:hAnsi="Courier New" w:cs="Courier New"/>
          <w:sz w:val="24"/>
          <w:szCs w:val="24"/>
          <w:lang w:val="en" w:eastAsia="en-US"/>
        </w:rPr>
        <w:t>to solicitations that will result in a multiple-award contract with more than one NAICS code assigned.</w:t>
      </w:r>
    </w:p>
    <w:p w14:paraId="712787E2"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 xml:space="preserve">* </w:t>
      </w:r>
      <w:r w:rsidR="00223A5F">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223A5F">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223A5F">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223A5F">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p>
    <w:p w14:paraId="1494D18E"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u w:val="single"/>
          <w:lang w:val="en" w:eastAsia="en-US"/>
        </w:rPr>
        <w:t>Alternate I</w:t>
      </w:r>
      <w:r w:rsidRPr="007B32D8">
        <w:rPr>
          <w:rFonts w:ascii="Courier New" w:hAnsi="Courier New" w:cs="Courier New"/>
          <w:color w:val="000000"/>
          <w:sz w:val="24"/>
          <w:szCs w:val="24"/>
          <w:lang w:val="en" w:eastAsia="en-US"/>
        </w:rPr>
        <w:t xml:space="preserve"> </w:t>
      </w:r>
      <w:r w:rsidR="000E3D05" w:rsidRPr="000E3D05">
        <w:rPr>
          <w:rFonts w:ascii="Courier New" w:hAnsi="Courier New" w:cs="Courier New"/>
          <w:smallCaps/>
          <w:color w:val="000000"/>
          <w:sz w:val="24"/>
          <w:szCs w:val="24"/>
          <w:lang w:val="en" w:eastAsia="en-US"/>
        </w:rPr>
        <w:t>([</w:t>
      </w:r>
      <w:r w:rsidR="000E3D05"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0E3D05" w:rsidRPr="000E3D05">
        <w:rPr>
          <w:rFonts w:ascii="Courier New" w:hAnsi="Courier New" w:cs="Courier New"/>
          <w:b/>
          <w:smallCaps/>
          <w:color w:val="000000"/>
          <w:sz w:val="24"/>
          <w:szCs w:val="24"/>
          <w:u w:val="single"/>
          <w:lang w:val="en" w:eastAsia="en-US"/>
        </w:rPr>
        <w:t>Federal</w:t>
      </w:r>
      <w:r w:rsidR="000E3D05" w:rsidRPr="000E3D05">
        <w:rPr>
          <w:rFonts w:ascii="Courier New" w:hAnsi="Courier New" w:cs="Courier New"/>
          <w:b/>
          <w:smallCaps/>
          <w:color w:val="000000"/>
          <w:sz w:val="24"/>
          <w:szCs w:val="24"/>
          <w:lang w:val="en" w:eastAsia="en-US"/>
        </w:rPr>
        <w:t xml:space="preserve"> </w:t>
      </w:r>
      <w:r w:rsidR="000E3D05" w:rsidRPr="000E3D05">
        <w:rPr>
          <w:rFonts w:ascii="Courier New" w:hAnsi="Courier New" w:cs="Courier New"/>
          <w:b/>
          <w:smallCaps/>
          <w:color w:val="000000"/>
          <w:sz w:val="24"/>
          <w:szCs w:val="24"/>
          <w:u w:val="single"/>
          <w:lang w:val="en" w:eastAsia="en-US"/>
        </w:rPr>
        <w:t>Register</w:t>
      </w:r>
      <w:r w:rsidR="000E3D05" w:rsidRPr="000E3D05">
        <w:rPr>
          <w:rFonts w:ascii="Courier New" w:hAnsi="Courier New" w:cs="Courier New"/>
          <w:smallCaps/>
          <w:color w:val="000000"/>
          <w:sz w:val="24"/>
          <w:szCs w:val="24"/>
          <w:lang w:val="en" w:eastAsia="en-US"/>
        </w:rPr>
        <w:t>])</w:t>
      </w:r>
      <w:r w:rsidRPr="007B32D8">
        <w:rPr>
          <w:rFonts w:ascii="Courier New" w:hAnsi="Courier New" w:cs="Courier New"/>
          <w:color w:val="000000"/>
          <w:sz w:val="24"/>
          <w:szCs w:val="24"/>
          <w:lang w:val="en" w:eastAsia="en-US"/>
        </w:rPr>
        <w:t>.  As prescribed in 4.1202(a), substitute the following paragraph (a) for paragraph (a) of the basic provision:</w:t>
      </w:r>
    </w:p>
    <w:p w14:paraId="2C37F028" w14:textId="77777777" w:rsidR="007B32D8" w:rsidRDefault="007B32D8" w:rsidP="00340C32">
      <w:pPr>
        <w:tabs>
          <w:tab w:val="left" w:pos="720"/>
          <w:tab w:val="left" w:pos="1080"/>
          <w:tab w:val="left" w:pos="1440"/>
          <w:tab w:val="left" w:pos="1800"/>
        </w:tabs>
        <w:spacing w:line="480" w:lineRule="auto"/>
        <w:ind w:left="720"/>
        <w:rPr>
          <w:rFonts w:ascii="Courier New" w:hAnsi="Courier New" w:cs="Courier New"/>
          <w:color w:val="000000"/>
          <w:sz w:val="24"/>
          <w:szCs w:val="24"/>
          <w:lang w:val="en" w:eastAsia="en-US"/>
        </w:rPr>
      </w:pPr>
      <w:r w:rsidRPr="00E61865">
        <w:rPr>
          <w:rFonts w:ascii="Courier New" w:hAnsi="Courier New" w:cs="Courier New"/>
          <w:color w:val="000000"/>
          <w:sz w:val="24"/>
          <w:szCs w:val="24"/>
          <w:lang w:val="en" w:eastAsia="en-US"/>
        </w:rPr>
        <w:tab/>
        <w:t xml:space="preserve">(a)(1)  The North American Industry Classification System (NAICS) codes and corresponding size standards for this acquisition are as follows; the categories or portions these NAICS codes are assigned to </w:t>
      </w:r>
      <w:proofErr w:type="gramStart"/>
      <w:r w:rsidRPr="00E61865">
        <w:rPr>
          <w:rFonts w:ascii="Courier New" w:hAnsi="Courier New" w:cs="Courier New"/>
          <w:color w:val="000000"/>
          <w:sz w:val="24"/>
          <w:szCs w:val="24"/>
          <w:lang w:val="en" w:eastAsia="en-US"/>
        </w:rPr>
        <w:t>are</w:t>
      </w:r>
      <w:proofErr w:type="gramEnd"/>
      <w:r w:rsidRPr="00E61865">
        <w:rPr>
          <w:rFonts w:ascii="Courier New" w:hAnsi="Courier New" w:cs="Courier New"/>
          <w:color w:val="000000"/>
          <w:sz w:val="24"/>
          <w:szCs w:val="24"/>
          <w:lang w:val="en" w:eastAsia="en-US"/>
        </w:rPr>
        <w:t xml:space="preserve"> specified elsewhere in the solicitation:</w:t>
      </w:r>
    </w:p>
    <w:p w14:paraId="7904F184" w14:textId="77777777" w:rsidR="007B32D8" w:rsidRPr="00E61865" w:rsidRDefault="007B32D8" w:rsidP="00041371">
      <w:pPr>
        <w:tabs>
          <w:tab w:val="left" w:pos="720"/>
          <w:tab w:val="left" w:pos="1080"/>
          <w:tab w:val="left" w:pos="1440"/>
          <w:tab w:val="left" w:pos="1800"/>
        </w:tabs>
        <w:spacing w:line="480" w:lineRule="auto"/>
        <w:ind w:left="720"/>
        <w:rPr>
          <w:rFonts w:ascii="Courier New" w:hAnsi="Courier New" w:cs="Courier New"/>
          <w:color w:val="000000"/>
          <w:sz w:val="24"/>
          <w:szCs w:val="24"/>
          <w:lang w:val="en" w:eastAsia="en-US"/>
        </w:rPr>
      </w:pPr>
      <w:r w:rsidRPr="00E61865">
        <w:rPr>
          <w:rFonts w:ascii="Courier New" w:hAnsi="Courier New" w:cs="Courier New"/>
          <w:color w:val="000000"/>
          <w:sz w:val="24"/>
          <w:szCs w:val="24"/>
          <w:lang w:val="en" w:eastAsia="en-US"/>
        </w:rPr>
        <w:t>NAICS Code</w:t>
      </w:r>
      <w:r w:rsidRPr="00E61865">
        <w:rPr>
          <w:rFonts w:ascii="Courier New" w:hAnsi="Courier New" w:cs="Courier New"/>
          <w:color w:val="000000"/>
          <w:sz w:val="24"/>
          <w:szCs w:val="24"/>
          <w:lang w:val="en" w:eastAsia="en-US"/>
        </w:rPr>
        <w:tab/>
      </w:r>
      <w:r w:rsidRPr="00E61865">
        <w:rPr>
          <w:rFonts w:ascii="Courier New" w:hAnsi="Courier New" w:cs="Courier New"/>
          <w:color w:val="000000"/>
          <w:sz w:val="24"/>
          <w:szCs w:val="24"/>
          <w:lang w:val="en" w:eastAsia="en-US"/>
        </w:rPr>
        <w:tab/>
        <w:t>Size Standard</w:t>
      </w:r>
    </w:p>
    <w:p w14:paraId="4DB23DA1" w14:textId="77777777" w:rsidR="007B32D8" w:rsidRPr="00E61865" w:rsidRDefault="007B32D8" w:rsidP="00041371">
      <w:pPr>
        <w:tabs>
          <w:tab w:val="left" w:pos="720"/>
          <w:tab w:val="left" w:pos="1080"/>
          <w:tab w:val="left" w:pos="1440"/>
          <w:tab w:val="left" w:pos="1800"/>
        </w:tabs>
        <w:spacing w:line="480" w:lineRule="auto"/>
        <w:ind w:left="720"/>
        <w:rPr>
          <w:rFonts w:ascii="Courier New" w:hAnsi="Courier New" w:cs="Courier New"/>
          <w:color w:val="000000"/>
          <w:sz w:val="24"/>
          <w:szCs w:val="24"/>
          <w:lang w:val="en" w:eastAsia="en-US"/>
        </w:rPr>
      </w:pPr>
      <w:r w:rsidRPr="00E61865">
        <w:rPr>
          <w:rFonts w:ascii="Courier New" w:hAnsi="Courier New" w:cs="Courier New"/>
          <w:color w:val="000000"/>
          <w:sz w:val="24"/>
          <w:szCs w:val="24"/>
          <w:lang w:val="en" w:eastAsia="en-US"/>
        </w:rPr>
        <w:lastRenderedPageBreak/>
        <w:t xml:space="preserve"> ________ </w:t>
      </w:r>
      <w:r w:rsidRPr="00E61865">
        <w:rPr>
          <w:rFonts w:ascii="Courier New" w:hAnsi="Courier New" w:cs="Courier New"/>
          <w:color w:val="000000"/>
          <w:sz w:val="24"/>
          <w:szCs w:val="24"/>
          <w:lang w:val="en" w:eastAsia="en-US"/>
        </w:rPr>
        <w:tab/>
      </w:r>
      <w:r w:rsidRPr="00E61865">
        <w:rPr>
          <w:rFonts w:ascii="Courier New" w:hAnsi="Courier New" w:cs="Courier New"/>
          <w:color w:val="000000"/>
          <w:sz w:val="24"/>
          <w:szCs w:val="24"/>
          <w:lang w:val="en" w:eastAsia="en-US"/>
        </w:rPr>
        <w:tab/>
        <w:t xml:space="preserve">   ________</w:t>
      </w:r>
    </w:p>
    <w:p w14:paraId="49F319E3" w14:textId="77777777" w:rsidR="007B32D8" w:rsidRPr="00E61865" w:rsidRDefault="007B32D8" w:rsidP="00041371">
      <w:pPr>
        <w:tabs>
          <w:tab w:val="left" w:pos="720"/>
          <w:tab w:val="left" w:pos="1080"/>
          <w:tab w:val="left" w:pos="1440"/>
          <w:tab w:val="left" w:pos="1800"/>
        </w:tabs>
        <w:spacing w:line="480" w:lineRule="auto"/>
        <w:ind w:left="720"/>
        <w:rPr>
          <w:rFonts w:ascii="Courier New" w:hAnsi="Courier New" w:cs="Courier New"/>
          <w:color w:val="000000"/>
          <w:sz w:val="24"/>
          <w:szCs w:val="24"/>
          <w:lang w:val="en" w:eastAsia="en-US"/>
        </w:rPr>
      </w:pPr>
      <w:r w:rsidRPr="00E61865">
        <w:rPr>
          <w:rFonts w:ascii="Courier New" w:hAnsi="Courier New" w:cs="Courier New"/>
          <w:color w:val="000000"/>
          <w:sz w:val="24"/>
          <w:szCs w:val="24"/>
          <w:lang w:val="en" w:eastAsia="en-US"/>
        </w:rPr>
        <w:t xml:space="preserve"> ________ </w:t>
      </w:r>
      <w:r w:rsidRPr="00E61865">
        <w:rPr>
          <w:rFonts w:ascii="Courier New" w:hAnsi="Courier New" w:cs="Courier New"/>
          <w:color w:val="000000"/>
          <w:sz w:val="24"/>
          <w:szCs w:val="24"/>
          <w:lang w:val="en" w:eastAsia="en-US"/>
        </w:rPr>
        <w:tab/>
      </w:r>
      <w:r w:rsidRPr="00E61865">
        <w:rPr>
          <w:rFonts w:ascii="Courier New" w:hAnsi="Courier New" w:cs="Courier New"/>
          <w:color w:val="000000"/>
          <w:sz w:val="24"/>
          <w:szCs w:val="24"/>
          <w:lang w:val="en" w:eastAsia="en-US"/>
        </w:rPr>
        <w:tab/>
        <w:t xml:space="preserve">   ________</w:t>
      </w:r>
    </w:p>
    <w:p w14:paraId="0E34EF7C" w14:textId="77777777" w:rsidR="007B32D8" w:rsidRPr="00E61865" w:rsidRDefault="007B32D8" w:rsidP="00041371">
      <w:pPr>
        <w:tabs>
          <w:tab w:val="left" w:pos="720"/>
          <w:tab w:val="left" w:pos="1080"/>
          <w:tab w:val="left" w:pos="1440"/>
          <w:tab w:val="left" w:pos="1800"/>
        </w:tabs>
        <w:spacing w:line="480" w:lineRule="auto"/>
        <w:ind w:left="720"/>
        <w:rPr>
          <w:rFonts w:ascii="Courier New" w:hAnsi="Courier New" w:cs="Courier New"/>
          <w:color w:val="000000"/>
          <w:sz w:val="24"/>
          <w:szCs w:val="24"/>
          <w:lang w:val="en" w:eastAsia="en-US"/>
        </w:rPr>
      </w:pPr>
      <w:r w:rsidRPr="00E61865">
        <w:rPr>
          <w:rFonts w:ascii="Courier New" w:hAnsi="Courier New" w:cs="Courier New"/>
          <w:color w:val="000000"/>
          <w:sz w:val="24"/>
          <w:szCs w:val="24"/>
          <w:lang w:val="en" w:eastAsia="en-US"/>
        </w:rPr>
        <w:t xml:space="preserve"> ________ </w:t>
      </w:r>
      <w:r w:rsidRPr="00E61865">
        <w:rPr>
          <w:rFonts w:ascii="Courier New" w:hAnsi="Courier New" w:cs="Courier New"/>
          <w:color w:val="000000"/>
          <w:sz w:val="24"/>
          <w:szCs w:val="24"/>
          <w:lang w:val="en" w:eastAsia="en-US"/>
        </w:rPr>
        <w:tab/>
      </w:r>
      <w:r w:rsidRPr="00E61865">
        <w:rPr>
          <w:rFonts w:ascii="Courier New" w:hAnsi="Courier New" w:cs="Courier New"/>
          <w:color w:val="000000"/>
          <w:sz w:val="24"/>
          <w:szCs w:val="24"/>
          <w:lang w:val="en" w:eastAsia="en-US"/>
        </w:rPr>
        <w:tab/>
        <w:t xml:space="preserve">   ________</w:t>
      </w:r>
    </w:p>
    <w:p w14:paraId="1FD42F9B" w14:textId="77777777" w:rsidR="007B32D8" w:rsidRPr="00E61865" w:rsidRDefault="007B32D8" w:rsidP="00041371">
      <w:pPr>
        <w:tabs>
          <w:tab w:val="left" w:pos="720"/>
          <w:tab w:val="left" w:pos="1080"/>
          <w:tab w:val="left" w:pos="1440"/>
          <w:tab w:val="left" w:pos="1800"/>
        </w:tabs>
        <w:spacing w:line="480" w:lineRule="auto"/>
        <w:ind w:left="720"/>
        <w:rPr>
          <w:rFonts w:ascii="Courier New" w:hAnsi="Courier New" w:cs="Courier New"/>
          <w:color w:val="000000"/>
          <w:sz w:val="24"/>
          <w:szCs w:val="24"/>
          <w:lang w:val="en" w:eastAsia="en-US"/>
        </w:rPr>
      </w:pPr>
      <w:proofErr w:type="gramStart"/>
      <w:r w:rsidRPr="00E61865">
        <w:rPr>
          <w:rFonts w:ascii="Courier New" w:hAnsi="Courier New" w:cs="Courier New"/>
          <w:color w:val="000000"/>
          <w:sz w:val="24"/>
          <w:szCs w:val="24"/>
          <w:lang w:val="en" w:eastAsia="en-US"/>
        </w:rPr>
        <w:t>[</w:t>
      </w:r>
      <w:r w:rsidRPr="00E61865">
        <w:rPr>
          <w:rFonts w:ascii="Courier New" w:hAnsi="Courier New" w:cs="Courier New"/>
          <w:color w:val="000000"/>
          <w:sz w:val="24"/>
          <w:szCs w:val="24"/>
          <w:u w:val="single"/>
          <w:lang w:val="en" w:eastAsia="en-US"/>
        </w:rPr>
        <w:t>Contracting Officer to insert NAICS codes and size standards</w:t>
      </w:r>
      <w:r w:rsidRPr="00E61865">
        <w:rPr>
          <w:rFonts w:ascii="Courier New" w:hAnsi="Courier New" w:cs="Courier New"/>
          <w:color w:val="000000"/>
          <w:sz w:val="24"/>
          <w:szCs w:val="24"/>
          <w:lang w:val="en" w:eastAsia="en-US"/>
        </w:rPr>
        <w:t>].</w:t>
      </w:r>
      <w:proofErr w:type="gramEnd"/>
    </w:p>
    <w:p w14:paraId="2A3312B2" w14:textId="77777777" w:rsidR="007B32D8" w:rsidRPr="009C51C2" w:rsidRDefault="007B32D8" w:rsidP="00041371">
      <w:pPr>
        <w:tabs>
          <w:tab w:val="left" w:pos="720"/>
          <w:tab w:val="left" w:pos="1080"/>
          <w:tab w:val="left" w:pos="1440"/>
          <w:tab w:val="left" w:pos="1800"/>
        </w:tabs>
        <w:spacing w:line="480" w:lineRule="auto"/>
        <w:ind w:left="720"/>
        <w:rPr>
          <w:rFonts w:ascii="Courier New" w:hAnsi="Courier New" w:cs="Courier New"/>
          <w:color w:val="000000"/>
          <w:sz w:val="24"/>
          <w:szCs w:val="24"/>
          <w:lang w:val="en" w:eastAsia="en-US"/>
        </w:rPr>
      </w:pPr>
      <w:r w:rsidRPr="007B32D8">
        <w:rPr>
          <w:rFonts w:ascii="Courier New" w:hAnsi="Courier New" w:cs="Courier New"/>
          <w:color w:val="000000"/>
          <w:lang w:val="en" w:eastAsia="en-US"/>
        </w:rPr>
        <w:tab/>
      </w:r>
      <w:r w:rsidRPr="007B32D8">
        <w:rPr>
          <w:rFonts w:ascii="Courier New" w:hAnsi="Courier New" w:cs="Courier New"/>
          <w:color w:val="000000"/>
          <w:lang w:val="en" w:eastAsia="en-US"/>
        </w:rPr>
        <w:tab/>
      </w:r>
      <w:r w:rsidRPr="009C51C2">
        <w:rPr>
          <w:rFonts w:ascii="Courier New" w:hAnsi="Courier New" w:cs="Courier New"/>
          <w:color w:val="000000"/>
          <w:sz w:val="24"/>
          <w:szCs w:val="24"/>
          <w:lang w:val="en" w:eastAsia="en-US"/>
        </w:rPr>
        <w:t>(2)</w:t>
      </w:r>
      <w:r w:rsidR="00223A5F" w:rsidRPr="009C51C2">
        <w:rPr>
          <w:rFonts w:ascii="Courier New" w:hAnsi="Courier New" w:cs="Courier New"/>
          <w:color w:val="000000"/>
          <w:sz w:val="24"/>
          <w:szCs w:val="24"/>
          <w:lang w:val="en" w:eastAsia="en-US"/>
        </w:rPr>
        <w:t xml:space="preserve"> </w:t>
      </w:r>
      <w:r w:rsidRPr="009C51C2">
        <w:rPr>
          <w:rFonts w:ascii="Courier New" w:hAnsi="Courier New" w:cs="Courier New"/>
          <w:color w:val="000000"/>
          <w:sz w:val="24"/>
          <w:szCs w:val="24"/>
          <w:lang w:val="en" w:eastAsia="en-US"/>
        </w:rPr>
        <w:t xml:space="preserve"> The small business size standard for a concern which submits an offer in its own name, other than on a construction or service contract, but which proposes to furnish a product which it did not itself manufacture (</w:t>
      </w:r>
      <w:r w:rsidRPr="009C51C2">
        <w:rPr>
          <w:rFonts w:ascii="Courier New" w:hAnsi="Courier New" w:cs="Courier New"/>
          <w:color w:val="000000"/>
          <w:sz w:val="24"/>
          <w:szCs w:val="24"/>
          <w:u w:val="single"/>
          <w:lang w:val="en" w:eastAsia="en-US"/>
        </w:rPr>
        <w:t>i.e.</w:t>
      </w:r>
      <w:r w:rsidR="00D87717" w:rsidRPr="009C51C2">
        <w:rPr>
          <w:rFonts w:ascii="Courier New" w:hAnsi="Courier New" w:cs="Courier New"/>
          <w:color w:val="000000"/>
          <w:sz w:val="24"/>
          <w:szCs w:val="24"/>
          <w:lang w:val="en" w:eastAsia="en-US"/>
        </w:rPr>
        <w:t>,</w:t>
      </w:r>
      <w:r w:rsidRPr="009C51C2">
        <w:rPr>
          <w:rFonts w:ascii="Courier New" w:hAnsi="Courier New" w:cs="Courier New"/>
          <w:color w:val="000000"/>
          <w:sz w:val="24"/>
          <w:szCs w:val="24"/>
          <w:lang w:val="en" w:eastAsia="en-US"/>
        </w:rPr>
        <w:t xml:space="preserve"> </w:t>
      </w:r>
      <w:proofErr w:type="spellStart"/>
      <w:r w:rsidRPr="009C51C2">
        <w:rPr>
          <w:rFonts w:ascii="Courier New" w:hAnsi="Courier New" w:cs="Courier New"/>
          <w:color w:val="000000"/>
          <w:sz w:val="24"/>
          <w:szCs w:val="24"/>
          <w:lang w:val="en" w:eastAsia="en-US"/>
        </w:rPr>
        <w:t>nonmanufacturer</w:t>
      </w:r>
      <w:proofErr w:type="spellEnd"/>
      <w:r w:rsidRPr="009C51C2">
        <w:rPr>
          <w:rFonts w:ascii="Courier New" w:hAnsi="Courier New" w:cs="Courier New"/>
          <w:color w:val="000000"/>
          <w:sz w:val="24"/>
          <w:szCs w:val="24"/>
          <w:lang w:val="en" w:eastAsia="en-US"/>
        </w:rPr>
        <w:t>), is 500 employees.</w:t>
      </w:r>
    </w:p>
    <w:p w14:paraId="0460F1C9" w14:textId="3C3C7F5B"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00E61865">
        <w:rPr>
          <w:rFonts w:ascii="Courier New" w:eastAsia="Calibri" w:hAnsi="Courier New" w:cs="Courier New"/>
          <w:sz w:val="24"/>
          <w:szCs w:val="24"/>
          <w:lang w:val="en" w:eastAsia="en-US"/>
        </w:rPr>
        <w:t>8</w:t>
      </w:r>
      <w:ins w:id="557" w:author="Brooks, E. Brad (OFR)" w:date="2020-02-13T16:17:00Z">
        <w:r w:rsidR="003B235B">
          <w:rPr>
            <w:rFonts w:ascii="Courier New" w:eastAsia="Calibri" w:hAnsi="Courier New" w:cs="Courier New"/>
            <w:sz w:val="24"/>
            <w:szCs w:val="24"/>
            <w:lang w:val="en" w:eastAsia="en-US"/>
          </w:rPr>
          <w:t>3</w:t>
        </w:r>
      </w:ins>
      <w:del w:id="558" w:author="Brooks, E. Brad (OFR)" w:date="2020-02-13T16:17:00Z">
        <w:r w:rsidR="00E61865" w:rsidDel="003B235B">
          <w:rPr>
            <w:rFonts w:ascii="Courier New" w:eastAsia="Calibri" w:hAnsi="Courier New" w:cs="Courier New"/>
            <w:sz w:val="24"/>
            <w:szCs w:val="24"/>
            <w:lang w:val="en" w:eastAsia="en-US"/>
          </w:rPr>
          <w:delText>4</w:delText>
        </w:r>
      </w:del>
      <w:r w:rsidRPr="007B32D8">
        <w:rPr>
          <w:rFonts w:ascii="Courier New" w:eastAsia="Calibri" w:hAnsi="Courier New" w:cs="Courier New"/>
          <w:sz w:val="24"/>
          <w:szCs w:val="24"/>
          <w:lang w:val="en" w:eastAsia="en-US"/>
        </w:rPr>
        <w:t>.  Amend section 52.212-1 by revising the date of the provision and paragraph (a) to read as follows:</w:t>
      </w:r>
    </w:p>
    <w:p w14:paraId="16286B90" w14:textId="77777777" w:rsidR="007B32D8" w:rsidRPr="007B32D8" w:rsidRDefault="007B32D8" w:rsidP="00041371">
      <w:pPr>
        <w:keepNext/>
        <w:keepLines/>
        <w:spacing w:line="480" w:lineRule="auto"/>
        <w:outlineLvl w:val="1"/>
        <w:rPr>
          <w:rFonts w:ascii="Courier New" w:hAnsi="Courier New" w:cs="Courier New"/>
          <w:bCs/>
          <w:color w:val="000000"/>
          <w:sz w:val="24"/>
          <w:szCs w:val="24"/>
          <w:lang w:val="en" w:eastAsia="en-US"/>
        </w:rPr>
      </w:pPr>
      <w:r w:rsidRPr="007B32D8">
        <w:rPr>
          <w:rFonts w:ascii="Courier New" w:hAnsi="Courier New" w:cs="Courier New"/>
          <w:b/>
          <w:bCs/>
          <w:color w:val="000000"/>
          <w:sz w:val="24"/>
          <w:szCs w:val="24"/>
          <w:lang w:val="en" w:eastAsia="en-US"/>
        </w:rPr>
        <w:t>52.212-</w:t>
      </w:r>
      <w:proofErr w:type="gramStart"/>
      <w:r w:rsidRPr="007B32D8">
        <w:rPr>
          <w:rFonts w:ascii="Courier New" w:hAnsi="Courier New" w:cs="Courier New"/>
          <w:b/>
          <w:bCs/>
          <w:color w:val="000000"/>
          <w:sz w:val="24"/>
          <w:szCs w:val="24"/>
          <w:lang w:val="en" w:eastAsia="en-US"/>
        </w:rPr>
        <w:t>1  Instructions</w:t>
      </w:r>
      <w:proofErr w:type="gramEnd"/>
      <w:r w:rsidRPr="007B32D8">
        <w:rPr>
          <w:rFonts w:ascii="Courier New" w:hAnsi="Courier New" w:cs="Courier New"/>
          <w:b/>
          <w:bCs/>
          <w:color w:val="000000"/>
          <w:sz w:val="24"/>
          <w:szCs w:val="24"/>
          <w:lang w:val="en" w:eastAsia="en-US"/>
        </w:rPr>
        <w:t xml:space="preserve"> to Offerors-Commercial Items.</w:t>
      </w:r>
    </w:p>
    <w:p w14:paraId="27B327FD" w14:textId="77777777" w:rsidR="007B32D8" w:rsidRPr="007B32D8" w:rsidRDefault="007B32D8" w:rsidP="00041371">
      <w:pPr>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 xml:space="preserve">* </w:t>
      </w:r>
      <w:r w:rsidR="00223A5F">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223A5F">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223A5F">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223A5F">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1F11E2FD" w14:textId="77777777" w:rsidR="00DD3F95" w:rsidRDefault="007B32D8" w:rsidP="00DD3F95">
      <w:pPr>
        <w:spacing w:line="480" w:lineRule="auto"/>
        <w:jc w:val="center"/>
        <w:rPr>
          <w:rFonts w:ascii="Courier New" w:hAnsi="Courier New" w:cs="Courier New"/>
          <w:smallCaps/>
          <w:color w:val="000000"/>
          <w:sz w:val="24"/>
          <w:szCs w:val="24"/>
          <w:lang w:val="en" w:eastAsia="en-US"/>
        </w:rPr>
      </w:pPr>
      <w:bookmarkStart w:id="559" w:name="wp1182955"/>
      <w:bookmarkEnd w:id="559"/>
      <w:r w:rsidRPr="007B32D8">
        <w:rPr>
          <w:rFonts w:ascii="Courier New" w:hAnsi="Courier New" w:cs="Courier New"/>
          <w:smallCaps/>
          <w:color w:val="000000"/>
          <w:sz w:val="24"/>
          <w:szCs w:val="24"/>
          <w:lang w:val="en" w:eastAsia="en-US"/>
        </w:rPr>
        <w:t xml:space="preserve">Instructions to Offerors-Commercial Items </w:t>
      </w:r>
      <w:r w:rsidR="000E3D05" w:rsidRPr="000E3D05">
        <w:rPr>
          <w:rFonts w:ascii="Courier New" w:hAnsi="Courier New" w:cs="Courier New"/>
          <w:smallCaps/>
          <w:color w:val="000000"/>
          <w:sz w:val="24"/>
          <w:szCs w:val="24"/>
          <w:lang w:val="en" w:eastAsia="en-US"/>
        </w:rPr>
        <w:t>([</w:t>
      </w:r>
      <w:r w:rsidR="000E3D05"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0E3D05" w:rsidRPr="000E3D05">
        <w:rPr>
          <w:rFonts w:ascii="Courier New" w:hAnsi="Courier New" w:cs="Courier New"/>
          <w:b/>
          <w:smallCaps/>
          <w:color w:val="000000"/>
          <w:sz w:val="24"/>
          <w:szCs w:val="24"/>
          <w:u w:val="single"/>
          <w:lang w:val="en" w:eastAsia="en-US"/>
        </w:rPr>
        <w:t>Federal</w:t>
      </w:r>
      <w:r w:rsidR="000E3D05" w:rsidRPr="000E3D05">
        <w:rPr>
          <w:rFonts w:ascii="Courier New" w:hAnsi="Courier New" w:cs="Courier New"/>
          <w:b/>
          <w:smallCaps/>
          <w:color w:val="000000"/>
          <w:sz w:val="24"/>
          <w:szCs w:val="24"/>
          <w:lang w:val="en" w:eastAsia="en-US"/>
        </w:rPr>
        <w:t xml:space="preserve"> </w:t>
      </w:r>
      <w:r w:rsidR="000E3D05" w:rsidRPr="000E3D05">
        <w:rPr>
          <w:rFonts w:ascii="Courier New" w:hAnsi="Courier New" w:cs="Courier New"/>
          <w:b/>
          <w:smallCaps/>
          <w:color w:val="000000"/>
          <w:sz w:val="24"/>
          <w:szCs w:val="24"/>
          <w:u w:val="single"/>
          <w:lang w:val="en" w:eastAsia="en-US"/>
        </w:rPr>
        <w:t>Register</w:t>
      </w:r>
      <w:r w:rsidR="000E3D05" w:rsidRPr="000E3D05">
        <w:rPr>
          <w:rFonts w:ascii="Courier New" w:hAnsi="Courier New" w:cs="Courier New"/>
          <w:smallCaps/>
          <w:color w:val="000000"/>
          <w:sz w:val="24"/>
          <w:szCs w:val="24"/>
          <w:lang w:val="en" w:eastAsia="en-US"/>
        </w:rPr>
        <w:t>])</w:t>
      </w:r>
    </w:p>
    <w:p w14:paraId="0C3DC1BB" w14:textId="77777777" w:rsidR="007B32D8" w:rsidRPr="007B32D8" w:rsidRDefault="007B32D8" w:rsidP="00DD3F95">
      <w:pPr>
        <w:spacing w:line="480" w:lineRule="auto"/>
        <w:rPr>
          <w:rFonts w:ascii="Courier New" w:hAnsi="Courier New" w:cs="Courier New"/>
          <w:bCs/>
          <w:color w:val="000000"/>
          <w:sz w:val="24"/>
          <w:szCs w:val="24"/>
          <w:lang w:val="en" w:eastAsia="en-US"/>
        </w:rPr>
      </w:pPr>
      <w:r w:rsidRPr="007B32D8">
        <w:rPr>
          <w:rFonts w:ascii="Courier New" w:hAnsi="Courier New" w:cs="Courier New"/>
          <w:b/>
          <w:bCs/>
          <w:color w:val="000000"/>
          <w:sz w:val="24"/>
          <w:szCs w:val="24"/>
          <w:lang w:val="en" w:eastAsia="en-US"/>
        </w:rPr>
        <w:tab/>
      </w:r>
      <w:r w:rsidRPr="007B32D8">
        <w:rPr>
          <w:rFonts w:ascii="Courier New" w:hAnsi="Courier New" w:cs="Courier New"/>
          <w:bCs/>
          <w:color w:val="000000"/>
          <w:sz w:val="24"/>
          <w:szCs w:val="24"/>
          <w:lang w:val="en" w:eastAsia="en-US"/>
        </w:rPr>
        <w:t xml:space="preserve">(a) </w:t>
      </w:r>
      <w:r w:rsidRPr="007B32D8">
        <w:rPr>
          <w:rFonts w:ascii="Courier New" w:hAnsi="Courier New" w:cs="Courier New"/>
          <w:bCs/>
          <w:color w:val="000000"/>
          <w:sz w:val="24"/>
          <w:szCs w:val="24"/>
          <w:u w:val="single"/>
          <w:lang w:val="en" w:eastAsia="en-US"/>
        </w:rPr>
        <w:t>North American Industry Classification System (NAICS) code and small business size standard</w:t>
      </w:r>
      <w:r w:rsidRPr="007B32D8">
        <w:rPr>
          <w:rFonts w:ascii="Courier New" w:hAnsi="Courier New" w:cs="Courier New"/>
          <w:bCs/>
          <w:color w:val="000000"/>
          <w:sz w:val="24"/>
          <w:szCs w:val="24"/>
          <w:lang w:val="en" w:eastAsia="en-US"/>
        </w:rPr>
        <w:t>.</w:t>
      </w:r>
      <w:r w:rsidRPr="007B32D8">
        <w:rPr>
          <w:rFonts w:ascii="Courier New" w:hAnsi="Courier New" w:cs="Courier New"/>
          <w:b/>
          <w:bCs/>
          <w:color w:val="000000"/>
          <w:sz w:val="24"/>
          <w:szCs w:val="24"/>
          <w:lang w:val="en" w:eastAsia="en-US"/>
        </w:rPr>
        <w:t xml:space="preserve"> </w:t>
      </w:r>
      <w:r w:rsidR="000E3D05">
        <w:rPr>
          <w:rFonts w:ascii="Courier New" w:hAnsi="Courier New" w:cs="Courier New"/>
          <w:b/>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The NAICS code(s) and small business size standard(s) for this acquisition appear elsewhere in the solicitation. However, the small business size standard for a concern which submits an offer in its own name, but which proposes to furnish an item which it did not </w:t>
      </w:r>
      <w:proofErr w:type="gramStart"/>
      <w:r w:rsidRPr="007B32D8">
        <w:rPr>
          <w:rFonts w:ascii="Courier New" w:hAnsi="Courier New" w:cs="Courier New"/>
          <w:bCs/>
          <w:color w:val="000000"/>
          <w:sz w:val="24"/>
          <w:szCs w:val="24"/>
          <w:lang w:val="en" w:eastAsia="en-US"/>
        </w:rPr>
        <w:t>itself</w:t>
      </w:r>
      <w:proofErr w:type="gramEnd"/>
      <w:r w:rsidRPr="007B32D8">
        <w:rPr>
          <w:rFonts w:ascii="Courier New" w:hAnsi="Courier New" w:cs="Courier New"/>
          <w:bCs/>
          <w:color w:val="000000"/>
          <w:sz w:val="24"/>
          <w:szCs w:val="24"/>
          <w:lang w:val="en" w:eastAsia="en-US"/>
        </w:rPr>
        <w:t xml:space="preserve"> manufacture, is 500 employees.</w:t>
      </w:r>
    </w:p>
    <w:p w14:paraId="383DD0CA" w14:textId="77777777" w:rsidR="007B32D8" w:rsidRDefault="007B32D8" w:rsidP="00041371">
      <w:pPr>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lastRenderedPageBreak/>
        <w:t xml:space="preserve">* </w:t>
      </w:r>
      <w:r w:rsidR="000E3D05">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0E3D05">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0E3D05">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0E3D05">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w:t>
      </w:r>
    </w:p>
    <w:p w14:paraId="367FB584" w14:textId="77EE8778" w:rsidR="00B425C3" w:rsidRDefault="00B425C3" w:rsidP="00041371">
      <w:pPr>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t>8</w:t>
      </w:r>
      <w:ins w:id="560" w:author="Brooks, E. Brad (OFR)" w:date="2020-02-13T16:17:00Z">
        <w:r w:rsidR="003B235B">
          <w:rPr>
            <w:rFonts w:ascii="Courier New" w:eastAsia="Calibri" w:hAnsi="Courier New" w:cs="Courier New"/>
            <w:sz w:val="24"/>
            <w:szCs w:val="24"/>
            <w:lang w:val="en" w:eastAsia="en-US"/>
          </w:rPr>
          <w:t>4</w:t>
        </w:r>
      </w:ins>
      <w:del w:id="561" w:author="Brooks, E. Brad (OFR)" w:date="2020-02-13T16:17:00Z">
        <w:r w:rsidDel="003B235B">
          <w:rPr>
            <w:rFonts w:ascii="Courier New" w:eastAsia="Calibri" w:hAnsi="Courier New" w:cs="Courier New"/>
            <w:sz w:val="24"/>
            <w:szCs w:val="24"/>
            <w:lang w:val="en" w:eastAsia="en-US"/>
          </w:rPr>
          <w:delText>5</w:delText>
        </w:r>
      </w:del>
      <w:r>
        <w:rPr>
          <w:rFonts w:ascii="Courier New" w:eastAsia="Calibri" w:hAnsi="Courier New" w:cs="Courier New"/>
          <w:sz w:val="24"/>
          <w:szCs w:val="24"/>
          <w:lang w:val="en" w:eastAsia="en-US"/>
        </w:rPr>
        <w:t>.  Amend section 52.212-3 by—</w:t>
      </w:r>
    </w:p>
    <w:p w14:paraId="5C636484" w14:textId="77777777" w:rsidR="00B425C3" w:rsidRDefault="00B425C3" w:rsidP="00041371">
      <w:pPr>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 xml:space="preserve">        </w:t>
      </w:r>
      <w:proofErr w:type="gramStart"/>
      <w:r>
        <w:rPr>
          <w:rFonts w:ascii="Courier New" w:eastAsia="Calibri" w:hAnsi="Courier New" w:cs="Courier New"/>
          <w:sz w:val="24"/>
          <w:szCs w:val="24"/>
          <w:lang w:val="en" w:eastAsia="en-US"/>
        </w:rPr>
        <w:t>a.  Revising</w:t>
      </w:r>
      <w:proofErr w:type="gramEnd"/>
      <w:r>
        <w:rPr>
          <w:rFonts w:ascii="Courier New" w:eastAsia="Calibri" w:hAnsi="Courier New" w:cs="Courier New"/>
          <w:sz w:val="24"/>
          <w:szCs w:val="24"/>
          <w:lang w:val="en" w:eastAsia="en-US"/>
        </w:rPr>
        <w:t xml:space="preserve"> the date of the </w:t>
      </w:r>
      <w:r w:rsidR="007D7FFC">
        <w:rPr>
          <w:rFonts w:ascii="Courier New" w:eastAsia="Calibri" w:hAnsi="Courier New" w:cs="Courier New"/>
          <w:sz w:val="24"/>
          <w:szCs w:val="24"/>
          <w:lang w:val="en" w:eastAsia="en-US"/>
        </w:rPr>
        <w:t>provision</w:t>
      </w:r>
      <w:r>
        <w:rPr>
          <w:rFonts w:ascii="Courier New" w:eastAsia="Calibri" w:hAnsi="Courier New" w:cs="Courier New"/>
          <w:sz w:val="24"/>
          <w:szCs w:val="24"/>
          <w:lang w:val="en" w:eastAsia="en-US"/>
        </w:rPr>
        <w:t>; and</w:t>
      </w:r>
    </w:p>
    <w:p w14:paraId="6C13F471" w14:textId="2DFDD303" w:rsidR="00B425C3" w:rsidDel="00336B7D" w:rsidRDefault="00B425C3" w:rsidP="00041371">
      <w:pPr>
        <w:spacing w:line="480" w:lineRule="auto"/>
        <w:rPr>
          <w:del w:id="562" w:author="JoanneJSosa" w:date="2020-02-20T15:47:00Z"/>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t xml:space="preserve">   </w:t>
      </w:r>
      <w:proofErr w:type="gramStart"/>
      <w:r>
        <w:rPr>
          <w:rFonts w:ascii="Courier New" w:eastAsia="Calibri" w:hAnsi="Courier New" w:cs="Courier New"/>
          <w:sz w:val="24"/>
          <w:szCs w:val="24"/>
          <w:lang w:val="en" w:eastAsia="en-US"/>
        </w:rPr>
        <w:t xml:space="preserve">b.  </w:t>
      </w:r>
      <w:r w:rsidR="003E28D4">
        <w:rPr>
          <w:rFonts w:ascii="Courier New" w:eastAsia="Calibri" w:hAnsi="Courier New" w:cs="Courier New"/>
          <w:sz w:val="24"/>
          <w:szCs w:val="24"/>
          <w:lang w:val="en" w:eastAsia="en-US"/>
        </w:rPr>
        <w:t>Removing</w:t>
      </w:r>
      <w:proofErr w:type="gramEnd"/>
      <w:r w:rsidR="003E28D4">
        <w:rPr>
          <w:rFonts w:ascii="Courier New" w:eastAsia="Calibri" w:hAnsi="Courier New" w:cs="Courier New"/>
          <w:sz w:val="24"/>
          <w:szCs w:val="24"/>
          <w:lang w:val="en" w:eastAsia="en-US"/>
        </w:rPr>
        <w:t xml:space="preserve"> from </w:t>
      </w:r>
      <w:r w:rsidR="009B0D38">
        <w:rPr>
          <w:rFonts w:ascii="Courier New" w:eastAsia="Calibri" w:hAnsi="Courier New" w:cs="Courier New"/>
          <w:sz w:val="24"/>
          <w:szCs w:val="24"/>
          <w:lang w:val="en" w:eastAsia="en-US"/>
        </w:rPr>
        <w:t xml:space="preserve"> paragraph (b)(2)</w:t>
      </w:r>
      <w:r>
        <w:rPr>
          <w:rFonts w:ascii="Courier New" w:eastAsia="Calibri" w:hAnsi="Courier New" w:cs="Courier New"/>
          <w:sz w:val="24"/>
          <w:szCs w:val="24"/>
          <w:lang w:val="en" w:eastAsia="en-US"/>
        </w:rPr>
        <w:t xml:space="preserve"> </w:t>
      </w:r>
      <w:ins w:id="563" w:author="Brooks, E. Brad (OFR)" w:date="2020-02-07T15:10:00Z">
        <w:r w:rsidR="003119C4">
          <w:rPr>
            <w:rFonts w:ascii="Courier New" w:eastAsia="Calibri" w:hAnsi="Courier New" w:cs="Courier New"/>
            <w:sz w:val="24"/>
            <w:szCs w:val="24"/>
            <w:lang w:val="en" w:eastAsia="en-US"/>
          </w:rPr>
          <w:t xml:space="preserve">introductory text </w:t>
        </w:r>
      </w:ins>
      <w:r>
        <w:rPr>
          <w:rFonts w:ascii="Courier New" w:eastAsia="Calibri" w:hAnsi="Courier New" w:cs="Courier New"/>
          <w:sz w:val="24"/>
          <w:szCs w:val="24"/>
          <w:lang w:val="en" w:eastAsia="en-US"/>
        </w:rPr>
        <w:t>“</w:t>
      </w:r>
      <w:commentRangeStart w:id="564"/>
      <w:r>
        <w:rPr>
          <w:rFonts w:ascii="Courier New" w:eastAsia="Calibri" w:hAnsi="Courier New" w:cs="Courier New"/>
          <w:sz w:val="24"/>
          <w:szCs w:val="24"/>
          <w:lang w:val="en" w:eastAsia="en-US"/>
        </w:rPr>
        <w:t>bus</w:t>
      </w:r>
      <w:r w:rsidR="009B0D38">
        <w:rPr>
          <w:rFonts w:ascii="Courier New" w:eastAsia="Calibri" w:hAnsi="Courier New" w:cs="Courier New"/>
          <w:sz w:val="24"/>
          <w:szCs w:val="24"/>
          <w:lang w:val="en" w:eastAsia="en-US"/>
        </w:rPr>
        <w:t>iness</w:t>
      </w:r>
      <w:ins w:id="565" w:author="Brooks, E. Brad (OFR)" w:date="2020-02-07T15:10:00Z">
        <w:r w:rsidR="003119C4">
          <w:rPr>
            <w:rFonts w:ascii="Courier New" w:eastAsia="Calibri" w:hAnsi="Courier New" w:cs="Courier New"/>
            <w:sz w:val="24"/>
            <w:szCs w:val="24"/>
            <w:lang w:val="en" w:eastAsia="en-US"/>
          </w:rPr>
          <w:t xml:space="preserve"> </w:t>
        </w:r>
      </w:ins>
      <w:commentRangeEnd w:id="564"/>
      <w:r w:rsidR="00336B7D">
        <w:rPr>
          <w:rStyle w:val="CommentReference"/>
        </w:rPr>
        <w:commentReference w:id="564"/>
      </w:r>
    </w:p>
    <w:p w14:paraId="549580BF" w14:textId="5446884E" w:rsidR="00B425C3" w:rsidRDefault="00B425C3" w:rsidP="00041371">
      <w:pPr>
        <w:spacing w:line="480" w:lineRule="auto"/>
        <w:rPr>
          <w:rFonts w:ascii="Courier New" w:eastAsia="Calibri" w:hAnsi="Courier New" w:cs="Courier New"/>
          <w:sz w:val="24"/>
          <w:szCs w:val="24"/>
          <w:lang w:val="en" w:eastAsia="en-US"/>
        </w:rPr>
      </w:pPr>
      <w:proofErr w:type="gramStart"/>
      <w:r>
        <w:rPr>
          <w:rFonts w:ascii="Courier New" w:eastAsia="Calibri" w:hAnsi="Courier New" w:cs="Courier New"/>
          <w:sz w:val="24"/>
          <w:szCs w:val="24"/>
          <w:lang w:val="en" w:eastAsia="en-US"/>
        </w:rPr>
        <w:t>size</w:t>
      </w:r>
      <w:proofErr w:type="gramEnd"/>
      <w:r>
        <w:rPr>
          <w:rFonts w:ascii="Courier New" w:eastAsia="Calibri" w:hAnsi="Courier New" w:cs="Courier New"/>
          <w:sz w:val="24"/>
          <w:szCs w:val="24"/>
          <w:lang w:val="en" w:eastAsia="en-US"/>
        </w:rPr>
        <w:t xml:space="preserve"> standard” and “NAICS code” </w:t>
      </w:r>
      <w:r w:rsidR="009B0D38">
        <w:rPr>
          <w:rFonts w:ascii="Courier New" w:eastAsia="Calibri" w:hAnsi="Courier New" w:cs="Courier New"/>
          <w:sz w:val="24"/>
          <w:szCs w:val="24"/>
          <w:lang w:val="en" w:eastAsia="en-US"/>
        </w:rPr>
        <w:t xml:space="preserve">and adding “business size </w:t>
      </w:r>
      <w:r w:rsidR="003E28D4">
        <w:rPr>
          <w:rFonts w:ascii="Courier New" w:eastAsia="Calibri" w:hAnsi="Courier New" w:cs="Courier New"/>
          <w:sz w:val="24"/>
          <w:szCs w:val="24"/>
          <w:lang w:val="en" w:eastAsia="en-US"/>
        </w:rPr>
        <w:t>standard</w:t>
      </w:r>
      <w:r w:rsidR="001238F5">
        <w:rPr>
          <w:rFonts w:ascii="Courier New" w:eastAsia="Calibri" w:hAnsi="Courier New" w:cs="Courier New"/>
          <w:sz w:val="24"/>
          <w:szCs w:val="24"/>
          <w:lang w:val="en" w:eastAsia="en-US"/>
        </w:rPr>
        <w:t>(</w:t>
      </w:r>
      <w:r w:rsidR="003E28D4">
        <w:rPr>
          <w:rFonts w:ascii="Courier New" w:eastAsia="Calibri" w:hAnsi="Courier New" w:cs="Courier New"/>
          <w:sz w:val="24"/>
          <w:szCs w:val="24"/>
          <w:lang w:val="en" w:eastAsia="en-US"/>
        </w:rPr>
        <w:t>s</w:t>
      </w:r>
      <w:r w:rsidR="001238F5">
        <w:rPr>
          <w:rFonts w:ascii="Courier New" w:eastAsia="Calibri" w:hAnsi="Courier New" w:cs="Courier New"/>
          <w:sz w:val="24"/>
          <w:szCs w:val="24"/>
          <w:lang w:val="en" w:eastAsia="en-US"/>
        </w:rPr>
        <w:t>)</w:t>
      </w:r>
      <w:r w:rsidR="003E28D4">
        <w:rPr>
          <w:rFonts w:ascii="Courier New" w:eastAsia="Calibri" w:hAnsi="Courier New" w:cs="Courier New"/>
          <w:sz w:val="24"/>
          <w:szCs w:val="24"/>
          <w:lang w:val="en" w:eastAsia="en-US"/>
        </w:rPr>
        <w:t>” and “NAICS code</w:t>
      </w:r>
      <w:r w:rsidR="001238F5">
        <w:rPr>
          <w:rFonts w:ascii="Courier New" w:eastAsia="Calibri" w:hAnsi="Courier New" w:cs="Courier New"/>
          <w:sz w:val="24"/>
          <w:szCs w:val="24"/>
          <w:lang w:val="en" w:eastAsia="en-US"/>
        </w:rPr>
        <w:t>(</w:t>
      </w:r>
      <w:r w:rsidR="003E28D4">
        <w:rPr>
          <w:rFonts w:ascii="Courier New" w:eastAsia="Calibri" w:hAnsi="Courier New" w:cs="Courier New"/>
          <w:sz w:val="24"/>
          <w:szCs w:val="24"/>
          <w:lang w:val="en" w:eastAsia="en-US"/>
        </w:rPr>
        <w:t>s</w:t>
      </w:r>
      <w:r w:rsidR="001238F5">
        <w:rPr>
          <w:rFonts w:ascii="Courier New" w:eastAsia="Calibri" w:hAnsi="Courier New" w:cs="Courier New"/>
          <w:sz w:val="24"/>
          <w:szCs w:val="24"/>
          <w:lang w:val="en" w:eastAsia="en-US"/>
        </w:rPr>
        <w:t>)</w:t>
      </w:r>
      <w:r w:rsidR="003E28D4">
        <w:rPr>
          <w:rFonts w:ascii="Courier New" w:eastAsia="Calibri" w:hAnsi="Courier New" w:cs="Courier New"/>
          <w:sz w:val="24"/>
          <w:szCs w:val="24"/>
          <w:lang w:val="en" w:eastAsia="en-US"/>
        </w:rPr>
        <w:t>” in their place</w:t>
      </w:r>
      <w:ins w:id="566" w:author="Brooks, E. Brad (OFR)" w:date="2020-02-07T15:11:00Z">
        <w:r w:rsidR="003119C4">
          <w:rPr>
            <w:rFonts w:ascii="Courier New" w:eastAsia="Calibri" w:hAnsi="Courier New" w:cs="Courier New"/>
            <w:sz w:val="24"/>
            <w:szCs w:val="24"/>
            <w:lang w:val="en" w:eastAsia="en-US"/>
          </w:rPr>
          <w:t>,</w:t>
        </w:r>
      </w:ins>
      <w:r w:rsidR="003E28D4">
        <w:rPr>
          <w:rFonts w:ascii="Courier New" w:eastAsia="Calibri" w:hAnsi="Courier New" w:cs="Courier New"/>
          <w:sz w:val="24"/>
          <w:szCs w:val="24"/>
          <w:lang w:val="en" w:eastAsia="en-US"/>
        </w:rPr>
        <w:t xml:space="preserve"> </w:t>
      </w:r>
      <w:r>
        <w:rPr>
          <w:rFonts w:ascii="Courier New" w:eastAsia="Calibri" w:hAnsi="Courier New" w:cs="Courier New"/>
          <w:sz w:val="24"/>
          <w:szCs w:val="24"/>
          <w:lang w:val="en" w:eastAsia="en-US"/>
        </w:rPr>
        <w:t>respectively.</w:t>
      </w:r>
      <w:r w:rsidR="00FC6F56">
        <w:rPr>
          <w:rFonts w:ascii="Courier New" w:eastAsia="Calibri" w:hAnsi="Courier New" w:cs="Courier New"/>
          <w:sz w:val="24"/>
          <w:szCs w:val="24"/>
          <w:lang w:val="en" w:eastAsia="en-US"/>
        </w:rPr>
        <w:t xml:space="preserve"> </w:t>
      </w:r>
    </w:p>
    <w:p w14:paraId="0678F63C" w14:textId="1A229D41" w:rsidR="00FC6F56" w:rsidRDefault="00FC6F56" w:rsidP="00041371">
      <w:pPr>
        <w:spacing w:line="480" w:lineRule="auto"/>
        <w:ind w:firstLine="720"/>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 xml:space="preserve">The </w:t>
      </w:r>
      <w:del w:id="567" w:author="Brooks, E. Brad (OFR)" w:date="2020-02-07T15:11:00Z">
        <w:r w:rsidDel="003119C4">
          <w:rPr>
            <w:rFonts w:ascii="Courier New" w:eastAsia="Calibri" w:hAnsi="Courier New" w:cs="Courier New"/>
            <w:sz w:val="24"/>
            <w:szCs w:val="24"/>
            <w:lang w:val="en" w:eastAsia="en-US"/>
          </w:rPr>
          <w:delText xml:space="preserve">revised text </w:delText>
        </w:r>
      </w:del>
      <w:ins w:id="568" w:author="Brooks, E. Brad (OFR)" w:date="2020-02-07T15:11:00Z">
        <w:r w:rsidR="003119C4">
          <w:rPr>
            <w:rFonts w:ascii="Courier New" w:eastAsia="Calibri" w:hAnsi="Courier New" w:cs="Courier New"/>
            <w:sz w:val="24"/>
            <w:szCs w:val="24"/>
            <w:lang w:val="en" w:eastAsia="en-US"/>
          </w:rPr>
          <w:t xml:space="preserve">revision </w:t>
        </w:r>
      </w:ins>
      <w:r>
        <w:rPr>
          <w:rFonts w:ascii="Courier New" w:eastAsia="Calibri" w:hAnsi="Courier New" w:cs="Courier New"/>
          <w:sz w:val="24"/>
          <w:szCs w:val="24"/>
          <w:lang w:val="en" w:eastAsia="en-US"/>
        </w:rPr>
        <w:t>reads as follows:</w:t>
      </w:r>
    </w:p>
    <w:p w14:paraId="698AFCEA" w14:textId="77777777" w:rsidR="00FC6F56" w:rsidRPr="00FC6F56" w:rsidRDefault="00FC6F56" w:rsidP="00041371">
      <w:pPr>
        <w:spacing w:line="480" w:lineRule="auto"/>
        <w:rPr>
          <w:rFonts w:ascii="Courier New" w:eastAsia="Calibri" w:hAnsi="Courier New" w:cs="Courier New"/>
          <w:b/>
          <w:sz w:val="24"/>
          <w:szCs w:val="24"/>
          <w:lang w:val="en" w:eastAsia="en-US"/>
        </w:rPr>
      </w:pPr>
      <w:r w:rsidRPr="00FC6F56">
        <w:rPr>
          <w:rFonts w:ascii="Courier New" w:eastAsia="Calibri" w:hAnsi="Courier New" w:cs="Courier New"/>
          <w:b/>
          <w:sz w:val="24"/>
          <w:szCs w:val="24"/>
          <w:lang w:val="en" w:eastAsia="en-US"/>
        </w:rPr>
        <w:t>52.212-</w:t>
      </w:r>
      <w:proofErr w:type="gramStart"/>
      <w:r w:rsidRPr="00FC6F56">
        <w:rPr>
          <w:rFonts w:ascii="Courier New" w:eastAsia="Calibri" w:hAnsi="Courier New" w:cs="Courier New"/>
          <w:b/>
          <w:sz w:val="24"/>
          <w:szCs w:val="24"/>
          <w:lang w:val="en" w:eastAsia="en-US"/>
        </w:rPr>
        <w:t>3  Offeror</w:t>
      </w:r>
      <w:proofErr w:type="gramEnd"/>
      <w:r w:rsidRPr="00FC6F56">
        <w:rPr>
          <w:rFonts w:ascii="Courier New" w:eastAsia="Calibri" w:hAnsi="Courier New" w:cs="Courier New"/>
          <w:b/>
          <w:sz w:val="24"/>
          <w:szCs w:val="24"/>
          <w:lang w:val="en" w:eastAsia="en-US"/>
        </w:rPr>
        <w:t xml:space="preserve"> Representations and Certifications-</w:t>
      </w:r>
    </w:p>
    <w:p w14:paraId="141581CA" w14:textId="77777777" w:rsidR="00FC6F56" w:rsidRDefault="00FC6F56" w:rsidP="00041371">
      <w:pPr>
        <w:spacing w:line="480" w:lineRule="auto"/>
        <w:rPr>
          <w:rFonts w:ascii="Courier New" w:eastAsia="Calibri" w:hAnsi="Courier New" w:cs="Courier New"/>
          <w:b/>
          <w:sz w:val="24"/>
          <w:szCs w:val="24"/>
          <w:lang w:val="en" w:eastAsia="en-US"/>
        </w:rPr>
      </w:pPr>
      <w:proofErr w:type="gramStart"/>
      <w:r w:rsidRPr="00FC6F56">
        <w:rPr>
          <w:rFonts w:ascii="Courier New" w:eastAsia="Calibri" w:hAnsi="Courier New" w:cs="Courier New"/>
          <w:b/>
          <w:sz w:val="24"/>
          <w:szCs w:val="24"/>
          <w:lang w:val="en" w:eastAsia="en-US"/>
        </w:rPr>
        <w:t>Commercial Items.</w:t>
      </w:r>
      <w:proofErr w:type="gramEnd"/>
    </w:p>
    <w:p w14:paraId="1820E1A0" w14:textId="77777777" w:rsidR="00FC6F56" w:rsidRDefault="00FC6F56" w:rsidP="00041371">
      <w:pPr>
        <w:spacing w:line="480" w:lineRule="auto"/>
        <w:rPr>
          <w:rFonts w:ascii="Courier New" w:eastAsia="Calibri" w:hAnsi="Courier New" w:cs="Courier New"/>
          <w:sz w:val="24"/>
          <w:szCs w:val="24"/>
          <w:lang w:val="en" w:eastAsia="en-US"/>
        </w:rPr>
      </w:pPr>
      <w:r w:rsidRPr="00FC6F56">
        <w:rPr>
          <w:rFonts w:ascii="Courier New" w:eastAsia="Calibri" w:hAnsi="Courier New" w:cs="Courier New"/>
          <w:sz w:val="24"/>
          <w:szCs w:val="24"/>
          <w:lang w:val="en" w:eastAsia="en-US"/>
        </w:rPr>
        <w:t>*   *   *   *   *</w:t>
      </w:r>
    </w:p>
    <w:p w14:paraId="407C764A" w14:textId="77777777" w:rsidR="00FC6F56" w:rsidRDefault="00FC6F56" w:rsidP="00041371">
      <w:pPr>
        <w:spacing w:line="480" w:lineRule="auto"/>
        <w:jc w:val="center"/>
        <w:rPr>
          <w:rFonts w:ascii="Courier New" w:eastAsia="Calibri" w:hAnsi="Courier New" w:cs="Courier New"/>
          <w:smallCaps/>
          <w:sz w:val="24"/>
          <w:szCs w:val="24"/>
          <w:lang w:val="en" w:eastAsia="en-US"/>
        </w:rPr>
      </w:pPr>
      <w:r>
        <w:rPr>
          <w:rFonts w:ascii="Courier New" w:eastAsia="Calibri" w:hAnsi="Courier New" w:cs="Courier New"/>
          <w:smallCaps/>
          <w:sz w:val="24"/>
          <w:szCs w:val="24"/>
          <w:lang w:val="en" w:eastAsia="en-US"/>
        </w:rPr>
        <w:t xml:space="preserve">Offeror Representations and Certifications-Commercial Items </w:t>
      </w:r>
      <w:r w:rsidRPr="00FC6F56">
        <w:rPr>
          <w:rFonts w:ascii="Courier New" w:eastAsia="Calibri" w:hAnsi="Courier New" w:cs="Courier New"/>
          <w:smallCaps/>
          <w:sz w:val="24"/>
          <w:szCs w:val="24"/>
          <w:lang w:val="en" w:eastAsia="en-US"/>
        </w:rPr>
        <w:t>([</w:t>
      </w:r>
      <w:r w:rsidRPr="00FC6F56">
        <w:rPr>
          <w:rFonts w:ascii="Courier New" w:eastAsia="Calibri" w:hAnsi="Courier New" w:cs="Courier New"/>
          <w:b/>
          <w:smallCaps/>
          <w:sz w:val="24"/>
          <w:szCs w:val="24"/>
          <w:lang w:val="en" w:eastAsia="en-US"/>
        </w:rPr>
        <w:t xml:space="preserve">Insert Abbreviated Month and Year 30 Days After Date of Publication in the </w:t>
      </w:r>
      <w:r w:rsidRPr="00FC6F56">
        <w:rPr>
          <w:rFonts w:ascii="Courier New" w:eastAsia="Calibri" w:hAnsi="Courier New" w:cs="Courier New"/>
          <w:b/>
          <w:smallCaps/>
          <w:sz w:val="24"/>
          <w:szCs w:val="24"/>
          <w:u w:val="single"/>
          <w:lang w:val="en" w:eastAsia="en-US"/>
        </w:rPr>
        <w:t>Federal</w:t>
      </w:r>
      <w:r w:rsidRPr="00FC6F56">
        <w:rPr>
          <w:rFonts w:ascii="Courier New" w:eastAsia="Calibri" w:hAnsi="Courier New" w:cs="Courier New"/>
          <w:b/>
          <w:smallCaps/>
          <w:sz w:val="24"/>
          <w:szCs w:val="24"/>
          <w:lang w:val="en" w:eastAsia="en-US"/>
        </w:rPr>
        <w:t xml:space="preserve"> </w:t>
      </w:r>
      <w:r w:rsidRPr="00FC6F56">
        <w:rPr>
          <w:rFonts w:ascii="Courier New" w:eastAsia="Calibri" w:hAnsi="Courier New" w:cs="Courier New"/>
          <w:b/>
          <w:smallCaps/>
          <w:sz w:val="24"/>
          <w:szCs w:val="24"/>
          <w:u w:val="single"/>
          <w:lang w:val="en" w:eastAsia="en-US"/>
        </w:rPr>
        <w:t>Register</w:t>
      </w:r>
      <w:r w:rsidRPr="00FC6F56">
        <w:rPr>
          <w:rFonts w:ascii="Courier New" w:eastAsia="Calibri" w:hAnsi="Courier New" w:cs="Courier New"/>
          <w:smallCaps/>
          <w:sz w:val="24"/>
          <w:szCs w:val="24"/>
          <w:lang w:val="en" w:eastAsia="en-US"/>
        </w:rPr>
        <w:t>])</w:t>
      </w:r>
    </w:p>
    <w:p w14:paraId="01D2D372" w14:textId="77777777" w:rsidR="00FC6F56" w:rsidRDefault="00FC6F56" w:rsidP="00041371">
      <w:pPr>
        <w:spacing w:line="480" w:lineRule="auto"/>
        <w:rPr>
          <w:rFonts w:ascii="Courier New" w:eastAsia="Calibri" w:hAnsi="Courier New" w:cs="Courier New"/>
          <w:smallCaps/>
          <w:sz w:val="24"/>
          <w:szCs w:val="24"/>
          <w:lang w:val="en" w:eastAsia="en-US"/>
        </w:rPr>
      </w:pPr>
      <w:r>
        <w:rPr>
          <w:rFonts w:ascii="Courier New" w:eastAsia="Calibri" w:hAnsi="Courier New" w:cs="Courier New"/>
          <w:smallCaps/>
          <w:sz w:val="24"/>
          <w:szCs w:val="24"/>
          <w:lang w:val="en" w:eastAsia="en-US"/>
        </w:rPr>
        <w:t>*   *   *   *   *</w:t>
      </w:r>
    </w:p>
    <w:p w14:paraId="100678BC" w14:textId="14CFF664"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00432BF7">
        <w:rPr>
          <w:rFonts w:ascii="Courier New" w:eastAsia="Calibri" w:hAnsi="Courier New" w:cs="Courier New"/>
          <w:sz w:val="24"/>
          <w:szCs w:val="24"/>
          <w:lang w:val="en" w:eastAsia="en-US"/>
        </w:rPr>
        <w:t>8</w:t>
      </w:r>
      <w:ins w:id="569" w:author="Brooks, E. Brad (OFR)" w:date="2020-02-13T16:17:00Z">
        <w:r w:rsidR="003B235B">
          <w:rPr>
            <w:rFonts w:ascii="Courier New" w:eastAsia="Calibri" w:hAnsi="Courier New" w:cs="Courier New"/>
            <w:sz w:val="24"/>
            <w:szCs w:val="24"/>
            <w:lang w:val="en" w:eastAsia="en-US"/>
          </w:rPr>
          <w:t>5</w:t>
        </w:r>
      </w:ins>
      <w:del w:id="570" w:author="Brooks, E. Brad (OFR)" w:date="2020-02-13T16:17:00Z">
        <w:r w:rsidR="00FC6F56" w:rsidDel="003B235B">
          <w:rPr>
            <w:rFonts w:ascii="Courier New" w:eastAsia="Calibri" w:hAnsi="Courier New" w:cs="Courier New"/>
            <w:sz w:val="24"/>
            <w:szCs w:val="24"/>
            <w:lang w:val="en" w:eastAsia="en-US"/>
          </w:rPr>
          <w:delText>6</w:delText>
        </w:r>
      </w:del>
      <w:r w:rsidRPr="007B32D8">
        <w:rPr>
          <w:rFonts w:ascii="Courier New" w:eastAsia="Calibri" w:hAnsi="Courier New" w:cs="Courier New"/>
          <w:sz w:val="24"/>
          <w:szCs w:val="24"/>
          <w:lang w:val="en" w:eastAsia="en-US"/>
        </w:rPr>
        <w:t>.  Amend section 52.212-5 by—</w:t>
      </w:r>
    </w:p>
    <w:p w14:paraId="6352803D"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a.  Revising</w:t>
      </w:r>
      <w:proofErr w:type="gramEnd"/>
      <w:r w:rsidRPr="007B32D8">
        <w:rPr>
          <w:rFonts w:ascii="Courier New" w:eastAsia="Calibri" w:hAnsi="Courier New" w:cs="Courier New"/>
          <w:sz w:val="24"/>
          <w:szCs w:val="24"/>
          <w:lang w:val="en" w:eastAsia="en-US"/>
        </w:rPr>
        <w:t xml:space="preserve"> the date of the clause;</w:t>
      </w:r>
    </w:p>
    <w:p w14:paraId="6F0EA0FD" w14:textId="7F01FFC8"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b.  Revising</w:t>
      </w:r>
      <w:proofErr w:type="gramEnd"/>
      <w:r w:rsidRPr="007B32D8">
        <w:rPr>
          <w:rFonts w:ascii="Courier New" w:eastAsia="Calibri" w:hAnsi="Courier New" w:cs="Courier New"/>
          <w:sz w:val="24"/>
          <w:szCs w:val="24"/>
          <w:lang w:val="en" w:eastAsia="en-US"/>
        </w:rPr>
        <w:t xml:space="preserve"> paragraphs (b)(11), </w:t>
      </w:r>
      <w:del w:id="571" w:author="Brooks, E. Brad (OFR)" w:date="2020-02-07T15:11:00Z">
        <w:r w:rsidRPr="007B32D8" w:rsidDel="003119C4">
          <w:rPr>
            <w:rFonts w:ascii="Courier New" w:eastAsia="Calibri" w:hAnsi="Courier New" w:cs="Courier New"/>
            <w:sz w:val="24"/>
            <w:szCs w:val="24"/>
            <w:lang w:val="en" w:eastAsia="en-US"/>
          </w:rPr>
          <w:delText>(b)</w:delText>
        </w:r>
      </w:del>
      <w:r w:rsidRPr="007B32D8">
        <w:rPr>
          <w:rFonts w:ascii="Courier New" w:eastAsia="Calibri" w:hAnsi="Courier New" w:cs="Courier New"/>
          <w:sz w:val="24"/>
          <w:szCs w:val="24"/>
          <w:lang w:val="en" w:eastAsia="en-US"/>
        </w:rPr>
        <w:t xml:space="preserve">(12), </w:t>
      </w:r>
      <w:del w:id="572" w:author="Brooks, E. Brad (OFR)" w:date="2020-02-07T15:11:00Z">
        <w:r w:rsidRPr="007B32D8" w:rsidDel="003119C4">
          <w:rPr>
            <w:rFonts w:ascii="Courier New" w:eastAsia="Calibri" w:hAnsi="Courier New" w:cs="Courier New"/>
            <w:sz w:val="24"/>
            <w:szCs w:val="24"/>
            <w:lang w:val="en" w:eastAsia="en-US"/>
          </w:rPr>
          <w:delText>(b)</w:delText>
        </w:r>
      </w:del>
      <w:r w:rsidRPr="007B32D8">
        <w:rPr>
          <w:rFonts w:ascii="Courier New" w:eastAsia="Calibri" w:hAnsi="Courier New" w:cs="Courier New"/>
          <w:sz w:val="24"/>
          <w:szCs w:val="24"/>
          <w:lang w:val="en" w:eastAsia="en-US"/>
        </w:rPr>
        <w:t xml:space="preserve">(14), </w:t>
      </w:r>
      <w:del w:id="573" w:author="Brooks, E. Brad (OFR)" w:date="2020-02-07T15:11:00Z">
        <w:r w:rsidRPr="007B32D8" w:rsidDel="003119C4">
          <w:rPr>
            <w:rFonts w:ascii="Courier New" w:eastAsia="Calibri" w:hAnsi="Courier New" w:cs="Courier New"/>
            <w:sz w:val="24"/>
            <w:szCs w:val="24"/>
            <w:lang w:val="en" w:eastAsia="en-US"/>
          </w:rPr>
          <w:delText>(b)</w:delText>
        </w:r>
      </w:del>
      <w:r w:rsidRPr="007B32D8">
        <w:rPr>
          <w:rFonts w:ascii="Courier New" w:eastAsia="Calibri" w:hAnsi="Courier New" w:cs="Courier New"/>
          <w:sz w:val="24"/>
          <w:szCs w:val="24"/>
          <w:lang w:val="en" w:eastAsia="en-US"/>
        </w:rPr>
        <w:t xml:space="preserve">(15), </w:t>
      </w:r>
      <w:del w:id="574" w:author="Brooks, E. Brad (OFR)" w:date="2020-02-07T15:11:00Z">
        <w:r w:rsidR="009A5719" w:rsidDel="003119C4">
          <w:rPr>
            <w:rFonts w:ascii="Courier New" w:eastAsia="Calibri" w:hAnsi="Courier New" w:cs="Courier New"/>
            <w:sz w:val="24"/>
            <w:szCs w:val="24"/>
            <w:lang w:val="en" w:eastAsia="en-US"/>
          </w:rPr>
          <w:delText>(b)</w:delText>
        </w:r>
      </w:del>
      <w:r w:rsidR="009A5719">
        <w:rPr>
          <w:rFonts w:ascii="Courier New" w:eastAsia="Calibri" w:hAnsi="Courier New" w:cs="Courier New"/>
          <w:sz w:val="24"/>
          <w:szCs w:val="24"/>
          <w:lang w:val="en" w:eastAsia="en-US"/>
        </w:rPr>
        <w:t>(17)</w:t>
      </w:r>
      <w:del w:id="575" w:author="Brooks, E. Brad (OFR)" w:date="2020-02-07T15:12:00Z">
        <w:r w:rsidR="009A5719" w:rsidDel="003119C4">
          <w:rPr>
            <w:rFonts w:ascii="Courier New" w:eastAsia="Calibri" w:hAnsi="Courier New" w:cs="Courier New"/>
            <w:sz w:val="24"/>
            <w:szCs w:val="24"/>
            <w:lang w:val="en" w:eastAsia="en-US"/>
          </w:rPr>
          <w:delText>,</w:delText>
        </w:r>
      </w:del>
      <w:ins w:id="576" w:author="Brooks, E. Brad (OFR)" w:date="2020-02-07T15:12:00Z">
        <w:r w:rsidR="003119C4">
          <w:rPr>
            <w:rFonts w:ascii="Courier New" w:eastAsia="Calibri" w:hAnsi="Courier New" w:cs="Courier New"/>
            <w:sz w:val="24"/>
            <w:szCs w:val="24"/>
            <w:lang w:val="en" w:eastAsia="en-US"/>
          </w:rPr>
          <w:t xml:space="preserve"> through</w:t>
        </w:r>
      </w:ins>
      <w:r w:rsidR="009A5719">
        <w:rPr>
          <w:rFonts w:ascii="Courier New" w:eastAsia="Calibri" w:hAnsi="Courier New" w:cs="Courier New"/>
          <w:sz w:val="24"/>
          <w:szCs w:val="24"/>
          <w:lang w:val="en" w:eastAsia="en-US"/>
        </w:rPr>
        <w:t xml:space="preserve"> </w:t>
      </w:r>
      <w:del w:id="577" w:author="Brooks, E. Brad (OFR)" w:date="2020-02-07T15:11:00Z">
        <w:r w:rsidR="009A5719" w:rsidDel="003119C4">
          <w:rPr>
            <w:rFonts w:ascii="Courier New" w:eastAsia="Calibri" w:hAnsi="Courier New" w:cs="Courier New"/>
            <w:sz w:val="24"/>
            <w:szCs w:val="24"/>
            <w:lang w:val="en" w:eastAsia="en-US"/>
          </w:rPr>
          <w:delText>(b)</w:delText>
        </w:r>
      </w:del>
      <w:del w:id="578" w:author="Brooks, E. Brad (OFR)" w:date="2020-02-07T15:12:00Z">
        <w:r w:rsidR="009A5719" w:rsidDel="003119C4">
          <w:rPr>
            <w:rFonts w:ascii="Courier New" w:eastAsia="Calibri" w:hAnsi="Courier New" w:cs="Courier New"/>
            <w:sz w:val="24"/>
            <w:szCs w:val="24"/>
            <w:lang w:val="en" w:eastAsia="en-US"/>
          </w:rPr>
          <w:delText xml:space="preserve">(18), </w:delText>
        </w:r>
        <w:r w:rsidRPr="007B32D8" w:rsidDel="003119C4">
          <w:rPr>
            <w:rFonts w:ascii="Courier New" w:eastAsia="Calibri" w:hAnsi="Courier New" w:cs="Courier New"/>
            <w:sz w:val="24"/>
            <w:szCs w:val="24"/>
            <w:lang w:val="en" w:eastAsia="en-US"/>
          </w:rPr>
          <w:delText>(b)</w:delText>
        </w:r>
      </w:del>
      <w:r w:rsidRPr="007B32D8">
        <w:rPr>
          <w:rFonts w:ascii="Courier New" w:eastAsia="Calibri" w:hAnsi="Courier New" w:cs="Courier New"/>
          <w:sz w:val="24"/>
          <w:szCs w:val="24"/>
          <w:lang w:val="en" w:eastAsia="en-US"/>
        </w:rPr>
        <w:t xml:space="preserve">(19), and </w:t>
      </w:r>
      <w:del w:id="579" w:author="Brooks, E. Brad (OFR)" w:date="2020-02-07T15:12:00Z">
        <w:r w:rsidRPr="007B32D8" w:rsidDel="003119C4">
          <w:rPr>
            <w:rFonts w:ascii="Courier New" w:eastAsia="Calibri" w:hAnsi="Courier New" w:cs="Courier New"/>
            <w:sz w:val="24"/>
            <w:szCs w:val="24"/>
            <w:lang w:val="en" w:eastAsia="en-US"/>
          </w:rPr>
          <w:delText>(b)</w:delText>
        </w:r>
      </w:del>
      <w:r w:rsidRPr="007B32D8">
        <w:rPr>
          <w:rFonts w:ascii="Courier New" w:eastAsia="Calibri" w:hAnsi="Courier New" w:cs="Courier New"/>
          <w:sz w:val="24"/>
          <w:szCs w:val="24"/>
          <w:lang w:val="en" w:eastAsia="en-US"/>
        </w:rPr>
        <w:t>(21) through (24);</w:t>
      </w:r>
    </w:p>
    <w:p w14:paraId="1F42FB47"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 xml:space="preserve">c.  </w:t>
      </w:r>
      <w:proofErr w:type="spellStart"/>
      <w:r w:rsidRPr="007B32D8">
        <w:rPr>
          <w:rFonts w:ascii="Courier New" w:eastAsia="Calibri" w:hAnsi="Courier New" w:cs="Courier New"/>
          <w:sz w:val="24"/>
          <w:szCs w:val="24"/>
          <w:lang w:val="en" w:eastAsia="en-US"/>
        </w:rPr>
        <w:t>Redesignating</w:t>
      </w:r>
      <w:proofErr w:type="spellEnd"/>
      <w:proofErr w:type="gramEnd"/>
      <w:r w:rsidRPr="007B32D8">
        <w:rPr>
          <w:rFonts w:ascii="Courier New" w:eastAsia="Calibri" w:hAnsi="Courier New" w:cs="Courier New"/>
          <w:sz w:val="24"/>
          <w:szCs w:val="24"/>
          <w:lang w:val="en" w:eastAsia="en-US"/>
        </w:rPr>
        <w:t xml:space="preserve"> paragraphs (b)(25) through (</w:t>
      </w:r>
      <w:r w:rsidR="009A5719">
        <w:rPr>
          <w:rFonts w:ascii="Courier New" w:eastAsia="Calibri" w:hAnsi="Courier New" w:cs="Courier New"/>
          <w:sz w:val="24"/>
          <w:szCs w:val="24"/>
          <w:lang w:val="en" w:eastAsia="en-US"/>
        </w:rPr>
        <w:t>60</w:t>
      </w:r>
      <w:r w:rsidRPr="007B32D8">
        <w:rPr>
          <w:rFonts w:ascii="Courier New" w:eastAsia="Calibri" w:hAnsi="Courier New" w:cs="Courier New"/>
          <w:sz w:val="24"/>
          <w:szCs w:val="24"/>
          <w:lang w:val="en" w:eastAsia="en-US"/>
        </w:rPr>
        <w:t>) as paragraphs (b)(27) through (</w:t>
      </w:r>
      <w:r w:rsidR="009A5719">
        <w:rPr>
          <w:rFonts w:ascii="Courier New" w:eastAsia="Calibri" w:hAnsi="Courier New" w:cs="Courier New"/>
          <w:sz w:val="24"/>
          <w:szCs w:val="24"/>
          <w:lang w:val="en" w:eastAsia="en-US"/>
        </w:rPr>
        <w:t>62</w:t>
      </w:r>
      <w:r w:rsidRPr="007B32D8">
        <w:rPr>
          <w:rFonts w:ascii="Courier New" w:eastAsia="Calibri" w:hAnsi="Courier New" w:cs="Courier New"/>
          <w:sz w:val="24"/>
          <w:szCs w:val="24"/>
          <w:lang w:val="en" w:eastAsia="en-US"/>
        </w:rPr>
        <w:t>), respectively; and</w:t>
      </w:r>
    </w:p>
    <w:p w14:paraId="67AEA5E3"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d.  Adding</w:t>
      </w:r>
      <w:proofErr w:type="gramEnd"/>
      <w:r w:rsidRPr="007B32D8">
        <w:rPr>
          <w:rFonts w:ascii="Courier New" w:eastAsia="Calibri" w:hAnsi="Courier New" w:cs="Courier New"/>
          <w:sz w:val="24"/>
          <w:szCs w:val="24"/>
          <w:lang w:val="en" w:eastAsia="en-US"/>
        </w:rPr>
        <w:t xml:space="preserve"> new paragraphs (b)(25) and </w:t>
      </w:r>
      <w:del w:id="580" w:author="Brooks, E. Brad (OFR)" w:date="2020-02-07T15:12:00Z">
        <w:r w:rsidRPr="007B32D8" w:rsidDel="003119C4">
          <w:rPr>
            <w:rFonts w:ascii="Courier New" w:eastAsia="Calibri" w:hAnsi="Courier New" w:cs="Courier New"/>
            <w:sz w:val="24"/>
            <w:szCs w:val="24"/>
            <w:lang w:val="en" w:eastAsia="en-US"/>
          </w:rPr>
          <w:delText>(b)</w:delText>
        </w:r>
      </w:del>
      <w:r w:rsidRPr="007B32D8">
        <w:rPr>
          <w:rFonts w:ascii="Courier New" w:eastAsia="Calibri" w:hAnsi="Courier New" w:cs="Courier New"/>
          <w:sz w:val="24"/>
          <w:szCs w:val="24"/>
          <w:lang w:val="en" w:eastAsia="en-US"/>
        </w:rPr>
        <w:t>(26).</w:t>
      </w:r>
    </w:p>
    <w:p w14:paraId="321EE02A" w14:textId="62F1CFD0"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lastRenderedPageBreak/>
        <w:tab/>
        <w:t xml:space="preserve">The </w:t>
      </w:r>
      <w:del w:id="581" w:author="Brooks, E. Brad (OFR)" w:date="2020-02-07T15:12:00Z">
        <w:r w:rsidRPr="007B32D8" w:rsidDel="003119C4">
          <w:rPr>
            <w:rFonts w:ascii="Courier New" w:eastAsia="Calibri" w:hAnsi="Courier New" w:cs="Courier New"/>
            <w:sz w:val="24"/>
            <w:szCs w:val="24"/>
            <w:lang w:val="en" w:eastAsia="en-US"/>
          </w:rPr>
          <w:delText xml:space="preserve">revised and added text reads </w:delText>
        </w:r>
      </w:del>
      <w:ins w:id="582" w:author="Brooks, E. Brad (OFR)" w:date="2020-02-07T15:12:00Z">
        <w:r w:rsidR="003119C4">
          <w:rPr>
            <w:rFonts w:ascii="Courier New" w:eastAsia="Calibri" w:hAnsi="Courier New" w:cs="Courier New"/>
            <w:sz w:val="24"/>
            <w:szCs w:val="24"/>
            <w:lang w:val="en" w:eastAsia="en-US"/>
          </w:rPr>
          <w:t xml:space="preserve">revisions and additions read </w:t>
        </w:r>
      </w:ins>
      <w:r w:rsidRPr="007B32D8">
        <w:rPr>
          <w:rFonts w:ascii="Courier New" w:eastAsia="Calibri" w:hAnsi="Courier New" w:cs="Courier New"/>
          <w:sz w:val="24"/>
          <w:szCs w:val="24"/>
          <w:lang w:val="en" w:eastAsia="en-US"/>
        </w:rPr>
        <w:t>as follows:</w:t>
      </w:r>
    </w:p>
    <w:p w14:paraId="658A77E8" w14:textId="77777777" w:rsidR="007B32D8" w:rsidRPr="007B32D8" w:rsidRDefault="007B32D8" w:rsidP="00041371">
      <w:pPr>
        <w:keepNext/>
        <w:keepLines/>
        <w:spacing w:line="480" w:lineRule="auto"/>
        <w:outlineLvl w:val="1"/>
        <w:rPr>
          <w:rFonts w:ascii="Courier New" w:hAnsi="Courier New" w:cs="Courier New"/>
          <w:b/>
          <w:bCs/>
          <w:color w:val="000000"/>
          <w:sz w:val="24"/>
          <w:szCs w:val="24"/>
          <w:lang w:val="en" w:eastAsia="en-US"/>
        </w:rPr>
      </w:pPr>
      <w:r w:rsidRPr="007B32D8">
        <w:rPr>
          <w:rFonts w:ascii="Courier New" w:hAnsi="Courier New" w:cs="Courier New"/>
          <w:b/>
          <w:bCs/>
          <w:color w:val="000000"/>
          <w:sz w:val="24"/>
          <w:szCs w:val="24"/>
          <w:lang w:val="en" w:eastAsia="en-US"/>
        </w:rPr>
        <w:t>52.212-</w:t>
      </w:r>
      <w:proofErr w:type="gramStart"/>
      <w:r w:rsidRPr="007B32D8">
        <w:rPr>
          <w:rFonts w:ascii="Courier New" w:hAnsi="Courier New" w:cs="Courier New"/>
          <w:b/>
          <w:bCs/>
          <w:color w:val="000000"/>
          <w:sz w:val="24"/>
          <w:szCs w:val="24"/>
          <w:lang w:val="en" w:eastAsia="en-US"/>
        </w:rPr>
        <w:t>5  Contract</w:t>
      </w:r>
      <w:proofErr w:type="gramEnd"/>
      <w:r w:rsidRPr="007B32D8">
        <w:rPr>
          <w:rFonts w:ascii="Courier New" w:hAnsi="Courier New" w:cs="Courier New"/>
          <w:b/>
          <w:bCs/>
          <w:color w:val="000000"/>
          <w:sz w:val="24"/>
          <w:szCs w:val="24"/>
          <w:lang w:val="en" w:eastAsia="en-US"/>
        </w:rPr>
        <w:t xml:space="preserve"> Terms and Conditions Required to Implement Statutes or Executive Orders—Commercial Items.</w:t>
      </w:r>
    </w:p>
    <w:p w14:paraId="0C26F885" w14:textId="77777777" w:rsidR="007B32D8" w:rsidRPr="007B32D8" w:rsidRDefault="007B32D8" w:rsidP="00041371">
      <w:pPr>
        <w:keepNext/>
        <w:keepLines/>
        <w:spacing w:line="480" w:lineRule="auto"/>
        <w:outlineLvl w:val="1"/>
        <w:rPr>
          <w:rFonts w:ascii="Courier New" w:hAnsi="Courier New" w:cs="Courier New"/>
          <w:bCs/>
          <w:color w:val="000000"/>
          <w:sz w:val="24"/>
          <w:szCs w:val="24"/>
          <w:lang w:val="en" w:eastAsia="en-US"/>
        </w:rPr>
      </w:pPr>
      <w:r w:rsidRPr="007B32D8">
        <w:rPr>
          <w:rFonts w:ascii="Courier New" w:hAnsi="Courier New" w:cs="Courier New"/>
          <w:bCs/>
          <w:color w:val="000000"/>
          <w:sz w:val="24"/>
          <w:szCs w:val="24"/>
          <w:lang w:val="en" w:eastAsia="en-US"/>
        </w:rPr>
        <w:t>*  *  *  *  *</w:t>
      </w:r>
    </w:p>
    <w:p w14:paraId="4E18B5BF" w14:textId="77777777" w:rsidR="007B32D8" w:rsidRDefault="007B32D8" w:rsidP="00041371">
      <w:pPr>
        <w:keepNext/>
        <w:keepLines/>
        <w:spacing w:line="480" w:lineRule="auto"/>
        <w:jc w:val="center"/>
        <w:outlineLvl w:val="1"/>
        <w:rPr>
          <w:rFonts w:ascii="Courier New" w:hAnsi="Courier New" w:cs="Courier New"/>
          <w:bCs/>
          <w:smallCaps/>
          <w:color w:val="000000"/>
          <w:sz w:val="24"/>
          <w:szCs w:val="24"/>
          <w:lang w:val="en" w:eastAsia="en-US"/>
        </w:rPr>
      </w:pPr>
      <w:r w:rsidRPr="007B32D8">
        <w:rPr>
          <w:rFonts w:ascii="Courier New" w:hAnsi="Courier New" w:cs="Courier New"/>
          <w:bCs/>
          <w:smallCaps/>
          <w:color w:val="000000"/>
          <w:sz w:val="24"/>
          <w:szCs w:val="24"/>
          <w:lang w:val="en" w:eastAsia="en-US"/>
        </w:rPr>
        <w:t xml:space="preserve">Contract Terms and Conditions Required </w:t>
      </w:r>
      <w:proofErr w:type="gramStart"/>
      <w:r w:rsidRPr="007B32D8">
        <w:rPr>
          <w:rFonts w:ascii="Courier New" w:hAnsi="Courier New" w:cs="Courier New"/>
          <w:bCs/>
          <w:smallCaps/>
          <w:color w:val="000000"/>
          <w:sz w:val="24"/>
          <w:szCs w:val="24"/>
          <w:lang w:val="en" w:eastAsia="en-US"/>
        </w:rPr>
        <w:t>to Implement</w:t>
      </w:r>
      <w:proofErr w:type="gramEnd"/>
      <w:r w:rsidRPr="007B32D8">
        <w:rPr>
          <w:rFonts w:ascii="Courier New" w:hAnsi="Courier New" w:cs="Courier New"/>
          <w:bCs/>
          <w:smallCaps/>
          <w:color w:val="000000"/>
          <w:sz w:val="24"/>
          <w:szCs w:val="24"/>
          <w:lang w:val="en" w:eastAsia="en-US"/>
        </w:rPr>
        <w:t xml:space="preserve"> Statutes or Executive Orders-Commercial Items </w:t>
      </w:r>
      <w:r w:rsidR="000E3D05" w:rsidRPr="000E3D05">
        <w:rPr>
          <w:rFonts w:ascii="Courier New" w:hAnsi="Courier New" w:cs="Courier New"/>
          <w:bCs/>
          <w:smallCaps/>
          <w:color w:val="000000"/>
          <w:sz w:val="24"/>
          <w:szCs w:val="24"/>
          <w:lang w:val="en" w:eastAsia="en-US"/>
        </w:rPr>
        <w:t>([</w:t>
      </w:r>
      <w:r w:rsidR="000E3D05" w:rsidRPr="000E3D05">
        <w:rPr>
          <w:rFonts w:ascii="Courier New" w:hAnsi="Courier New" w:cs="Courier New"/>
          <w:b/>
          <w:bCs/>
          <w:smallCaps/>
          <w:color w:val="000000"/>
          <w:sz w:val="24"/>
          <w:szCs w:val="24"/>
          <w:lang w:val="en" w:eastAsia="en-US"/>
        </w:rPr>
        <w:t xml:space="preserve">Insert Abbreviated Month and Year 30 Days After Date of Publication in the </w:t>
      </w:r>
      <w:r w:rsidR="000E3D05" w:rsidRPr="000E3D05">
        <w:rPr>
          <w:rFonts w:ascii="Courier New" w:hAnsi="Courier New" w:cs="Courier New"/>
          <w:b/>
          <w:bCs/>
          <w:smallCaps/>
          <w:color w:val="000000"/>
          <w:sz w:val="24"/>
          <w:szCs w:val="24"/>
          <w:u w:val="single"/>
          <w:lang w:val="en" w:eastAsia="en-US"/>
        </w:rPr>
        <w:t>Federal</w:t>
      </w:r>
      <w:r w:rsidR="000E3D05" w:rsidRPr="000E3D05">
        <w:rPr>
          <w:rFonts w:ascii="Courier New" w:hAnsi="Courier New" w:cs="Courier New"/>
          <w:b/>
          <w:bCs/>
          <w:smallCaps/>
          <w:color w:val="000000"/>
          <w:sz w:val="24"/>
          <w:szCs w:val="24"/>
          <w:lang w:val="en" w:eastAsia="en-US"/>
        </w:rPr>
        <w:t xml:space="preserve"> </w:t>
      </w:r>
      <w:r w:rsidR="000E3D05" w:rsidRPr="000E3D05">
        <w:rPr>
          <w:rFonts w:ascii="Courier New" w:hAnsi="Courier New" w:cs="Courier New"/>
          <w:b/>
          <w:bCs/>
          <w:smallCaps/>
          <w:color w:val="000000"/>
          <w:sz w:val="24"/>
          <w:szCs w:val="24"/>
          <w:u w:val="single"/>
          <w:lang w:val="en" w:eastAsia="en-US"/>
        </w:rPr>
        <w:t>Register</w:t>
      </w:r>
      <w:r w:rsidR="000E3D05" w:rsidRPr="000E3D05">
        <w:rPr>
          <w:rFonts w:ascii="Courier New" w:hAnsi="Courier New" w:cs="Courier New"/>
          <w:bCs/>
          <w:smallCaps/>
          <w:color w:val="000000"/>
          <w:sz w:val="24"/>
          <w:szCs w:val="24"/>
          <w:lang w:val="en" w:eastAsia="en-US"/>
        </w:rPr>
        <w:t>])</w:t>
      </w:r>
    </w:p>
    <w:p w14:paraId="25013967" w14:textId="77777777" w:rsidR="007B32D8" w:rsidRPr="007B32D8" w:rsidRDefault="007B32D8" w:rsidP="00041371">
      <w:pPr>
        <w:keepNext/>
        <w:keepLines/>
        <w:spacing w:line="480" w:lineRule="auto"/>
        <w:outlineLvl w:val="1"/>
        <w:rPr>
          <w:rFonts w:ascii="Courier New" w:hAnsi="Courier New" w:cs="Courier New"/>
          <w:bCs/>
          <w:color w:val="000000"/>
          <w:sz w:val="24"/>
          <w:szCs w:val="24"/>
          <w:lang w:val="en" w:eastAsia="en-US"/>
        </w:rPr>
      </w:pPr>
      <w:r w:rsidRPr="007B32D8">
        <w:rPr>
          <w:rFonts w:ascii="Courier New" w:hAnsi="Courier New" w:cs="Courier New"/>
          <w:bCs/>
          <w:color w:val="000000"/>
          <w:sz w:val="24"/>
          <w:szCs w:val="24"/>
          <w:lang w:val="en" w:eastAsia="en-US"/>
        </w:rPr>
        <w:t xml:space="preserve">* </w:t>
      </w:r>
      <w:r w:rsidR="00450171">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450171">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450171">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450171">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w:t>
      </w:r>
    </w:p>
    <w:p w14:paraId="3B03F62A" w14:textId="77777777" w:rsidR="007B32D8" w:rsidRPr="007B32D8" w:rsidRDefault="007B32D8" w:rsidP="00041371">
      <w:pPr>
        <w:keepNext/>
        <w:keepLines/>
        <w:spacing w:line="480" w:lineRule="auto"/>
        <w:outlineLvl w:val="1"/>
        <w:rPr>
          <w:rFonts w:ascii="Courier New" w:hAnsi="Courier New" w:cs="Courier New"/>
          <w:bCs/>
          <w:color w:val="000000"/>
          <w:sz w:val="24"/>
          <w:szCs w:val="24"/>
          <w:lang w:val="en" w:eastAsia="en-US"/>
        </w:rPr>
      </w:pPr>
      <w:r w:rsidRPr="007B32D8">
        <w:rPr>
          <w:rFonts w:ascii="Courier New" w:hAnsi="Courier New" w:cs="Courier New"/>
          <w:bCs/>
          <w:color w:val="000000"/>
          <w:sz w:val="24"/>
          <w:szCs w:val="24"/>
          <w:lang w:val="en" w:eastAsia="en-US"/>
        </w:rPr>
        <w:tab/>
        <w:t xml:space="preserve">(b) * </w:t>
      </w:r>
      <w:r w:rsidR="00450171">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450171">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w:t>
      </w:r>
    </w:p>
    <w:p w14:paraId="2207899E" w14:textId="77777777" w:rsidR="007B32D8" w:rsidRPr="007B32D8" w:rsidRDefault="007B32D8" w:rsidP="00041371">
      <w:pPr>
        <w:spacing w:line="480" w:lineRule="auto"/>
        <w:ind w:firstLine="480"/>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t>__ (11</w:t>
      </w:r>
      <w:proofErr w:type="gramStart"/>
      <w:r w:rsidRPr="007B32D8">
        <w:rPr>
          <w:rFonts w:ascii="Courier New" w:hAnsi="Courier New" w:cs="Courier New"/>
          <w:color w:val="000000"/>
          <w:sz w:val="24"/>
          <w:szCs w:val="24"/>
          <w:lang w:val="en" w:eastAsia="en-US"/>
        </w:rPr>
        <w:t>)(</w:t>
      </w:r>
      <w:proofErr w:type="spellStart"/>
      <w:proofErr w:type="gramEnd"/>
      <w:r w:rsidRPr="007B32D8">
        <w:rPr>
          <w:rFonts w:ascii="Courier New" w:hAnsi="Courier New" w:cs="Courier New"/>
          <w:color w:val="000000"/>
          <w:sz w:val="24"/>
          <w:szCs w:val="24"/>
          <w:lang w:val="en" w:eastAsia="en-US"/>
        </w:rPr>
        <w:t>i</w:t>
      </w:r>
      <w:proofErr w:type="spellEnd"/>
      <w:r w:rsidRPr="007B32D8">
        <w:rPr>
          <w:rFonts w:ascii="Courier New" w:hAnsi="Courier New" w:cs="Courier New"/>
          <w:color w:val="000000"/>
          <w:sz w:val="24"/>
          <w:szCs w:val="24"/>
          <w:lang w:val="en" w:eastAsia="en-US"/>
        </w:rPr>
        <w:t xml:space="preserve">)  52.219-3, Notice of </w:t>
      </w:r>
      <w:proofErr w:type="spellStart"/>
      <w:r w:rsidRPr="007B32D8">
        <w:rPr>
          <w:rFonts w:ascii="Courier New" w:hAnsi="Courier New" w:cs="Courier New"/>
          <w:color w:val="000000"/>
          <w:sz w:val="24"/>
          <w:szCs w:val="24"/>
          <w:lang w:val="en" w:eastAsia="en-US"/>
        </w:rPr>
        <w:t>HUBZone</w:t>
      </w:r>
      <w:proofErr w:type="spellEnd"/>
      <w:r w:rsidRPr="007B32D8">
        <w:rPr>
          <w:rFonts w:ascii="Courier New" w:hAnsi="Courier New" w:cs="Courier New"/>
          <w:color w:val="000000"/>
          <w:sz w:val="24"/>
          <w:szCs w:val="24"/>
          <w:lang w:val="en" w:eastAsia="en-US"/>
        </w:rPr>
        <w:t xml:space="preserve"> Set-Aside or Sole</w:t>
      </w:r>
      <w:r w:rsidR="00E45034">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Source Award (</w:t>
      </w:r>
      <w:r w:rsidR="00E45034" w:rsidRPr="000E3D05">
        <w:rPr>
          <w:rFonts w:ascii="Courier New" w:hAnsi="Courier New" w:cs="Courier New"/>
          <w:smallCaps/>
          <w:color w:val="000000"/>
          <w:sz w:val="24"/>
          <w:szCs w:val="24"/>
          <w:lang w:val="en" w:eastAsia="en-US"/>
        </w:rPr>
        <w:t>[</w:t>
      </w:r>
      <w:r w:rsidR="00E45034"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E45034" w:rsidRPr="000E3D05">
        <w:rPr>
          <w:rFonts w:ascii="Courier New" w:hAnsi="Courier New" w:cs="Courier New"/>
          <w:b/>
          <w:smallCaps/>
          <w:color w:val="000000"/>
          <w:sz w:val="24"/>
          <w:szCs w:val="24"/>
          <w:u w:val="single"/>
          <w:lang w:val="en" w:eastAsia="en-US"/>
        </w:rPr>
        <w:t>Federal</w:t>
      </w:r>
      <w:r w:rsidR="00E45034" w:rsidRPr="000E3D05">
        <w:rPr>
          <w:rFonts w:ascii="Courier New" w:hAnsi="Courier New" w:cs="Courier New"/>
          <w:b/>
          <w:smallCaps/>
          <w:color w:val="000000"/>
          <w:sz w:val="24"/>
          <w:szCs w:val="24"/>
          <w:lang w:val="en" w:eastAsia="en-US"/>
        </w:rPr>
        <w:t xml:space="preserve"> </w:t>
      </w:r>
      <w:r w:rsidR="00E45034" w:rsidRPr="000E3D05">
        <w:rPr>
          <w:rFonts w:ascii="Courier New" w:hAnsi="Courier New" w:cs="Courier New"/>
          <w:b/>
          <w:smallCaps/>
          <w:color w:val="000000"/>
          <w:sz w:val="24"/>
          <w:szCs w:val="24"/>
          <w:u w:val="single"/>
          <w:lang w:val="en" w:eastAsia="en-US"/>
        </w:rPr>
        <w:t>Register</w:t>
      </w:r>
      <w:r w:rsidR="00E45034" w:rsidRPr="00E45034">
        <w:rPr>
          <w:rFonts w:ascii="Courier New" w:hAnsi="Courier New" w:cs="Courier New"/>
          <w:smallCaps/>
          <w:color w:val="000000"/>
          <w:sz w:val="24"/>
          <w:szCs w:val="24"/>
          <w:lang w:val="en" w:eastAsia="en-US"/>
        </w:rPr>
        <w:t>]</w:t>
      </w:r>
      <w:r w:rsidRPr="007B32D8">
        <w:rPr>
          <w:rFonts w:ascii="Courier New" w:hAnsi="Courier New" w:cs="Courier New"/>
          <w:color w:val="000000"/>
          <w:sz w:val="24"/>
          <w:szCs w:val="24"/>
          <w:lang w:val="en" w:eastAsia="en-US"/>
        </w:rPr>
        <w:t>) (15 U.S.C. 657a).</w:t>
      </w:r>
    </w:p>
    <w:p w14:paraId="16373C81" w14:textId="77777777" w:rsidR="007B32D8" w:rsidRPr="007B32D8" w:rsidRDefault="007B32D8" w:rsidP="00041371">
      <w:pPr>
        <w:spacing w:line="480" w:lineRule="auto"/>
        <w:ind w:firstLine="720"/>
        <w:rPr>
          <w:rFonts w:ascii="Courier New" w:hAnsi="Courier New" w:cs="Courier New"/>
          <w:color w:val="000000"/>
          <w:sz w:val="24"/>
          <w:szCs w:val="24"/>
          <w:lang w:val="en" w:eastAsia="en-US"/>
        </w:rPr>
      </w:pPr>
      <w:bookmarkStart w:id="583" w:name="wp1208323"/>
      <w:bookmarkEnd w:id="583"/>
      <w:r w:rsidRPr="007B32D8">
        <w:rPr>
          <w:rFonts w:ascii="Courier New" w:hAnsi="Courier New" w:cs="Courier New"/>
          <w:color w:val="000000"/>
          <w:sz w:val="24"/>
          <w:szCs w:val="24"/>
          <w:lang w:val="en" w:eastAsia="en-US"/>
        </w:rPr>
        <w:tab/>
        <w:t>__ (ii</w:t>
      </w:r>
      <w:proofErr w:type="gramStart"/>
      <w:r w:rsidRPr="007B32D8">
        <w:rPr>
          <w:rFonts w:ascii="Courier New" w:hAnsi="Courier New" w:cs="Courier New"/>
          <w:color w:val="000000"/>
          <w:sz w:val="24"/>
          <w:szCs w:val="24"/>
          <w:lang w:val="en" w:eastAsia="en-US"/>
        </w:rPr>
        <w:t>)  Alternate</w:t>
      </w:r>
      <w:proofErr w:type="gramEnd"/>
      <w:r w:rsidRPr="007B32D8">
        <w:rPr>
          <w:rFonts w:ascii="Courier New" w:hAnsi="Courier New" w:cs="Courier New"/>
          <w:color w:val="000000"/>
          <w:sz w:val="24"/>
          <w:szCs w:val="24"/>
          <w:lang w:val="en" w:eastAsia="en-US"/>
        </w:rPr>
        <w:t xml:space="preserve"> I </w:t>
      </w:r>
      <w:r w:rsidR="000E3D05" w:rsidRPr="000E3D05">
        <w:rPr>
          <w:rFonts w:ascii="Courier New" w:hAnsi="Courier New" w:cs="Courier New"/>
          <w:smallCaps/>
          <w:color w:val="000000"/>
          <w:sz w:val="24"/>
          <w:szCs w:val="24"/>
          <w:lang w:val="en" w:eastAsia="en-US"/>
        </w:rPr>
        <w:t>([</w:t>
      </w:r>
      <w:r w:rsidR="000E3D05"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0E3D05" w:rsidRPr="000E3D05">
        <w:rPr>
          <w:rFonts w:ascii="Courier New" w:hAnsi="Courier New" w:cs="Courier New"/>
          <w:b/>
          <w:smallCaps/>
          <w:color w:val="000000"/>
          <w:sz w:val="24"/>
          <w:szCs w:val="24"/>
          <w:u w:val="single"/>
          <w:lang w:val="en" w:eastAsia="en-US"/>
        </w:rPr>
        <w:t>Federal</w:t>
      </w:r>
      <w:r w:rsidR="000E3D05" w:rsidRPr="000E3D05">
        <w:rPr>
          <w:rFonts w:ascii="Courier New" w:hAnsi="Courier New" w:cs="Courier New"/>
          <w:b/>
          <w:smallCaps/>
          <w:color w:val="000000"/>
          <w:sz w:val="24"/>
          <w:szCs w:val="24"/>
          <w:lang w:val="en" w:eastAsia="en-US"/>
        </w:rPr>
        <w:t xml:space="preserve"> </w:t>
      </w:r>
      <w:r w:rsidR="000E3D05" w:rsidRPr="000E3D05">
        <w:rPr>
          <w:rFonts w:ascii="Courier New" w:hAnsi="Courier New" w:cs="Courier New"/>
          <w:b/>
          <w:smallCaps/>
          <w:color w:val="000000"/>
          <w:sz w:val="24"/>
          <w:szCs w:val="24"/>
          <w:u w:val="single"/>
          <w:lang w:val="en" w:eastAsia="en-US"/>
        </w:rPr>
        <w:t>Register</w:t>
      </w:r>
      <w:r w:rsidR="000E3D05" w:rsidRPr="000E3D05">
        <w:rPr>
          <w:rFonts w:ascii="Courier New" w:hAnsi="Courier New" w:cs="Courier New"/>
          <w:smallCaps/>
          <w:color w:val="000000"/>
          <w:sz w:val="24"/>
          <w:szCs w:val="24"/>
          <w:lang w:val="en" w:eastAsia="en-US"/>
        </w:rPr>
        <w:t>])</w:t>
      </w:r>
      <w:r w:rsidRPr="007B32D8">
        <w:rPr>
          <w:rFonts w:ascii="Courier New" w:hAnsi="Courier New" w:cs="Courier New"/>
          <w:color w:val="000000"/>
          <w:sz w:val="24"/>
          <w:szCs w:val="24"/>
          <w:lang w:val="en" w:eastAsia="en-US"/>
        </w:rPr>
        <w:t xml:space="preserve"> of 52.219-3.</w:t>
      </w:r>
    </w:p>
    <w:p w14:paraId="6018ECFD" w14:textId="77777777" w:rsidR="007B32D8" w:rsidRPr="007B32D8" w:rsidRDefault="007B32D8" w:rsidP="00041371">
      <w:pPr>
        <w:spacing w:line="480" w:lineRule="auto"/>
        <w:ind w:firstLine="480"/>
        <w:rPr>
          <w:rFonts w:ascii="Courier New" w:hAnsi="Courier New" w:cs="Courier New"/>
          <w:color w:val="000000"/>
          <w:sz w:val="24"/>
          <w:szCs w:val="24"/>
          <w:lang w:val="en" w:eastAsia="en-US"/>
        </w:rPr>
      </w:pPr>
      <w:bookmarkStart w:id="584" w:name="wp1203433"/>
      <w:bookmarkEnd w:id="584"/>
      <w:r w:rsidRPr="007B32D8">
        <w:rPr>
          <w:rFonts w:ascii="Courier New" w:hAnsi="Courier New" w:cs="Courier New"/>
          <w:color w:val="000000"/>
          <w:sz w:val="24"/>
          <w:szCs w:val="24"/>
          <w:lang w:val="en" w:eastAsia="en-US"/>
        </w:rPr>
        <w:t>__ (12</w:t>
      </w:r>
      <w:proofErr w:type="gramStart"/>
      <w:r w:rsidRPr="007B32D8">
        <w:rPr>
          <w:rFonts w:ascii="Courier New" w:hAnsi="Courier New" w:cs="Courier New"/>
          <w:color w:val="000000"/>
          <w:sz w:val="24"/>
          <w:szCs w:val="24"/>
          <w:lang w:val="en" w:eastAsia="en-US"/>
        </w:rPr>
        <w:t>)(</w:t>
      </w:r>
      <w:proofErr w:type="spellStart"/>
      <w:proofErr w:type="gramEnd"/>
      <w:r w:rsidRPr="007B32D8">
        <w:rPr>
          <w:rFonts w:ascii="Courier New" w:hAnsi="Courier New" w:cs="Courier New"/>
          <w:color w:val="000000"/>
          <w:sz w:val="24"/>
          <w:szCs w:val="24"/>
          <w:lang w:val="en" w:eastAsia="en-US"/>
        </w:rPr>
        <w:t>i</w:t>
      </w:r>
      <w:proofErr w:type="spellEnd"/>
      <w:r w:rsidRPr="007B32D8">
        <w:rPr>
          <w:rFonts w:ascii="Courier New" w:hAnsi="Courier New" w:cs="Courier New"/>
          <w:color w:val="000000"/>
          <w:sz w:val="24"/>
          <w:szCs w:val="24"/>
          <w:lang w:val="en" w:eastAsia="en-US"/>
        </w:rPr>
        <w:t xml:space="preserve">)  52.219-4, Notice of Price Evaluation Preference for </w:t>
      </w:r>
      <w:proofErr w:type="spellStart"/>
      <w:r w:rsidRPr="007B32D8">
        <w:rPr>
          <w:rFonts w:ascii="Courier New" w:hAnsi="Courier New" w:cs="Courier New"/>
          <w:color w:val="000000"/>
          <w:sz w:val="24"/>
          <w:szCs w:val="24"/>
          <w:lang w:val="en" w:eastAsia="en-US"/>
        </w:rPr>
        <w:t>HUBZone</w:t>
      </w:r>
      <w:proofErr w:type="spellEnd"/>
      <w:r w:rsidRPr="007B32D8">
        <w:rPr>
          <w:rFonts w:ascii="Courier New" w:hAnsi="Courier New" w:cs="Courier New"/>
          <w:color w:val="000000"/>
          <w:sz w:val="24"/>
          <w:szCs w:val="24"/>
          <w:lang w:val="en" w:eastAsia="en-US"/>
        </w:rPr>
        <w:t xml:space="preserve"> Small Business Concerns </w:t>
      </w:r>
      <w:r w:rsidR="008702FC" w:rsidRPr="000E3D05">
        <w:rPr>
          <w:rFonts w:ascii="Courier New" w:hAnsi="Courier New" w:cs="Courier New"/>
          <w:smallCaps/>
          <w:color w:val="000000"/>
          <w:sz w:val="24"/>
          <w:szCs w:val="24"/>
          <w:lang w:val="en" w:eastAsia="en-US"/>
        </w:rPr>
        <w:t>([</w:t>
      </w:r>
      <w:r w:rsidR="008702FC"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8702FC" w:rsidRPr="000E3D05">
        <w:rPr>
          <w:rFonts w:ascii="Courier New" w:hAnsi="Courier New" w:cs="Courier New"/>
          <w:b/>
          <w:smallCaps/>
          <w:color w:val="000000"/>
          <w:sz w:val="24"/>
          <w:szCs w:val="24"/>
          <w:u w:val="single"/>
          <w:lang w:val="en" w:eastAsia="en-US"/>
        </w:rPr>
        <w:t>Federal</w:t>
      </w:r>
      <w:r w:rsidR="008702FC" w:rsidRPr="000E3D05">
        <w:rPr>
          <w:rFonts w:ascii="Courier New" w:hAnsi="Courier New" w:cs="Courier New"/>
          <w:b/>
          <w:smallCaps/>
          <w:color w:val="000000"/>
          <w:sz w:val="24"/>
          <w:szCs w:val="24"/>
          <w:lang w:val="en" w:eastAsia="en-US"/>
        </w:rPr>
        <w:t xml:space="preserve"> </w:t>
      </w:r>
      <w:r w:rsidR="008702FC" w:rsidRPr="000E3D05">
        <w:rPr>
          <w:rFonts w:ascii="Courier New" w:hAnsi="Courier New" w:cs="Courier New"/>
          <w:b/>
          <w:smallCaps/>
          <w:color w:val="000000"/>
          <w:sz w:val="24"/>
          <w:szCs w:val="24"/>
          <w:u w:val="single"/>
          <w:lang w:val="en" w:eastAsia="en-US"/>
        </w:rPr>
        <w:t>Register</w:t>
      </w:r>
      <w:r w:rsidR="008702FC" w:rsidRPr="000E3D05">
        <w:rPr>
          <w:rFonts w:ascii="Courier New" w:hAnsi="Courier New" w:cs="Courier New"/>
          <w:smallCaps/>
          <w:color w:val="000000"/>
          <w:sz w:val="24"/>
          <w:szCs w:val="24"/>
          <w:lang w:val="en" w:eastAsia="en-US"/>
        </w:rPr>
        <w:t>])</w:t>
      </w:r>
      <w:r w:rsidR="008702FC" w:rsidRPr="007B32D8" w:rsidDel="008702FC">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(if the offeror elects to waive the preference, it shall so indicate in its offer) (15 U.S.C. 657a).</w:t>
      </w:r>
    </w:p>
    <w:p w14:paraId="374894BB" w14:textId="77777777" w:rsidR="007B32D8" w:rsidRPr="007B32D8" w:rsidRDefault="007B32D8" w:rsidP="00041371">
      <w:pPr>
        <w:spacing w:line="480" w:lineRule="auto"/>
        <w:ind w:firstLine="720"/>
        <w:rPr>
          <w:rFonts w:ascii="Courier New" w:hAnsi="Courier New" w:cs="Courier New"/>
          <w:color w:val="000000"/>
          <w:sz w:val="24"/>
          <w:szCs w:val="24"/>
          <w:lang w:val="en" w:eastAsia="en-US"/>
        </w:rPr>
      </w:pPr>
      <w:bookmarkStart w:id="585" w:name="wp1208348"/>
      <w:bookmarkEnd w:id="585"/>
      <w:r w:rsidRPr="007B32D8">
        <w:rPr>
          <w:rFonts w:ascii="Courier New" w:hAnsi="Courier New" w:cs="Courier New"/>
          <w:color w:val="000000"/>
          <w:sz w:val="24"/>
          <w:szCs w:val="24"/>
          <w:lang w:val="en" w:eastAsia="en-US"/>
        </w:rPr>
        <w:lastRenderedPageBreak/>
        <w:tab/>
        <w:t>__ (ii</w:t>
      </w:r>
      <w:proofErr w:type="gramStart"/>
      <w:r w:rsidRPr="007B32D8">
        <w:rPr>
          <w:rFonts w:ascii="Courier New" w:hAnsi="Courier New" w:cs="Courier New"/>
          <w:color w:val="000000"/>
          <w:sz w:val="24"/>
          <w:szCs w:val="24"/>
          <w:lang w:val="en" w:eastAsia="en-US"/>
        </w:rPr>
        <w:t>)  Alternate</w:t>
      </w:r>
      <w:proofErr w:type="gramEnd"/>
      <w:r w:rsidRPr="007B32D8">
        <w:rPr>
          <w:rFonts w:ascii="Courier New" w:hAnsi="Courier New" w:cs="Courier New"/>
          <w:color w:val="000000"/>
          <w:sz w:val="24"/>
          <w:szCs w:val="24"/>
          <w:lang w:val="en" w:eastAsia="en-US"/>
        </w:rPr>
        <w:t xml:space="preserve"> I </w:t>
      </w:r>
      <w:r w:rsidR="000E3D05" w:rsidRPr="000E3D05">
        <w:rPr>
          <w:rFonts w:ascii="Courier New" w:hAnsi="Courier New" w:cs="Courier New"/>
          <w:smallCaps/>
          <w:color w:val="000000"/>
          <w:sz w:val="24"/>
          <w:szCs w:val="24"/>
          <w:lang w:val="en" w:eastAsia="en-US"/>
        </w:rPr>
        <w:t>([</w:t>
      </w:r>
      <w:r w:rsidR="000E3D05"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0E3D05" w:rsidRPr="000E3D05">
        <w:rPr>
          <w:rFonts w:ascii="Courier New" w:hAnsi="Courier New" w:cs="Courier New"/>
          <w:b/>
          <w:smallCaps/>
          <w:color w:val="000000"/>
          <w:sz w:val="24"/>
          <w:szCs w:val="24"/>
          <w:u w:val="single"/>
          <w:lang w:val="en" w:eastAsia="en-US"/>
        </w:rPr>
        <w:t>Federal</w:t>
      </w:r>
      <w:r w:rsidR="000E3D05" w:rsidRPr="000E3D05">
        <w:rPr>
          <w:rFonts w:ascii="Courier New" w:hAnsi="Courier New" w:cs="Courier New"/>
          <w:b/>
          <w:smallCaps/>
          <w:color w:val="000000"/>
          <w:sz w:val="24"/>
          <w:szCs w:val="24"/>
          <w:lang w:val="en" w:eastAsia="en-US"/>
        </w:rPr>
        <w:t xml:space="preserve"> </w:t>
      </w:r>
      <w:r w:rsidR="000E3D05" w:rsidRPr="000E3D05">
        <w:rPr>
          <w:rFonts w:ascii="Courier New" w:hAnsi="Courier New" w:cs="Courier New"/>
          <w:b/>
          <w:smallCaps/>
          <w:color w:val="000000"/>
          <w:sz w:val="24"/>
          <w:szCs w:val="24"/>
          <w:u w:val="single"/>
          <w:lang w:val="en" w:eastAsia="en-US"/>
        </w:rPr>
        <w:t>Register</w:t>
      </w:r>
      <w:r w:rsidR="000E3D05" w:rsidRPr="000E3D05">
        <w:rPr>
          <w:rFonts w:ascii="Courier New" w:hAnsi="Courier New" w:cs="Courier New"/>
          <w:smallCaps/>
          <w:color w:val="000000"/>
          <w:sz w:val="24"/>
          <w:szCs w:val="24"/>
          <w:lang w:val="en" w:eastAsia="en-US"/>
        </w:rPr>
        <w:t>])</w:t>
      </w:r>
      <w:r w:rsidRPr="007B32D8">
        <w:rPr>
          <w:rFonts w:ascii="Courier New" w:hAnsi="Courier New" w:cs="Courier New"/>
          <w:color w:val="000000"/>
          <w:sz w:val="24"/>
          <w:szCs w:val="24"/>
          <w:lang w:val="en" w:eastAsia="en-US"/>
        </w:rPr>
        <w:t xml:space="preserve"> of 52.219-4.</w:t>
      </w:r>
    </w:p>
    <w:p w14:paraId="767E9635" w14:textId="77777777" w:rsidR="007B32D8" w:rsidRPr="007B32D8" w:rsidRDefault="007B32D8" w:rsidP="00041371">
      <w:pPr>
        <w:spacing w:line="480" w:lineRule="auto"/>
        <w:rPr>
          <w:rFonts w:ascii="Courier New" w:hAnsi="Courier New" w:cs="Courier New"/>
          <w:color w:val="000000"/>
          <w:sz w:val="24"/>
          <w:szCs w:val="24"/>
          <w:lang w:val="en" w:eastAsia="en-US"/>
        </w:rPr>
      </w:pPr>
      <w:bookmarkStart w:id="586" w:name="wp1203435"/>
      <w:bookmarkEnd w:id="586"/>
      <w:r w:rsidRPr="007B32D8">
        <w:rPr>
          <w:rFonts w:ascii="Courier New" w:hAnsi="Courier New" w:cs="Courier New"/>
          <w:color w:val="000000"/>
          <w:sz w:val="24"/>
          <w:szCs w:val="24"/>
          <w:lang w:val="en" w:eastAsia="en-US"/>
        </w:rPr>
        <w:t xml:space="preserve">* </w:t>
      </w:r>
      <w:r w:rsidR="00296E4D">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296E4D">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r w:rsidR="00296E4D">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296E4D">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71556C02" w14:textId="77777777" w:rsidR="007B32D8" w:rsidRPr="007B32D8" w:rsidRDefault="007B32D8" w:rsidP="00041371">
      <w:pPr>
        <w:spacing w:line="480" w:lineRule="auto"/>
        <w:ind w:firstLine="480"/>
        <w:rPr>
          <w:rFonts w:ascii="Courier New" w:hAnsi="Courier New" w:cs="Courier New"/>
          <w:color w:val="000000"/>
          <w:sz w:val="24"/>
          <w:szCs w:val="24"/>
          <w:lang w:val="en" w:eastAsia="en-US"/>
        </w:rPr>
      </w:pPr>
      <w:bookmarkStart w:id="587" w:name="wp1203439"/>
      <w:bookmarkEnd w:id="587"/>
      <w:r w:rsidRPr="007B32D8">
        <w:rPr>
          <w:rFonts w:ascii="Courier New" w:hAnsi="Courier New" w:cs="Courier New"/>
          <w:color w:val="000000"/>
          <w:sz w:val="24"/>
          <w:szCs w:val="24"/>
          <w:lang w:val="en" w:eastAsia="en-US"/>
        </w:rPr>
        <w:t>__ (14</w:t>
      </w:r>
      <w:proofErr w:type="gramStart"/>
      <w:r w:rsidRPr="007B32D8">
        <w:rPr>
          <w:rFonts w:ascii="Courier New" w:hAnsi="Courier New" w:cs="Courier New"/>
          <w:color w:val="000000"/>
          <w:sz w:val="24"/>
          <w:szCs w:val="24"/>
          <w:lang w:val="en" w:eastAsia="en-US"/>
        </w:rPr>
        <w:t>)(</w:t>
      </w:r>
      <w:proofErr w:type="spellStart"/>
      <w:proofErr w:type="gramEnd"/>
      <w:r w:rsidRPr="007B32D8">
        <w:rPr>
          <w:rFonts w:ascii="Courier New" w:hAnsi="Courier New" w:cs="Courier New"/>
          <w:color w:val="000000"/>
          <w:sz w:val="24"/>
          <w:szCs w:val="24"/>
          <w:lang w:val="en" w:eastAsia="en-US"/>
        </w:rPr>
        <w:t>i</w:t>
      </w:r>
      <w:proofErr w:type="spellEnd"/>
      <w:r w:rsidRPr="007B32D8">
        <w:rPr>
          <w:rFonts w:ascii="Courier New" w:hAnsi="Courier New" w:cs="Courier New"/>
          <w:color w:val="000000"/>
          <w:sz w:val="24"/>
          <w:szCs w:val="24"/>
          <w:lang w:val="en" w:eastAsia="en-US"/>
        </w:rPr>
        <w:t xml:space="preserve">)  52.219-6, Notice of Total Small Business Set-Aside </w:t>
      </w:r>
      <w:r w:rsidR="000E3D05" w:rsidRPr="000E3D05">
        <w:rPr>
          <w:rFonts w:ascii="Courier New" w:hAnsi="Courier New" w:cs="Courier New"/>
          <w:smallCaps/>
          <w:color w:val="000000"/>
          <w:sz w:val="24"/>
          <w:szCs w:val="24"/>
          <w:lang w:val="en" w:eastAsia="en-US"/>
        </w:rPr>
        <w:t>([</w:t>
      </w:r>
      <w:r w:rsidR="000E3D05"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0E3D05" w:rsidRPr="000E3D05">
        <w:rPr>
          <w:rFonts w:ascii="Courier New" w:hAnsi="Courier New" w:cs="Courier New"/>
          <w:b/>
          <w:smallCaps/>
          <w:color w:val="000000"/>
          <w:sz w:val="24"/>
          <w:szCs w:val="24"/>
          <w:u w:val="single"/>
          <w:lang w:val="en" w:eastAsia="en-US"/>
        </w:rPr>
        <w:t>Federal</w:t>
      </w:r>
      <w:r w:rsidR="000E3D05" w:rsidRPr="000E3D05">
        <w:rPr>
          <w:rFonts w:ascii="Courier New" w:hAnsi="Courier New" w:cs="Courier New"/>
          <w:b/>
          <w:smallCaps/>
          <w:color w:val="000000"/>
          <w:sz w:val="24"/>
          <w:szCs w:val="24"/>
          <w:lang w:val="en" w:eastAsia="en-US"/>
        </w:rPr>
        <w:t xml:space="preserve"> </w:t>
      </w:r>
      <w:r w:rsidR="000E3D05" w:rsidRPr="000E3D05">
        <w:rPr>
          <w:rFonts w:ascii="Courier New" w:hAnsi="Courier New" w:cs="Courier New"/>
          <w:b/>
          <w:smallCaps/>
          <w:color w:val="000000"/>
          <w:sz w:val="24"/>
          <w:szCs w:val="24"/>
          <w:u w:val="single"/>
          <w:lang w:val="en" w:eastAsia="en-US"/>
        </w:rPr>
        <w:t>Register</w:t>
      </w:r>
      <w:r w:rsidR="000E3D05" w:rsidRPr="000E3D05">
        <w:rPr>
          <w:rFonts w:ascii="Courier New" w:hAnsi="Courier New" w:cs="Courier New"/>
          <w:smallCaps/>
          <w:color w:val="000000"/>
          <w:sz w:val="24"/>
          <w:szCs w:val="24"/>
          <w:lang w:val="en" w:eastAsia="en-US"/>
        </w:rPr>
        <w:t>])</w:t>
      </w:r>
      <w:r w:rsidRPr="007B32D8">
        <w:rPr>
          <w:rFonts w:ascii="Courier New" w:hAnsi="Courier New" w:cs="Courier New"/>
          <w:color w:val="000000"/>
          <w:sz w:val="24"/>
          <w:szCs w:val="24"/>
          <w:lang w:val="en" w:eastAsia="en-US"/>
        </w:rPr>
        <w:t xml:space="preserve"> (15 U.S.C. 644).</w:t>
      </w:r>
    </w:p>
    <w:p w14:paraId="751D7332" w14:textId="77777777" w:rsidR="007B32D8" w:rsidRPr="007B32D8" w:rsidRDefault="007B32D8" w:rsidP="00041371">
      <w:pPr>
        <w:spacing w:line="480" w:lineRule="auto"/>
        <w:ind w:firstLine="720"/>
        <w:rPr>
          <w:rFonts w:ascii="Courier New" w:hAnsi="Courier New" w:cs="Courier New"/>
          <w:color w:val="000000"/>
          <w:sz w:val="24"/>
          <w:szCs w:val="24"/>
          <w:lang w:val="en" w:eastAsia="en-US"/>
        </w:rPr>
      </w:pPr>
      <w:bookmarkStart w:id="588" w:name="wp1203441"/>
      <w:bookmarkEnd w:id="588"/>
      <w:r w:rsidRPr="007B32D8">
        <w:rPr>
          <w:rFonts w:ascii="Courier New" w:hAnsi="Courier New" w:cs="Courier New"/>
          <w:color w:val="000000"/>
          <w:sz w:val="24"/>
          <w:szCs w:val="24"/>
          <w:lang w:val="en" w:eastAsia="en-US"/>
        </w:rPr>
        <w:t>__ (ii</w:t>
      </w:r>
      <w:proofErr w:type="gramStart"/>
      <w:r w:rsidRPr="007B32D8">
        <w:rPr>
          <w:rFonts w:ascii="Courier New" w:hAnsi="Courier New" w:cs="Courier New"/>
          <w:color w:val="000000"/>
          <w:sz w:val="24"/>
          <w:szCs w:val="24"/>
          <w:lang w:val="en" w:eastAsia="en-US"/>
        </w:rPr>
        <w:t>)  Alternate</w:t>
      </w:r>
      <w:proofErr w:type="gramEnd"/>
      <w:r w:rsidRPr="007B32D8">
        <w:rPr>
          <w:rFonts w:ascii="Courier New" w:hAnsi="Courier New" w:cs="Courier New"/>
          <w:color w:val="000000"/>
          <w:sz w:val="24"/>
          <w:szCs w:val="24"/>
          <w:lang w:val="en" w:eastAsia="en-US"/>
        </w:rPr>
        <w:t xml:space="preserve"> I </w:t>
      </w:r>
      <w:r w:rsidR="000E3D05" w:rsidRPr="000E3D05">
        <w:rPr>
          <w:rFonts w:ascii="Courier New" w:hAnsi="Courier New" w:cs="Courier New"/>
          <w:smallCaps/>
          <w:color w:val="000000"/>
          <w:sz w:val="24"/>
          <w:szCs w:val="24"/>
          <w:lang w:val="en" w:eastAsia="en-US"/>
        </w:rPr>
        <w:t>([</w:t>
      </w:r>
      <w:r w:rsidR="000E3D05"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0E3D05" w:rsidRPr="000E3D05">
        <w:rPr>
          <w:rFonts w:ascii="Courier New" w:hAnsi="Courier New" w:cs="Courier New"/>
          <w:b/>
          <w:smallCaps/>
          <w:color w:val="000000"/>
          <w:sz w:val="24"/>
          <w:szCs w:val="24"/>
          <w:u w:val="single"/>
          <w:lang w:val="en" w:eastAsia="en-US"/>
        </w:rPr>
        <w:t>Federal</w:t>
      </w:r>
      <w:r w:rsidR="000E3D05" w:rsidRPr="000E3D05">
        <w:rPr>
          <w:rFonts w:ascii="Courier New" w:hAnsi="Courier New" w:cs="Courier New"/>
          <w:b/>
          <w:smallCaps/>
          <w:color w:val="000000"/>
          <w:sz w:val="24"/>
          <w:szCs w:val="24"/>
          <w:lang w:val="en" w:eastAsia="en-US"/>
        </w:rPr>
        <w:t xml:space="preserve"> </w:t>
      </w:r>
      <w:r w:rsidR="000E3D05" w:rsidRPr="000E3D05">
        <w:rPr>
          <w:rFonts w:ascii="Courier New" w:hAnsi="Courier New" w:cs="Courier New"/>
          <w:b/>
          <w:smallCaps/>
          <w:color w:val="000000"/>
          <w:sz w:val="24"/>
          <w:szCs w:val="24"/>
          <w:u w:val="single"/>
          <w:lang w:val="en" w:eastAsia="en-US"/>
        </w:rPr>
        <w:t>Register</w:t>
      </w:r>
      <w:r w:rsidR="000E3D05" w:rsidRPr="000E3D05">
        <w:rPr>
          <w:rFonts w:ascii="Courier New" w:hAnsi="Courier New" w:cs="Courier New"/>
          <w:smallCaps/>
          <w:color w:val="000000"/>
          <w:sz w:val="24"/>
          <w:szCs w:val="24"/>
          <w:lang w:val="en" w:eastAsia="en-US"/>
        </w:rPr>
        <w:t>])</w:t>
      </w:r>
      <w:r w:rsidR="008702FC">
        <w:rPr>
          <w:rFonts w:ascii="Courier New" w:hAnsi="Courier New" w:cs="Courier New"/>
          <w:smallCaps/>
          <w:color w:val="000000"/>
          <w:sz w:val="24"/>
          <w:szCs w:val="24"/>
          <w:lang w:val="en" w:eastAsia="en-US"/>
        </w:rPr>
        <w:t>.</w:t>
      </w:r>
    </w:p>
    <w:p w14:paraId="05D949B7" w14:textId="77777777" w:rsidR="007B32D8" w:rsidRPr="007B32D8" w:rsidRDefault="007B32D8" w:rsidP="00041371">
      <w:pPr>
        <w:spacing w:line="480" w:lineRule="auto"/>
        <w:ind w:firstLine="480"/>
        <w:rPr>
          <w:rFonts w:ascii="Courier New" w:hAnsi="Courier New" w:cs="Courier New"/>
          <w:color w:val="000000"/>
          <w:sz w:val="24"/>
          <w:szCs w:val="24"/>
          <w:lang w:val="en" w:eastAsia="en-US"/>
        </w:rPr>
      </w:pPr>
      <w:bookmarkStart w:id="589" w:name="wp1203442"/>
      <w:bookmarkStart w:id="590" w:name="wp1203446"/>
      <w:bookmarkEnd w:id="589"/>
      <w:bookmarkEnd w:id="590"/>
      <w:r w:rsidRPr="007B32D8">
        <w:rPr>
          <w:rFonts w:ascii="Courier New" w:hAnsi="Courier New" w:cs="Courier New"/>
          <w:color w:val="000000"/>
          <w:sz w:val="24"/>
          <w:szCs w:val="24"/>
          <w:lang w:val="en" w:eastAsia="en-US"/>
        </w:rPr>
        <w:t>__ (15</w:t>
      </w:r>
      <w:proofErr w:type="gramStart"/>
      <w:r w:rsidRPr="007B32D8">
        <w:rPr>
          <w:rFonts w:ascii="Courier New" w:hAnsi="Courier New" w:cs="Courier New"/>
          <w:color w:val="000000"/>
          <w:sz w:val="24"/>
          <w:szCs w:val="24"/>
          <w:lang w:val="en" w:eastAsia="en-US"/>
        </w:rPr>
        <w:t>)(</w:t>
      </w:r>
      <w:proofErr w:type="spellStart"/>
      <w:proofErr w:type="gramEnd"/>
      <w:r w:rsidRPr="007B32D8">
        <w:rPr>
          <w:rFonts w:ascii="Courier New" w:hAnsi="Courier New" w:cs="Courier New"/>
          <w:color w:val="000000"/>
          <w:sz w:val="24"/>
          <w:szCs w:val="24"/>
          <w:lang w:val="en" w:eastAsia="en-US"/>
        </w:rPr>
        <w:t>i</w:t>
      </w:r>
      <w:proofErr w:type="spellEnd"/>
      <w:r w:rsidRPr="007B32D8">
        <w:rPr>
          <w:rFonts w:ascii="Courier New" w:hAnsi="Courier New" w:cs="Courier New"/>
          <w:color w:val="000000"/>
          <w:sz w:val="24"/>
          <w:szCs w:val="24"/>
          <w:lang w:val="en" w:eastAsia="en-US"/>
        </w:rPr>
        <w:t xml:space="preserve">)  52.219-7, Notice of Partial Small Business Set-Aside </w:t>
      </w:r>
      <w:r w:rsidR="000E3D05" w:rsidRPr="000E3D05">
        <w:rPr>
          <w:rFonts w:ascii="Courier New" w:hAnsi="Courier New" w:cs="Courier New"/>
          <w:smallCaps/>
          <w:color w:val="000000"/>
          <w:sz w:val="24"/>
          <w:szCs w:val="24"/>
          <w:lang w:val="en" w:eastAsia="en-US"/>
        </w:rPr>
        <w:t>([</w:t>
      </w:r>
      <w:r w:rsidR="000E3D05"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0E3D05" w:rsidRPr="000E3D05">
        <w:rPr>
          <w:rFonts w:ascii="Courier New" w:hAnsi="Courier New" w:cs="Courier New"/>
          <w:b/>
          <w:smallCaps/>
          <w:color w:val="000000"/>
          <w:sz w:val="24"/>
          <w:szCs w:val="24"/>
          <w:u w:val="single"/>
          <w:lang w:val="en" w:eastAsia="en-US"/>
        </w:rPr>
        <w:t>Federal</w:t>
      </w:r>
      <w:r w:rsidR="000E3D05" w:rsidRPr="000E3D05">
        <w:rPr>
          <w:rFonts w:ascii="Courier New" w:hAnsi="Courier New" w:cs="Courier New"/>
          <w:b/>
          <w:smallCaps/>
          <w:color w:val="000000"/>
          <w:sz w:val="24"/>
          <w:szCs w:val="24"/>
          <w:lang w:val="en" w:eastAsia="en-US"/>
        </w:rPr>
        <w:t xml:space="preserve"> </w:t>
      </w:r>
      <w:r w:rsidR="000E3D05" w:rsidRPr="000E3D05">
        <w:rPr>
          <w:rFonts w:ascii="Courier New" w:hAnsi="Courier New" w:cs="Courier New"/>
          <w:b/>
          <w:smallCaps/>
          <w:color w:val="000000"/>
          <w:sz w:val="24"/>
          <w:szCs w:val="24"/>
          <w:u w:val="single"/>
          <w:lang w:val="en" w:eastAsia="en-US"/>
        </w:rPr>
        <w:t>Register</w:t>
      </w:r>
      <w:r w:rsidR="000E3D05" w:rsidRPr="000E3D05">
        <w:rPr>
          <w:rFonts w:ascii="Courier New" w:hAnsi="Courier New" w:cs="Courier New"/>
          <w:smallCaps/>
          <w:color w:val="000000"/>
          <w:sz w:val="24"/>
          <w:szCs w:val="24"/>
          <w:lang w:val="en" w:eastAsia="en-US"/>
        </w:rPr>
        <w:t>])</w:t>
      </w:r>
      <w:r w:rsidRPr="007B32D8">
        <w:rPr>
          <w:rFonts w:ascii="Courier New" w:hAnsi="Courier New" w:cs="Courier New"/>
          <w:color w:val="000000"/>
          <w:sz w:val="24"/>
          <w:szCs w:val="24"/>
          <w:lang w:val="en" w:eastAsia="en-US"/>
        </w:rPr>
        <w:t xml:space="preserve"> (15 U.S.C. 644).</w:t>
      </w:r>
    </w:p>
    <w:p w14:paraId="7BEDB164" w14:textId="77777777" w:rsidR="007B32D8" w:rsidRPr="007B32D8" w:rsidRDefault="007B32D8" w:rsidP="00041371">
      <w:pPr>
        <w:spacing w:line="480" w:lineRule="auto"/>
        <w:ind w:firstLine="720"/>
        <w:rPr>
          <w:rFonts w:ascii="Courier New" w:hAnsi="Courier New" w:cs="Courier New"/>
          <w:color w:val="000000"/>
          <w:sz w:val="24"/>
          <w:szCs w:val="24"/>
          <w:lang w:val="en" w:eastAsia="en-US"/>
        </w:rPr>
      </w:pPr>
      <w:bookmarkStart w:id="591" w:name="wp1203451"/>
      <w:bookmarkEnd w:id="591"/>
      <w:r w:rsidRPr="007B32D8">
        <w:rPr>
          <w:rFonts w:ascii="Courier New" w:hAnsi="Courier New" w:cs="Courier New"/>
          <w:color w:val="000000"/>
          <w:sz w:val="24"/>
          <w:szCs w:val="24"/>
          <w:lang w:val="en" w:eastAsia="en-US"/>
        </w:rPr>
        <w:t>__ (ii</w:t>
      </w:r>
      <w:proofErr w:type="gramStart"/>
      <w:r w:rsidRPr="007B32D8">
        <w:rPr>
          <w:rFonts w:ascii="Courier New" w:hAnsi="Courier New" w:cs="Courier New"/>
          <w:color w:val="000000"/>
          <w:sz w:val="24"/>
          <w:szCs w:val="24"/>
          <w:lang w:val="en" w:eastAsia="en-US"/>
        </w:rPr>
        <w:t>)  Alternate</w:t>
      </w:r>
      <w:proofErr w:type="gramEnd"/>
      <w:r w:rsidRPr="007B32D8">
        <w:rPr>
          <w:rFonts w:ascii="Courier New" w:hAnsi="Courier New" w:cs="Courier New"/>
          <w:color w:val="000000"/>
          <w:sz w:val="24"/>
          <w:szCs w:val="24"/>
          <w:lang w:val="en" w:eastAsia="en-US"/>
        </w:rPr>
        <w:t xml:space="preserve"> I </w:t>
      </w:r>
      <w:r w:rsidR="000E3D05" w:rsidRPr="000E3D05">
        <w:rPr>
          <w:rFonts w:ascii="Courier New" w:hAnsi="Courier New" w:cs="Courier New"/>
          <w:smallCaps/>
          <w:color w:val="000000"/>
          <w:sz w:val="24"/>
          <w:szCs w:val="24"/>
          <w:lang w:val="en" w:eastAsia="en-US"/>
        </w:rPr>
        <w:t>([</w:t>
      </w:r>
      <w:r w:rsidR="000E3D05"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0E3D05" w:rsidRPr="000E3D05">
        <w:rPr>
          <w:rFonts w:ascii="Courier New" w:hAnsi="Courier New" w:cs="Courier New"/>
          <w:b/>
          <w:smallCaps/>
          <w:color w:val="000000"/>
          <w:sz w:val="24"/>
          <w:szCs w:val="24"/>
          <w:u w:val="single"/>
          <w:lang w:val="en" w:eastAsia="en-US"/>
        </w:rPr>
        <w:t>Federal</w:t>
      </w:r>
      <w:r w:rsidR="000E3D05" w:rsidRPr="000E3D05">
        <w:rPr>
          <w:rFonts w:ascii="Courier New" w:hAnsi="Courier New" w:cs="Courier New"/>
          <w:b/>
          <w:smallCaps/>
          <w:color w:val="000000"/>
          <w:sz w:val="24"/>
          <w:szCs w:val="24"/>
          <w:lang w:val="en" w:eastAsia="en-US"/>
        </w:rPr>
        <w:t xml:space="preserve"> </w:t>
      </w:r>
      <w:r w:rsidR="000E3D05" w:rsidRPr="000E3D05">
        <w:rPr>
          <w:rFonts w:ascii="Courier New" w:hAnsi="Courier New" w:cs="Courier New"/>
          <w:b/>
          <w:smallCaps/>
          <w:color w:val="000000"/>
          <w:sz w:val="24"/>
          <w:szCs w:val="24"/>
          <w:u w:val="single"/>
          <w:lang w:val="en" w:eastAsia="en-US"/>
        </w:rPr>
        <w:t>Register</w:t>
      </w:r>
      <w:r w:rsidR="000E3D05" w:rsidRPr="000E3D05">
        <w:rPr>
          <w:rFonts w:ascii="Courier New" w:hAnsi="Courier New" w:cs="Courier New"/>
          <w:smallCaps/>
          <w:color w:val="000000"/>
          <w:sz w:val="24"/>
          <w:szCs w:val="24"/>
          <w:lang w:val="en" w:eastAsia="en-US"/>
        </w:rPr>
        <w:t>])</w:t>
      </w:r>
      <w:r w:rsidRPr="007B32D8">
        <w:rPr>
          <w:rFonts w:ascii="Courier New" w:hAnsi="Courier New" w:cs="Courier New"/>
          <w:color w:val="000000"/>
          <w:sz w:val="24"/>
          <w:szCs w:val="24"/>
          <w:lang w:val="en" w:eastAsia="en-US"/>
        </w:rPr>
        <w:t xml:space="preserve"> of 52.219-7. </w:t>
      </w:r>
    </w:p>
    <w:p w14:paraId="68BB4735" w14:textId="77777777" w:rsidR="007B32D8" w:rsidRPr="007B32D8" w:rsidRDefault="007B32D8" w:rsidP="00041371">
      <w:pPr>
        <w:spacing w:line="480" w:lineRule="auto"/>
        <w:rPr>
          <w:rFonts w:ascii="Courier New" w:hAnsi="Courier New" w:cs="Courier New"/>
          <w:color w:val="000000"/>
          <w:sz w:val="24"/>
          <w:szCs w:val="24"/>
          <w:lang w:val="en" w:eastAsia="en-US"/>
        </w:rPr>
      </w:pPr>
      <w:bookmarkStart w:id="592" w:name="wp1203455"/>
      <w:bookmarkStart w:id="593" w:name="wp1203459"/>
      <w:bookmarkStart w:id="594" w:name="wp1203486"/>
      <w:bookmarkEnd w:id="592"/>
      <w:bookmarkEnd w:id="593"/>
      <w:bookmarkEnd w:id="594"/>
      <w:r w:rsidRPr="007B32D8">
        <w:rPr>
          <w:rFonts w:ascii="Courier New" w:hAnsi="Courier New" w:cs="Courier New"/>
          <w:color w:val="000000"/>
          <w:sz w:val="24"/>
          <w:szCs w:val="24"/>
          <w:lang w:val="en" w:eastAsia="en-US"/>
        </w:rPr>
        <w:t xml:space="preserve">* </w:t>
      </w:r>
      <w:r w:rsidR="0045017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45017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45017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45017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73A79C16" w14:textId="77777777" w:rsidR="007B32D8" w:rsidRDefault="008702FC" w:rsidP="00041371">
      <w:pPr>
        <w:spacing w:line="480" w:lineRule="auto"/>
        <w:ind w:firstLine="720"/>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__ (1</w:t>
      </w:r>
      <w:r>
        <w:rPr>
          <w:rFonts w:ascii="Courier New" w:hAnsi="Courier New" w:cs="Courier New"/>
          <w:color w:val="000000"/>
          <w:sz w:val="24"/>
          <w:szCs w:val="24"/>
          <w:lang w:val="en" w:eastAsia="en-US"/>
        </w:rPr>
        <w:t>7</w:t>
      </w:r>
      <w:proofErr w:type="gramStart"/>
      <w:r>
        <w:rPr>
          <w:rFonts w:ascii="Courier New" w:hAnsi="Courier New" w:cs="Courier New"/>
          <w:color w:val="000000"/>
          <w:sz w:val="24"/>
          <w:szCs w:val="24"/>
          <w:lang w:val="en" w:eastAsia="en-US"/>
        </w:rPr>
        <w:t>)(</w:t>
      </w:r>
      <w:proofErr w:type="spellStart"/>
      <w:proofErr w:type="gramEnd"/>
      <w:r>
        <w:rPr>
          <w:rFonts w:ascii="Courier New" w:hAnsi="Courier New" w:cs="Courier New"/>
          <w:color w:val="000000"/>
          <w:sz w:val="24"/>
          <w:szCs w:val="24"/>
          <w:lang w:val="en" w:eastAsia="en-US"/>
        </w:rPr>
        <w:t>i</w:t>
      </w:r>
      <w:proofErr w:type="spellEnd"/>
      <w:r>
        <w:rPr>
          <w:rFonts w:ascii="Courier New" w:hAnsi="Courier New" w:cs="Courier New"/>
          <w:color w:val="000000"/>
          <w:sz w:val="24"/>
          <w:szCs w:val="24"/>
          <w:lang w:val="en" w:eastAsia="en-US"/>
        </w:rPr>
        <w:t>)  52.219-9</w:t>
      </w:r>
      <w:r w:rsidRPr="007B32D8">
        <w:rPr>
          <w:rFonts w:ascii="Courier New" w:hAnsi="Courier New" w:cs="Courier New"/>
          <w:color w:val="000000"/>
          <w:sz w:val="24"/>
          <w:szCs w:val="24"/>
          <w:lang w:val="en" w:eastAsia="en-US"/>
        </w:rPr>
        <w:t xml:space="preserve">, </w:t>
      </w:r>
      <w:r w:rsidRPr="00C45C16">
        <w:rPr>
          <w:rFonts w:ascii="Courier New" w:hAnsi="Courier New" w:cs="Courier New"/>
          <w:sz w:val="24"/>
          <w:szCs w:val="24"/>
        </w:rPr>
        <w:t>Small Business Subcontracting Plan</w:t>
      </w:r>
      <w:r>
        <w:rPr>
          <w:rFonts w:ascii="Courier New" w:hAnsi="Courier New" w:cs="Courier New"/>
          <w:sz w:val="24"/>
          <w:szCs w:val="24"/>
        </w:rPr>
        <w:t xml:space="preserve"> </w:t>
      </w:r>
      <w:r w:rsidRPr="000E3D05">
        <w:rPr>
          <w:rFonts w:ascii="Courier New" w:hAnsi="Courier New" w:cs="Courier New"/>
          <w:smallCaps/>
          <w:color w:val="000000"/>
          <w:sz w:val="24"/>
          <w:szCs w:val="24"/>
          <w:lang w:val="en" w:eastAsia="en-US"/>
        </w:rPr>
        <w:t>([</w:t>
      </w:r>
      <w:r w:rsidRPr="000E3D05">
        <w:rPr>
          <w:rFonts w:ascii="Courier New" w:hAnsi="Courier New" w:cs="Courier New"/>
          <w:b/>
          <w:smallCaps/>
          <w:color w:val="000000"/>
          <w:sz w:val="24"/>
          <w:szCs w:val="24"/>
          <w:lang w:val="en" w:eastAsia="en-US"/>
        </w:rPr>
        <w:t xml:space="preserve">Insert Abbreviated Month and Year 30 Days After Date of Publication in the </w:t>
      </w:r>
      <w:r w:rsidRPr="000E3D05">
        <w:rPr>
          <w:rFonts w:ascii="Courier New" w:hAnsi="Courier New" w:cs="Courier New"/>
          <w:b/>
          <w:smallCaps/>
          <w:color w:val="000000"/>
          <w:sz w:val="24"/>
          <w:szCs w:val="24"/>
          <w:u w:val="single"/>
          <w:lang w:val="en" w:eastAsia="en-US"/>
        </w:rPr>
        <w:t>Federal</w:t>
      </w:r>
      <w:r w:rsidRPr="000E3D05">
        <w:rPr>
          <w:rFonts w:ascii="Courier New" w:hAnsi="Courier New" w:cs="Courier New"/>
          <w:b/>
          <w:smallCaps/>
          <w:color w:val="000000"/>
          <w:sz w:val="24"/>
          <w:szCs w:val="24"/>
          <w:lang w:val="en" w:eastAsia="en-US"/>
        </w:rPr>
        <w:t xml:space="preserve"> </w:t>
      </w:r>
      <w:r w:rsidRPr="000E3D05">
        <w:rPr>
          <w:rFonts w:ascii="Courier New" w:hAnsi="Courier New" w:cs="Courier New"/>
          <w:b/>
          <w:smallCaps/>
          <w:color w:val="000000"/>
          <w:sz w:val="24"/>
          <w:szCs w:val="24"/>
          <w:u w:val="single"/>
          <w:lang w:val="en" w:eastAsia="en-US"/>
        </w:rPr>
        <w:t>Register</w:t>
      </w:r>
      <w:r w:rsidRPr="000E3D05">
        <w:rPr>
          <w:rFonts w:ascii="Courier New" w:hAnsi="Courier New" w:cs="Courier New"/>
          <w:smallCaps/>
          <w:color w:val="000000"/>
          <w:sz w:val="24"/>
          <w:szCs w:val="24"/>
          <w:lang w:val="en" w:eastAsia="en-US"/>
        </w:rPr>
        <w:t>])</w:t>
      </w:r>
      <w:r w:rsidRPr="007B32D8">
        <w:rPr>
          <w:rFonts w:ascii="Courier New" w:hAnsi="Courier New" w:cs="Courier New"/>
          <w:color w:val="000000"/>
          <w:sz w:val="24"/>
          <w:szCs w:val="24"/>
          <w:lang w:val="en" w:eastAsia="en-US"/>
        </w:rPr>
        <w:t xml:space="preserve"> (15 U.S.C. 6</w:t>
      </w:r>
      <w:r>
        <w:rPr>
          <w:rFonts w:ascii="Courier New" w:hAnsi="Courier New" w:cs="Courier New"/>
          <w:color w:val="000000"/>
          <w:sz w:val="24"/>
          <w:szCs w:val="24"/>
          <w:lang w:val="en" w:eastAsia="en-US"/>
        </w:rPr>
        <w:t>37(d)(4)</w:t>
      </w:r>
      <w:r w:rsidRPr="007B32D8">
        <w:rPr>
          <w:rFonts w:ascii="Courier New" w:hAnsi="Courier New" w:cs="Courier New"/>
          <w:color w:val="000000"/>
          <w:sz w:val="24"/>
          <w:szCs w:val="24"/>
          <w:lang w:val="en" w:eastAsia="en-US"/>
        </w:rPr>
        <w:t>).</w:t>
      </w:r>
    </w:p>
    <w:p w14:paraId="001BDE0C" w14:textId="77777777" w:rsidR="008702FC" w:rsidRDefault="008702FC" w:rsidP="00041371">
      <w:pPr>
        <w:spacing w:line="480" w:lineRule="auto"/>
        <w:ind w:firstLine="720"/>
        <w:rPr>
          <w:rFonts w:ascii="Courier New" w:hAnsi="Courier New" w:cs="Courier New"/>
          <w:bCs/>
          <w:color w:val="000000"/>
          <w:sz w:val="24"/>
          <w:szCs w:val="24"/>
          <w:lang w:val="en" w:eastAsia="en-US"/>
        </w:rPr>
      </w:pPr>
      <w:r w:rsidRPr="007B32D8">
        <w:rPr>
          <w:rFonts w:ascii="Courier New" w:hAnsi="Courier New" w:cs="Courier New"/>
          <w:color w:val="000000"/>
          <w:sz w:val="24"/>
          <w:szCs w:val="24"/>
          <w:lang w:val="en" w:eastAsia="en-US"/>
        </w:rPr>
        <w:t>__ (ii</w:t>
      </w:r>
      <w:proofErr w:type="gramStart"/>
      <w:r w:rsidRPr="007B32D8">
        <w:rPr>
          <w:rFonts w:ascii="Courier New" w:hAnsi="Courier New" w:cs="Courier New"/>
          <w:color w:val="000000"/>
          <w:sz w:val="24"/>
          <w:szCs w:val="24"/>
          <w:lang w:val="en" w:eastAsia="en-US"/>
        </w:rPr>
        <w:t xml:space="preserve">)  </w:t>
      </w:r>
      <w:r w:rsidRPr="007B32D8">
        <w:rPr>
          <w:rFonts w:ascii="Courier New" w:hAnsi="Courier New" w:cs="Courier New"/>
          <w:bCs/>
          <w:color w:val="000000"/>
          <w:sz w:val="24"/>
          <w:szCs w:val="24"/>
          <w:lang w:val="en" w:eastAsia="en-US"/>
        </w:rPr>
        <w:t>*</w:t>
      </w:r>
      <w:proofErr w:type="gramEnd"/>
      <w:r w:rsidRPr="007B32D8">
        <w:rPr>
          <w:rFonts w:ascii="Courier New" w:hAnsi="Courier New" w:cs="Courier New"/>
          <w:bCs/>
          <w:color w:val="000000"/>
          <w:sz w:val="24"/>
          <w:szCs w:val="24"/>
          <w:lang w:val="en" w:eastAsia="en-US"/>
        </w:rPr>
        <w:t xml:space="preserve"> </w:t>
      </w:r>
      <w:r w:rsidR="00450171">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450171">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w:t>
      </w:r>
    </w:p>
    <w:p w14:paraId="4822351F" w14:textId="77777777" w:rsidR="008702FC" w:rsidRDefault="008702FC" w:rsidP="00041371">
      <w:pPr>
        <w:spacing w:line="480" w:lineRule="auto"/>
        <w:ind w:firstLine="720"/>
        <w:rPr>
          <w:rFonts w:ascii="Courier New" w:hAnsi="Courier New" w:cs="Courier New"/>
          <w:bCs/>
          <w:color w:val="000000"/>
          <w:sz w:val="24"/>
          <w:szCs w:val="24"/>
          <w:lang w:val="en" w:eastAsia="en-US"/>
        </w:rPr>
      </w:pPr>
      <w:r w:rsidRPr="007B32D8">
        <w:rPr>
          <w:rFonts w:ascii="Courier New" w:hAnsi="Courier New" w:cs="Courier New"/>
          <w:color w:val="000000"/>
          <w:sz w:val="24"/>
          <w:szCs w:val="24"/>
          <w:lang w:val="en" w:eastAsia="en-US"/>
        </w:rPr>
        <w:t>__ (i</w:t>
      </w:r>
      <w:r>
        <w:rPr>
          <w:rFonts w:ascii="Courier New" w:hAnsi="Courier New" w:cs="Courier New"/>
          <w:color w:val="000000"/>
          <w:sz w:val="24"/>
          <w:szCs w:val="24"/>
          <w:lang w:val="en" w:eastAsia="en-US"/>
        </w:rPr>
        <w:t>i</w:t>
      </w:r>
      <w:r w:rsidRPr="007B32D8">
        <w:rPr>
          <w:rFonts w:ascii="Courier New" w:hAnsi="Courier New" w:cs="Courier New"/>
          <w:color w:val="000000"/>
          <w:sz w:val="24"/>
          <w:szCs w:val="24"/>
          <w:lang w:val="en" w:eastAsia="en-US"/>
        </w:rPr>
        <w:t>i</w:t>
      </w:r>
      <w:proofErr w:type="gramStart"/>
      <w:r w:rsidRPr="007B32D8">
        <w:rPr>
          <w:rFonts w:ascii="Courier New" w:hAnsi="Courier New" w:cs="Courier New"/>
          <w:color w:val="000000"/>
          <w:sz w:val="24"/>
          <w:szCs w:val="24"/>
          <w:lang w:val="en" w:eastAsia="en-US"/>
        </w:rPr>
        <w:t xml:space="preserve">)  </w:t>
      </w:r>
      <w:r w:rsidRPr="007B32D8">
        <w:rPr>
          <w:rFonts w:ascii="Courier New" w:hAnsi="Courier New" w:cs="Courier New"/>
          <w:bCs/>
          <w:color w:val="000000"/>
          <w:sz w:val="24"/>
          <w:szCs w:val="24"/>
          <w:lang w:val="en" w:eastAsia="en-US"/>
        </w:rPr>
        <w:t>*</w:t>
      </w:r>
      <w:proofErr w:type="gramEnd"/>
      <w:r w:rsidRPr="007B32D8">
        <w:rPr>
          <w:rFonts w:ascii="Courier New" w:hAnsi="Courier New" w:cs="Courier New"/>
          <w:bCs/>
          <w:color w:val="000000"/>
          <w:sz w:val="24"/>
          <w:szCs w:val="24"/>
          <w:lang w:val="en" w:eastAsia="en-US"/>
        </w:rPr>
        <w:t xml:space="preserve"> </w:t>
      </w:r>
      <w:r w:rsidR="00450171">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450171">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w:t>
      </w:r>
    </w:p>
    <w:p w14:paraId="635CBA08" w14:textId="77777777" w:rsidR="008702FC" w:rsidRDefault="008702FC" w:rsidP="00041371">
      <w:pPr>
        <w:spacing w:line="480" w:lineRule="auto"/>
        <w:ind w:firstLine="720"/>
        <w:rPr>
          <w:rFonts w:ascii="Courier New" w:hAnsi="Courier New" w:cs="Courier New"/>
          <w:color w:val="000000"/>
          <w:sz w:val="24"/>
          <w:szCs w:val="24"/>
          <w:lang w:val="en" w:eastAsia="en-US"/>
        </w:rPr>
      </w:pPr>
      <w:r>
        <w:rPr>
          <w:rFonts w:ascii="Courier New" w:hAnsi="Courier New" w:cs="Courier New"/>
          <w:color w:val="000000"/>
          <w:sz w:val="24"/>
          <w:szCs w:val="24"/>
          <w:lang w:val="en" w:eastAsia="en-US"/>
        </w:rPr>
        <w:t>__ (iv</w:t>
      </w:r>
      <w:proofErr w:type="gramStart"/>
      <w:r w:rsidRPr="007B32D8">
        <w:rPr>
          <w:rFonts w:ascii="Courier New" w:hAnsi="Courier New" w:cs="Courier New"/>
          <w:color w:val="000000"/>
          <w:sz w:val="24"/>
          <w:szCs w:val="24"/>
          <w:lang w:val="en" w:eastAsia="en-US"/>
        </w:rPr>
        <w:t>)  Alternate</w:t>
      </w:r>
      <w:proofErr w:type="gramEnd"/>
      <w:r w:rsidRPr="007B32D8">
        <w:rPr>
          <w:rFonts w:ascii="Courier New" w:hAnsi="Courier New" w:cs="Courier New"/>
          <w:color w:val="000000"/>
          <w:sz w:val="24"/>
          <w:szCs w:val="24"/>
          <w:lang w:val="en" w:eastAsia="en-US"/>
        </w:rPr>
        <w:t xml:space="preserve"> I</w:t>
      </w:r>
      <w:r>
        <w:rPr>
          <w:rFonts w:ascii="Courier New" w:hAnsi="Courier New" w:cs="Courier New"/>
          <w:color w:val="000000"/>
          <w:sz w:val="24"/>
          <w:szCs w:val="24"/>
          <w:lang w:val="en" w:eastAsia="en-US"/>
        </w:rPr>
        <w:t xml:space="preserve">II </w:t>
      </w:r>
      <w:r w:rsidRPr="000E3D05">
        <w:rPr>
          <w:rFonts w:ascii="Courier New" w:hAnsi="Courier New" w:cs="Courier New"/>
          <w:smallCaps/>
          <w:color w:val="000000"/>
          <w:sz w:val="24"/>
          <w:szCs w:val="24"/>
          <w:lang w:val="en" w:eastAsia="en-US"/>
        </w:rPr>
        <w:t>([</w:t>
      </w:r>
      <w:r w:rsidRPr="000E3D05">
        <w:rPr>
          <w:rFonts w:ascii="Courier New" w:hAnsi="Courier New" w:cs="Courier New"/>
          <w:b/>
          <w:smallCaps/>
          <w:color w:val="000000"/>
          <w:sz w:val="24"/>
          <w:szCs w:val="24"/>
          <w:lang w:val="en" w:eastAsia="en-US"/>
        </w:rPr>
        <w:t xml:space="preserve">Insert Abbreviated Month and Year 30 Days After Date of Publication in the </w:t>
      </w:r>
      <w:r w:rsidRPr="000E3D05">
        <w:rPr>
          <w:rFonts w:ascii="Courier New" w:hAnsi="Courier New" w:cs="Courier New"/>
          <w:b/>
          <w:smallCaps/>
          <w:color w:val="000000"/>
          <w:sz w:val="24"/>
          <w:szCs w:val="24"/>
          <w:u w:val="single"/>
          <w:lang w:val="en" w:eastAsia="en-US"/>
        </w:rPr>
        <w:t>Federal</w:t>
      </w:r>
      <w:r w:rsidRPr="000E3D05">
        <w:rPr>
          <w:rFonts w:ascii="Courier New" w:hAnsi="Courier New" w:cs="Courier New"/>
          <w:b/>
          <w:smallCaps/>
          <w:color w:val="000000"/>
          <w:sz w:val="24"/>
          <w:szCs w:val="24"/>
          <w:lang w:val="en" w:eastAsia="en-US"/>
        </w:rPr>
        <w:t xml:space="preserve"> </w:t>
      </w:r>
      <w:r w:rsidRPr="000E3D05">
        <w:rPr>
          <w:rFonts w:ascii="Courier New" w:hAnsi="Courier New" w:cs="Courier New"/>
          <w:b/>
          <w:smallCaps/>
          <w:color w:val="000000"/>
          <w:sz w:val="24"/>
          <w:szCs w:val="24"/>
          <w:u w:val="single"/>
          <w:lang w:val="en" w:eastAsia="en-US"/>
        </w:rPr>
        <w:t>Register</w:t>
      </w:r>
      <w:r w:rsidRPr="000E3D05">
        <w:rPr>
          <w:rFonts w:ascii="Courier New" w:hAnsi="Courier New" w:cs="Courier New"/>
          <w:smallCaps/>
          <w:color w:val="000000"/>
          <w:sz w:val="24"/>
          <w:szCs w:val="24"/>
          <w:lang w:val="en" w:eastAsia="en-US"/>
        </w:rPr>
        <w:t>])</w:t>
      </w:r>
      <w:r w:rsidRPr="008702FC">
        <w:rPr>
          <w:rFonts w:ascii="Courier New" w:hAnsi="Courier New" w:cs="Courier New"/>
          <w:color w:val="000000"/>
          <w:sz w:val="24"/>
          <w:szCs w:val="24"/>
          <w:lang w:val="en" w:eastAsia="en-US"/>
        </w:rPr>
        <w:t xml:space="preserve"> </w:t>
      </w:r>
      <w:r>
        <w:rPr>
          <w:rFonts w:ascii="Courier New" w:hAnsi="Courier New" w:cs="Courier New"/>
          <w:color w:val="000000"/>
          <w:sz w:val="24"/>
          <w:szCs w:val="24"/>
          <w:lang w:val="en" w:eastAsia="en-US"/>
        </w:rPr>
        <w:t>of 52.219-9</w:t>
      </w:r>
      <w:r w:rsidRPr="007B32D8">
        <w:rPr>
          <w:rFonts w:ascii="Courier New" w:hAnsi="Courier New" w:cs="Courier New"/>
          <w:color w:val="000000"/>
          <w:sz w:val="24"/>
          <w:szCs w:val="24"/>
          <w:lang w:val="en" w:eastAsia="en-US"/>
        </w:rPr>
        <w:t>.</w:t>
      </w:r>
    </w:p>
    <w:p w14:paraId="7759AFFA" w14:textId="77777777" w:rsidR="00DE0018" w:rsidRDefault="00DE0018" w:rsidP="00041371">
      <w:pPr>
        <w:spacing w:line="480" w:lineRule="auto"/>
        <w:ind w:firstLine="720"/>
        <w:rPr>
          <w:rFonts w:ascii="Courier New" w:hAnsi="Courier New" w:cs="Courier New"/>
          <w:bCs/>
          <w:color w:val="000000"/>
          <w:sz w:val="24"/>
          <w:szCs w:val="24"/>
          <w:lang w:val="en" w:eastAsia="en-US"/>
        </w:rPr>
      </w:pPr>
      <w:r>
        <w:rPr>
          <w:rFonts w:ascii="Courier New" w:hAnsi="Courier New" w:cs="Courier New"/>
          <w:color w:val="000000"/>
          <w:sz w:val="24"/>
          <w:szCs w:val="24"/>
          <w:lang w:val="en" w:eastAsia="en-US"/>
        </w:rPr>
        <w:t>__ (v</w:t>
      </w:r>
      <w:proofErr w:type="gramStart"/>
      <w:r w:rsidRPr="007B32D8">
        <w:rPr>
          <w:rFonts w:ascii="Courier New" w:hAnsi="Courier New" w:cs="Courier New"/>
          <w:color w:val="000000"/>
          <w:sz w:val="24"/>
          <w:szCs w:val="24"/>
          <w:lang w:val="en" w:eastAsia="en-US"/>
        </w:rPr>
        <w:t xml:space="preserve">)  </w:t>
      </w:r>
      <w:r w:rsidRPr="007B32D8">
        <w:rPr>
          <w:rFonts w:ascii="Courier New" w:hAnsi="Courier New" w:cs="Courier New"/>
          <w:bCs/>
          <w:color w:val="000000"/>
          <w:sz w:val="24"/>
          <w:szCs w:val="24"/>
          <w:lang w:val="en" w:eastAsia="en-US"/>
        </w:rPr>
        <w:t>*</w:t>
      </w:r>
      <w:proofErr w:type="gramEnd"/>
      <w:r w:rsidRPr="007B32D8">
        <w:rPr>
          <w:rFonts w:ascii="Courier New" w:hAnsi="Courier New" w:cs="Courier New"/>
          <w:bCs/>
          <w:color w:val="000000"/>
          <w:sz w:val="24"/>
          <w:szCs w:val="24"/>
          <w:lang w:val="en" w:eastAsia="en-US"/>
        </w:rPr>
        <w:t xml:space="preserve"> </w:t>
      </w:r>
      <w:r w:rsidR="00450171">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450171">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w:t>
      </w:r>
    </w:p>
    <w:p w14:paraId="46C0F950" w14:textId="77777777" w:rsidR="00DE0018" w:rsidRPr="00F40FC5" w:rsidRDefault="00DE0018" w:rsidP="00F40FC5">
      <w:pPr>
        <w:spacing w:line="480" w:lineRule="auto"/>
        <w:ind w:firstLine="480"/>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lastRenderedPageBreak/>
        <w:t>__ (1</w:t>
      </w:r>
      <w:r>
        <w:rPr>
          <w:rFonts w:ascii="Courier New" w:hAnsi="Courier New" w:cs="Courier New"/>
          <w:color w:val="000000"/>
          <w:sz w:val="24"/>
          <w:szCs w:val="24"/>
          <w:lang w:val="en" w:eastAsia="en-US"/>
        </w:rPr>
        <w:t>8</w:t>
      </w:r>
      <w:proofErr w:type="gramStart"/>
      <w:r>
        <w:rPr>
          <w:rFonts w:ascii="Courier New" w:hAnsi="Courier New" w:cs="Courier New"/>
          <w:color w:val="000000"/>
          <w:sz w:val="24"/>
          <w:szCs w:val="24"/>
          <w:lang w:val="en" w:eastAsia="en-US"/>
        </w:rPr>
        <w:t>)  52.219</w:t>
      </w:r>
      <w:proofErr w:type="gramEnd"/>
      <w:r>
        <w:rPr>
          <w:rFonts w:ascii="Courier New" w:hAnsi="Courier New" w:cs="Courier New"/>
          <w:color w:val="000000"/>
          <w:sz w:val="24"/>
          <w:szCs w:val="24"/>
          <w:lang w:val="en" w:eastAsia="en-US"/>
        </w:rPr>
        <w:t>-13</w:t>
      </w:r>
      <w:r w:rsidRPr="007B32D8">
        <w:rPr>
          <w:rFonts w:ascii="Courier New" w:hAnsi="Courier New" w:cs="Courier New"/>
          <w:color w:val="000000"/>
          <w:sz w:val="24"/>
          <w:szCs w:val="24"/>
          <w:lang w:val="en" w:eastAsia="en-US"/>
        </w:rPr>
        <w:t xml:space="preserve">, </w:t>
      </w:r>
      <w:r w:rsidRPr="00205104">
        <w:rPr>
          <w:rFonts w:ascii="Courier New" w:hAnsi="Courier New" w:cs="Courier New"/>
          <w:sz w:val="24"/>
          <w:szCs w:val="24"/>
          <w:shd w:val="clear" w:color="auto" w:fill="FFFFFF"/>
        </w:rPr>
        <w:t xml:space="preserve">Notice of Set-Aside of </w:t>
      </w:r>
      <w:r w:rsidRPr="00C45C16">
        <w:rPr>
          <w:rFonts w:ascii="Courier New" w:hAnsi="Courier New" w:cs="Courier New"/>
          <w:sz w:val="24"/>
          <w:szCs w:val="24"/>
          <w:shd w:val="clear" w:color="auto" w:fill="FFFFFF"/>
        </w:rPr>
        <w:t>Orders</w:t>
      </w:r>
      <w:r>
        <w:rPr>
          <w:rFonts w:ascii="Courier New" w:hAnsi="Courier New" w:cs="Courier New"/>
          <w:sz w:val="24"/>
          <w:szCs w:val="24"/>
        </w:rPr>
        <w:t xml:space="preserve"> </w:t>
      </w:r>
      <w:r w:rsidRPr="000E3D05">
        <w:rPr>
          <w:rFonts w:ascii="Courier New" w:hAnsi="Courier New" w:cs="Courier New"/>
          <w:smallCaps/>
          <w:color w:val="000000"/>
          <w:sz w:val="24"/>
          <w:szCs w:val="24"/>
          <w:lang w:val="en" w:eastAsia="en-US"/>
        </w:rPr>
        <w:t>([</w:t>
      </w:r>
      <w:r w:rsidRPr="000E3D05">
        <w:rPr>
          <w:rFonts w:ascii="Courier New" w:hAnsi="Courier New" w:cs="Courier New"/>
          <w:b/>
          <w:smallCaps/>
          <w:color w:val="000000"/>
          <w:sz w:val="24"/>
          <w:szCs w:val="24"/>
          <w:lang w:val="en" w:eastAsia="en-US"/>
        </w:rPr>
        <w:t xml:space="preserve">Insert Abbreviated Month and Year 30 Days After Date of Publication in the </w:t>
      </w:r>
      <w:r w:rsidRPr="000E3D05">
        <w:rPr>
          <w:rFonts w:ascii="Courier New" w:hAnsi="Courier New" w:cs="Courier New"/>
          <w:b/>
          <w:smallCaps/>
          <w:color w:val="000000"/>
          <w:sz w:val="24"/>
          <w:szCs w:val="24"/>
          <w:u w:val="single"/>
          <w:lang w:val="en" w:eastAsia="en-US"/>
        </w:rPr>
        <w:t>Federal</w:t>
      </w:r>
      <w:r w:rsidRPr="000E3D05">
        <w:rPr>
          <w:rFonts w:ascii="Courier New" w:hAnsi="Courier New" w:cs="Courier New"/>
          <w:b/>
          <w:smallCaps/>
          <w:color w:val="000000"/>
          <w:sz w:val="24"/>
          <w:szCs w:val="24"/>
          <w:lang w:val="en" w:eastAsia="en-US"/>
        </w:rPr>
        <w:t xml:space="preserve"> </w:t>
      </w:r>
      <w:r w:rsidRPr="000E3D05">
        <w:rPr>
          <w:rFonts w:ascii="Courier New" w:hAnsi="Courier New" w:cs="Courier New"/>
          <w:b/>
          <w:smallCaps/>
          <w:color w:val="000000"/>
          <w:sz w:val="24"/>
          <w:szCs w:val="24"/>
          <w:u w:val="single"/>
          <w:lang w:val="en" w:eastAsia="en-US"/>
        </w:rPr>
        <w:t>Register</w:t>
      </w:r>
      <w:r w:rsidRPr="000E3D05">
        <w:rPr>
          <w:rFonts w:ascii="Courier New" w:hAnsi="Courier New" w:cs="Courier New"/>
          <w:smallCaps/>
          <w:color w:val="000000"/>
          <w:sz w:val="24"/>
          <w:szCs w:val="24"/>
          <w:lang w:val="en" w:eastAsia="en-US"/>
        </w:rPr>
        <w:t>])</w:t>
      </w:r>
      <w:r w:rsidRPr="007B32D8">
        <w:rPr>
          <w:rFonts w:ascii="Courier New" w:hAnsi="Courier New" w:cs="Courier New"/>
          <w:color w:val="000000"/>
          <w:sz w:val="24"/>
          <w:szCs w:val="24"/>
          <w:lang w:val="en" w:eastAsia="en-US"/>
        </w:rPr>
        <w:t xml:space="preserve"> (15 U.S.C. 6</w:t>
      </w:r>
      <w:r>
        <w:rPr>
          <w:rFonts w:ascii="Courier New" w:hAnsi="Courier New" w:cs="Courier New"/>
          <w:color w:val="000000"/>
          <w:sz w:val="24"/>
          <w:szCs w:val="24"/>
          <w:lang w:val="en" w:eastAsia="en-US"/>
        </w:rPr>
        <w:t>44(r)</w:t>
      </w:r>
      <w:r w:rsidRPr="007B32D8">
        <w:rPr>
          <w:rFonts w:ascii="Courier New" w:hAnsi="Courier New" w:cs="Courier New"/>
          <w:color w:val="000000"/>
          <w:sz w:val="24"/>
          <w:szCs w:val="24"/>
          <w:lang w:val="en" w:eastAsia="en-US"/>
        </w:rPr>
        <w:t>).</w:t>
      </w:r>
    </w:p>
    <w:p w14:paraId="742956B0" w14:textId="77777777" w:rsidR="007B32D8" w:rsidRPr="007B32D8" w:rsidRDefault="007B32D8" w:rsidP="00041371">
      <w:pPr>
        <w:spacing w:line="480" w:lineRule="auto"/>
        <w:ind w:firstLine="480"/>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__ (19</w:t>
      </w:r>
      <w:proofErr w:type="gramStart"/>
      <w:r w:rsidRPr="007B32D8">
        <w:rPr>
          <w:rFonts w:ascii="Courier New" w:hAnsi="Courier New" w:cs="Courier New"/>
          <w:color w:val="000000"/>
          <w:sz w:val="24"/>
          <w:szCs w:val="24"/>
          <w:lang w:val="en" w:eastAsia="en-US"/>
        </w:rPr>
        <w:t>)  52.219</w:t>
      </w:r>
      <w:proofErr w:type="gramEnd"/>
      <w:r w:rsidRPr="007B32D8">
        <w:rPr>
          <w:rFonts w:ascii="Courier New" w:hAnsi="Courier New" w:cs="Courier New"/>
          <w:color w:val="000000"/>
          <w:sz w:val="24"/>
          <w:szCs w:val="24"/>
          <w:lang w:val="en" w:eastAsia="en-US"/>
        </w:rPr>
        <w:t xml:space="preserve">-14, Limitations on Subcontracting </w:t>
      </w:r>
      <w:r w:rsidR="000E3D05" w:rsidRPr="000E3D05">
        <w:rPr>
          <w:rFonts w:ascii="Courier New" w:hAnsi="Courier New" w:cs="Courier New"/>
          <w:smallCaps/>
          <w:color w:val="000000"/>
          <w:sz w:val="24"/>
          <w:szCs w:val="24"/>
          <w:lang w:val="en" w:eastAsia="en-US"/>
        </w:rPr>
        <w:t>([</w:t>
      </w:r>
      <w:r w:rsidR="000E3D05"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0E3D05" w:rsidRPr="000E3D05">
        <w:rPr>
          <w:rFonts w:ascii="Courier New" w:hAnsi="Courier New" w:cs="Courier New"/>
          <w:b/>
          <w:smallCaps/>
          <w:color w:val="000000"/>
          <w:sz w:val="24"/>
          <w:szCs w:val="24"/>
          <w:u w:val="single"/>
          <w:lang w:val="en" w:eastAsia="en-US"/>
        </w:rPr>
        <w:t>Federal</w:t>
      </w:r>
      <w:r w:rsidR="000E3D05" w:rsidRPr="000E3D05">
        <w:rPr>
          <w:rFonts w:ascii="Courier New" w:hAnsi="Courier New" w:cs="Courier New"/>
          <w:b/>
          <w:smallCaps/>
          <w:color w:val="000000"/>
          <w:sz w:val="24"/>
          <w:szCs w:val="24"/>
          <w:lang w:val="en" w:eastAsia="en-US"/>
        </w:rPr>
        <w:t xml:space="preserve"> </w:t>
      </w:r>
      <w:r w:rsidR="000E3D05" w:rsidRPr="000E3D05">
        <w:rPr>
          <w:rFonts w:ascii="Courier New" w:hAnsi="Courier New" w:cs="Courier New"/>
          <w:b/>
          <w:smallCaps/>
          <w:color w:val="000000"/>
          <w:sz w:val="24"/>
          <w:szCs w:val="24"/>
          <w:u w:val="single"/>
          <w:lang w:val="en" w:eastAsia="en-US"/>
        </w:rPr>
        <w:t>Register</w:t>
      </w:r>
      <w:r w:rsidR="000E3D05" w:rsidRPr="000E3D05">
        <w:rPr>
          <w:rFonts w:ascii="Courier New" w:hAnsi="Courier New" w:cs="Courier New"/>
          <w:smallCaps/>
          <w:color w:val="000000"/>
          <w:sz w:val="24"/>
          <w:szCs w:val="24"/>
          <w:lang w:val="en" w:eastAsia="en-US"/>
        </w:rPr>
        <w:t>])</w:t>
      </w:r>
      <w:r w:rsidRPr="007B32D8">
        <w:rPr>
          <w:rFonts w:ascii="Courier New" w:hAnsi="Courier New" w:cs="Courier New"/>
          <w:color w:val="000000"/>
          <w:sz w:val="24"/>
          <w:szCs w:val="24"/>
          <w:lang w:val="en" w:eastAsia="en-US"/>
        </w:rPr>
        <w:t xml:space="preserve"> (15 U.S.C. 637(a)(14)).</w:t>
      </w:r>
    </w:p>
    <w:p w14:paraId="70EF9BF7" w14:textId="77777777" w:rsidR="007B32D8" w:rsidRPr="007B32D8" w:rsidRDefault="007B32D8" w:rsidP="00041371">
      <w:pPr>
        <w:spacing w:line="480" w:lineRule="auto"/>
        <w:ind w:firstLine="480"/>
        <w:rPr>
          <w:rFonts w:ascii="Courier New" w:hAnsi="Courier New" w:cs="Courier New"/>
          <w:color w:val="000000"/>
          <w:sz w:val="24"/>
          <w:szCs w:val="24"/>
          <w:lang w:val="en" w:eastAsia="en-US"/>
        </w:rPr>
      </w:pPr>
      <w:bookmarkStart w:id="595" w:name="wp1203491"/>
      <w:bookmarkEnd w:id="595"/>
      <w:r w:rsidRPr="007B32D8">
        <w:rPr>
          <w:rFonts w:ascii="Courier New" w:hAnsi="Courier New" w:cs="Courier New"/>
          <w:color w:val="000000"/>
          <w:sz w:val="24"/>
          <w:szCs w:val="24"/>
          <w:lang w:val="en" w:eastAsia="en-US"/>
        </w:rPr>
        <w:t xml:space="preserve">* </w:t>
      </w:r>
      <w:r w:rsidR="0045017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45017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45017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45017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333F40A7" w14:textId="77777777" w:rsidR="007B32D8" w:rsidRPr="007B32D8" w:rsidRDefault="007B32D8" w:rsidP="00041371">
      <w:pPr>
        <w:spacing w:line="480" w:lineRule="auto"/>
        <w:ind w:firstLine="480"/>
        <w:rPr>
          <w:rFonts w:ascii="Courier New" w:hAnsi="Courier New" w:cs="Courier New"/>
          <w:color w:val="000000"/>
          <w:sz w:val="24"/>
          <w:szCs w:val="24"/>
          <w:lang w:val="en" w:eastAsia="en-US"/>
        </w:rPr>
      </w:pPr>
      <w:bookmarkStart w:id="596" w:name="wp1204127"/>
      <w:bookmarkEnd w:id="596"/>
      <w:r w:rsidRPr="007B32D8">
        <w:rPr>
          <w:rFonts w:ascii="Courier New" w:hAnsi="Courier New" w:cs="Courier New"/>
          <w:color w:val="000000"/>
          <w:sz w:val="24"/>
          <w:szCs w:val="24"/>
          <w:lang w:val="en" w:eastAsia="en-US"/>
        </w:rPr>
        <w:t>__ (21</w:t>
      </w:r>
      <w:proofErr w:type="gramStart"/>
      <w:r w:rsidRPr="007B32D8">
        <w:rPr>
          <w:rFonts w:ascii="Courier New" w:hAnsi="Courier New" w:cs="Courier New"/>
          <w:color w:val="000000"/>
          <w:sz w:val="24"/>
          <w:szCs w:val="24"/>
          <w:lang w:val="en" w:eastAsia="en-US"/>
        </w:rPr>
        <w:t>)  52.219</w:t>
      </w:r>
      <w:proofErr w:type="gramEnd"/>
      <w:r w:rsidRPr="007B32D8">
        <w:rPr>
          <w:rFonts w:ascii="Courier New" w:hAnsi="Courier New" w:cs="Courier New"/>
          <w:color w:val="000000"/>
          <w:sz w:val="24"/>
          <w:szCs w:val="24"/>
          <w:lang w:val="en" w:eastAsia="en-US"/>
        </w:rPr>
        <w:t xml:space="preserve">-27, Notice of Service-Disabled Veteran-Owned Small Business Set-Aside </w:t>
      </w:r>
      <w:r w:rsidR="000E3D05" w:rsidRPr="000E3D05">
        <w:rPr>
          <w:rFonts w:ascii="Courier New" w:hAnsi="Courier New" w:cs="Courier New"/>
          <w:smallCaps/>
          <w:color w:val="000000"/>
          <w:sz w:val="24"/>
          <w:szCs w:val="24"/>
          <w:lang w:val="en" w:eastAsia="en-US"/>
        </w:rPr>
        <w:t>([</w:t>
      </w:r>
      <w:r w:rsidR="000E3D05"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0E3D05" w:rsidRPr="000E3D05">
        <w:rPr>
          <w:rFonts w:ascii="Courier New" w:hAnsi="Courier New" w:cs="Courier New"/>
          <w:b/>
          <w:smallCaps/>
          <w:color w:val="000000"/>
          <w:sz w:val="24"/>
          <w:szCs w:val="24"/>
          <w:u w:val="single"/>
          <w:lang w:val="en" w:eastAsia="en-US"/>
        </w:rPr>
        <w:t>Federal</w:t>
      </w:r>
      <w:r w:rsidR="000E3D05" w:rsidRPr="000E3D05">
        <w:rPr>
          <w:rFonts w:ascii="Courier New" w:hAnsi="Courier New" w:cs="Courier New"/>
          <w:b/>
          <w:smallCaps/>
          <w:color w:val="000000"/>
          <w:sz w:val="24"/>
          <w:szCs w:val="24"/>
          <w:lang w:val="en" w:eastAsia="en-US"/>
        </w:rPr>
        <w:t xml:space="preserve"> </w:t>
      </w:r>
      <w:r w:rsidR="000E3D05" w:rsidRPr="000E3D05">
        <w:rPr>
          <w:rFonts w:ascii="Courier New" w:hAnsi="Courier New" w:cs="Courier New"/>
          <w:b/>
          <w:smallCaps/>
          <w:color w:val="000000"/>
          <w:sz w:val="24"/>
          <w:szCs w:val="24"/>
          <w:u w:val="single"/>
          <w:lang w:val="en" w:eastAsia="en-US"/>
        </w:rPr>
        <w:t>Register</w:t>
      </w:r>
      <w:r w:rsidR="000E3D05" w:rsidRPr="000E3D05">
        <w:rPr>
          <w:rFonts w:ascii="Courier New" w:hAnsi="Courier New" w:cs="Courier New"/>
          <w:smallCaps/>
          <w:color w:val="000000"/>
          <w:sz w:val="24"/>
          <w:szCs w:val="24"/>
          <w:lang w:val="en" w:eastAsia="en-US"/>
        </w:rPr>
        <w:t>])</w:t>
      </w:r>
      <w:r w:rsidRPr="007B32D8">
        <w:rPr>
          <w:rFonts w:ascii="Courier New" w:hAnsi="Courier New" w:cs="Courier New"/>
          <w:color w:val="000000"/>
          <w:sz w:val="24"/>
          <w:szCs w:val="24"/>
          <w:lang w:val="en" w:eastAsia="en-US"/>
        </w:rPr>
        <w:t xml:space="preserve"> (15 U.S.C. 657f).</w:t>
      </w:r>
    </w:p>
    <w:p w14:paraId="1CA00C21" w14:textId="77777777" w:rsidR="007B32D8" w:rsidRPr="007B32D8" w:rsidRDefault="007B32D8" w:rsidP="00041371">
      <w:pPr>
        <w:spacing w:line="480" w:lineRule="auto"/>
        <w:ind w:firstLine="480"/>
        <w:rPr>
          <w:rFonts w:ascii="Courier New" w:hAnsi="Courier New" w:cs="Courier New"/>
          <w:color w:val="000000"/>
          <w:sz w:val="24"/>
          <w:szCs w:val="24"/>
          <w:lang w:val="en" w:eastAsia="en-US"/>
        </w:rPr>
      </w:pPr>
      <w:bookmarkStart w:id="597" w:name="wp1203930"/>
      <w:bookmarkEnd w:id="597"/>
      <w:r w:rsidRPr="007B32D8">
        <w:rPr>
          <w:rFonts w:ascii="Courier New" w:hAnsi="Courier New" w:cs="Courier New"/>
          <w:color w:val="000000"/>
          <w:sz w:val="24"/>
          <w:szCs w:val="24"/>
          <w:lang w:val="en" w:eastAsia="en-US"/>
        </w:rPr>
        <w:t>__ (22</w:t>
      </w:r>
      <w:proofErr w:type="gramStart"/>
      <w:r w:rsidRPr="007B32D8">
        <w:rPr>
          <w:rFonts w:ascii="Courier New" w:hAnsi="Courier New" w:cs="Courier New"/>
          <w:color w:val="000000"/>
          <w:sz w:val="24"/>
          <w:szCs w:val="24"/>
          <w:lang w:val="en" w:eastAsia="en-US"/>
        </w:rPr>
        <w:t>)</w:t>
      </w:r>
      <w:r w:rsidR="00CC5367">
        <w:rPr>
          <w:rFonts w:ascii="Courier New" w:hAnsi="Courier New" w:cs="Courier New"/>
          <w:color w:val="000000"/>
          <w:sz w:val="24"/>
          <w:szCs w:val="24"/>
          <w:lang w:val="en" w:eastAsia="en-US"/>
        </w:rPr>
        <w:t>(</w:t>
      </w:r>
      <w:proofErr w:type="spellStart"/>
      <w:proofErr w:type="gramEnd"/>
      <w:r w:rsidR="00CC5367">
        <w:rPr>
          <w:rFonts w:ascii="Courier New" w:hAnsi="Courier New" w:cs="Courier New"/>
          <w:color w:val="000000"/>
          <w:sz w:val="24"/>
          <w:szCs w:val="24"/>
          <w:lang w:val="en" w:eastAsia="en-US"/>
        </w:rPr>
        <w:t>i</w:t>
      </w:r>
      <w:proofErr w:type="spellEnd"/>
      <w:r w:rsidR="00CC5367">
        <w:rPr>
          <w:rFonts w:ascii="Courier New" w:hAnsi="Courier New" w:cs="Courier New"/>
          <w:color w:val="000000"/>
          <w:sz w:val="24"/>
          <w:szCs w:val="24"/>
          <w:lang w:val="en" w:eastAsia="en-US"/>
        </w:rPr>
        <w:t>)</w:t>
      </w:r>
      <w:r w:rsidRPr="007B32D8">
        <w:rPr>
          <w:rFonts w:ascii="Courier New" w:hAnsi="Courier New" w:cs="Courier New"/>
          <w:color w:val="000000"/>
          <w:sz w:val="24"/>
          <w:szCs w:val="24"/>
          <w:lang w:val="en" w:eastAsia="en-US"/>
        </w:rPr>
        <w:t xml:space="preserve">  52.219-28, Post</w:t>
      </w:r>
      <w:r w:rsidR="00F40FC5">
        <w:rPr>
          <w:rFonts w:ascii="Courier New" w:hAnsi="Courier New" w:cs="Courier New"/>
          <w:color w:val="000000"/>
          <w:sz w:val="24"/>
          <w:szCs w:val="24"/>
          <w:lang w:val="en" w:eastAsia="en-US"/>
        </w:rPr>
        <w:t>-</w:t>
      </w:r>
      <w:r w:rsidRPr="007B32D8">
        <w:rPr>
          <w:rFonts w:ascii="Courier New" w:hAnsi="Courier New" w:cs="Courier New"/>
          <w:color w:val="000000"/>
          <w:sz w:val="24"/>
          <w:szCs w:val="24"/>
          <w:lang w:val="en" w:eastAsia="en-US"/>
        </w:rPr>
        <w:t xml:space="preserve">Award Small Business Program </w:t>
      </w:r>
      <w:proofErr w:type="spellStart"/>
      <w:r w:rsidRPr="007B32D8">
        <w:rPr>
          <w:rFonts w:ascii="Courier New" w:hAnsi="Courier New" w:cs="Courier New"/>
          <w:color w:val="000000"/>
          <w:sz w:val="24"/>
          <w:szCs w:val="24"/>
          <w:lang w:val="en" w:eastAsia="en-US"/>
        </w:rPr>
        <w:t>Rerepresentation</w:t>
      </w:r>
      <w:proofErr w:type="spellEnd"/>
      <w:r w:rsidRPr="007B32D8">
        <w:rPr>
          <w:rFonts w:ascii="Courier New" w:hAnsi="Courier New" w:cs="Courier New"/>
          <w:color w:val="000000"/>
          <w:sz w:val="24"/>
          <w:szCs w:val="24"/>
          <w:lang w:val="en" w:eastAsia="en-US"/>
        </w:rPr>
        <w:t xml:space="preserve"> </w:t>
      </w:r>
      <w:r w:rsidR="000E3D05" w:rsidRPr="000E3D05">
        <w:rPr>
          <w:rFonts w:ascii="Courier New" w:hAnsi="Courier New" w:cs="Courier New"/>
          <w:smallCaps/>
          <w:color w:val="000000"/>
          <w:sz w:val="24"/>
          <w:szCs w:val="24"/>
          <w:lang w:val="en" w:eastAsia="en-US"/>
        </w:rPr>
        <w:t>([</w:t>
      </w:r>
      <w:r w:rsidR="000E3D05"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0E3D05" w:rsidRPr="000E3D05">
        <w:rPr>
          <w:rFonts w:ascii="Courier New" w:hAnsi="Courier New" w:cs="Courier New"/>
          <w:b/>
          <w:smallCaps/>
          <w:color w:val="000000"/>
          <w:sz w:val="24"/>
          <w:szCs w:val="24"/>
          <w:u w:val="single"/>
          <w:lang w:val="en" w:eastAsia="en-US"/>
        </w:rPr>
        <w:t>Federal</w:t>
      </w:r>
      <w:r w:rsidR="000E3D05" w:rsidRPr="000E3D05">
        <w:rPr>
          <w:rFonts w:ascii="Courier New" w:hAnsi="Courier New" w:cs="Courier New"/>
          <w:b/>
          <w:smallCaps/>
          <w:color w:val="000000"/>
          <w:sz w:val="24"/>
          <w:szCs w:val="24"/>
          <w:lang w:val="en" w:eastAsia="en-US"/>
        </w:rPr>
        <w:t xml:space="preserve"> </w:t>
      </w:r>
      <w:r w:rsidR="000E3D05" w:rsidRPr="000E3D05">
        <w:rPr>
          <w:rFonts w:ascii="Courier New" w:hAnsi="Courier New" w:cs="Courier New"/>
          <w:b/>
          <w:smallCaps/>
          <w:color w:val="000000"/>
          <w:sz w:val="24"/>
          <w:szCs w:val="24"/>
          <w:u w:val="single"/>
          <w:lang w:val="en" w:eastAsia="en-US"/>
        </w:rPr>
        <w:t>Register</w:t>
      </w:r>
      <w:r w:rsidR="000E3D05" w:rsidRPr="000E3D05">
        <w:rPr>
          <w:rFonts w:ascii="Courier New" w:hAnsi="Courier New" w:cs="Courier New"/>
          <w:smallCaps/>
          <w:color w:val="000000"/>
          <w:sz w:val="24"/>
          <w:szCs w:val="24"/>
          <w:lang w:val="en" w:eastAsia="en-US"/>
        </w:rPr>
        <w:t>])</w:t>
      </w:r>
      <w:r w:rsidRPr="007B32D8">
        <w:rPr>
          <w:rFonts w:ascii="Courier New" w:hAnsi="Courier New" w:cs="Courier New"/>
          <w:color w:val="000000"/>
          <w:sz w:val="24"/>
          <w:szCs w:val="24"/>
          <w:lang w:val="en" w:eastAsia="en-US"/>
        </w:rPr>
        <w:t xml:space="preserve"> (15 U.S.C. 632(a)(2)).</w:t>
      </w:r>
    </w:p>
    <w:p w14:paraId="42FE1013" w14:textId="77777777" w:rsidR="00CC5367" w:rsidRDefault="00CC5367" w:rsidP="00041371">
      <w:pPr>
        <w:spacing w:line="480" w:lineRule="auto"/>
        <w:ind w:firstLine="480"/>
        <w:rPr>
          <w:rFonts w:ascii="Courier New" w:hAnsi="Courier New" w:cs="Courier New"/>
          <w:smallCaps/>
          <w:color w:val="000000"/>
          <w:sz w:val="24"/>
          <w:szCs w:val="24"/>
          <w:lang w:val="en" w:eastAsia="en-US"/>
        </w:rPr>
      </w:pPr>
      <w:bookmarkStart w:id="598" w:name="wp1203935"/>
      <w:bookmarkEnd w:id="598"/>
      <w:r w:rsidRPr="007B32D8">
        <w:rPr>
          <w:rFonts w:ascii="Courier New" w:hAnsi="Courier New" w:cs="Courier New"/>
          <w:color w:val="000000"/>
          <w:sz w:val="24"/>
          <w:szCs w:val="24"/>
          <w:lang w:val="en" w:eastAsia="en-US"/>
        </w:rPr>
        <w:t>__ (</w:t>
      </w:r>
      <w:r>
        <w:rPr>
          <w:rFonts w:ascii="Courier New" w:hAnsi="Courier New" w:cs="Courier New"/>
          <w:color w:val="000000"/>
          <w:sz w:val="24"/>
          <w:szCs w:val="24"/>
          <w:lang w:val="en" w:eastAsia="en-US"/>
        </w:rPr>
        <w:t>ii</w:t>
      </w:r>
      <w:proofErr w:type="gramStart"/>
      <w:r>
        <w:rPr>
          <w:rFonts w:ascii="Courier New" w:hAnsi="Courier New" w:cs="Courier New"/>
          <w:color w:val="000000"/>
          <w:sz w:val="24"/>
          <w:szCs w:val="24"/>
          <w:lang w:val="en" w:eastAsia="en-US"/>
        </w:rPr>
        <w:t>)</w:t>
      </w:r>
      <w:r w:rsidRPr="007B32D8">
        <w:rPr>
          <w:rFonts w:ascii="Courier New" w:hAnsi="Courier New" w:cs="Courier New"/>
          <w:color w:val="000000"/>
          <w:sz w:val="24"/>
          <w:szCs w:val="24"/>
          <w:lang w:val="en" w:eastAsia="en-US"/>
        </w:rPr>
        <w:t xml:space="preserve">  </w:t>
      </w:r>
      <w:r>
        <w:rPr>
          <w:rFonts w:ascii="Courier New" w:hAnsi="Courier New" w:cs="Courier New"/>
          <w:color w:val="000000"/>
          <w:sz w:val="24"/>
          <w:szCs w:val="24"/>
          <w:lang w:val="en" w:eastAsia="en-US"/>
        </w:rPr>
        <w:t>Alternate</w:t>
      </w:r>
      <w:proofErr w:type="gramEnd"/>
      <w:r>
        <w:rPr>
          <w:rFonts w:ascii="Courier New" w:hAnsi="Courier New" w:cs="Courier New"/>
          <w:color w:val="000000"/>
          <w:sz w:val="24"/>
          <w:szCs w:val="24"/>
          <w:lang w:val="en" w:eastAsia="en-US"/>
        </w:rPr>
        <w:t xml:space="preserve"> I </w:t>
      </w:r>
      <w:r w:rsidRPr="000E3D05">
        <w:rPr>
          <w:rFonts w:ascii="Courier New" w:hAnsi="Courier New" w:cs="Courier New"/>
          <w:smallCaps/>
          <w:color w:val="000000"/>
          <w:sz w:val="24"/>
          <w:szCs w:val="24"/>
          <w:lang w:val="en" w:eastAsia="en-US"/>
        </w:rPr>
        <w:t>([</w:t>
      </w:r>
      <w:r w:rsidRPr="000E3D05">
        <w:rPr>
          <w:rFonts w:ascii="Courier New" w:hAnsi="Courier New" w:cs="Courier New"/>
          <w:b/>
          <w:smallCaps/>
          <w:color w:val="000000"/>
          <w:sz w:val="24"/>
          <w:szCs w:val="24"/>
          <w:lang w:val="en" w:eastAsia="en-US"/>
        </w:rPr>
        <w:t xml:space="preserve">Insert Abbreviated Month and Year 30 Days After Date of Publication in the </w:t>
      </w:r>
      <w:r w:rsidRPr="000E3D05">
        <w:rPr>
          <w:rFonts w:ascii="Courier New" w:hAnsi="Courier New" w:cs="Courier New"/>
          <w:b/>
          <w:smallCaps/>
          <w:color w:val="000000"/>
          <w:sz w:val="24"/>
          <w:szCs w:val="24"/>
          <w:u w:val="single"/>
          <w:lang w:val="en" w:eastAsia="en-US"/>
        </w:rPr>
        <w:t>Federal</w:t>
      </w:r>
      <w:r w:rsidRPr="000E3D05">
        <w:rPr>
          <w:rFonts w:ascii="Courier New" w:hAnsi="Courier New" w:cs="Courier New"/>
          <w:b/>
          <w:smallCaps/>
          <w:color w:val="000000"/>
          <w:sz w:val="24"/>
          <w:szCs w:val="24"/>
          <w:lang w:val="en" w:eastAsia="en-US"/>
        </w:rPr>
        <w:t xml:space="preserve"> </w:t>
      </w:r>
      <w:r w:rsidRPr="000E3D05">
        <w:rPr>
          <w:rFonts w:ascii="Courier New" w:hAnsi="Courier New" w:cs="Courier New"/>
          <w:b/>
          <w:smallCaps/>
          <w:color w:val="000000"/>
          <w:sz w:val="24"/>
          <w:szCs w:val="24"/>
          <w:u w:val="single"/>
          <w:lang w:val="en" w:eastAsia="en-US"/>
        </w:rPr>
        <w:t>Register</w:t>
      </w:r>
      <w:r w:rsidRPr="000E3D05">
        <w:rPr>
          <w:rFonts w:ascii="Courier New" w:hAnsi="Courier New" w:cs="Courier New"/>
          <w:smallCaps/>
          <w:color w:val="000000"/>
          <w:sz w:val="24"/>
          <w:szCs w:val="24"/>
          <w:lang w:val="en" w:eastAsia="en-US"/>
        </w:rPr>
        <w:t>])</w:t>
      </w:r>
      <w:r>
        <w:rPr>
          <w:rFonts w:ascii="Courier New" w:hAnsi="Courier New" w:cs="Courier New"/>
          <w:smallCaps/>
          <w:color w:val="000000"/>
          <w:sz w:val="24"/>
          <w:szCs w:val="24"/>
          <w:lang w:val="en" w:eastAsia="en-US"/>
        </w:rPr>
        <w:t xml:space="preserve"> </w:t>
      </w:r>
      <w:r>
        <w:rPr>
          <w:rFonts w:ascii="Courier New" w:hAnsi="Courier New" w:cs="Courier New"/>
          <w:color w:val="000000"/>
          <w:sz w:val="24"/>
          <w:szCs w:val="24"/>
          <w:lang w:val="en" w:eastAsia="en-US"/>
        </w:rPr>
        <w:t>of 52.219-28.</w:t>
      </w:r>
    </w:p>
    <w:p w14:paraId="27BB8AB0" w14:textId="77777777" w:rsidR="007B32D8" w:rsidRPr="007B32D8" w:rsidRDefault="007B32D8" w:rsidP="00041371">
      <w:pPr>
        <w:spacing w:line="480" w:lineRule="auto"/>
        <w:ind w:firstLine="480"/>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__ (23</w:t>
      </w:r>
      <w:proofErr w:type="gramStart"/>
      <w:r w:rsidRPr="007B32D8">
        <w:rPr>
          <w:rFonts w:ascii="Courier New" w:hAnsi="Courier New" w:cs="Courier New"/>
          <w:color w:val="000000"/>
          <w:sz w:val="24"/>
          <w:szCs w:val="24"/>
          <w:lang w:val="en" w:eastAsia="en-US"/>
        </w:rPr>
        <w:t>)  52.219</w:t>
      </w:r>
      <w:proofErr w:type="gramEnd"/>
      <w:r w:rsidRPr="007B32D8">
        <w:rPr>
          <w:rFonts w:ascii="Courier New" w:hAnsi="Courier New" w:cs="Courier New"/>
          <w:color w:val="000000"/>
          <w:sz w:val="24"/>
          <w:szCs w:val="24"/>
          <w:lang w:val="en" w:eastAsia="en-US"/>
        </w:rPr>
        <w:t xml:space="preserve">-29, Notice of Set-Aside for, or Sole Source Award to, Economically Disadvantaged Women-Owned Small Business (EDWOSB) Concerns </w:t>
      </w:r>
      <w:r w:rsidR="000E3D05" w:rsidRPr="000E3D05">
        <w:rPr>
          <w:rFonts w:ascii="Courier New" w:hAnsi="Courier New" w:cs="Courier New"/>
          <w:smallCaps/>
          <w:color w:val="000000"/>
          <w:sz w:val="24"/>
          <w:szCs w:val="24"/>
          <w:lang w:val="en" w:eastAsia="en-US"/>
        </w:rPr>
        <w:t>([</w:t>
      </w:r>
      <w:r w:rsidR="000E3D05"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0E3D05" w:rsidRPr="000E3D05">
        <w:rPr>
          <w:rFonts w:ascii="Courier New" w:hAnsi="Courier New" w:cs="Courier New"/>
          <w:b/>
          <w:smallCaps/>
          <w:color w:val="000000"/>
          <w:sz w:val="24"/>
          <w:szCs w:val="24"/>
          <w:u w:val="single"/>
          <w:lang w:val="en" w:eastAsia="en-US"/>
        </w:rPr>
        <w:t>Federal</w:t>
      </w:r>
      <w:r w:rsidR="000E3D05" w:rsidRPr="000E3D05">
        <w:rPr>
          <w:rFonts w:ascii="Courier New" w:hAnsi="Courier New" w:cs="Courier New"/>
          <w:b/>
          <w:smallCaps/>
          <w:color w:val="000000"/>
          <w:sz w:val="24"/>
          <w:szCs w:val="24"/>
          <w:lang w:val="en" w:eastAsia="en-US"/>
        </w:rPr>
        <w:t xml:space="preserve"> </w:t>
      </w:r>
      <w:r w:rsidR="000E3D05" w:rsidRPr="000E3D05">
        <w:rPr>
          <w:rFonts w:ascii="Courier New" w:hAnsi="Courier New" w:cs="Courier New"/>
          <w:b/>
          <w:smallCaps/>
          <w:color w:val="000000"/>
          <w:sz w:val="24"/>
          <w:szCs w:val="24"/>
          <w:u w:val="single"/>
          <w:lang w:val="en" w:eastAsia="en-US"/>
        </w:rPr>
        <w:t>Register</w:t>
      </w:r>
      <w:r w:rsidR="000E3D05" w:rsidRPr="000E3D05">
        <w:rPr>
          <w:rFonts w:ascii="Courier New" w:hAnsi="Courier New" w:cs="Courier New"/>
          <w:smallCaps/>
          <w:color w:val="000000"/>
          <w:sz w:val="24"/>
          <w:szCs w:val="24"/>
          <w:lang w:val="en" w:eastAsia="en-US"/>
        </w:rPr>
        <w:t>])</w:t>
      </w:r>
      <w:r w:rsidRPr="007B32D8">
        <w:rPr>
          <w:rFonts w:ascii="Courier New" w:hAnsi="Courier New" w:cs="Courier New"/>
          <w:color w:val="000000"/>
          <w:sz w:val="24"/>
          <w:szCs w:val="24"/>
          <w:lang w:val="en" w:eastAsia="en-US"/>
        </w:rPr>
        <w:t xml:space="preserve"> (15 U.S.C. 637(m)). </w:t>
      </w:r>
    </w:p>
    <w:p w14:paraId="60C436FC" w14:textId="77777777" w:rsidR="007B32D8" w:rsidRDefault="007B32D8" w:rsidP="00041371">
      <w:pPr>
        <w:spacing w:line="480" w:lineRule="auto"/>
        <w:ind w:firstLine="480"/>
        <w:rPr>
          <w:rFonts w:ascii="Courier New" w:hAnsi="Courier New" w:cs="Courier New"/>
          <w:color w:val="000000"/>
          <w:sz w:val="24"/>
          <w:szCs w:val="24"/>
          <w:lang w:val="en" w:eastAsia="en-US"/>
        </w:rPr>
      </w:pPr>
      <w:bookmarkStart w:id="599" w:name="wp1203940"/>
      <w:bookmarkEnd w:id="599"/>
      <w:r w:rsidRPr="007B32D8">
        <w:rPr>
          <w:rFonts w:ascii="Courier New" w:hAnsi="Courier New" w:cs="Courier New"/>
          <w:color w:val="000000"/>
          <w:sz w:val="24"/>
          <w:szCs w:val="24"/>
          <w:lang w:val="en" w:eastAsia="en-US"/>
        </w:rPr>
        <w:t>__ (24</w:t>
      </w:r>
      <w:proofErr w:type="gramStart"/>
      <w:r w:rsidRPr="007B32D8">
        <w:rPr>
          <w:rFonts w:ascii="Courier New" w:hAnsi="Courier New" w:cs="Courier New"/>
          <w:color w:val="000000"/>
          <w:sz w:val="24"/>
          <w:szCs w:val="24"/>
          <w:lang w:val="en" w:eastAsia="en-US"/>
        </w:rPr>
        <w:t>)  52.219</w:t>
      </w:r>
      <w:proofErr w:type="gramEnd"/>
      <w:r w:rsidRPr="007B32D8">
        <w:rPr>
          <w:rFonts w:ascii="Courier New" w:hAnsi="Courier New" w:cs="Courier New"/>
          <w:color w:val="000000"/>
          <w:sz w:val="24"/>
          <w:szCs w:val="24"/>
          <w:lang w:val="en" w:eastAsia="en-US"/>
        </w:rPr>
        <w:t xml:space="preserve">-30, Notice of Set-Aside for, or Sole Source Award to, Women-Owned Small Business Concerns Eligible Under the Women-Owned Small Business Program </w:t>
      </w:r>
      <w:r w:rsidR="00BA2CEC" w:rsidRPr="000E3D05">
        <w:rPr>
          <w:rFonts w:ascii="Courier New" w:hAnsi="Courier New" w:cs="Courier New"/>
          <w:smallCaps/>
          <w:color w:val="000000"/>
          <w:sz w:val="24"/>
          <w:szCs w:val="24"/>
          <w:lang w:val="en" w:eastAsia="en-US"/>
        </w:rPr>
        <w:lastRenderedPageBreak/>
        <w:t>([</w:t>
      </w:r>
      <w:r w:rsidR="00BA2CEC"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BA2CEC" w:rsidRPr="000E3D05">
        <w:rPr>
          <w:rFonts w:ascii="Courier New" w:hAnsi="Courier New" w:cs="Courier New"/>
          <w:b/>
          <w:smallCaps/>
          <w:color w:val="000000"/>
          <w:sz w:val="24"/>
          <w:szCs w:val="24"/>
          <w:u w:val="single"/>
          <w:lang w:val="en" w:eastAsia="en-US"/>
        </w:rPr>
        <w:t>Federal</w:t>
      </w:r>
      <w:r w:rsidR="00BA2CEC" w:rsidRPr="000E3D05">
        <w:rPr>
          <w:rFonts w:ascii="Courier New" w:hAnsi="Courier New" w:cs="Courier New"/>
          <w:b/>
          <w:smallCaps/>
          <w:color w:val="000000"/>
          <w:sz w:val="24"/>
          <w:szCs w:val="24"/>
          <w:lang w:val="en" w:eastAsia="en-US"/>
        </w:rPr>
        <w:t xml:space="preserve"> </w:t>
      </w:r>
      <w:r w:rsidR="00BA2CEC" w:rsidRPr="000E3D05">
        <w:rPr>
          <w:rFonts w:ascii="Courier New" w:hAnsi="Courier New" w:cs="Courier New"/>
          <w:b/>
          <w:smallCaps/>
          <w:color w:val="000000"/>
          <w:sz w:val="24"/>
          <w:szCs w:val="24"/>
          <w:u w:val="single"/>
          <w:lang w:val="en" w:eastAsia="en-US"/>
        </w:rPr>
        <w:t>Register</w:t>
      </w:r>
      <w:r w:rsidR="00BA2CEC" w:rsidRPr="000E3D05">
        <w:rPr>
          <w:rFonts w:ascii="Courier New" w:hAnsi="Courier New" w:cs="Courier New"/>
          <w:smallCaps/>
          <w:color w:val="000000"/>
          <w:sz w:val="24"/>
          <w:szCs w:val="24"/>
          <w:lang w:val="en" w:eastAsia="en-US"/>
        </w:rPr>
        <w:t>])</w:t>
      </w:r>
      <w:r w:rsidRPr="007B32D8">
        <w:rPr>
          <w:rFonts w:ascii="Courier New" w:hAnsi="Courier New" w:cs="Courier New"/>
          <w:color w:val="000000"/>
          <w:sz w:val="24"/>
          <w:szCs w:val="24"/>
          <w:lang w:val="en" w:eastAsia="en-US"/>
        </w:rPr>
        <w:t xml:space="preserve"> (15 U.S.C. 637(m)).</w:t>
      </w:r>
    </w:p>
    <w:p w14:paraId="627E5276" w14:textId="77777777" w:rsidR="00F40FC5" w:rsidRPr="007B32D8" w:rsidRDefault="00F40FC5" w:rsidP="00F40FC5">
      <w:pPr>
        <w:spacing w:line="480" w:lineRule="auto"/>
        <w:ind w:firstLine="480"/>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__ (2</w:t>
      </w:r>
      <w:r>
        <w:rPr>
          <w:rFonts w:ascii="Courier New" w:hAnsi="Courier New" w:cs="Courier New"/>
          <w:color w:val="000000"/>
          <w:sz w:val="24"/>
          <w:szCs w:val="24"/>
          <w:lang w:val="en" w:eastAsia="en-US"/>
        </w:rPr>
        <w:t>5</w:t>
      </w:r>
      <w:proofErr w:type="gramStart"/>
      <w:r w:rsidRPr="007B32D8">
        <w:rPr>
          <w:rFonts w:ascii="Courier New" w:hAnsi="Courier New" w:cs="Courier New"/>
          <w:color w:val="000000"/>
          <w:sz w:val="24"/>
          <w:szCs w:val="24"/>
          <w:lang w:val="en" w:eastAsia="en-US"/>
        </w:rPr>
        <w:t>)  52.219</w:t>
      </w:r>
      <w:proofErr w:type="gramEnd"/>
      <w:r w:rsidRPr="007B32D8">
        <w:rPr>
          <w:rFonts w:ascii="Courier New" w:hAnsi="Courier New" w:cs="Courier New"/>
          <w:color w:val="000000"/>
          <w:sz w:val="24"/>
          <w:szCs w:val="24"/>
          <w:lang w:val="en" w:eastAsia="en-US"/>
        </w:rPr>
        <w:t>-</w:t>
      </w:r>
      <w:r>
        <w:rPr>
          <w:rFonts w:ascii="Courier New" w:hAnsi="Courier New" w:cs="Courier New"/>
          <w:color w:val="000000"/>
          <w:sz w:val="24"/>
          <w:szCs w:val="24"/>
          <w:lang w:val="en" w:eastAsia="en-US"/>
        </w:rPr>
        <w:t>32</w:t>
      </w:r>
      <w:r w:rsidRPr="007B32D8">
        <w:rPr>
          <w:rFonts w:ascii="Courier New" w:hAnsi="Courier New" w:cs="Courier New"/>
          <w:color w:val="000000"/>
          <w:sz w:val="24"/>
          <w:szCs w:val="24"/>
          <w:lang w:val="en" w:eastAsia="en-US"/>
        </w:rPr>
        <w:t xml:space="preserve">, </w:t>
      </w:r>
      <w:r>
        <w:rPr>
          <w:rFonts w:ascii="Courier New" w:hAnsi="Courier New" w:cs="Courier New"/>
          <w:color w:val="000000"/>
          <w:sz w:val="24"/>
          <w:szCs w:val="24"/>
          <w:lang w:val="en" w:eastAsia="en-US"/>
        </w:rPr>
        <w:t>Orders Issued Directly Under</w:t>
      </w:r>
      <w:r w:rsidRPr="007B32D8">
        <w:rPr>
          <w:rFonts w:ascii="Courier New" w:hAnsi="Courier New" w:cs="Courier New"/>
          <w:color w:val="000000"/>
          <w:sz w:val="24"/>
          <w:szCs w:val="24"/>
          <w:lang w:val="en" w:eastAsia="en-US"/>
        </w:rPr>
        <w:t xml:space="preserve"> Small Business Reserve</w:t>
      </w:r>
      <w:r>
        <w:rPr>
          <w:rFonts w:ascii="Courier New" w:hAnsi="Courier New" w:cs="Courier New"/>
          <w:color w:val="000000"/>
          <w:sz w:val="24"/>
          <w:szCs w:val="24"/>
          <w:lang w:val="en" w:eastAsia="en-US"/>
        </w:rPr>
        <w:t>s</w:t>
      </w:r>
      <w:r w:rsidRPr="007B32D8">
        <w:rPr>
          <w:rFonts w:ascii="Courier New" w:hAnsi="Courier New" w:cs="Courier New"/>
          <w:color w:val="000000"/>
          <w:sz w:val="24"/>
          <w:szCs w:val="24"/>
          <w:lang w:val="en" w:eastAsia="en-US"/>
        </w:rPr>
        <w:t xml:space="preserve"> </w:t>
      </w:r>
      <w:r w:rsidRPr="000E3D05">
        <w:rPr>
          <w:rFonts w:ascii="Courier New" w:hAnsi="Courier New" w:cs="Courier New"/>
          <w:smallCaps/>
          <w:color w:val="000000"/>
          <w:sz w:val="24"/>
          <w:szCs w:val="24"/>
          <w:lang w:val="en" w:eastAsia="en-US"/>
        </w:rPr>
        <w:t>([</w:t>
      </w:r>
      <w:r w:rsidRPr="000E3D05">
        <w:rPr>
          <w:rFonts w:ascii="Courier New" w:hAnsi="Courier New" w:cs="Courier New"/>
          <w:b/>
          <w:smallCaps/>
          <w:color w:val="000000"/>
          <w:sz w:val="24"/>
          <w:szCs w:val="24"/>
          <w:lang w:val="en" w:eastAsia="en-US"/>
        </w:rPr>
        <w:t xml:space="preserve">Insert Abbreviated Month and Year 30 Days After Date of Publication in the </w:t>
      </w:r>
      <w:r w:rsidRPr="000E3D05">
        <w:rPr>
          <w:rFonts w:ascii="Courier New" w:hAnsi="Courier New" w:cs="Courier New"/>
          <w:b/>
          <w:smallCaps/>
          <w:color w:val="000000"/>
          <w:sz w:val="24"/>
          <w:szCs w:val="24"/>
          <w:u w:val="single"/>
          <w:lang w:val="en" w:eastAsia="en-US"/>
        </w:rPr>
        <w:t>Federal</w:t>
      </w:r>
      <w:r w:rsidRPr="000E3D05">
        <w:rPr>
          <w:rFonts w:ascii="Courier New" w:hAnsi="Courier New" w:cs="Courier New"/>
          <w:b/>
          <w:smallCaps/>
          <w:color w:val="000000"/>
          <w:sz w:val="24"/>
          <w:szCs w:val="24"/>
          <w:lang w:val="en" w:eastAsia="en-US"/>
        </w:rPr>
        <w:t xml:space="preserve"> </w:t>
      </w:r>
      <w:r w:rsidRPr="000E3D05">
        <w:rPr>
          <w:rFonts w:ascii="Courier New" w:hAnsi="Courier New" w:cs="Courier New"/>
          <w:b/>
          <w:smallCaps/>
          <w:color w:val="000000"/>
          <w:sz w:val="24"/>
          <w:szCs w:val="24"/>
          <w:u w:val="single"/>
          <w:lang w:val="en" w:eastAsia="en-US"/>
        </w:rPr>
        <w:t>Register</w:t>
      </w:r>
      <w:r w:rsidRPr="000E3D05">
        <w:rPr>
          <w:rFonts w:ascii="Courier New" w:hAnsi="Courier New" w:cs="Courier New"/>
          <w:smallCaps/>
          <w:color w:val="000000"/>
          <w:sz w:val="24"/>
          <w:szCs w:val="24"/>
          <w:lang w:val="en" w:eastAsia="en-US"/>
        </w:rPr>
        <w:t>])</w:t>
      </w:r>
      <w:r w:rsidRPr="007B32D8">
        <w:rPr>
          <w:rFonts w:ascii="Courier New" w:hAnsi="Courier New" w:cs="Courier New"/>
          <w:color w:val="000000"/>
          <w:sz w:val="24"/>
          <w:szCs w:val="24"/>
          <w:lang w:val="en" w:eastAsia="en-US"/>
        </w:rPr>
        <w:t xml:space="preserve"> (15 U.S.C. 644(r)).</w:t>
      </w:r>
    </w:p>
    <w:p w14:paraId="232E6ECE" w14:textId="77777777" w:rsidR="007B32D8" w:rsidRDefault="007B32D8" w:rsidP="00041371">
      <w:pPr>
        <w:spacing w:line="480" w:lineRule="auto"/>
        <w:ind w:firstLine="480"/>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__ (2</w:t>
      </w:r>
      <w:r w:rsidR="00F40FC5">
        <w:rPr>
          <w:rFonts w:ascii="Courier New" w:hAnsi="Courier New" w:cs="Courier New"/>
          <w:color w:val="000000"/>
          <w:sz w:val="24"/>
          <w:szCs w:val="24"/>
          <w:lang w:val="en" w:eastAsia="en-US"/>
        </w:rPr>
        <w:t>6</w:t>
      </w:r>
      <w:proofErr w:type="gramStart"/>
      <w:r w:rsidRPr="007B32D8">
        <w:rPr>
          <w:rFonts w:ascii="Courier New" w:hAnsi="Courier New" w:cs="Courier New"/>
          <w:color w:val="000000"/>
          <w:sz w:val="24"/>
          <w:szCs w:val="24"/>
          <w:lang w:val="en" w:eastAsia="en-US"/>
        </w:rPr>
        <w:t>)  52.219</w:t>
      </w:r>
      <w:proofErr w:type="gramEnd"/>
      <w:r w:rsidRPr="007B32D8">
        <w:rPr>
          <w:rFonts w:ascii="Courier New" w:hAnsi="Courier New" w:cs="Courier New"/>
          <w:color w:val="000000"/>
          <w:sz w:val="24"/>
          <w:szCs w:val="24"/>
          <w:lang w:val="en" w:eastAsia="en-US"/>
        </w:rPr>
        <w:t>-</w:t>
      </w:r>
      <w:r w:rsidR="00573E54">
        <w:rPr>
          <w:rFonts w:ascii="Courier New" w:hAnsi="Courier New" w:cs="Courier New"/>
          <w:color w:val="000000"/>
          <w:sz w:val="24"/>
          <w:szCs w:val="24"/>
          <w:lang w:val="en" w:eastAsia="en-US"/>
        </w:rPr>
        <w:t>3</w:t>
      </w:r>
      <w:r w:rsidR="00F40FC5">
        <w:rPr>
          <w:rFonts w:ascii="Courier New" w:hAnsi="Courier New" w:cs="Courier New"/>
          <w:color w:val="000000"/>
          <w:sz w:val="24"/>
          <w:szCs w:val="24"/>
          <w:lang w:val="en" w:eastAsia="en-US"/>
        </w:rPr>
        <w:t>3</w:t>
      </w:r>
      <w:r w:rsidRPr="007B32D8">
        <w:rPr>
          <w:rFonts w:ascii="Courier New" w:hAnsi="Courier New" w:cs="Courier New"/>
          <w:color w:val="000000"/>
          <w:sz w:val="24"/>
          <w:szCs w:val="24"/>
          <w:lang w:val="en" w:eastAsia="en-US"/>
        </w:rPr>
        <w:t xml:space="preserve">, </w:t>
      </w:r>
      <w:proofErr w:type="spellStart"/>
      <w:r w:rsidRPr="007B32D8">
        <w:rPr>
          <w:rFonts w:ascii="Courier New" w:hAnsi="Courier New" w:cs="Courier New"/>
          <w:color w:val="000000"/>
          <w:sz w:val="24"/>
          <w:szCs w:val="24"/>
          <w:lang w:val="en" w:eastAsia="en-US"/>
        </w:rPr>
        <w:t>Nonmanufacturer</w:t>
      </w:r>
      <w:proofErr w:type="spellEnd"/>
      <w:r w:rsidRPr="007B32D8">
        <w:rPr>
          <w:rFonts w:ascii="Courier New" w:hAnsi="Courier New" w:cs="Courier New"/>
          <w:color w:val="000000"/>
          <w:sz w:val="24"/>
          <w:szCs w:val="24"/>
          <w:lang w:val="en" w:eastAsia="en-US"/>
        </w:rPr>
        <w:t xml:space="preserve"> Rule </w:t>
      </w:r>
      <w:r w:rsidR="00BA2CEC" w:rsidRPr="000E3D05">
        <w:rPr>
          <w:rFonts w:ascii="Courier New" w:hAnsi="Courier New" w:cs="Courier New"/>
          <w:smallCaps/>
          <w:color w:val="000000"/>
          <w:sz w:val="24"/>
          <w:szCs w:val="24"/>
          <w:lang w:val="en" w:eastAsia="en-US"/>
        </w:rPr>
        <w:t>([</w:t>
      </w:r>
      <w:r w:rsidR="00BA2CEC"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BA2CEC" w:rsidRPr="000E3D05">
        <w:rPr>
          <w:rFonts w:ascii="Courier New" w:hAnsi="Courier New" w:cs="Courier New"/>
          <w:b/>
          <w:smallCaps/>
          <w:color w:val="000000"/>
          <w:sz w:val="24"/>
          <w:szCs w:val="24"/>
          <w:u w:val="single"/>
          <w:lang w:val="en" w:eastAsia="en-US"/>
        </w:rPr>
        <w:t>Federal</w:t>
      </w:r>
      <w:r w:rsidR="00BA2CEC" w:rsidRPr="000E3D05">
        <w:rPr>
          <w:rFonts w:ascii="Courier New" w:hAnsi="Courier New" w:cs="Courier New"/>
          <w:b/>
          <w:smallCaps/>
          <w:color w:val="000000"/>
          <w:sz w:val="24"/>
          <w:szCs w:val="24"/>
          <w:lang w:val="en" w:eastAsia="en-US"/>
        </w:rPr>
        <w:t xml:space="preserve"> </w:t>
      </w:r>
      <w:r w:rsidR="00BA2CEC" w:rsidRPr="000E3D05">
        <w:rPr>
          <w:rFonts w:ascii="Courier New" w:hAnsi="Courier New" w:cs="Courier New"/>
          <w:b/>
          <w:smallCaps/>
          <w:color w:val="000000"/>
          <w:sz w:val="24"/>
          <w:szCs w:val="24"/>
          <w:u w:val="single"/>
          <w:lang w:val="en" w:eastAsia="en-US"/>
        </w:rPr>
        <w:t>Register</w:t>
      </w:r>
      <w:r w:rsidR="00BA2CEC" w:rsidRPr="000E3D05">
        <w:rPr>
          <w:rFonts w:ascii="Courier New" w:hAnsi="Courier New" w:cs="Courier New"/>
          <w:smallCaps/>
          <w:color w:val="000000"/>
          <w:sz w:val="24"/>
          <w:szCs w:val="24"/>
          <w:lang w:val="en" w:eastAsia="en-US"/>
        </w:rPr>
        <w:t>])</w:t>
      </w:r>
      <w:r w:rsidRPr="007B32D8">
        <w:rPr>
          <w:rFonts w:ascii="Courier New" w:hAnsi="Courier New" w:cs="Courier New"/>
          <w:color w:val="000000"/>
          <w:sz w:val="24"/>
          <w:szCs w:val="24"/>
          <w:lang w:val="en" w:eastAsia="en-US"/>
        </w:rPr>
        <w:t xml:space="preserve"> (15 U.S.C. 637(a)(17)).</w:t>
      </w:r>
    </w:p>
    <w:p w14:paraId="475DAAEE" w14:textId="77777777" w:rsidR="007B32D8" w:rsidRPr="007B32D8" w:rsidRDefault="007B32D8" w:rsidP="00041371">
      <w:pPr>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 xml:space="preserve">* </w:t>
      </w:r>
      <w:r w:rsidR="0045017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45017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45017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45017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6F733AFC" w14:textId="092C0E1B"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proofErr w:type="gramStart"/>
      <w:r w:rsidR="00FC6F56">
        <w:rPr>
          <w:rFonts w:ascii="Courier New" w:eastAsia="Calibri" w:hAnsi="Courier New" w:cs="Courier New"/>
          <w:sz w:val="24"/>
          <w:szCs w:val="24"/>
          <w:lang w:val="en" w:eastAsia="en-US"/>
        </w:rPr>
        <w:t>8</w:t>
      </w:r>
      <w:ins w:id="600" w:author="Brooks, E. Brad (OFR)" w:date="2020-02-13T16:18:00Z">
        <w:r w:rsidR="003B235B">
          <w:rPr>
            <w:rFonts w:ascii="Courier New" w:eastAsia="Calibri" w:hAnsi="Courier New" w:cs="Courier New"/>
            <w:sz w:val="24"/>
            <w:szCs w:val="24"/>
            <w:lang w:val="en" w:eastAsia="en-US"/>
          </w:rPr>
          <w:t>6</w:t>
        </w:r>
      </w:ins>
      <w:del w:id="601" w:author="Brooks, E. Brad (OFR)" w:date="2020-02-13T16:18:00Z">
        <w:r w:rsidR="00FC6F56" w:rsidDel="003B235B">
          <w:rPr>
            <w:rFonts w:ascii="Courier New" w:eastAsia="Calibri" w:hAnsi="Courier New" w:cs="Courier New"/>
            <w:sz w:val="24"/>
            <w:szCs w:val="24"/>
            <w:lang w:val="en" w:eastAsia="en-US"/>
          </w:rPr>
          <w:delText>7</w:delText>
        </w:r>
      </w:del>
      <w:r w:rsidRPr="007B32D8">
        <w:rPr>
          <w:rFonts w:ascii="Courier New" w:eastAsia="Calibri" w:hAnsi="Courier New" w:cs="Courier New"/>
          <w:sz w:val="24"/>
          <w:szCs w:val="24"/>
          <w:lang w:val="en" w:eastAsia="en-US"/>
        </w:rPr>
        <w:t>.</w:t>
      </w:r>
      <w:proofErr w:type="gramEnd"/>
      <w:r w:rsidRPr="007B32D8">
        <w:rPr>
          <w:rFonts w:ascii="Courier New" w:eastAsia="Calibri" w:hAnsi="Courier New" w:cs="Courier New"/>
          <w:sz w:val="24"/>
          <w:szCs w:val="24"/>
          <w:lang w:val="en" w:eastAsia="en-US"/>
        </w:rPr>
        <w:t xml:space="preserve">  Amend section 52.219-1 by—</w:t>
      </w:r>
    </w:p>
    <w:p w14:paraId="32AABD2D"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a.  Revising</w:t>
      </w:r>
      <w:proofErr w:type="gramEnd"/>
      <w:r w:rsidRPr="007B32D8">
        <w:rPr>
          <w:rFonts w:ascii="Courier New" w:eastAsia="Calibri" w:hAnsi="Courier New" w:cs="Courier New"/>
          <w:sz w:val="24"/>
          <w:szCs w:val="24"/>
          <w:lang w:val="en" w:eastAsia="en-US"/>
        </w:rPr>
        <w:t xml:space="preserve"> the date of the clause and paragraph (b)(3);</w:t>
      </w:r>
    </w:p>
    <w:p w14:paraId="5B2822EA"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b.  Removing</w:t>
      </w:r>
      <w:proofErr w:type="gramEnd"/>
      <w:r w:rsidRPr="007B32D8">
        <w:rPr>
          <w:rFonts w:ascii="Courier New" w:eastAsia="Calibri" w:hAnsi="Courier New" w:cs="Courier New"/>
          <w:sz w:val="24"/>
          <w:szCs w:val="24"/>
          <w:lang w:val="en" w:eastAsia="en-US"/>
        </w:rPr>
        <w:t xml:space="preserve"> paragraph (d)(1);</w:t>
      </w:r>
    </w:p>
    <w:p w14:paraId="2DD0545C" w14:textId="353D6492"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 xml:space="preserve">c.  </w:t>
      </w:r>
      <w:proofErr w:type="spellStart"/>
      <w:r w:rsidRPr="007B32D8">
        <w:rPr>
          <w:rFonts w:ascii="Courier New" w:eastAsia="Calibri" w:hAnsi="Courier New" w:cs="Courier New"/>
          <w:sz w:val="24"/>
          <w:szCs w:val="24"/>
          <w:lang w:val="en" w:eastAsia="en-US"/>
        </w:rPr>
        <w:t>Redesignating</w:t>
      </w:r>
      <w:proofErr w:type="spellEnd"/>
      <w:proofErr w:type="gramEnd"/>
      <w:r w:rsidRPr="007B32D8">
        <w:rPr>
          <w:rFonts w:ascii="Courier New" w:eastAsia="Calibri" w:hAnsi="Courier New" w:cs="Courier New"/>
          <w:sz w:val="24"/>
          <w:szCs w:val="24"/>
          <w:lang w:val="en" w:eastAsia="en-US"/>
        </w:rPr>
        <w:t xml:space="preserve"> </w:t>
      </w:r>
      <w:r w:rsidR="00573E54">
        <w:rPr>
          <w:rFonts w:ascii="Courier New" w:eastAsia="Calibri" w:hAnsi="Courier New" w:cs="Courier New"/>
          <w:sz w:val="24"/>
          <w:szCs w:val="24"/>
          <w:lang w:val="en" w:eastAsia="en-US"/>
        </w:rPr>
        <w:t xml:space="preserve">the </w:t>
      </w:r>
      <w:ins w:id="602" w:author="Brooks, E. Brad (OFR)" w:date="2020-02-07T15:26:00Z">
        <w:r w:rsidR="00C41088">
          <w:rPr>
            <w:rFonts w:ascii="Courier New" w:eastAsia="Calibri" w:hAnsi="Courier New" w:cs="Courier New"/>
            <w:sz w:val="24"/>
            <w:szCs w:val="24"/>
            <w:lang w:val="en" w:eastAsia="en-US"/>
          </w:rPr>
          <w:t xml:space="preserve">paragraph (d)(2) </w:t>
        </w:r>
      </w:ins>
      <w:r w:rsidR="00573E54">
        <w:rPr>
          <w:rFonts w:ascii="Courier New" w:eastAsia="Calibri" w:hAnsi="Courier New" w:cs="Courier New"/>
          <w:sz w:val="24"/>
          <w:szCs w:val="24"/>
          <w:lang w:val="en" w:eastAsia="en-US"/>
        </w:rPr>
        <w:t>introductory text</w:t>
      </w:r>
      <w:del w:id="603" w:author="Brooks, E. Brad (OFR)" w:date="2020-02-07T15:26:00Z">
        <w:r w:rsidR="00573E54" w:rsidDel="00C41088">
          <w:rPr>
            <w:rFonts w:ascii="Courier New" w:eastAsia="Calibri" w:hAnsi="Courier New" w:cs="Courier New"/>
            <w:sz w:val="24"/>
            <w:szCs w:val="24"/>
            <w:lang w:val="en" w:eastAsia="en-US"/>
          </w:rPr>
          <w:delText xml:space="preserve"> of </w:delText>
        </w:r>
        <w:r w:rsidRPr="007B32D8" w:rsidDel="00C41088">
          <w:rPr>
            <w:rFonts w:ascii="Courier New" w:eastAsia="Calibri" w:hAnsi="Courier New" w:cs="Courier New"/>
            <w:sz w:val="24"/>
            <w:szCs w:val="24"/>
            <w:lang w:val="en" w:eastAsia="en-US"/>
          </w:rPr>
          <w:delText>paragraph (d)(2)</w:delText>
        </w:r>
      </w:del>
      <w:r w:rsidRPr="007B32D8">
        <w:rPr>
          <w:rFonts w:ascii="Courier New" w:eastAsia="Calibri" w:hAnsi="Courier New" w:cs="Courier New"/>
          <w:sz w:val="24"/>
          <w:szCs w:val="24"/>
          <w:lang w:val="en" w:eastAsia="en-US"/>
        </w:rPr>
        <w:t xml:space="preserve"> as </w:t>
      </w:r>
      <w:ins w:id="604" w:author="Brooks, E. Brad (OFR)" w:date="2020-02-07T15:26:00Z">
        <w:r w:rsidR="00C41088">
          <w:rPr>
            <w:rFonts w:ascii="Courier New" w:eastAsia="Calibri" w:hAnsi="Courier New" w:cs="Courier New"/>
            <w:sz w:val="24"/>
            <w:szCs w:val="24"/>
            <w:lang w:val="en" w:eastAsia="en-US"/>
          </w:rPr>
          <w:t>paragraph (d)</w:t>
        </w:r>
      </w:ins>
      <w:del w:id="605" w:author="Brooks, E. Brad (OFR)" w:date="2020-02-07T15:26:00Z">
        <w:r w:rsidRPr="007B32D8" w:rsidDel="00C41088">
          <w:rPr>
            <w:rFonts w:ascii="Courier New" w:eastAsia="Calibri" w:hAnsi="Courier New" w:cs="Courier New"/>
            <w:sz w:val="24"/>
            <w:szCs w:val="24"/>
            <w:lang w:val="en" w:eastAsia="en-US"/>
          </w:rPr>
          <w:delText>the</w:delText>
        </w:r>
      </w:del>
      <w:r w:rsidRPr="007B32D8">
        <w:rPr>
          <w:rFonts w:ascii="Courier New" w:eastAsia="Calibri" w:hAnsi="Courier New" w:cs="Courier New"/>
          <w:sz w:val="24"/>
          <w:szCs w:val="24"/>
          <w:lang w:val="en" w:eastAsia="en-US"/>
        </w:rPr>
        <w:t xml:space="preserve"> introductory text</w:t>
      </w:r>
      <w:del w:id="606" w:author="Brooks, E. Brad (OFR)" w:date="2020-02-07T15:26:00Z">
        <w:r w:rsidRPr="007B32D8" w:rsidDel="00C41088">
          <w:rPr>
            <w:rFonts w:ascii="Courier New" w:eastAsia="Calibri" w:hAnsi="Courier New" w:cs="Courier New"/>
            <w:sz w:val="24"/>
            <w:szCs w:val="24"/>
            <w:lang w:val="en" w:eastAsia="en-US"/>
          </w:rPr>
          <w:delText xml:space="preserve"> of paragraph</w:delText>
        </w:r>
      </w:del>
      <w:del w:id="607" w:author="Brooks, E. Brad (OFR)" w:date="2020-02-07T15:27:00Z">
        <w:r w:rsidRPr="007B32D8" w:rsidDel="00C41088">
          <w:rPr>
            <w:rFonts w:ascii="Courier New" w:eastAsia="Calibri" w:hAnsi="Courier New" w:cs="Courier New"/>
            <w:sz w:val="24"/>
            <w:szCs w:val="24"/>
            <w:lang w:val="en" w:eastAsia="en-US"/>
          </w:rPr>
          <w:delText xml:space="preserve"> (d)</w:delText>
        </w:r>
      </w:del>
      <w:r w:rsidRPr="007B32D8">
        <w:rPr>
          <w:rFonts w:ascii="Courier New" w:eastAsia="Calibri" w:hAnsi="Courier New" w:cs="Courier New"/>
          <w:sz w:val="24"/>
          <w:szCs w:val="24"/>
          <w:lang w:val="en" w:eastAsia="en-US"/>
        </w:rPr>
        <w:t>;</w:t>
      </w:r>
    </w:p>
    <w:p w14:paraId="2C410FBC"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 xml:space="preserve">d.  </w:t>
      </w:r>
      <w:proofErr w:type="spellStart"/>
      <w:r w:rsidRPr="007B32D8">
        <w:rPr>
          <w:rFonts w:ascii="Courier New" w:eastAsia="Calibri" w:hAnsi="Courier New" w:cs="Courier New"/>
          <w:sz w:val="24"/>
          <w:szCs w:val="24"/>
          <w:lang w:val="en" w:eastAsia="en-US"/>
        </w:rPr>
        <w:t>Redesignating</w:t>
      </w:r>
      <w:proofErr w:type="spellEnd"/>
      <w:proofErr w:type="gramEnd"/>
      <w:r w:rsidRPr="007B32D8">
        <w:rPr>
          <w:rFonts w:ascii="Courier New" w:eastAsia="Calibri" w:hAnsi="Courier New" w:cs="Courier New"/>
          <w:sz w:val="24"/>
          <w:szCs w:val="24"/>
          <w:lang w:val="en" w:eastAsia="en-US"/>
        </w:rPr>
        <w:t xml:space="preserve"> paragraphs (d)(2)(</w:t>
      </w:r>
      <w:proofErr w:type="spellStart"/>
      <w:r w:rsidRPr="007B32D8">
        <w:rPr>
          <w:rFonts w:ascii="Courier New" w:eastAsia="Calibri" w:hAnsi="Courier New" w:cs="Courier New"/>
          <w:sz w:val="24"/>
          <w:szCs w:val="24"/>
          <w:lang w:val="en" w:eastAsia="en-US"/>
        </w:rPr>
        <w:t>i</w:t>
      </w:r>
      <w:proofErr w:type="spellEnd"/>
      <w:r w:rsidRPr="007B32D8">
        <w:rPr>
          <w:rFonts w:ascii="Courier New" w:eastAsia="Calibri" w:hAnsi="Courier New" w:cs="Courier New"/>
          <w:sz w:val="24"/>
          <w:szCs w:val="24"/>
          <w:lang w:val="en" w:eastAsia="en-US"/>
        </w:rPr>
        <w:t>) through (iii) as paragraphs (d)(1) through (3);</w:t>
      </w:r>
    </w:p>
    <w:p w14:paraId="57056F9E" w14:textId="77777777" w:rsidR="0053032B"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005062E5">
        <w:rPr>
          <w:rFonts w:ascii="Courier New" w:eastAsia="Calibri" w:hAnsi="Courier New" w:cs="Courier New"/>
          <w:sz w:val="24"/>
          <w:szCs w:val="24"/>
          <w:lang w:val="en" w:eastAsia="en-US"/>
        </w:rPr>
        <w:t>e</w:t>
      </w:r>
      <w:r w:rsidRPr="007B32D8">
        <w:rPr>
          <w:rFonts w:ascii="Courier New" w:eastAsia="Calibri" w:hAnsi="Courier New" w:cs="Courier New"/>
          <w:sz w:val="24"/>
          <w:szCs w:val="24"/>
          <w:lang w:val="en" w:eastAsia="en-US"/>
        </w:rPr>
        <w:t>.  Adding</w:t>
      </w:r>
      <w:proofErr w:type="gramEnd"/>
      <w:r w:rsidRPr="007B32D8">
        <w:rPr>
          <w:rFonts w:ascii="Courier New" w:eastAsia="Calibri" w:hAnsi="Courier New" w:cs="Courier New"/>
          <w:sz w:val="24"/>
          <w:szCs w:val="24"/>
          <w:lang w:val="en" w:eastAsia="en-US"/>
        </w:rPr>
        <w:t xml:space="preserve"> Alternate II</w:t>
      </w:r>
      <w:r w:rsidR="0053032B">
        <w:rPr>
          <w:rFonts w:ascii="Courier New" w:eastAsia="Calibri" w:hAnsi="Courier New" w:cs="Courier New"/>
          <w:sz w:val="24"/>
          <w:szCs w:val="24"/>
          <w:lang w:val="en" w:eastAsia="en-US"/>
        </w:rPr>
        <w:t>.</w:t>
      </w:r>
    </w:p>
    <w:p w14:paraId="0697F5D1" w14:textId="533CC192" w:rsidR="007B32D8" w:rsidRPr="007B32D8" w:rsidRDefault="0053032B"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t xml:space="preserve">The </w:t>
      </w:r>
      <w:del w:id="608" w:author="Brooks, E. Brad (OFR)" w:date="2020-02-07T15:28:00Z">
        <w:r w:rsidDel="00C41088">
          <w:rPr>
            <w:rFonts w:ascii="Courier New" w:eastAsia="Calibri" w:hAnsi="Courier New" w:cs="Courier New"/>
            <w:sz w:val="24"/>
            <w:szCs w:val="24"/>
            <w:lang w:val="en" w:eastAsia="en-US"/>
          </w:rPr>
          <w:delText>revised and added text</w:delText>
        </w:r>
        <w:r w:rsidR="007B32D8" w:rsidRPr="007B32D8" w:rsidDel="00C41088">
          <w:rPr>
            <w:rFonts w:ascii="Courier New" w:eastAsia="Calibri" w:hAnsi="Courier New" w:cs="Courier New"/>
            <w:sz w:val="24"/>
            <w:szCs w:val="24"/>
            <w:lang w:val="en" w:eastAsia="en-US"/>
          </w:rPr>
          <w:delText xml:space="preserve"> read</w:delText>
        </w:r>
        <w:r w:rsidDel="00C41088">
          <w:rPr>
            <w:rFonts w:ascii="Courier New" w:eastAsia="Calibri" w:hAnsi="Courier New" w:cs="Courier New"/>
            <w:sz w:val="24"/>
            <w:szCs w:val="24"/>
            <w:lang w:val="en" w:eastAsia="en-US"/>
          </w:rPr>
          <w:delText>s</w:delText>
        </w:r>
      </w:del>
      <w:ins w:id="609" w:author="Brooks, E. Brad (OFR)" w:date="2020-02-07T15:28:00Z">
        <w:r w:rsidR="00C41088">
          <w:rPr>
            <w:rFonts w:ascii="Courier New" w:eastAsia="Calibri" w:hAnsi="Courier New" w:cs="Courier New"/>
            <w:sz w:val="24"/>
            <w:szCs w:val="24"/>
            <w:lang w:val="en" w:eastAsia="en-US"/>
          </w:rPr>
          <w:t>revision and addition read</w:t>
        </w:r>
      </w:ins>
      <w:r w:rsidR="007B32D8" w:rsidRPr="007B32D8">
        <w:rPr>
          <w:rFonts w:ascii="Courier New" w:eastAsia="Calibri" w:hAnsi="Courier New" w:cs="Courier New"/>
          <w:sz w:val="24"/>
          <w:szCs w:val="24"/>
          <w:lang w:val="en" w:eastAsia="en-US"/>
        </w:rPr>
        <w:t xml:space="preserve"> as follows:  </w:t>
      </w:r>
    </w:p>
    <w:p w14:paraId="0EBDF83E" w14:textId="77777777" w:rsidR="007B32D8" w:rsidRPr="007B32D8" w:rsidRDefault="007B32D8" w:rsidP="00041371">
      <w:pPr>
        <w:spacing w:line="480" w:lineRule="auto"/>
        <w:outlineLvl w:val="3"/>
        <w:rPr>
          <w:rFonts w:ascii="Courier New" w:hAnsi="Courier New" w:cs="Courier New"/>
          <w:b/>
          <w:bCs/>
          <w:sz w:val="24"/>
          <w:szCs w:val="24"/>
          <w:lang w:val="en" w:eastAsia="en-US"/>
        </w:rPr>
      </w:pPr>
      <w:r w:rsidRPr="007B32D8">
        <w:rPr>
          <w:rFonts w:ascii="Courier New" w:hAnsi="Courier New" w:cs="Courier New"/>
          <w:b/>
          <w:bCs/>
          <w:sz w:val="24"/>
          <w:szCs w:val="24"/>
          <w:lang w:val="en" w:eastAsia="en-US"/>
        </w:rPr>
        <w:t>52.219-</w:t>
      </w:r>
      <w:proofErr w:type="gramStart"/>
      <w:r w:rsidRPr="007B32D8">
        <w:rPr>
          <w:rFonts w:ascii="Courier New" w:hAnsi="Courier New" w:cs="Courier New"/>
          <w:b/>
          <w:bCs/>
          <w:sz w:val="24"/>
          <w:szCs w:val="24"/>
          <w:lang w:val="en" w:eastAsia="en-US"/>
        </w:rPr>
        <w:t>1  Small</w:t>
      </w:r>
      <w:proofErr w:type="gramEnd"/>
      <w:r w:rsidRPr="007B32D8">
        <w:rPr>
          <w:rFonts w:ascii="Courier New" w:hAnsi="Courier New" w:cs="Courier New"/>
          <w:b/>
          <w:bCs/>
          <w:sz w:val="24"/>
          <w:szCs w:val="24"/>
          <w:lang w:val="en" w:eastAsia="en-US"/>
        </w:rPr>
        <w:t xml:space="preserve"> Business Program Representations.</w:t>
      </w:r>
    </w:p>
    <w:p w14:paraId="28E92789" w14:textId="77777777" w:rsidR="007B32D8" w:rsidRPr="007B32D8" w:rsidRDefault="007B32D8" w:rsidP="00041371">
      <w:pPr>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 xml:space="preserve">* </w:t>
      </w:r>
      <w:r w:rsidR="00F65D3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F65D3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F65D3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r w:rsidR="00F65D3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139E716A" w14:textId="77777777" w:rsidR="007B32D8" w:rsidRDefault="007B32D8" w:rsidP="00041371">
      <w:pPr>
        <w:spacing w:line="480" w:lineRule="auto"/>
        <w:jc w:val="center"/>
        <w:rPr>
          <w:rFonts w:ascii="Courier New" w:hAnsi="Courier New" w:cs="Courier New"/>
          <w:smallCaps/>
          <w:color w:val="000000"/>
          <w:sz w:val="24"/>
          <w:szCs w:val="24"/>
          <w:lang w:val="en" w:eastAsia="en-US"/>
        </w:rPr>
      </w:pPr>
      <w:r w:rsidRPr="007B32D8">
        <w:rPr>
          <w:rFonts w:ascii="Courier New" w:hAnsi="Courier New" w:cs="Courier New"/>
          <w:bCs/>
          <w:smallCaps/>
          <w:sz w:val="24"/>
          <w:szCs w:val="24"/>
          <w:lang w:val="en" w:eastAsia="en-US"/>
        </w:rPr>
        <w:lastRenderedPageBreak/>
        <w:t xml:space="preserve">Small Business Program Representations </w:t>
      </w:r>
      <w:r w:rsidR="00BA2CEC" w:rsidRPr="000E3D05">
        <w:rPr>
          <w:rFonts w:ascii="Courier New" w:hAnsi="Courier New" w:cs="Courier New"/>
          <w:smallCaps/>
          <w:color w:val="000000"/>
          <w:sz w:val="24"/>
          <w:szCs w:val="24"/>
          <w:lang w:val="en" w:eastAsia="en-US"/>
        </w:rPr>
        <w:t>([</w:t>
      </w:r>
      <w:r w:rsidR="00BA2CEC"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BA2CEC" w:rsidRPr="000E3D05">
        <w:rPr>
          <w:rFonts w:ascii="Courier New" w:hAnsi="Courier New" w:cs="Courier New"/>
          <w:b/>
          <w:smallCaps/>
          <w:color w:val="000000"/>
          <w:sz w:val="24"/>
          <w:szCs w:val="24"/>
          <w:u w:val="single"/>
          <w:lang w:val="en" w:eastAsia="en-US"/>
        </w:rPr>
        <w:t>Federal</w:t>
      </w:r>
      <w:r w:rsidR="00BA2CEC" w:rsidRPr="000E3D05">
        <w:rPr>
          <w:rFonts w:ascii="Courier New" w:hAnsi="Courier New" w:cs="Courier New"/>
          <w:b/>
          <w:smallCaps/>
          <w:color w:val="000000"/>
          <w:sz w:val="24"/>
          <w:szCs w:val="24"/>
          <w:lang w:val="en" w:eastAsia="en-US"/>
        </w:rPr>
        <w:t xml:space="preserve"> </w:t>
      </w:r>
      <w:r w:rsidR="00BA2CEC" w:rsidRPr="000E3D05">
        <w:rPr>
          <w:rFonts w:ascii="Courier New" w:hAnsi="Courier New" w:cs="Courier New"/>
          <w:b/>
          <w:smallCaps/>
          <w:color w:val="000000"/>
          <w:sz w:val="24"/>
          <w:szCs w:val="24"/>
          <w:u w:val="single"/>
          <w:lang w:val="en" w:eastAsia="en-US"/>
        </w:rPr>
        <w:t>Register</w:t>
      </w:r>
      <w:r w:rsidR="00BA2CEC" w:rsidRPr="000E3D05">
        <w:rPr>
          <w:rFonts w:ascii="Courier New" w:hAnsi="Courier New" w:cs="Courier New"/>
          <w:smallCaps/>
          <w:color w:val="000000"/>
          <w:sz w:val="24"/>
          <w:szCs w:val="24"/>
          <w:lang w:val="en" w:eastAsia="en-US"/>
        </w:rPr>
        <w:t>])</w:t>
      </w:r>
    </w:p>
    <w:p w14:paraId="40719D4A" w14:textId="77777777" w:rsidR="007B32D8" w:rsidRPr="007B32D8" w:rsidRDefault="007B32D8" w:rsidP="00041371">
      <w:pPr>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 xml:space="preserve">* </w:t>
      </w:r>
      <w:r w:rsidR="00F65D3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F65D3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F65D3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F65D3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61ABF90C" w14:textId="77777777" w:rsidR="007B32D8" w:rsidRPr="007B32D8" w:rsidRDefault="007B32D8" w:rsidP="00041371">
      <w:pPr>
        <w:tabs>
          <w:tab w:val="left" w:pos="720"/>
          <w:tab w:val="left" w:pos="1080"/>
          <w:tab w:val="left" w:pos="144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t xml:space="preserve">(b)  </w:t>
      </w:r>
      <w:r w:rsidRPr="007B32D8">
        <w:rPr>
          <w:rFonts w:ascii="Courier New" w:eastAsia="Calibri" w:hAnsi="Courier New" w:cs="Courier New"/>
          <w:sz w:val="24"/>
          <w:szCs w:val="24"/>
          <w:lang w:val="en" w:eastAsia="en-US"/>
        </w:rPr>
        <w:t xml:space="preserve">* </w:t>
      </w:r>
      <w:r w:rsidR="00F65D31">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F65D31">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w:t>
      </w:r>
    </w:p>
    <w:p w14:paraId="1D7E210C" w14:textId="77777777" w:rsidR="007B32D8" w:rsidRPr="007B32D8" w:rsidRDefault="007B32D8" w:rsidP="00041371">
      <w:pPr>
        <w:tabs>
          <w:tab w:val="left" w:pos="720"/>
          <w:tab w:val="left" w:pos="1080"/>
          <w:tab w:val="left" w:pos="144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 xml:space="preserve">(3)  The small business size standard for a concern which submits an offer in its own name, other than on a construction or service contract, but which proposes to furnish a product which it did not itself manufacture </w:t>
      </w:r>
      <w:r w:rsidR="00B50689">
        <w:rPr>
          <w:rFonts w:ascii="Courier New" w:hAnsi="Courier New" w:cs="Courier New"/>
          <w:sz w:val="24"/>
          <w:szCs w:val="24"/>
          <w:lang w:val="en" w:eastAsia="en-US"/>
        </w:rPr>
        <w:t>(</w:t>
      </w:r>
      <w:r w:rsidRPr="007B32D8">
        <w:rPr>
          <w:rFonts w:ascii="Courier New" w:hAnsi="Courier New" w:cs="Courier New"/>
          <w:sz w:val="24"/>
          <w:szCs w:val="24"/>
          <w:u w:val="single"/>
          <w:lang w:val="en" w:eastAsia="en-US"/>
        </w:rPr>
        <w:t>i.e.</w:t>
      </w:r>
      <w:r w:rsidR="00B50689" w:rsidRPr="00B50689">
        <w:rPr>
          <w:rFonts w:ascii="Courier New" w:hAnsi="Courier New" w:cs="Courier New"/>
          <w:sz w:val="24"/>
          <w:szCs w:val="24"/>
          <w:lang w:val="en" w:eastAsia="en-US"/>
        </w:rPr>
        <w:t>,</w:t>
      </w:r>
      <w:r w:rsidRPr="007B32D8">
        <w:rPr>
          <w:rFonts w:ascii="Courier New" w:hAnsi="Courier New" w:cs="Courier New"/>
          <w:sz w:val="24"/>
          <w:szCs w:val="24"/>
          <w:lang w:val="en" w:eastAsia="en-US"/>
        </w:rPr>
        <w:t xml:space="preserve"> </w:t>
      </w:r>
      <w:proofErr w:type="spellStart"/>
      <w:r w:rsidRPr="007B32D8">
        <w:rPr>
          <w:rFonts w:ascii="Courier New" w:hAnsi="Courier New" w:cs="Courier New"/>
          <w:sz w:val="24"/>
          <w:szCs w:val="24"/>
          <w:lang w:val="en" w:eastAsia="en-US"/>
        </w:rPr>
        <w:t>nonmanufacturer</w:t>
      </w:r>
      <w:proofErr w:type="spellEnd"/>
      <w:r w:rsidR="00B50689">
        <w:rPr>
          <w:rFonts w:ascii="Courier New" w:hAnsi="Courier New" w:cs="Courier New"/>
          <w:sz w:val="24"/>
          <w:szCs w:val="24"/>
          <w:lang w:val="en" w:eastAsia="en-US"/>
        </w:rPr>
        <w:t>)</w:t>
      </w:r>
      <w:r w:rsidRPr="007B32D8">
        <w:rPr>
          <w:rFonts w:ascii="Courier New" w:hAnsi="Courier New" w:cs="Courier New"/>
          <w:sz w:val="24"/>
          <w:szCs w:val="24"/>
          <w:lang w:val="en" w:eastAsia="en-US"/>
        </w:rPr>
        <w:t>, is 500 employees.</w:t>
      </w:r>
    </w:p>
    <w:p w14:paraId="0AC67B1E" w14:textId="77777777" w:rsidR="007B32D8" w:rsidRPr="007B32D8" w:rsidRDefault="007B32D8" w:rsidP="00041371">
      <w:pPr>
        <w:tabs>
          <w:tab w:val="left" w:pos="720"/>
          <w:tab w:val="left" w:pos="1080"/>
          <w:tab w:val="left" w:pos="144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 xml:space="preserve">*  </w:t>
      </w:r>
      <w:r w:rsidR="00F65D3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r w:rsidR="00F65D3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r w:rsidR="00F65D3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 </w:t>
      </w:r>
      <w:r w:rsidR="00F65D31">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w:t>
      </w:r>
    </w:p>
    <w:p w14:paraId="7B6DD263" w14:textId="77777777" w:rsidR="007B32D8" w:rsidRPr="007B32D8" w:rsidRDefault="007B32D8" w:rsidP="00041371">
      <w:pPr>
        <w:spacing w:line="480" w:lineRule="auto"/>
        <w:rPr>
          <w:rFonts w:ascii="Courier New" w:hAnsi="Courier New" w:cs="Courier New"/>
          <w:color w:val="000000"/>
          <w:sz w:val="24"/>
          <w:szCs w:val="24"/>
          <w:lang w:val="en" w:eastAsia="en-US"/>
        </w:rPr>
      </w:pPr>
      <w:bookmarkStart w:id="610" w:name="wp1135931"/>
      <w:bookmarkStart w:id="611" w:name="wp1135932"/>
      <w:bookmarkStart w:id="612" w:name="wp1135933"/>
      <w:bookmarkStart w:id="613" w:name="P1164_202067"/>
      <w:bookmarkEnd w:id="610"/>
      <w:bookmarkEnd w:id="611"/>
      <w:bookmarkEnd w:id="612"/>
      <w:bookmarkEnd w:id="613"/>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u w:val="single"/>
          <w:lang w:val="en" w:eastAsia="en-US"/>
        </w:rPr>
        <w:t>Alternate II</w:t>
      </w:r>
      <w:r w:rsidRPr="007B32D8">
        <w:rPr>
          <w:rFonts w:ascii="Courier New" w:hAnsi="Courier New" w:cs="Courier New"/>
          <w:color w:val="000000"/>
          <w:sz w:val="24"/>
          <w:szCs w:val="24"/>
          <w:lang w:val="en" w:eastAsia="en-US"/>
        </w:rPr>
        <w:t xml:space="preserve"> </w:t>
      </w:r>
      <w:r w:rsidR="00BA2CEC" w:rsidRPr="000E3D05">
        <w:rPr>
          <w:rFonts w:ascii="Courier New" w:hAnsi="Courier New" w:cs="Courier New"/>
          <w:smallCaps/>
          <w:color w:val="000000"/>
          <w:sz w:val="24"/>
          <w:szCs w:val="24"/>
          <w:lang w:val="en" w:eastAsia="en-US"/>
        </w:rPr>
        <w:t>([</w:t>
      </w:r>
      <w:r w:rsidR="00BA2CEC"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BA2CEC" w:rsidRPr="000E3D05">
        <w:rPr>
          <w:rFonts w:ascii="Courier New" w:hAnsi="Courier New" w:cs="Courier New"/>
          <w:b/>
          <w:smallCaps/>
          <w:color w:val="000000"/>
          <w:sz w:val="24"/>
          <w:szCs w:val="24"/>
          <w:u w:val="single"/>
          <w:lang w:val="en" w:eastAsia="en-US"/>
        </w:rPr>
        <w:t>Federal</w:t>
      </w:r>
      <w:r w:rsidR="00BA2CEC" w:rsidRPr="000E3D05">
        <w:rPr>
          <w:rFonts w:ascii="Courier New" w:hAnsi="Courier New" w:cs="Courier New"/>
          <w:b/>
          <w:smallCaps/>
          <w:color w:val="000000"/>
          <w:sz w:val="24"/>
          <w:szCs w:val="24"/>
          <w:lang w:val="en" w:eastAsia="en-US"/>
        </w:rPr>
        <w:t xml:space="preserve"> </w:t>
      </w:r>
      <w:r w:rsidR="00BA2CEC" w:rsidRPr="000E3D05">
        <w:rPr>
          <w:rFonts w:ascii="Courier New" w:hAnsi="Courier New" w:cs="Courier New"/>
          <w:b/>
          <w:smallCaps/>
          <w:color w:val="000000"/>
          <w:sz w:val="24"/>
          <w:szCs w:val="24"/>
          <w:u w:val="single"/>
          <w:lang w:val="en" w:eastAsia="en-US"/>
        </w:rPr>
        <w:t>Register</w:t>
      </w:r>
      <w:r w:rsidR="00BA2CEC" w:rsidRPr="000E3D05">
        <w:rPr>
          <w:rFonts w:ascii="Courier New" w:hAnsi="Courier New" w:cs="Courier New"/>
          <w:smallCaps/>
          <w:color w:val="000000"/>
          <w:sz w:val="24"/>
          <w:szCs w:val="24"/>
          <w:lang w:val="en" w:eastAsia="en-US"/>
        </w:rPr>
        <w:t>])</w:t>
      </w:r>
      <w:r w:rsidRPr="007B32D8">
        <w:rPr>
          <w:rFonts w:ascii="Courier New" w:hAnsi="Courier New" w:cs="Courier New"/>
          <w:color w:val="000000"/>
          <w:sz w:val="24"/>
          <w:szCs w:val="24"/>
          <w:lang w:val="en" w:eastAsia="en-US"/>
        </w:rPr>
        <w:t>.  As prescribed in 19.309(a</w:t>
      </w:r>
      <w:proofErr w:type="gramStart"/>
      <w:r w:rsidRPr="007B32D8">
        <w:rPr>
          <w:rFonts w:ascii="Courier New" w:hAnsi="Courier New" w:cs="Courier New"/>
          <w:color w:val="000000"/>
          <w:sz w:val="24"/>
          <w:szCs w:val="24"/>
          <w:lang w:val="en" w:eastAsia="en-US"/>
        </w:rPr>
        <w:t>)(</w:t>
      </w:r>
      <w:proofErr w:type="gramEnd"/>
      <w:r w:rsidRPr="007B32D8">
        <w:rPr>
          <w:rFonts w:ascii="Courier New" w:hAnsi="Courier New" w:cs="Courier New"/>
          <w:color w:val="000000"/>
          <w:sz w:val="24"/>
          <w:szCs w:val="24"/>
          <w:lang w:val="en" w:eastAsia="en-US"/>
        </w:rPr>
        <w:t>3), substitute the following paragraphs (b) and (c)(1) for paragraphs (b) and (c)(1) of the basic provision:</w:t>
      </w:r>
    </w:p>
    <w:p w14:paraId="3F2D0B6A" w14:textId="77777777" w:rsidR="007B32D8" w:rsidRPr="009C51C2" w:rsidRDefault="007B32D8" w:rsidP="00041371">
      <w:pPr>
        <w:spacing w:line="480" w:lineRule="auto"/>
        <w:ind w:left="720" w:right="900"/>
        <w:rPr>
          <w:rFonts w:ascii="Courier New" w:hAnsi="Courier New" w:cs="Courier New"/>
          <w:color w:val="000000"/>
          <w:sz w:val="24"/>
          <w:szCs w:val="24"/>
          <w:lang w:val="en" w:eastAsia="en-US"/>
        </w:rPr>
      </w:pPr>
      <w:r w:rsidRPr="007B32D8">
        <w:rPr>
          <w:rFonts w:ascii="Courier New" w:hAnsi="Courier New" w:cs="Courier New"/>
          <w:color w:val="000000"/>
          <w:lang w:val="en" w:eastAsia="en-US"/>
        </w:rPr>
        <w:tab/>
      </w:r>
      <w:r w:rsidRPr="009C51C2">
        <w:rPr>
          <w:rFonts w:ascii="Courier New" w:hAnsi="Courier New" w:cs="Courier New"/>
          <w:color w:val="000000"/>
          <w:sz w:val="24"/>
          <w:szCs w:val="24"/>
          <w:lang w:val="en" w:eastAsia="en-US"/>
        </w:rPr>
        <w:t xml:space="preserve">(b)(1)  The North American Industry Classification System (NAICS) codes and corresponding size standards for this acquisition are as follows; the categories or portions these NAICS codes are assigned to </w:t>
      </w:r>
      <w:proofErr w:type="gramStart"/>
      <w:r w:rsidRPr="009C51C2">
        <w:rPr>
          <w:rFonts w:ascii="Courier New" w:hAnsi="Courier New" w:cs="Courier New"/>
          <w:color w:val="000000"/>
          <w:sz w:val="24"/>
          <w:szCs w:val="24"/>
          <w:lang w:val="en" w:eastAsia="en-US"/>
        </w:rPr>
        <w:t>are</w:t>
      </w:r>
      <w:proofErr w:type="gramEnd"/>
      <w:r w:rsidRPr="009C51C2">
        <w:rPr>
          <w:rFonts w:ascii="Courier New" w:hAnsi="Courier New" w:cs="Courier New"/>
          <w:color w:val="000000"/>
          <w:sz w:val="24"/>
          <w:szCs w:val="24"/>
          <w:lang w:val="en" w:eastAsia="en-US"/>
        </w:rPr>
        <w:t xml:space="preserve"> specified elsewhere in the solicitation:</w:t>
      </w:r>
    </w:p>
    <w:p w14:paraId="3E1BA744" w14:textId="77777777" w:rsidR="007B32D8" w:rsidRPr="009C51C2" w:rsidRDefault="007B32D8" w:rsidP="00041371">
      <w:pPr>
        <w:spacing w:line="480" w:lineRule="auto"/>
        <w:ind w:left="720" w:right="900"/>
        <w:rPr>
          <w:rFonts w:ascii="Courier New" w:hAnsi="Courier New" w:cs="Courier New"/>
          <w:color w:val="000000"/>
          <w:sz w:val="24"/>
          <w:szCs w:val="24"/>
          <w:lang w:val="en" w:eastAsia="en-US"/>
        </w:rPr>
      </w:pPr>
      <w:r w:rsidRPr="009C51C2">
        <w:rPr>
          <w:rFonts w:ascii="Courier New" w:hAnsi="Courier New" w:cs="Courier New"/>
          <w:color w:val="000000"/>
          <w:sz w:val="24"/>
          <w:szCs w:val="24"/>
          <w:lang w:val="en" w:eastAsia="en-US"/>
        </w:rPr>
        <w:t>NAICS Code</w:t>
      </w:r>
      <w:r w:rsidRPr="009C51C2">
        <w:rPr>
          <w:rFonts w:ascii="Courier New" w:hAnsi="Courier New" w:cs="Courier New"/>
          <w:color w:val="000000"/>
          <w:sz w:val="24"/>
          <w:szCs w:val="24"/>
          <w:lang w:val="en" w:eastAsia="en-US"/>
        </w:rPr>
        <w:tab/>
      </w:r>
      <w:r w:rsidRPr="009C51C2">
        <w:rPr>
          <w:rFonts w:ascii="Courier New" w:hAnsi="Courier New" w:cs="Courier New"/>
          <w:color w:val="000000"/>
          <w:sz w:val="24"/>
          <w:szCs w:val="24"/>
          <w:lang w:val="en" w:eastAsia="en-US"/>
        </w:rPr>
        <w:tab/>
        <w:t>Size Standard</w:t>
      </w:r>
    </w:p>
    <w:p w14:paraId="45ECB9AA" w14:textId="77777777" w:rsidR="007B32D8" w:rsidRPr="009C51C2" w:rsidRDefault="007B32D8" w:rsidP="00041371">
      <w:pPr>
        <w:spacing w:line="480" w:lineRule="auto"/>
        <w:ind w:left="720" w:right="900"/>
        <w:rPr>
          <w:rFonts w:ascii="Courier New" w:hAnsi="Courier New" w:cs="Courier New"/>
          <w:color w:val="000000"/>
          <w:sz w:val="24"/>
          <w:szCs w:val="24"/>
          <w:lang w:val="en" w:eastAsia="en-US"/>
        </w:rPr>
      </w:pPr>
      <w:r w:rsidRPr="009C51C2">
        <w:rPr>
          <w:rFonts w:ascii="Courier New" w:hAnsi="Courier New" w:cs="Courier New"/>
          <w:color w:val="000000"/>
          <w:sz w:val="24"/>
          <w:szCs w:val="24"/>
          <w:lang w:val="en" w:eastAsia="en-US"/>
        </w:rPr>
        <w:t xml:space="preserve"> ________ </w:t>
      </w:r>
      <w:r w:rsidRPr="009C51C2">
        <w:rPr>
          <w:rFonts w:ascii="Courier New" w:hAnsi="Courier New" w:cs="Courier New"/>
          <w:color w:val="000000"/>
          <w:sz w:val="24"/>
          <w:szCs w:val="24"/>
          <w:lang w:val="en" w:eastAsia="en-US"/>
        </w:rPr>
        <w:tab/>
      </w:r>
      <w:r w:rsidRPr="009C51C2">
        <w:rPr>
          <w:rFonts w:ascii="Courier New" w:hAnsi="Courier New" w:cs="Courier New"/>
          <w:color w:val="000000"/>
          <w:sz w:val="24"/>
          <w:szCs w:val="24"/>
          <w:lang w:val="en" w:eastAsia="en-US"/>
        </w:rPr>
        <w:tab/>
        <w:t xml:space="preserve">   ________</w:t>
      </w:r>
    </w:p>
    <w:p w14:paraId="259B800F" w14:textId="77777777" w:rsidR="007B32D8" w:rsidRPr="009C51C2" w:rsidRDefault="007B32D8" w:rsidP="00041371">
      <w:pPr>
        <w:spacing w:line="480" w:lineRule="auto"/>
        <w:ind w:left="720" w:right="900"/>
        <w:rPr>
          <w:rFonts w:ascii="Courier New" w:hAnsi="Courier New" w:cs="Courier New"/>
          <w:color w:val="000000"/>
          <w:sz w:val="24"/>
          <w:szCs w:val="24"/>
          <w:lang w:val="en" w:eastAsia="en-US"/>
        </w:rPr>
      </w:pPr>
      <w:r w:rsidRPr="009C51C2">
        <w:rPr>
          <w:rFonts w:ascii="Courier New" w:hAnsi="Courier New" w:cs="Courier New"/>
          <w:color w:val="000000"/>
          <w:sz w:val="24"/>
          <w:szCs w:val="24"/>
          <w:lang w:val="en" w:eastAsia="en-US"/>
        </w:rPr>
        <w:t xml:space="preserve"> ________ </w:t>
      </w:r>
      <w:r w:rsidRPr="009C51C2">
        <w:rPr>
          <w:rFonts w:ascii="Courier New" w:hAnsi="Courier New" w:cs="Courier New"/>
          <w:color w:val="000000"/>
          <w:sz w:val="24"/>
          <w:szCs w:val="24"/>
          <w:lang w:val="en" w:eastAsia="en-US"/>
        </w:rPr>
        <w:tab/>
      </w:r>
      <w:r w:rsidRPr="009C51C2">
        <w:rPr>
          <w:rFonts w:ascii="Courier New" w:hAnsi="Courier New" w:cs="Courier New"/>
          <w:color w:val="000000"/>
          <w:sz w:val="24"/>
          <w:szCs w:val="24"/>
          <w:lang w:val="en" w:eastAsia="en-US"/>
        </w:rPr>
        <w:tab/>
        <w:t xml:space="preserve">   ________</w:t>
      </w:r>
    </w:p>
    <w:p w14:paraId="598C75FF" w14:textId="77777777" w:rsidR="007B32D8" w:rsidRPr="009C51C2" w:rsidRDefault="007B32D8" w:rsidP="00041371">
      <w:pPr>
        <w:spacing w:line="480" w:lineRule="auto"/>
        <w:ind w:left="720" w:right="900"/>
        <w:rPr>
          <w:rFonts w:ascii="Courier New" w:hAnsi="Courier New" w:cs="Courier New"/>
          <w:color w:val="000000"/>
          <w:sz w:val="24"/>
          <w:szCs w:val="24"/>
          <w:lang w:val="en" w:eastAsia="en-US"/>
        </w:rPr>
      </w:pPr>
      <w:r w:rsidRPr="009C51C2">
        <w:rPr>
          <w:rFonts w:ascii="Courier New" w:hAnsi="Courier New" w:cs="Courier New"/>
          <w:color w:val="000000"/>
          <w:sz w:val="24"/>
          <w:szCs w:val="24"/>
          <w:lang w:val="en" w:eastAsia="en-US"/>
        </w:rPr>
        <w:lastRenderedPageBreak/>
        <w:t xml:space="preserve"> ________ </w:t>
      </w:r>
      <w:r w:rsidRPr="009C51C2">
        <w:rPr>
          <w:rFonts w:ascii="Courier New" w:hAnsi="Courier New" w:cs="Courier New"/>
          <w:color w:val="000000"/>
          <w:sz w:val="24"/>
          <w:szCs w:val="24"/>
          <w:lang w:val="en" w:eastAsia="en-US"/>
        </w:rPr>
        <w:tab/>
      </w:r>
      <w:r w:rsidRPr="009C51C2">
        <w:rPr>
          <w:rFonts w:ascii="Courier New" w:hAnsi="Courier New" w:cs="Courier New"/>
          <w:color w:val="000000"/>
          <w:sz w:val="24"/>
          <w:szCs w:val="24"/>
          <w:lang w:val="en" w:eastAsia="en-US"/>
        </w:rPr>
        <w:tab/>
        <w:t xml:space="preserve">   ________</w:t>
      </w:r>
    </w:p>
    <w:p w14:paraId="7C979A77" w14:textId="77777777" w:rsidR="007B32D8" w:rsidRPr="00F40FC5" w:rsidRDefault="007B32D8" w:rsidP="00041371">
      <w:pPr>
        <w:spacing w:line="480" w:lineRule="auto"/>
        <w:ind w:left="720" w:right="900"/>
        <w:rPr>
          <w:rFonts w:ascii="Courier New" w:hAnsi="Courier New" w:cs="Courier New"/>
          <w:color w:val="000000"/>
          <w:sz w:val="24"/>
          <w:szCs w:val="24"/>
          <w:lang w:val="en" w:eastAsia="en-US"/>
        </w:rPr>
      </w:pPr>
      <w:proofErr w:type="gramStart"/>
      <w:r w:rsidRPr="00F40FC5">
        <w:rPr>
          <w:rFonts w:ascii="Courier New" w:hAnsi="Courier New" w:cs="Courier New"/>
          <w:color w:val="000000"/>
          <w:sz w:val="24"/>
          <w:szCs w:val="24"/>
          <w:lang w:val="en" w:eastAsia="en-US"/>
        </w:rPr>
        <w:t>[</w:t>
      </w:r>
      <w:r w:rsidRPr="00F40FC5">
        <w:rPr>
          <w:rFonts w:ascii="Courier New" w:hAnsi="Courier New" w:cs="Courier New"/>
          <w:color w:val="000000"/>
          <w:sz w:val="24"/>
          <w:szCs w:val="24"/>
          <w:u w:val="single"/>
          <w:lang w:val="en" w:eastAsia="en-US"/>
        </w:rPr>
        <w:t>Contracting Officer to insert NAICS codes and size standards]</w:t>
      </w:r>
      <w:r w:rsidRPr="00F40FC5">
        <w:rPr>
          <w:rFonts w:ascii="Courier New" w:hAnsi="Courier New" w:cs="Courier New"/>
          <w:color w:val="000000"/>
          <w:sz w:val="24"/>
          <w:szCs w:val="24"/>
          <w:lang w:val="en" w:eastAsia="en-US"/>
        </w:rPr>
        <w:t>.</w:t>
      </w:r>
      <w:proofErr w:type="gramEnd"/>
    </w:p>
    <w:p w14:paraId="5F0DB779" w14:textId="77777777" w:rsidR="007B32D8" w:rsidRPr="009C51C2" w:rsidRDefault="007B32D8" w:rsidP="00041371">
      <w:pPr>
        <w:spacing w:line="480" w:lineRule="auto"/>
        <w:ind w:left="720" w:right="900"/>
        <w:rPr>
          <w:rFonts w:ascii="Courier New" w:hAnsi="Courier New" w:cs="Courier New"/>
          <w:color w:val="000000"/>
          <w:sz w:val="24"/>
          <w:szCs w:val="24"/>
          <w:lang w:val="en" w:eastAsia="en-US"/>
        </w:rPr>
      </w:pPr>
      <w:bookmarkStart w:id="614" w:name="wp1146663"/>
      <w:bookmarkEnd w:id="614"/>
      <w:r w:rsidRPr="009C51C2">
        <w:rPr>
          <w:rFonts w:ascii="Courier New" w:hAnsi="Courier New" w:cs="Courier New"/>
          <w:color w:val="000000"/>
          <w:sz w:val="24"/>
          <w:szCs w:val="24"/>
          <w:lang w:val="en" w:eastAsia="en-US"/>
        </w:rPr>
        <w:tab/>
      </w:r>
      <w:r w:rsidRPr="009C51C2">
        <w:rPr>
          <w:rFonts w:ascii="Courier New" w:hAnsi="Courier New" w:cs="Courier New"/>
          <w:color w:val="000000"/>
          <w:sz w:val="24"/>
          <w:szCs w:val="24"/>
          <w:lang w:val="en" w:eastAsia="en-US"/>
        </w:rPr>
        <w:tab/>
        <w:t>(2)  The small business size standard for a concern which submits an offer in its own name, other than on a construction or service contract, but which proposes to furnish a product which it did not itself manufacture (</w:t>
      </w:r>
      <w:r w:rsidRPr="009C51C2">
        <w:rPr>
          <w:rFonts w:ascii="Courier New" w:hAnsi="Courier New" w:cs="Courier New"/>
          <w:color w:val="000000"/>
          <w:sz w:val="24"/>
          <w:szCs w:val="24"/>
          <w:u w:val="single"/>
          <w:lang w:val="en" w:eastAsia="en-US"/>
        </w:rPr>
        <w:t>i.e.</w:t>
      </w:r>
      <w:r w:rsidR="00B50689" w:rsidRPr="009C51C2">
        <w:rPr>
          <w:rFonts w:ascii="Courier New" w:hAnsi="Courier New" w:cs="Courier New"/>
          <w:color w:val="000000"/>
          <w:sz w:val="24"/>
          <w:szCs w:val="24"/>
          <w:lang w:val="en" w:eastAsia="en-US"/>
        </w:rPr>
        <w:t>,</w:t>
      </w:r>
      <w:r w:rsidRPr="009C51C2">
        <w:rPr>
          <w:rFonts w:ascii="Courier New" w:hAnsi="Courier New" w:cs="Courier New"/>
          <w:color w:val="000000"/>
          <w:sz w:val="24"/>
          <w:szCs w:val="24"/>
          <w:lang w:val="en" w:eastAsia="en-US"/>
        </w:rPr>
        <w:t xml:space="preserve"> </w:t>
      </w:r>
      <w:proofErr w:type="spellStart"/>
      <w:r w:rsidRPr="009C51C2">
        <w:rPr>
          <w:rFonts w:ascii="Courier New" w:hAnsi="Courier New" w:cs="Courier New"/>
          <w:color w:val="000000"/>
          <w:sz w:val="24"/>
          <w:szCs w:val="24"/>
          <w:lang w:val="en" w:eastAsia="en-US"/>
        </w:rPr>
        <w:t>nonmanufacturer</w:t>
      </w:r>
      <w:proofErr w:type="spellEnd"/>
      <w:r w:rsidRPr="009C51C2">
        <w:rPr>
          <w:rFonts w:ascii="Courier New" w:hAnsi="Courier New" w:cs="Courier New"/>
          <w:color w:val="000000"/>
          <w:sz w:val="24"/>
          <w:szCs w:val="24"/>
          <w:lang w:val="en" w:eastAsia="en-US"/>
        </w:rPr>
        <w:t>), is 500 employees.</w:t>
      </w:r>
    </w:p>
    <w:p w14:paraId="2C447AB2" w14:textId="35276D7B" w:rsidR="007B32D8" w:rsidRPr="0010355C" w:rsidDel="0010355C" w:rsidRDefault="007B32D8" w:rsidP="00041371">
      <w:pPr>
        <w:spacing w:line="480" w:lineRule="auto"/>
        <w:ind w:left="720" w:right="900"/>
        <w:rPr>
          <w:del w:id="615" w:author="Brooks, E. Brad (OFR)" w:date="2020-02-07T15:29:00Z"/>
          <w:rFonts w:ascii="Courier New" w:hAnsi="Courier New" w:cs="Courier New"/>
          <w:color w:val="000000"/>
          <w:sz w:val="24"/>
          <w:szCs w:val="24"/>
          <w:lang w:val="en" w:eastAsia="en-US"/>
          <w:rPrChange w:id="616" w:author="Brooks, E. Brad (OFR)" w:date="2020-02-07T15:29:00Z">
            <w:rPr>
              <w:del w:id="617" w:author="Brooks, E. Brad (OFR)" w:date="2020-02-07T15:29:00Z"/>
              <w:rFonts w:ascii="Courier New" w:hAnsi="Courier New" w:cs="Courier New"/>
              <w:i/>
              <w:color w:val="000000"/>
              <w:sz w:val="24"/>
              <w:szCs w:val="24"/>
              <w:lang w:val="en" w:eastAsia="en-US"/>
            </w:rPr>
          </w:rPrChange>
        </w:rPr>
      </w:pPr>
      <w:r w:rsidRPr="009C51C2">
        <w:rPr>
          <w:rFonts w:ascii="Courier New" w:hAnsi="Courier New" w:cs="Courier New"/>
          <w:color w:val="000000"/>
          <w:sz w:val="24"/>
          <w:szCs w:val="24"/>
          <w:lang w:val="en" w:eastAsia="en-US"/>
        </w:rPr>
        <w:tab/>
        <w:t xml:space="preserve">(c)  </w:t>
      </w:r>
      <w:r w:rsidRPr="009C51C2">
        <w:rPr>
          <w:rFonts w:ascii="Courier New" w:hAnsi="Courier New" w:cs="Courier New"/>
          <w:color w:val="000000"/>
          <w:sz w:val="24"/>
          <w:szCs w:val="24"/>
          <w:u w:val="single"/>
          <w:lang w:val="en" w:eastAsia="en-US"/>
        </w:rPr>
        <w:t>Representations</w:t>
      </w:r>
      <w:r w:rsidRPr="009C51C2">
        <w:rPr>
          <w:rFonts w:ascii="Courier New" w:hAnsi="Courier New" w:cs="Courier New"/>
          <w:i/>
          <w:color w:val="000000"/>
          <w:sz w:val="24"/>
          <w:szCs w:val="24"/>
          <w:lang w:val="en" w:eastAsia="en-US"/>
        </w:rPr>
        <w:t>.</w:t>
      </w:r>
      <w:ins w:id="618" w:author="Brooks, E. Brad (OFR)" w:date="2020-02-07T15:29:00Z">
        <w:r w:rsidR="0010355C">
          <w:rPr>
            <w:rFonts w:ascii="Courier New" w:hAnsi="Courier New" w:cs="Courier New"/>
            <w:color w:val="000000"/>
            <w:sz w:val="24"/>
            <w:szCs w:val="24"/>
            <w:lang w:val="en" w:eastAsia="en-US"/>
          </w:rPr>
          <w:t xml:space="preserve"> </w:t>
        </w:r>
      </w:ins>
    </w:p>
    <w:p w14:paraId="5A23BB0E" w14:textId="4245BE40" w:rsidR="007B32D8" w:rsidRPr="009C51C2" w:rsidRDefault="007B32D8" w:rsidP="00041371">
      <w:pPr>
        <w:spacing w:line="480" w:lineRule="auto"/>
        <w:ind w:left="720" w:right="900"/>
        <w:rPr>
          <w:rFonts w:ascii="Courier New" w:hAnsi="Courier New" w:cs="Courier New"/>
          <w:color w:val="000000"/>
          <w:sz w:val="24"/>
          <w:szCs w:val="24"/>
          <w:lang w:val="en" w:eastAsia="en-US"/>
        </w:rPr>
      </w:pPr>
      <w:del w:id="619" w:author="Brooks, E. Brad (OFR)" w:date="2020-02-07T15:29:00Z">
        <w:r w:rsidRPr="009C51C2" w:rsidDel="0010355C">
          <w:rPr>
            <w:rFonts w:ascii="Courier New" w:hAnsi="Courier New" w:cs="Courier New"/>
            <w:color w:val="000000"/>
            <w:sz w:val="24"/>
            <w:szCs w:val="24"/>
            <w:lang w:val="en" w:eastAsia="en-US"/>
          </w:rPr>
          <w:tab/>
        </w:r>
        <w:r w:rsidRPr="009C51C2" w:rsidDel="0010355C">
          <w:rPr>
            <w:rFonts w:ascii="Courier New" w:hAnsi="Courier New" w:cs="Courier New"/>
            <w:color w:val="000000"/>
            <w:sz w:val="24"/>
            <w:szCs w:val="24"/>
            <w:lang w:val="en" w:eastAsia="en-US"/>
          </w:rPr>
          <w:tab/>
        </w:r>
      </w:del>
      <w:r w:rsidRPr="009C51C2">
        <w:rPr>
          <w:rFonts w:ascii="Courier New" w:hAnsi="Courier New" w:cs="Courier New"/>
          <w:color w:val="000000"/>
          <w:sz w:val="24"/>
          <w:szCs w:val="24"/>
          <w:lang w:val="en" w:eastAsia="en-US"/>
        </w:rPr>
        <w:t xml:space="preserve">(1) </w:t>
      </w:r>
      <w:r w:rsidRPr="009C51C2">
        <w:rPr>
          <w:rFonts w:ascii="Courier New" w:hAnsi="Courier New" w:cs="Courier New"/>
          <w:color w:val="000000"/>
          <w:sz w:val="24"/>
          <w:szCs w:val="24"/>
          <w:lang w:eastAsia="en-US"/>
        </w:rPr>
        <w:t xml:space="preserve"> </w:t>
      </w:r>
      <w:r w:rsidRPr="009C51C2">
        <w:rPr>
          <w:rFonts w:ascii="Courier New" w:hAnsi="Courier New" w:cs="Courier New"/>
          <w:color w:val="000000"/>
          <w:sz w:val="24"/>
          <w:szCs w:val="24"/>
          <w:lang w:val="en" w:eastAsia="en-US"/>
        </w:rPr>
        <w:t xml:space="preserve">The </w:t>
      </w:r>
      <w:r w:rsidR="00F40FC5">
        <w:rPr>
          <w:rFonts w:ascii="Courier New" w:hAnsi="Courier New" w:cs="Courier New"/>
          <w:color w:val="000000"/>
          <w:sz w:val="24"/>
          <w:szCs w:val="24"/>
          <w:lang w:val="en" w:eastAsia="en-US"/>
        </w:rPr>
        <w:t>O</w:t>
      </w:r>
      <w:r w:rsidRPr="009C51C2">
        <w:rPr>
          <w:rFonts w:ascii="Courier New" w:hAnsi="Courier New" w:cs="Courier New"/>
          <w:color w:val="000000"/>
          <w:sz w:val="24"/>
          <w:szCs w:val="24"/>
          <w:lang w:val="en" w:eastAsia="en-US"/>
        </w:rPr>
        <w:t>fferor shall represent its small business size status for each one of the NAICS codes assigned to this acquisition under which it is submitting an offer.</w:t>
      </w:r>
    </w:p>
    <w:p w14:paraId="27CBF15D" w14:textId="77777777" w:rsidR="001557FB" w:rsidRDefault="007B32D8" w:rsidP="001557FB">
      <w:pPr>
        <w:spacing w:line="480" w:lineRule="auto"/>
        <w:ind w:left="3600" w:right="900" w:hanging="2880"/>
        <w:rPr>
          <w:rFonts w:ascii="Courier New" w:hAnsi="Courier New" w:cs="Courier New"/>
          <w:color w:val="000000"/>
          <w:sz w:val="24"/>
          <w:szCs w:val="24"/>
          <w:lang w:val="en" w:eastAsia="en-US"/>
        </w:rPr>
      </w:pPr>
      <w:r w:rsidRPr="00EC6129">
        <w:rPr>
          <w:rFonts w:ascii="Courier New" w:hAnsi="Courier New" w:cs="Courier New"/>
          <w:color w:val="000000"/>
          <w:sz w:val="24"/>
          <w:szCs w:val="24"/>
          <w:lang w:val="en" w:eastAsia="en-US"/>
        </w:rPr>
        <w:t>NAICS Code</w:t>
      </w:r>
      <w:r w:rsidRPr="00EC6129">
        <w:rPr>
          <w:rFonts w:ascii="Courier New" w:hAnsi="Courier New" w:cs="Courier New"/>
          <w:color w:val="000000"/>
          <w:sz w:val="24"/>
          <w:szCs w:val="24"/>
          <w:lang w:val="en" w:eastAsia="en-US"/>
        </w:rPr>
        <w:tab/>
      </w:r>
      <w:r w:rsidRPr="00EC6129">
        <w:rPr>
          <w:rFonts w:ascii="Courier New" w:hAnsi="Courier New" w:cs="Courier New"/>
          <w:color w:val="000000"/>
          <w:sz w:val="24"/>
          <w:szCs w:val="24"/>
          <w:lang w:val="en" w:eastAsia="en-US"/>
        </w:rPr>
        <w:tab/>
        <w:t>Small Business Concern</w:t>
      </w:r>
    </w:p>
    <w:p w14:paraId="55F73821" w14:textId="77777777" w:rsidR="007B32D8" w:rsidRPr="00EC6129" w:rsidRDefault="001557FB" w:rsidP="001557FB">
      <w:pPr>
        <w:spacing w:line="480" w:lineRule="auto"/>
        <w:ind w:left="3600" w:right="900" w:hanging="2880"/>
        <w:rPr>
          <w:rFonts w:ascii="Courier New" w:hAnsi="Courier New" w:cs="Courier New"/>
          <w:color w:val="000000"/>
          <w:sz w:val="24"/>
          <w:szCs w:val="24"/>
          <w:lang w:val="en" w:eastAsia="en-US"/>
        </w:rPr>
      </w:pPr>
      <w:r>
        <w:rPr>
          <w:rFonts w:ascii="Courier New" w:hAnsi="Courier New" w:cs="Courier New"/>
          <w:color w:val="000000"/>
          <w:sz w:val="24"/>
          <w:szCs w:val="24"/>
          <w:lang w:val="en" w:eastAsia="en-US"/>
        </w:rPr>
        <w:t xml:space="preserve"> </w:t>
      </w:r>
      <w:r>
        <w:rPr>
          <w:rFonts w:ascii="Courier New" w:hAnsi="Courier New" w:cs="Courier New"/>
          <w:color w:val="000000"/>
          <w:sz w:val="24"/>
          <w:szCs w:val="24"/>
          <w:lang w:val="en" w:eastAsia="en-US"/>
        </w:rPr>
        <w:tab/>
        <w:t xml:space="preserve">   </w:t>
      </w:r>
      <w:r>
        <w:rPr>
          <w:rFonts w:ascii="Courier New" w:hAnsi="Courier New" w:cs="Courier New"/>
          <w:color w:val="000000"/>
          <w:sz w:val="24"/>
          <w:szCs w:val="24"/>
          <w:lang w:val="en" w:eastAsia="en-US"/>
        </w:rPr>
        <w:tab/>
      </w:r>
      <w:r>
        <w:rPr>
          <w:rFonts w:ascii="Courier New" w:hAnsi="Courier New" w:cs="Courier New"/>
          <w:color w:val="000000"/>
          <w:sz w:val="24"/>
          <w:szCs w:val="24"/>
          <w:lang w:val="en" w:eastAsia="en-US"/>
        </w:rPr>
        <w:tab/>
      </w:r>
      <w:r w:rsidR="007B32D8" w:rsidRPr="00EC6129">
        <w:rPr>
          <w:rFonts w:ascii="Courier New" w:hAnsi="Courier New" w:cs="Courier New"/>
          <w:color w:val="000000"/>
          <w:sz w:val="24"/>
          <w:szCs w:val="24"/>
          <w:lang w:val="en" w:eastAsia="en-US"/>
        </w:rPr>
        <w:t>(Yes/No)</w:t>
      </w:r>
    </w:p>
    <w:p w14:paraId="08311E70" w14:textId="77777777" w:rsidR="007B32D8" w:rsidRPr="00EC6129" w:rsidRDefault="007B32D8" w:rsidP="00041371">
      <w:pPr>
        <w:spacing w:line="480" w:lineRule="auto"/>
        <w:ind w:left="720" w:right="900"/>
        <w:rPr>
          <w:rFonts w:ascii="Courier New" w:hAnsi="Courier New" w:cs="Courier New"/>
          <w:color w:val="000000"/>
          <w:sz w:val="24"/>
          <w:szCs w:val="24"/>
          <w:lang w:val="en" w:eastAsia="en-US"/>
        </w:rPr>
      </w:pPr>
      <w:r w:rsidRPr="00EC6129">
        <w:rPr>
          <w:rFonts w:ascii="Courier New" w:hAnsi="Courier New" w:cs="Courier New"/>
          <w:color w:val="000000"/>
          <w:sz w:val="24"/>
          <w:szCs w:val="24"/>
          <w:lang w:val="en" w:eastAsia="en-US"/>
        </w:rPr>
        <w:t xml:space="preserve"> ________ </w:t>
      </w:r>
      <w:r w:rsidRPr="00EC6129">
        <w:rPr>
          <w:rFonts w:ascii="Courier New" w:hAnsi="Courier New" w:cs="Courier New"/>
          <w:color w:val="000000"/>
          <w:sz w:val="24"/>
          <w:szCs w:val="24"/>
          <w:lang w:val="en" w:eastAsia="en-US"/>
        </w:rPr>
        <w:tab/>
      </w:r>
      <w:r w:rsidRPr="00EC6129">
        <w:rPr>
          <w:rFonts w:ascii="Courier New" w:hAnsi="Courier New" w:cs="Courier New"/>
          <w:color w:val="000000"/>
          <w:sz w:val="24"/>
          <w:szCs w:val="24"/>
          <w:lang w:val="en" w:eastAsia="en-US"/>
        </w:rPr>
        <w:tab/>
        <w:t xml:space="preserve">   </w:t>
      </w:r>
      <w:r w:rsidRPr="00EC6129">
        <w:rPr>
          <w:rFonts w:ascii="Courier New" w:hAnsi="Courier New" w:cs="Courier New"/>
          <w:color w:val="000000"/>
          <w:sz w:val="24"/>
          <w:szCs w:val="24"/>
          <w:lang w:val="en" w:eastAsia="en-US"/>
        </w:rPr>
        <w:tab/>
      </w:r>
      <w:r w:rsidRPr="00EC6129">
        <w:rPr>
          <w:rFonts w:ascii="Courier New" w:hAnsi="Courier New" w:cs="Courier New"/>
          <w:color w:val="000000"/>
          <w:sz w:val="24"/>
          <w:szCs w:val="24"/>
          <w:lang w:val="en" w:eastAsia="en-US"/>
        </w:rPr>
        <w:tab/>
        <w:t>________</w:t>
      </w:r>
    </w:p>
    <w:p w14:paraId="5F6956FF" w14:textId="77777777" w:rsidR="007B32D8" w:rsidRPr="00EC6129" w:rsidRDefault="007B32D8" w:rsidP="00041371">
      <w:pPr>
        <w:spacing w:line="480" w:lineRule="auto"/>
        <w:ind w:left="720" w:right="900"/>
        <w:rPr>
          <w:rFonts w:ascii="Courier New" w:hAnsi="Courier New" w:cs="Courier New"/>
          <w:color w:val="000000"/>
          <w:sz w:val="24"/>
          <w:szCs w:val="24"/>
          <w:lang w:val="en" w:eastAsia="en-US"/>
        </w:rPr>
      </w:pPr>
      <w:r w:rsidRPr="00EC6129">
        <w:rPr>
          <w:rFonts w:ascii="Courier New" w:hAnsi="Courier New" w:cs="Courier New"/>
          <w:color w:val="000000"/>
          <w:sz w:val="24"/>
          <w:szCs w:val="24"/>
          <w:lang w:val="en" w:eastAsia="en-US"/>
        </w:rPr>
        <w:t xml:space="preserve"> ________ </w:t>
      </w:r>
      <w:r w:rsidRPr="00EC6129">
        <w:rPr>
          <w:rFonts w:ascii="Courier New" w:hAnsi="Courier New" w:cs="Courier New"/>
          <w:color w:val="000000"/>
          <w:sz w:val="24"/>
          <w:szCs w:val="24"/>
          <w:lang w:val="en" w:eastAsia="en-US"/>
        </w:rPr>
        <w:tab/>
      </w:r>
      <w:r w:rsidRPr="00EC6129">
        <w:rPr>
          <w:rFonts w:ascii="Courier New" w:hAnsi="Courier New" w:cs="Courier New"/>
          <w:color w:val="000000"/>
          <w:sz w:val="24"/>
          <w:szCs w:val="24"/>
          <w:lang w:val="en" w:eastAsia="en-US"/>
        </w:rPr>
        <w:tab/>
        <w:t xml:space="preserve">   </w:t>
      </w:r>
      <w:r w:rsidRPr="00EC6129">
        <w:rPr>
          <w:rFonts w:ascii="Courier New" w:hAnsi="Courier New" w:cs="Courier New"/>
          <w:color w:val="000000"/>
          <w:sz w:val="24"/>
          <w:szCs w:val="24"/>
          <w:lang w:val="en" w:eastAsia="en-US"/>
        </w:rPr>
        <w:tab/>
      </w:r>
      <w:r w:rsidRPr="00EC6129">
        <w:rPr>
          <w:rFonts w:ascii="Courier New" w:hAnsi="Courier New" w:cs="Courier New"/>
          <w:color w:val="000000"/>
          <w:sz w:val="24"/>
          <w:szCs w:val="24"/>
          <w:lang w:val="en" w:eastAsia="en-US"/>
        </w:rPr>
        <w:tab/>
        <w:t>________</w:t>
      </w:r>
    </w:p>
    <w:p w14:paraId="673B6A32" w14:textId="77777777" w:rsidR="007B32D8" w:rsidRPr="00EC6129" w:rsidRDefault="007B32D8" w:rsidP="00041371">
      <w:pPr>
        <w:spacing w:line="480" w:lineRule="auto"/>
        <w:ind w:left="720" w:right="900"/>
        <w:rPr>
          <w:rFonts w:ascii="Courier New" w:hAnsi="Courier New" w:cs="Courier New"/>
          <w:color w:val="000000"/>
          <w:sz w:val="24"/>
          <w:szCs w:val="24"/>
          <w:lang w:val="en" w:eastAsia="en-US"/>
        </w:rPr>
      </w:pPr>
      <w:r w:rsidRPr="00EC6129">
        <w:rPr>
          <w:rFonts w:ascii="Courier New" w:hAnsi="Courier New" w:cs="Courier New"/>
          <w:color w:val="000000"/>
          <w:sz w:val="24"/>
          <w:szCs w:val="24"/>
          <w:lang w:val="en" w:eastAsia="en-US"/>
        </w:rPr>
        <w:t xml:space="preserve"> ________ </w:t>
      </w:r>
      <w:r w:rsidRPr="00EC6129">
        <w:rPr>
          <w:rFonts w:ascii="Courier New" w:hAnsi="Courier New" w:cs="Courier New"/>
          <w:color w:val="000000"/>
          <w:sz w:val="24"/>
          <w:szCs w:val="24"/>
          <w:lang w:val="en" w:eastAsia="en-US"/>
        </w:rPr>
        <w:tab/>
      </w:r>
      <w:r w:rsidRPr="00EC6129">
        <w:rPr>
          <w:rFonts w:ascii="Courier New" w:hAnsi="Courier New" w:cs="Courier New"/>
          <w:color w:val="000000"/>
          <w:sz w:val="24"/>
          <w:szCs w:val="24"/>
          <w:lang w:val="en" w:eastAsia="en-US"/>
        </w:rPr>
        <w:tab/>
        <w:t xml:space="preserve">   </w:t>
      </w:r>
      <w:r w:rsidRPr="00EC6129">
        <w:rPr>
          <w:rFonts w:ascii="Courier New" w:hAnsi="Courier New" w:cs="Courier New"/>
          <w:color w:val="000000"/>
          <w:sz w:val="24"/>
          <w:szCs w:val="24"/>
          <w:lang w:val="en" w:eastAsia="en-US"/>
        </w:rPr>
        <w:tab/>
      </w:r>
      <w:r w:rsidRPr="00EC6129">
        <w:rPr>
          <w:rFonts w:ascii="Courier New" w:hAnsi="Courier New" w:cs="Courier New"/>
          <w:color w:val="000000"/>
          <w:sz w:val="24"/>
          <w:szCs w:val="24"/>
          <w:lang w:val="en" w:eastAsia="en-US"/>
        </w:rPr>
        <w:tab/>
        <w:t>________</w:t>
      </w:r>
    </w:p>
    <w:p w14:paraId="6D660024" w14:textId="77777777" w:rsidR="00F40FC5" w:rsidRPr="00F40FC5" w:rsidRDefault="003A1F2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proofErr w:type="gramStart"/>
      <w:r w:rsidR="00F40FC5" w:rsidRPr="00F40FC5">
        <w:rPr>
          <w:rFonts w:ascii="Courier New" w:eastAsia="Calibri" w:hAnsi="Courier New" w:cs="Courier New"/>
          <w:sz w:val="24"/>
          <w:szCs w:val="24"/>
          <w:lang w:val="en" w:eastAsia="en-US"/>
        </w:rPr>
        <w:t>[Contracting Officer to insert NAICS codes.]</w:t>
      </w:r>
      <w:proofErr w:type="gramEnd"/>
    </w:p>
    <w:p w14:paraId="7D204834" w14:textId="7A25E8FD" w:rsidR="007B32D8" w:rsidRPr="007B32D8" w:rsidRDefault="003A1F2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sidR="00EC6129">
        <w:rPr>
          <w:rFonts w:ascii="Courier New" w:eastAsia="Calibri" w:hAnsi="Courier New" w:cs="Courier New"/>
          <w:sz w:val="24"/>
          <w:szCs w:val="24"/>
          <w:lang w:val="en" w:eastAsia="en-US"/>
        </w:rPr>
        <w:t>8</w:t>
      </w:r>
      <w:ins w:id="620" w:author="Brooks, E. Brad (OFR)" w:date="2020-02-13T16:18:00Z">
        <w:r w:rsidR="003B235B">
          <w:rPr>
            <w:rFonts w:ascii="Courier New" w:eastAsia="Calibri" w:hAnsi="Courier New" w:cs="Courier New"/>
            <w:sz w:val="24"/>
            <w:szCs w:val="24"/>
            <w:lang w:val="en" w:eastAsia="en-US"/>
          </w:rPr>
          <w:t>7</w:t>
        </w:r>
      </w:ins>
      <w:del w:id="621" w:author="Brooks, E. Brad (OFR)" w:date="2020-02-13T16:18:00Z">
        <w:r w:rsidR="00EC6129" w:rsidDel="003B235B">
          <w:rPr>
            <w:rFonts w:ascii="Courier New" w:eastAsia="Calibri" w:hAnsi="Courier New" w:cs="Courier New"/>
            <w:sz w:val="24"/>
            <w:szCs w:val="24"/>
            <w:lang w:val="en" w:eastAsia="en-US"/>
          </w:rPr>
          <w:delText>8</w:delText>
        </w:r>
      </w:del>
      <w:r w:rsidR="007B32D8" w:rsidRPr="007B32D8">
        <w:rPr>
          <w:rFonts w:ascii="Courier New" w:eastAsia="Calibri" w:hAnsi="Courier New" w:cs="Courier New"/>
          <w:sz w:val="24"/>
          <w:szCs w:val="24"/>
          <w:lang w:val="en" w:eastAsia="en-US"/>
        </w:rPr>
        <w:t>.</w:t>
      </w:r>
      <w:r w:rsidR="00EC6129">
        <w:rPr>
          <w:rFonts w:ascii="Courier New" w:eastAsia="Calibri" w:hAnsi="Courier New" w:cs="Courier New"/>
          <w:sz w:val="24"/>
          <w:szCs w:val="24"/>
          <w:lang w:val="en" w:eastAsia="en-US"/>
        </w:rPr>
        <w:t xml:space="preserve"> </w:t>
      </w:r>
      <w:r w:rsidR="007B32D8" w:rsidRPr="007B32D8">
        <w:rPr>
          <w:rFonts w:ascii="Courier New" w:eastAsia="Calibri" w:hAnsi="Courier New" w:cs="Courier New"/>
          <w:sz w:val="24"/>
          <w:szCs w:val="24"/>
          <w:lang w:val="en" w:eastAsia="en-US"/>
        </w:rPr>
        <w:t xml:space="preserve"> Amend section 52.219-3 by—</w:t>
      </w:r>
    </w:p>
    <w:p w14:paraId="5A7EFF15" w14:textId="08A083D5"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a.  Revising</w:t>
      </w:r>
      <w:proofErr w:type="gramEnd"/>
      <w:r w:rsidRPr="007B32D8">
        <w:rPr>
          <w:rFonts w:ascii="Courier New" w:eastAsia="Calibri" w:hAnsi="Courier New" w:cs="Courier New"/>
          <w:sz w:val="24"/>
          <w:szCs w:val="24"/>
          <w:lang w:val="en" w:eastAsia="en-US"/>
        </w:rPr>
        <w:t xml:space="preserve"> the introductory </w:t>
      </w:r>
      <w:ins w:id="622" w:author="Brooks, E. Brad (OFR)" w:date="2020-02-07T15:29:00Z">
        <w:r w:rsidR="0010355C">
          <w:rPr>
            <w:rFonts w:ascii="Courier New" w:eastAsia="Calibri" w:hAnsi="Courier New" w:cs="Courier New"/>
            <w:sz w:val="24"/>
            <w:szCs w:val="24"/>
            <w:lang w:val="en" w:eastAsia="en-US"/>
          </w:rPr>
          <w:t>text</w:t>
        </w:r>
      </w:ins>
      <w:del w:id="623" w:author="Brooks, E. Brad (OFR)" w:date="2020-02-07T15:29:00Z">
        <w:r w:rsidRPr="007B32D8" w:rsidDel="0010355C">
          <w:rPr>
            <w:rFonts w:ascii="Courier New" w:eastAsia="Calibri" w:hAnsi="Courier New" w:cs="Courier New"/>
            <w:sz w:val="24"/>
            <w:szCs w:val="24"/>
            <w:lang w:val="en" w:eastAsia="en-US"/>
          </w:rPr>
          <w:delText>paragraph</w:delText>
        </w:r>
      </w:del>
      <w:r w:rsidRPr="007B32D8">
        <w:rPr>
          <w:rFonts w:ascii="Courier New" w:eastAsia="Calibri" w:hAnsi="Courier New" w:cs="Courier New"/>
          <w:sz w:val="24"/>
          <w:szCs w:val="24"/>
          <w:lang w:val="en" w:eastAsia="en-US"/>
        </w:rPr>
        <w:t>, the date of the clause, and paragraph (a);</w:t>
      </w:r>
    </w:p>
    <w:p w14:paraId="550C9CC6" w14:textId="77777777" w:rsidR="008C1247"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lastRenderedPageBreak/>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b.  Removing</w:t>
      </w:r>
      <w:proofErr w:type="gramEnd"/>
      <w:r w:rsidRPr="007B32D8">
        <w:rPr>
          <w:rFonts w:ascii="Courier New" w:eastAsia="Calibri" w:hAnsi="Courier New" w:cs="Courier New"/>
          <w:sz w:val="24"/>
          <w:szCs w:val="24"/>
          <w:lang w:val="en" w:eastAsia="en-US"/>
        </w:rPr>
        <w:t xml:space="preserve"> from paragraph (b)(1) “or reserved for,”</w:t>
      </w:r>
      <w:r w:rsidR="008C1247">
        <w:rPr>
          <w:rFonts w:ascii="Courier New" w:eastAsia="Calibri" w:hAnsi="Courier New" w:cs="Courier New"/>
          <w:sz w:val="24"/>
          <w:szCs w:val="24"/>
          <w:lang w:val="en" w:eastAsia="en-US"/>
        </w:rPr>
        <w:t>;</w:t>
      </w:r>
    </w:p>
    <w:p w14:paraId="5FE73118" w14:textId="77777777" w:rsidR="008C1247" w:rsidRDefault="008C1247"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r>
      <w:proofErr w:type="gramStart"/>
      <w:r>
        <w:rPr>
          <w:rFonts w:ascii="Courier New" w:eastAsia="Calibri" w:hAnsi="Courier New" w:cs="Courier New"/>
          <w:sz w:val="24"/>
          <w:szCs w:val="24"/>
          <w:lang w:val="en" w:eastAsia="en-US"/>
        </w:rPr>
        <w:t>c.  Removing</w:t>
      </w:r>
      <w:proofErr w:type="gramEnd"/>
      <w:r>
        <w:rPr>
          <w:rFonts w:ascii="Courier New" w:eastAsia="Calibri" w:hAnsi="Courier New" w:cs="Courier New"/>
          <w:sz w:val="24"/>
          <w:szCs w:val="24"/>
          <w:lang w:val="en" w:eastAsia="en-US"/>
        </w:rPr>
        <w:t xml:space="preserve"> from paragraph (b)(2) “and”;</w:t>
      </w:r>
    </w:p>
    <w:p w14:paraId="43534567" w14:textId="1BA95A59" w:rsidR="007B32D8" w:rsidRDefault="008C1247"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r>
      <w:proofErr w:type="gramStart"/>
      <w:r>
        <w:rPr>
          <w:rFonts w:ascii="Courier New" w:eastAsia="Calibri" w:hAnsi="Courier New" w:cs="Courier New"/>
          <w:sz w:val="24"/>
          <w:szCs w:val="24"/>
          <w:lang w:val="en" w:eastAsia="en-US"/>
        </w:rPr>
        <w:t xml:space="preserve">d. </w:t>
      </w:r>
      <w:r w:rsidR="007C3C30">
        <w:rPr>
          <w:rFonts w:ascii="Courier New" w:eastAsia="Calibri" w:hAnsi="Courier New" w:cs="Courier New"/>
          <w:sz w:val="24"/>
          <w:szCs w:val="24"/>
          <w:lang w:val="en" w:eastAsia="en-US"/>
        </w:rPr>
        <w:t xml:space="preserve"> </w:t>
      </w:r>
      <w:r>
        <w:rPr>
          <w:rFonts w:ascii="Courier New" w:eastAsia="Calibri" w:hAnsi="Courier New" w:cs="Courier New"/>
          <w:sz w:val="24"/>
          <w:szCs w:val="24"/>
          <w:lang w:val="en" w:eastAsia="en-US"/>
        </w:rPr>
        <w:t>Removing</w:t>
      </w:r>
      <w:proofErr w:type="gramEnd"/>
      <w:r>
        <w:rPr>
          <w:rFonts w:ascii="Courier New" w:eastAsia="Calibri" w:hAnsi="Courier New" w:cs="Courier New"/>
          <w:sz w:val="24"/>
          <w:szCs w:val="24"/>
          <w:lang w:val="en" w:eastAsia="en-US"/>
        </w:rPr>
        <w:t xml:space="preserve"> </w:t>
      </w:r>
      <w:ins w:id="624" w:author="Brooks, E. Brad (OFR)" w:date="2020-02-07T15:30:00Z">
        <w:r w:rsidR="0010355C">
          <w:rPr>
            <w:rFonts w:ascii="Courier New" w:eastAsia="Calibri" w:hAnsi="Courier New" w:cs="Courier New"/>
            <w:sz w:val="24"/>
            <w:szCs w:val="24"/>
            <w:lang w:val="en" w:eastAsia="en-US"/>
          </w:rPr>
          <w:t xml:space="preserve">the period </w:t>
        </w:r>
      </w:ins>
      <w:r>
        <w:rPr>
          <w:rFonts w:ascii="Courier New" w:eastAsia="Calibri" w:hAnsi="Courier New" w:cs="Courier New"/>
          <w:sz w:val="24"/>
          <w:szCs w:val="24"/>
          <w:lang w:val="en" w:eastAsia="en-US"/>
        </w:rPr>
        <w:t>from</w:t>
      </w:r>
      <w:ins w:id="625" w:author="Brooks, E. Brad (OFR)" w:date="2020-02-07T15:30:00Z">
        <w:r w:rsidR="0010355C">
          <w:rPr>
            <w:rFonts w:ascii="Courier New" w:eastAsia="Calibri" w:hAnsi="Courier New" w:cs="Courier New"/>
            <w:sz w:val="24"/>
            <w:szCs w:val="24"/>
            <w:lang w:val="en" w:eastAsia="en-US"/>
          </w:rPr>
          <w:t xml:space="preserve"> the end of</w:t>
        </w:r>
      </w:ins>
      <w:r>
        <w:rPr>
          <w:rFonts w:ascii="Courier New" w:eastAsia="Calibri" w:hAnsi="Courier New" w:cs="Courier New"/>
          <w:sz w:val="24"/>
          <w:szCs w:val="24"/>
          <w:lang w:val="en" w:eastAsia="en-US"/>
        </w:rPr>
        <w:t xml:space="preserve"> paragraph (b)(3)</w:t>
      </w:r>
      <w:del w:id="626" w:author="Brooks, E. Brad (OFR)" w:date="2020-02-07T15:31:00Z">
        <w:r w:rsidDel="0010355C">
          <w:rPr>
            <w:rFonts w:ascii="Courier New" w:eastAsia="Calibri" w:hAnsi="Courier New" w:cs="Courier New"/>
            <w:sz w:val="24"/>
            <w:szCs w:val="24"/>
            <w:lang w:val="en" w:eastAsia="en-US"/>
          </w:rPr>
          <w:delText xml:space="preserve"> “16.505(b)</w:delText>
        </w:r>
      </w:del>
      <w:del w:id="627" w:author="Brooks, E. Brad (OFR)" w:date="2020-02-07T15:30:00Z">
        <w:r w:rsidDel="0010355C">
          <w:rPr>
            <w:rFonts w:ascii="Courier New" w:eastAsia="Calibri" w:hAnsi="Courier New" w:cs="Courier New"/>
            <w:sz w:val="24"/>
            <w:szCs w:val="24"/>
            <w:lang w:val="en" w:eastAsia="en-US"/>
          </w:rPr>
          <w:delText>(2)(i)(F).”</w:delText>
        </w:r>
      </w:del>
      <w:r>
        <w:rPr>
          <w:rFonts w:ascii="Courier New" w:eastAsia="Calibri" w:hAnsi="Courier New" w:cs="Courier New"/>
          <w:sz w:val="24"/>
          <w:szCs w:val="24"/>
          <w:lang w:val="en" w:eastAsia="en-US"/>
        </w:rPr>
        <w:t xml:space="preserve"> and adding “</w:t>
      </w:r>
      <w:del w:id="628" w:author="Brooks, E. Brad (OFR)" w:date="2020-02-07T15:31:00Z">
        <w:r w:rsidDel="0010355C">
          <w:rPr>
            <w:rFonts w:ascii="Courier New" w:eastAsia="Calibri" w:hAnsi="Courier New" w:cs="Courier New"/>
            <w:sz w:val="24"/>
            <w:szCs w:val="24"/>
            <w:lang w:val="en" w:eastAsia="en-US"/>
          </w:rPr>
          <w:delText>16.505(b)(2)(i)(F)</w:delText>
        </w:r>
      </w:del>
      <w:r>
        <w:rPr>
          <w:rFonts w:ascii="Courier New" w:eastAsia="Calibri" w:hAnsi="Courier New" w:cs="Courier New"/>
          <w:sz w:val="24"/>
          <w:szCs w:val="24"/>
          <w:lang w:val="en" w:eastAsia="en-US"/>
        </w:rPr>
        <w:t>; and” in its place;</w:t>
      </w:r>
    </w:p>
    <w:p w14:paraId="6C9A5888" w14:textId="77777777" w:rsidR="008C1247" w:rsidRPr="007B32D8" w:rsidRDefault="008C1247"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r>
      <w:proofErr w:type="gramStart"/>
      <w:r>
        <w:rPr>
          <w:rFonts w:ascii="Courier New" w:eastAsia="Calibri" w:hAnsi="Courier New" w:cs="Courier New"/>
          <w:sz w:val="24"/>
          <w:szCs w:val="24"/>
          <w:lang w:val="en" w:eastAsia="en-US"/>
        </w:rPr>
        <w:t>e.  Adding</w:t>
      </w:r>
      <w:proofErr w:type="gramEnd"/>
      <w:r>
        <w:rPr>
          <w:rFonts w:ascii="Courier New" w:eastAsia="Calibri" w:hAnsi="Courier New" w:cs="Courier New"/>
          <w:sz w:val="24"/>
          <w:szCs w:val="24"/>
          <w:lang w:val="en" w:eastAsia="en-US"/>
        </w:rPr>
        <w:t xml:space="preserve"> </w:t>
      </w:r>
      <w:del w:id="629" w:author="Brooks, E. Brad (OFR)" w:date="2020-02-07T15:32:00Z">
        <w:r w:rsidDel="0010355C">
          <w:rPr>
            <w:rFonts w:ascii="Courier New" w:eastAsia="Calibri" w:hAnsi="Courier New" w:cs="Courier New"/>
            <w:sz w:val="24"/>
            <w:szCs w:val="24"/>
            <w:lang w:val="en" w:eastAsia="en-US"/>
          </w:rPr>
          <w:delText xml:space="preserve">new </w:delText>
        </w:r>
      </w:del>
      <w:r>
        <w:rPr>
          <w:rFonts w:ascii="Courier New" w:eastAsia="Calibri" w:hAnsi="Courier New" w:cs="Courier New"/>
          <w:sz w:val="24"/>
          <w:szCs w:val="24"/>
          <w:lang w:val="en" w:eastAsia="en-US"/>
        </w:rPr>
        <w:t>paragraph (b</w:t>
      </w:r>
      <w:r w:rsidR="001557FB">
        <w:rPr>
          <w:rFonts w:ascii="Courier New" w:eastAsia="Calibri" w:hAnsi="Courier New" w:cs="Courier New"/>
          <w:sz w:val="24"/>
          <w:szCs w:val="24"/>
          <w:lang w:val="en" w:eastAsia="en-US"/>
        </w:rPr>
        <w:t>)</w:t>
      </w:r>
      <w:r>
        <w:rPr>
          <w:rFonts w:ascii="Courier New" w:eastAsia="Calibri" w:hAnsi="Courier New" w:cs="Courier New"/>
          <w:sz w:val="24"/>
          <w:szCs w:val="24"/>
          <w:lang w:val="en" w:eastAsia="en-US"/>
        </w:rPr>
        <w:t>(4);</w:t>
      </w:r>
    </w:p>
    <w:p w14:paraId="78434A9F" w14:textId="77777777" w:rsidR="008C1247"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008C1247">
        <w:rPr>
          <w:rFonts w:ascii="Courier New" w:eastAsia="Calibri" w:hAnsi="Courier New" w:cs="Courier New"/>
          <w:sz w:val="24"/>
          <w:szCs w:val="24"/>
          <w:lang w:val="en" w:eastAsia="en-US"/>
        </w:rPr>
        <w:t>f</w:t>
      </w:r>
      <w:r w:rsidRPr="007B32D8">
        <w:rPr>
          <w:rFonts w:ascii="Courier New" w:eastAsia="Calibri" w:hAnsi="Courier New" w:cs="Courier New"/>
          <w:sz w:val="24"/>
          <w:szCs w:val="24"/>
          <w:lang w:val="en" w:eastAsia="en-US"/>
        </w:rPr>
        <w:t>.  Revising</w:t>
      </w:r>
      <w:proofErr w:type="gramEnd"/>
      <w:r w:rsidRPr="007B32D8">
        <w:rPr>
          <w:rFonts w:ascii="Courier New" w:eastAsia="Calibri" w:hAnsi="Courier New" w:cs="Courier New"/>
          <w:sz w:val="24"/>
          <w:szCs w:val="24"/>
          <w:lang w:val="en" w:eastAsia="en-US"/>
        </w:rPr>
        <w:t xml:space="preserve"> paragraph (d)</w:t>
      </w:r>
      <w:r w:rsidR="00262549">
        <w:rPr>
          <w:rFonts w:ascii="Courier New" w:eastAsia="Calibri" w:hAnsi="Courier New" w:cs="Courier New"/>
          <w:sz w:val="24"/>
          <w:szCs w:val="24"/>
          <w:lang w:val="en" w:eastAsia="en-US"/>
        </w:rPr>
        <w:t>;</w:t>
      </w:r>
    </w:p>
    <w:p w14:paraId="4892A149" w14:textId="77777777" w:rsidR="00F072BA" w:rsidRDefault="00F072BA"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r>
      <w:proofErr w:type="gramStart"/>
      <w:r>
        <w:rPr>
          <w:rFonts w:ascii="Courier New" w:eastAsia="Calibri" w:hAnsi="Courier New" w:cs="Courier New"/>
          <w:sz w:val="24"/>
          <w:szCs w:val="24"/>
          <w:lang w:val="en" w:eastAsia="en-US"/>
        </w:rPr>
        <w:t>g.  Removing</w:t>
      </w:r>
      <w:proofErr w:type="gramEnd"/>
      <w:r>
        <w:rPr>
          <w:rFonts w:ascii="Courier New" w:eastAsia="Calibri" w:hAnsi="Courier New" w:cs="Courier New"/>
          <w:sz w:val="24"/>
          <w:szCs w:val="24"/>
          <w:lang w:val="en" w:eastAsia="en-US"/>
        </w:rPr>
        <w:t xml:space="preserve"> paragraph (f);</w:t>
      </w:r>
    </w:p>
    <w:p w14:paraId="3C423A2C" w14:textId="77777777" w:rsidR="007B32D8" w:rsidRDefault="008C1247"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r>
      <w:proofErr w:type="gramStart"/>
      <w:r w:rsidR="00F072BA">
        <w:rPr>
          <w:rFonts w:ascii="Courier New" w:eastAsia="Calibri" w:hAnsi="Courier New" w:cs="Courier New"/>
          <w:sz w:val="24"/>
          <w:szCs w:val="24"/>
          <w:lang w:val="en" w:eastAsia="en-US"/>
        </w:rPr>
        <w:t>h</w:t>
      </w:r>
      <w:r>
        <w:rPr>
          <w:rFonts w:ascii="Courier New" w:eastAsia="Calibri" w:hAnsi="Courier New" w:cs="Courier New"/>
          <w:sz w:val="24"/>
          <w:szCs w:val="24"/>
          <w:lang w:val="en" w:eastAsia="en-US"/>
        </w:rPr>
        <w:t xml:space="preserve">.  </w:t>
      </w:r>
      <w:proofErr w:type="spellStart"/>
      <w:r>
        <w:rPr>
          <w:rFonts w:ascii="Courier New" w:eastAsia="Calibri" w:hAnsi="Courier New" w:cs="Courier New"/>
          <w:sz w:val="24"/>
          <w:szCs w:val="24"/>
          <w:lang w:val="en" w:eastAsia="en-US"/>
        </w:rPr>
        <w:t>Redesignating</w:t>
      </w:r>
      <w:proofErr w:type="spellEnd"/>
      <w:proofErr w:type="gramEnd"/>
      <w:r>
        <w:rPr>
          <w:rFonts w:ascii="Courier New" w:eastAsia="Calibri" w:hAnsi="Courier New" w:cs="Courier New"/>
          <w:sz w:val="24"/>
          <w:szCs w:val="24"/>
          <w:lang w:val="en" w:eastAsia="en-US"/>
        </w:rPr>
        <w:t xml:space="preserve"> paragraph (e) as paragraph (f);</w:t>
      </w:r>
    </w:p>
    <w:p w14:paraId="53BE7CDB" w14:textId="77777777" w:rsidR="008C1247" w:rsidRDefault="008C1247"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r>
      <w:proofErr w:type="spellStart"/>
      <w:r w:rsidR="00F072BA">
        <w:rPr>
          <w:rFonts w:ascii="Courier New" w:eastAsia="Calibri" w:hAnsi="Courier New" w:cs="Courier New"/>
          <w:sz w:val="24"/>
          <w:szCs w:val="24"/>
          <w:lang w:val="en" w:eastAsia="en-US"/>
        </w:rPr>
        <w:t>i</w:t>
      </w:r>
      <w:proofErr w:type="spellEnd"/>
      <w:r>
        <w:rPr>
          <w:rFonts w:ascii="Courier New" w:eastAsia="Calibri" w:hAnsi="Courier New" w:cs="Courier New"/>
          <w:sz w:val="24"/>
          <w:szCs w:val="24"/>
          <w:lang w:val="en" w:eastAsia="en-US"/>
        </w:rPr>
        <w:t>. Adding new paragraph (e);</w:t>
      </w:r>
    </w:p>
    <w:p w14:paraId="4DC8B35A" w14:textId="77777777" w:rsidR="008C1247" w:rsidRPr="007B32D8" w:rsidRDefault="008C1247"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r>
      <w:r w:rsidR="00F072BA">
        <w:rPr>
          <w:rFonts w:ascii="Courier New" w:eastAsia="Calibri" w:hAnsi="Courier New" w:cs="Courier New"/>
          <w:sz w:val="24"/>
          <w:szCs w:val="24"/>
          <w:lang w:val="en" w:eastAsia="en-US"/>
        </w:rPr>
        <w:t>j</w:t>
      </w:r>
      <w:r>
        <w:rPr>
          <w:rFonts w:ascii="Courier New" w:eastAsia="Calibri" w:hAnsi="Courier New" w:cs="Courier New"/>
          <w:sz w:val="24"/>
          <w:szCs w:val="24"/>
          <w:lang w:val="en" w:eastAsia="en-US"/>
        </w:rPr>
        <w:t xml:space="preserve">. </w:t>
      </w:r>
      <w:r w:rsidR="00262549">
        <w:rPr>
          <w:rFonts w:ascii="Courier New" w:eastAsia="Calibri" w:hAnsi="Courier New" w:cs="Courier New"/>
          <w:sz w:val="24"/>
          <w:szCs w:val="24"/>
          <w:lang w:val="en" w:eastAsia="en-US"/>
        </w:rPr>
        <w:t>Removing from newly designated paragraph (f) “will” and adding “shall” in its place</w:t>
      </w:r>
      <w:r w:rsidR="00F072BA">
        <w:rPr>
          <w:rFonts w:ascii="Courier New" w:eastAsia="Calibri" w:hAnsi="Courier New" w:cs="Courier New"/>
          <w:sz w:val="24"/>
          <w:szCs w:val="24"/>
          <w:lang w:val="en" w:eastAsia="en-US"/>
        </w:rPr>
        <w:t>; and</w:t>
      </w:r>
      <w:r w:rsidR="00262549">
        <w:rPr>
          <w:rFonts w:ascii="Courier New" w:eastAsia="Calibri" w:hAnsi="Courier New" w:cs="Courier New"/>
          <w:sz w:val="24"/>
          <w:szCs w:val="24"/>
          <w:lang w:val="en" w:eastAsia="en-US"/>
        </w:rPr>
        <w:t xml:space="preserve"> </w:t>
      </w:r>
    </w:p>
    <w:p w14:paraId="27955CB6"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d.  Revising</w:t>
      </w:r>
      <w:proofErr w:type="gramEnd"/>
      <w:r w:rsidRPr="007B32D8">
        <w:rPr>
          <w:rFonts w:ascii="Courier New" w:eastAsia="Calibri" w:hAnsi="Courier New" w:cs="Courier New"/>
          <w:sz w:val="24"/>
          <w:szCs w:val="24"/>
          <w:lang w:val="en" w:eastAsia="en-US"/>
        </w:rPr>
        <w:t xml:space="preserve"> Alternate I.</w:t>
      </w:r>
    </w:p>
    <w:p w14:paraId="281283DE" w14:textId="26C2E039"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t>The rev</w:t>
      </w:r>
      <w:del w:id="630" w:author="Brooks, E. Brad (OFR)" w:date="2020-02-07T15:32:00Z">
        <w:r w:rsidRPr="007B32D8" w:rsidDel="0010355C">
          <w:rPr>
            <w:rFonts w:ascii="Courier New" w:eastAsia="Calibri" w:hAnsi="Courier New" w:cs="Courier New"/>
            <w:sz w:val="24"/>
            <w:szCs w:val="24"/>
            <w:lang w:val="en" w:eastAsia="en-US"/>
          </w:rPr>
          <w:delText>ised</w:delText>
        </w:r>
        <w:r w:rsidR="00F072BA" w:rsidDel="0010355C">
          <w:rPr>
            <w:rFonts w:ascii="Courier New" w:eastAsia="Calibri" w:hAnsi="Courier New" w:cs="Courier New"/>
            <w:sz w:val="24"/>
            <w:szCs w:val="24"/>
            <w:lang w:val="en" w:eastAsia="en-US"/>
          </w:rPr>
          <w:delText xml:space="preserve"> and added </w:delText>
        </w:r>
        <w:r w:rsidRPr="007B32D8" w:rsidDel="0010355C">
          <w:rPr>
            <w:rFonts w:ascii="Courier New" w:eastAsia="Calibri" w:hAnsi="Courier New" w:cs="Courier New"/>
            <w:sz w:val="24"/>
            <w:szCs w:val="24"/>
            <w:lang w:val="en" w:eastAsia="en-US"/>
          </w:rPr>
          <w:delText xml:space="preserve">text reads </w:delText>
        </w:r>
      </w:del>
      <w:ins w:id="631" w:author="Brooks, E. Brad (OFR)" w:date="2020-02-07T15:32:00Z">
        <w:r w:rsidR="0010355C">
          <w:rPr>
            <w:rFonts w:ascii="Courier New" w:eastAsia="Calibri" w:hAnsi="Courier New" w:cs="Courier New"/>
            <w:sz w:val="24"/>
            <w:szCs w:val="24"/>
            <w:lang w:val="en" w:eastAsia="en-US"/>
          </w:rPr>
          <w:t xml:space="preserve">isions and additions read </w:t>
        </w:r>
      </w:ins>
      <w:r w:rsidRPr="007B32D8">
        <w:rPr>
          <w:rFonts w:ascii="Courier New" w:eastAsia="Calibri" w:hAnsi="Courier New" w:cs="Courier New"/>
          <w:sz w:val="24"/>
          <w:szCs w:val="24"/>
          <w:lang w:val="en" w:eastAsia="en-US"/>
        </w:rPr>
        <w:t>as follows:</w:t>
      </w:r>
    </w:p>
    <w:p w14:paraId="695995A4" w14:textId="77777777" w:rsidR="007B32D8" w:rsidRPr="007B32D8" w:rsidRDefault="007B32D8" w:rsidP="00041371">
      <w:pPr>
        <w:spacing w:line="480" w:lineRule="auto"/>
        <w:outlineLvl w:val="3"/>
        <w:rPr>
          <w:rFonts w:ascii="Courier New" w:hAnsi="Courier New" w:cs="Courier New"/>
          <w:b/>
          <w:bCs/>
          <w:sz w:val="24"/>
          <w:szCs w:val="24"/>
          <w:lang w:val="en" w:eastAsia="en-US"/>
        </w:rPr>
      </w:pPr>
      <w:r w:rsidRPr="007B32D8">
        <w:rPr>
          <w:rFonts w:ascii="Courier New" w:hAnsi="Courier New" w:cs="Courier New"/>
          <w:b/>
          <w:bCs/>
          <w:sz w:val="24"/>
          <w:szCs w:val="24"/>
          <w:lang w:val="en" w:eastAsia="en-US"/>
        </w:rPr>
        <w:t>52.219-</w:t>
      </w:r>
      <w:proofErr w:type="gramStart"/>
      <w:r w:rsidRPr="007B32D8">
        <w:rPr>
          <w:rFonts w:ascii="Courier New" w:hAnsi="Courier New" w:cs="Courier New"/>
          <w:b/>
          <w:bCs/>
          <w:sz w:val="24"/>
          <w:szCs w:val="24"/>
          <w:lang w:val="en" w:eastAsia="en-US"/>
        </w:rPr>
        <w:t>3  Notice</w:t>
      </w:r>
      <w:proofErr w:type="gramEnd"/>
      <w:r w:rsidRPr="007B32D8">
        <w:rPr>
          <w:rFonts w:ascii="Courier New" w:hAnsi="Courier New" w:cs="Courier New"/>
          <w:b/>
          <w:bCs/>
          <w:sz w:val="24"/>
          <w:szCs w:val="24"/>
          <w:lang w:val="en" w:eastAsia="en-US"/>
        </w:rPr>
        <w:t xml:space="preserve"> of </w:t>
      </w:r>
      <w:proofErr w:type="spellStart"/>
      <w:r w:rsidRPr="007B32D8">
        <w:rPr>
          <w:rFonts w:ascii="Courier New" w:hAnsi="Courier New" w:cs="Courier New"/>
          <w:b/>
          <w:bCs/>
          <w:sz w:val="24"/>
          <w:szCs w:val="24"/>
          <w:lang w:val="en" w:eastAsia="en-US"/>
        </w:rPr>
        <w:t>HUBZone</w:t>
      </w:r>
      <w:proofErr w:type="spellEnd"/>
      <w:r w:rsidRPr="007B32D8">
        <w:rPr>
          <w:rFonts w:ascii="Courier New" w:hAnsi="Courier New" w:cs="Courier New"/>
          <w:b/>
          <w:bCs/>
          <w:sz w:val="24"/>
          <w:szCs w:val="24"/>
          <w:lang w:val="en" w:eastAsia="en-US"/>
        </w:rPr>
        <w:t xml:space="preserve"> Set-Aside or Sole Source Award.</w:t>
      </w:r>
    </w:p>
    <w:p w14:paraId="2CCEA50C"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t xml:space="preserve">As prescribed in </w:t>
      </w:r>
      <w:r w:rsidRPr="007B32D8">
        <w:rPr>
          <w:rFonts w:ascii="Courier New" w:hAnsi="Courier New" w:cs="Courier New"/>
          <w:color w:val="000000"/>
          <w:sz w:val="24"/>
          <w:szCs w:val="24"/>
          <w:lang w:val="en" w:eastAsia="en-US"/>
        </w:rPr>
        <w:t>19.1309</w:t>
      </w:r>
      <w:r w:rsidRPr="007B32D8">
        <w:rPr>
          <w:rFonts w:ascii="Courier New" w:hAnsi="Courier New" w:cs="Courier New"/>
          <w:sz w:val="24"/>
          <w:szCs w:val="24"/>
          <w:lang w:val="en" w:eastAsia="en-US"/>
        </w:rPr>
        <w:t>(a</w:t>
      </w:r>
      <w:proofErr w:type="gramStart"/>
      <w:r w:rsidRPr="007B32D8">
        <w:rPr>
          <w:rFonts w:ascii="Courier New" w:hAnsi="Courier New" w:cs="Courier New"/>
          <w:sz w:val="24"/>
          <w:szCs w:val="24"/>
          <w:lang w:val="en" w:eastAsia="en-US"/>
        </w:rPr>
        <w:t>)(</w:t>
      </w:r>
      <w:proofErr w:type="gramEnd"/>
      <w:r w:rsidRPr="007B32D8">
        <w:rPr>
          <w:rFonts w:ascii="Courier New" w:hAnsi="Courier New" w:cs="Courier New"/>
          <w:sz w:val="24"/>
          <w:szCs w:val="24"/>
          <w:lang w:val="en" w:eastAsia="en-US"/>
        </w:rPr>
        <w:t>1), insert the following clause:</w:t>
      </w:r>
    </w:p>
    <w:p w14:paraId="0E9E897D" w14:textId="77777777" w:rsidR="007B32D8" w:rsidRPr="007B32D8" w:rsidRDefault="007B32D8" w:rsidP="00041371">
      <w:pPr>
        <w:tabs>
          <w:tab w:val="left" w:pos="720"/>
          <w:tab w:val="left" w:pos="1080"/>
          <w:tab w:val="left" w:pos="1440"/>
          <w:tab w:val="left" w:pos="1800"/>
        </w:tabs>
        <w:spacing w:line="480" w:lineRule="auto"/>
        <w:jc w:val="center"/>
        <w:rPr>
          <w:rFonts w:ascii="Courier New" w:hAnsi="Courier New" w:cs="Courier New"/>
          <w:bCs/>
          <w:smallCaps/>
          <w:sz w:val="24"/>
          <w:szCs w:val="24"/>
          <w:lang w:val="en" w:eastAsia="en-US"/>
        </w:rPr>
      </w:pPr>
      <w:r w:rsidRPr="007B32D8">
        <w:rPr>
          <w:rFonts w:ascii="Courier New" w:hAnsi="Courier New" w:cs="Courier New"/>
          <w:bCs/>
          <w:smallCaps/>
          <w:sz w:val="24"/>
          <w:szCs w:val="24"/>
          <w:lang w:val="en" w:eastAsia="en-US"/>
        </w:rPr>
        <w:t xml:space="preserve">Notice of </w:t>
      </w:r>
      <w:proofErr w:type="spellStart"/>
      <w:r w:rsidRPr="007B32D8">
        <w:rPr>
          <w:rFonts w:ascii="Courier New" w:hAnsi="Courier New" w:cs="Courier New"/>
          <w:bCs/>
          <w:smallCaps/>
          <w:sz w:val="24"/>
          <w:szCs w:val="24"/>
          <w:lang w:val="en" w:eastAsia="en-US"/>
        </w:rPr>
        <w:t>HUBZone</w:t>
      </w:r>
      <w:proofErr w:type="spellEnd"/>
      <w:r w:rsidRPr="007B32D8">
        <w:rPr>
          <w:rFonts w:ascii="Courier New" w:hAnsi="Courier New" w:cs="Courier New"/>
          <w:bCs/>
          <w:smallCaps/>
          <w:sz w:val="24"/>
          <w:szCs w:val="24"/>
          <w:lang w:val="en" w:eastAsia="en-US"/>
        </w:rPr>
        <w:t xml:space="preserve"> Set-Aside or Sole Source Award </w:t>
      </w:r>
      <w:r w:rsidR="00BA2CEC" w:rsidRPr="000E3D05">
        <w:rPr>
          <w:rFonts w:ascii="Courier New" w:hAnsi="Courier New" w:cs="Courier New"/>
          <w:smallCaps/>
          <w:color w:val="000000"/>
          <w:sz w:val="24"/>
          <w:szCs w:val="24"/>
          <w:lang w:val="en" w:eastAsia="en-US"/>
        </w:rPr>
        <w:t>([</w:t>
      </w:r>
      <w:r w:rsidR="00BA2CEC"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BA2CEC" w:rsidRPr="000E3D05">
        <w:rPr>
          <w:rFonts w:ascii="Courier New" w:hAnsi="Courier New" w:cs="Courier New"/>
          <w:b/>
          <w:smallCaps/>
          <w:color w:val="000000"/>
          <w:sz w:val="24"/>
          <w:szCs w:val="24"/>
          <w:u w:val="single"/>
          <w:lang w:val="en" w:eastAsia="en-US"/>
        </w:rPr>
        <w:t>Federal</w:t>
      </w:r>
      <w:r w:rsidR="00BA2CEC" w:rsidRPr="000E3D05">
        <w:rPr>
          <w:rFonts w:ascii="Courier New" w:hAnsi="Courier New" w:cs="Courier New"/>
          <w:b/>
          <w:smallCaps/>
          <w:color w:val="000000"/>
          <w:sz w:val="24"/>
          <w:szCs w:val="24"/>
          <w:lang w:val="en" w:eastAsia="en-US"/>
        </w:rPr>
        <w:t xml:space="preserve"> </w:t>
      </w:r>
      <w:r w:rsidR="00BA2CEC" w:rsidRPr="000E3D05">
        <w:rPr>
          <w:rFonts w:ascii="Courier New" w:hAnsi="Courier New" w:cs="Courier New"/>
          <w:b/>
          <w:smallCaps/>
          <w:color w:val="000000"/>
          <w:sz w:val="24"/>
          <w:szCs w:val="24"/>
          <w:u w:val="single"/>
          <w:lang w:val="en" w:eastAsia="en-US"/>
        </w:rPr>
        <w:t>Register</w:t>
      </w:r>
      <w:r w:rsidR="00BA2CEC" w:rsidRPr="000E3D05">
        <w:rPr>
          <w:rFonts w:ascii="Courier New" w:hAnsi="Courier New" w:cs="Courier New"/>
          <w:smallCaps/>
          <w:color w:val="000000"/>
          <w:sz w:val="24"/>
          <w:szCs w:val="24"/>
          <w:lang w:val="en" w:eastAsia="en-US"/>
        </w:rPr>
        <w:t>])</w:t>
      </w:r>
    </w:p>
    <w:p w14:paraId="730D48DD"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t xml:space="preserve">(a) </w:t>
      </w:r>
      <w:r w:rsidRPr="009C51C2">
        <w:rPr>
          <w:rFonts w:ascii="Courier New" w:hAnsi="Courier New" w:cs="Courier New"/>
          <w:iCs/>
          <w:sz w:val="24"/>
          <w:szCs w:val="24"/>
          <w:lang w:val="en" w:eastAsia="en-US"/>
        </w:rPr>
        <w:t xml:space="preserve"> </w:t>
      </w:r>
      <w:r w:rsidRPr="007B32D8">
        <w:rPr>
          <w:rFonts w:ascii="Courier New" w:hAnsi="Courier New" w:cs="Courier New"/>
          <w:iCs/>
          <w:sz w:val="24"/>
          <w:szCs w:val="24"/>
          <w:u w:val="single"/>
          <w:lang w:val="en" w:eastAsia="en-US"/>
        </w:rPr>
        <w:t>Definition</w:t>
      </w:r>
      <w:r w:rsidRPr="007B32D8">
        <w:rPr>
          <w:rFonts w:ascii="Courier New" w:hAnsi="Courier New" w:cs="Courier New"/>
          <w:i/>
          <w:iCs/>
          <w:sz w:val="24"/>
          <w:szCs w:val="24"/>
          <w:lang w:val="en" w:eastAsia="en-US"/>
        </w:rPr>
        <w:t>.</w:t>
      </w:r>
      <w:r w:rsidRPr="007B32D8">
        <w:rPr>
          <w:rFonts w:ascii="Courier New" w:hAnsi="Courier New" w:cs="Courier New"/>
          <w:sz w:val="24"/>
          <w:szCs w:val="24"/>
          <w:lang w:val="en" w:eastAsia="en-US"/>
        </w:rPr>
        <w:t xml:space="preserve"> </w:t>
      </w:r>
      <w:r w:rsidR="006A275A">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See 13 CFR 125.1 and 126.103 for definitions of terms used in the clause. </w:t>
      </w:r>
    </w:p>
    <w:p w14:paraId="5FB138ED" w14:textId="77777777" w:rsidR="00370925" w:rsidRDefault="00370925" w:rsidP="00041371">
      <w:pPr>
        <w:tabs>
          <w:tab w:val="left" w:pos="720"/>
          <w:tab w:val="left" w:pos="1080"/>
          <w:tab w:val="left" w:pos="1440"/>
          <w:tab w:val="left" w:pos="1800"/>
        </w:tabs>
        <w:spacing w:line="480" w:lineRule="auto"/>
        <w:rPr>
          <w:rFonts w:ascii="Courier New" w:hAnsi="Courier New" w:cs="Courier New"/>
          <w:iCs/>
          <w:sz w:val="24"/>
          <w:szCs w:val="24"/>
          <w:lang w:val="en" w:eastAsia="en-US"/>
        </w:rPr>
      </w:pPr>
      <w:r>
        <w:rPr>
          <w:rFonts w:ascii="Courier New" w:hAnsi="Courier New" w:cs="Courier New"/>
          <w:sz w:val="24"/>
          <w:szCs w:val="24"/>
          <w:lang w:val="en" w:eastAsia="en-US"/>
        </w:rPr>
        <w:lastRenderedPageBreak/>
        <w:tab/>
        <w:t>(b)</w:t>
      </w:r>
      <w:r w:rsidR="006A275A">
        <w:rPr>
          <w:rFonts w:ascii="Courier New" w:hAnsi="Courier New" w:cs="Courier New"/>
          <w:sz w:val="24"/>
          <w:szCs w:val="24"/>
          <w:lang w:val="en" w:eastAsia="en-US"/>
        </w:rPr>
        <w:t xml:space="preserve"> </w:t>
      </w:r>
      <w:r>
        <w:rPr>
          <w:rFonts w:ascii="Courier New" w:hAnsi="Courier New" w:cs="Courier New"/>
          <w:sz w:val="24"/>
          <w:szCs w:val="24"/>
          <w:lang w:val="en" w:eastAsia="en-US"/>
        </w:rPr>
        <w:t xml:space="preserve"> </w:t>
      </w:r>
      <w:r w:rsidRPr="007B32D8">
        <w:rPr>
          <w:rFonts w:ascii="Courier New" w:hAnsi="Courier New" w:cs="Courier New"/>
          <w:iCs/>
          <w:sz w:val="24"/>
          <w:szCs w:val="24"/>
          <w:lang w:val="en" w:eastAsia="en-US"/>
        </w:rPr>
        <w:t xml:space="preserve">* </w:t>
      </w:r>
      <w:r w:rsidR="006A275A">
        <w:rPr>
          <w:rFonts w:ascii="Courier New" w:hAnsi="Courier New" w:cs="Courier New"/>
          <w:iCs/>
          <w:sz w:val="24"/>
          <w:szCs w:val="24"/>
          <w:lang w:val="en" w:eastAsia="en-US"/>
        </w:rPr>
        <w:t xml:space="preserve"> </w:t>
      </w:r>
      <w:r w:rsidRPr="007B32D8">
        <w:rPr>
          <w:rFonts w:ascii="Courier New" w:hAnsi="Courier New" w:cs="Courier New"/>
          <w:iCs/>
          <w:sz w:val="24"/>
          <w:szCs w:val="24"/>
          <w:lang w:val="en" w:eastAsia="en-US"/>
        </w:rPr>
        <w:t xml:space="preserve"> * </w:t>
      </w:r>
      <w:r w:rsidR="006A275A">
        <w:rPr>
          <w:rFonts w:ascii="Courier New" w:hAnsi="Courier New" w:cs="Courier New"/>
          <w:iCs/>
          <w:sz w:val="24"/>
          <w:szCs w:val="24"/>
          <w:lang w:val="en" w:eastAsia="en-US"/>
        </w:rPr>
        <w:t xml:space="preserve"> </w:t>
      </w:r>
      <w:r w:rsidRPr="007B32D8">
        <w:rPr>
          <w:rFonts w:ascii="Courier New" w:hAnsi="Courier New" w:cs="Courier New"/>
          <w:iCs/>
          <w:sz w:val="24"/>
          <w:szCs w:val="24"/>
          <w:lang w:val="en" w:eastAsia="en-US"/>
        </w:rPr>
        <w:t xml:space="preserve"> *</w:t>
      </w:r>
    </w:p>
    <w:p w14:paraId="2CE1B2A4" w14:textId="77777777" w:rsidR="00370925" w:rsidRDefault="00370925"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Pr>
          <w:rFonts w:ascii="Courier New" w:hAnsi="Courier New" w:cs="Courier New"/>
          <w:iCs/>
          <w:sz w:val="24"/>
          <w:szCs w:val="24"/>
          <w:lang w:val="en" w:eastAsia="en-US"/>
        </w:rPr>
        <w:tab/>
      </w:r>
      <w:r>
        <w:rPr>
          <w:rFonts w:ascii="Courier New" w:hAnsi="Courier New" w:cs="Courier New"/>
          <w:iCs/>
          <w:sz w:val="24"/>
          <w:szCs w:val="24"/>
          <w:lang w:val="en" w:eastAsia="en-US"/>
        </w:rPr>
        <w:tab/>
        <w:t>(4)</w:t>
      </w:r>
      <w:r w:rsidR="006A275A">
        <w:rPr>
          <w:rFonts w:ascii="Courier New" w:hAnsi="Courier New" w:cs="Courier New"/>
          <w:iCs/>
          <w:sz w:val="24"/>
          <w:szCs w:val="24"/>
          <w:lang w:val="en" w:eastAsia="en-US"/>
        </w:rPr>
        <w:t xml:space="preserve"> </w:t>
      </w:r>
      <w:r>
        <w:rPr>
          <w:rFonts w:ascii="Courier New" w:hAnsi="Courier New" w:cs="Courier New"/>
          <w:iCs/>
          <w:sz w:val="24"/>
          <w:szCs w:val="24"/>
          <w:lang w:val="en" w:eastAsia="en-US"/>
        </w:rPr>
        <w:t xml:space="preserve"> Orders issued directly to </w:t>
      </w:r>
      <w:proofErr w:type="spellStart"/>
      <w:r>
        <w:rPr>
          <w:rFonts w:ascii="Courier New" w:hAnsi="Courier New" w:cs="Courier New"/>
          <w:iCs/>
          <w:sz w:val="24"/>
          <w:szCs w:val="24"/>
          <w:lang w:val="en" w:eastAsia="en-US"/>
        </w:rPr>
        <w:t>HUBZone</w:t>
      </w:r>
      <w:proofErr w:type="spellEnd"/>
      <w:r>
        <w:rPr>
          <w:rFonts w:ascii="Courier New" w:hAnsi="Courier New" w:cs="Courier New"/>
          <w:iCs/>
          <w:sz w:val="24"/>
          <w:szCs w:val="24"/>
          <w:lang w:val="en" w:eastAsia="en-US"/>
        </w:rPr>
        <w:t xml:space="preserve"> small business concerns under multiple-award contracts as described in 19.504(c</w:t>
      </w:r>
      <w:proofErr w:type="gramStart"/>
      <w:r>
        <w:rPr>
          <w:rFonts w:ascii="Courier New" w:hAnsi="Courier New" w:cs="Courier New"/>
          <w:iCs/>
          <w:sz w:val="24"/>
          <w:szCs w:val="24"/>
          <w:lang w:val="en" w:eastAsia="en-US"/>
        </w:rPr>
        <w:t>)(</w:t>
      </w:r>
      <w:proofErr w:type="gramEnd"/>
      <w:r>
        <w:rPr>
          <w:rFonts w:ascii="Courier New" w:hAnsi="Courier New" w:cs="Courier New"/>
          <w:iCs/>
          <w:sz w:val="24"/>
          <w:szCs w:val="24"/>
          <w:lang w:val="en" w:eastAsia="en-US"/>
        </w:rPr>
        <w:t>1)(ii).</w:t>
      </w:r>
    </w:p>
    <w:p w14:paraId="698F0F8C"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 xml:space="preserve">* </w:t>
      </w:r>
      <w:r w:rsidR="006A275A">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6A275A">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6A275A">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6A275A">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p>
    <w:p w14:paraId="30546320"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t xml:space="preserve">(d) </w:t>
      </w:r>
      <w:r w:rsidRPr="009C51C2">
        <w:rPr>
          <w:rFonts w:ascii="Courier New" w:hAnsi="Courier New" w:cs="Courier New"/>
          <w:iCs/>
          <w:sz w:val="24"/>
          <w:szCs w:val="24"/>
          <w:lang w:val="en" w:eastAsia="en-US"/>
        </w:rPr>
        <w:t xml:space="preserve"> </w:t>
      </w:r>
      <w:r w:rsidRPr="007B32D8">
        <w:rPr>
          <w:rFonts w:ascii="Courier New" w:hAnsi="Courier New" w:cs="Courier New"/>
          <w:iCs/>
          <w:sz w:val="24"/>
          <w:szCs w:val="24"/>
          <w:u w:val="single"/>
          <w:lang w:val="en" w:eastAsia="en-US"/>
        </w:rPr>
        <w:t>Limitation</w:t>
      </w:r>
      <w:r w:rsidR="00370925">
        <w:rPr>
          <w:rFonts w:ascii="Courier New" w:hAnsi="Courier New" w:cs="Courier New"/>
          <w:iCs/>
          <w:sz w:val="24"/>
          <w:szCs w:val="24"/>
          <w:u w:val="single"/>
          <w:lang w:val="en" w:eastAsia="en-US"/>
        </w:rPr>
        <w:t>s</w:t>
      </w:r>
      <w:r w:rsidRPr="007B32D8">
        <w:rPr>
          <w:rFonts w:ascii="Courier New" w:hAnsi="Courier New" w:cs="Courier New"/>
          <w:iCs/>
          <w:sz w:val="24"/>
          <w:szCs w:val="24"/>
          <w:u w:val="single"/>
          <w:lang w:val="en" w:eastAsia="en-US"/>
        </w:rPr>
        <w:t xml:space="preserve"> on subcontracting</w:t>
      </w:r>
      <w:r w:rsidRPr="009C51C2">
        <w:rPr>
          <w:rFonts w:ascii="Courier New" w:hAnsi="Courier New" w:cs="Courier New"/>
          <w:iCs/>
          <w:sz w:val="24"/>
          <w:szCs w:val="24"/>
          <w:lang w:val="en" w:eastAsia="en-US"/>
        </w:rPr>
        <w:t xml:space="preserve">. </w:t>
      </w:r>
      <w:r w:rsidRPr="007B32D8">
        <w:rPr>
          <w:rFonts w:ascii="Courier New" w:hAnsi="Courier New" w:cs="Courier New"/>
          <w:sz w:val="24"/>
          <w:szCs w:val="24"/>
          <w:lang w:val="en" w:eastAsia="en-US"/>
        </w:rPr>
        <w:t xml:space="preserve"> The Contractor shall spend—</w:t>
      </w:r>
    </w:p>
    <w:p w14:paraId="306B805E"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 xml:space="preserve">(1)  For services (except construction), at least 50 percent of the cost of contract performance incurred for personnel on its own employees or employees of other </w:t>
      </w:r>
      <w:proofErr w:type="spellStart"/>
      <w:r w:rsidRPr="007B32D8">
        <w:rPr>
          <w:rFonts w:ascii="Courier New" w:hAnsi="Courier New" w:cs="Courier New"/>
          <w:sz w:val="24"/>
          <w:szCs w:val="24"/>
          <w:lang w:val="en" w:eastAsia="en-US"/>
        </w:rPr>
        <w:t>HUBZone</w:t>
      </w:r>
      <w:proofErr w:type="spellEnd"/>
      <w:r w:rsidRPr="007B32D8">
        <w:rPr>
          <w:rFonts w:ascii="Courier New" w:hAnsi="Courier New" w:cs="Courier New"/>
          <w:sz w:val="24"/>
          <w:szCs w:val="24"/>
          <w:lang w:val="en" w:eastAsia="en-US"/>
        </w:rPr>
        <w:t xml:space="preserve"> small business concerns;</w:t>
      </w:r>
    </w:p>
    <w:p w14:paraId="27286367"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 xml:space="preserve">(2)  For supplies (other than acquisition from a </w:t>
      </w:r>
      <w:proofErr w:type="spellStart"/>
      <w:r w:rsidRPr="007B32D8">
        <w:rPr>
          <w:rFonts w:ascii="Courier New" w:hAnsi="Courier New" w:cs="Courier New"/>
          <w:sz w:val="24"/>
          <w:szCs w:val="24"/>
          <w:lang w:val="en" w:eastAsia="en-US"/>
        </w:rPr>
        <w:t>nonmanufacturer</w:t>
      </w:r>
      <w:proofErr w:type="spellEnd"/>
      <w:r w:rsidRPr="007B32D8">
        <w:rPr>
          <w:rFonts w:ascii="Courier New" w:hAnsi="Courier New" w:cs="Courier New"/>
          <w:sz w:val="24"/>
          <w:szCs w:val="24"/>
          <w:lang w:val="en" w:eastAsia="en-US"/>
        </w:rPr>
        <w:t xml:space="preserve"> of the supplies), at least 50 percent of the cost of manufacturing, excluding the cost of materials, </w:t>
      </w:r>
      <w:r w:rsidR="00CE237E">
        <w:rPr>
          <w:rFonts w:ascii="Courier New" w:hAnsi="Courier New" w:cs="Courier New"/>
          <w:sz w:val="24"/>
          <w:szCs w:val="24"/>
          <w:lang w:val="en" w:eastAsia="en-US"/>
        </w:rPr>
        <w:t>on</w:t>
      </w:r>
      <w:r w:rsidR="00370925">
        <w:rPr>
          <w:rFonts w:ascii="Courier New" w:hAnsi="Courier New" w:cs="Courier New"/>
          <w:sz w:val="24"/>
          <w:szCs w:val="24"/>
          <w:lang w:val="en" w:eastAsia="en-US"/>
        </w:rPr>
        <w:t xml:space="preserve"> the concern or other </w:t>
      </w:r>
      <w:proofErr w:type="spellStart"/>
      <w:r w:rsidR="00370925">
        <w:rPr>
          <w:rFonts w:ascii="Courier New" w:hAnsi="Courier New" w:cs="Courier New"/>
          <w:sz w:val="24"/>
          <w:szCs w:val="24"/>
          <w:lang w:val="en" w:eastAsia="en-US"/>
        </w:rPr>
        <w:t>HUBZone</w:t>
      </w:r>
      <w:proofErr w:type="spellEnd"/>
      <w:r w:rsidR="00370925">
        <w:rPr>
          <w:rFonts w:ascii="Courier New" w:hAnsi="Courier New" w:cs="Courier New"/>
          <w:sz w:val="24"/>
          <w:szCs w:val="24"/>
          <w:lang w:val="en" w:eastAsia="en-US"/>
        </w:rPr>
        <w:t xml:space="preserve"> small business concerns</w:t>
      </w:r>
      <w:r w:rsidRPr="007B32D8">
        <w:rPr>
          <w:rFonts w:ascii="Courier New" w:hAnsi="Courier New" w:cs="Courier New"/>
          <w:sz w:val="24"/>
          <w:szCs w:val="24"/>
          <w:lang w:val="en" w:eastAsia="en-US"/>
        </w:rPr>
        <w:t>;</w:t>
      </w:r>
    </w:p>
    <w:p w14:paraId="537A244F"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 xml:space="preserve">(3)  </w:t>
      </w:r>
      <w:r w:rsidRPr="00EC01C9">
        <w:rPr>
          <w:rFonts w:ascii="Courier New" w:hAnsi="Courier New" w:cs="Courier New"/>
          <w:sz w:val="24"/>
          <w:szCs w:val="24"/>
          <w:u w:val="single"/>
          <w:lang w:val="en" w:eastAsia="en-US"/>
        </w:rPr>
        <w:t>For general construction</w:t>
      </w:r>
      <w:r w:rsidRPr="007B32D8">
        <w:rPr>
          <w:rFonts w:ascii="Courier New" w:hAnsi="Courier New" w:cs="Courier New"/>
          <w:sz w:val="24"/>
          <w:szCs w:val="24"/>
          <w:lang w:val="en" w:eastAsia="en-US"/>
        </w:rPr>
        <w:t xml:space="preserve">— </w:t>
      </w:r>
    </w:p>
    <w:p w14:paraId="0FCFC5E4"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w:t>
      </w:r>
      <w:proofErr w:type="spellStart"/>
      <w:r w:rsidRPr="007B32D8">
        <w:rPr>
          <w:rFonts w:ascii="Courier New" w:hAnsi="Courier New" w:cs="Courier New"/>
          <w:sz w:val="24"/>
          <w:szCs w:val="24"/>
          <w:lang w:val="en" w:eastAsia="en-US"/>
        </w:rPr>
        <w:t>i</w:t>
      </w:r>
      <w:proofErr w:type="spellEnd"/>
      <w:r w:rsidRPr="007B32D8">
        <w:rPr>
          <w:rFonts w:ascii="Courier New" w:hAnsi="Courier New" w:cs="Courier New"/>
          <w:sz w:val="24"/>
          <w:szCs w:val="24"/>
          <w:lang w:val="en" w:eastAsia="en-US"/>
        </w:rPr>
        <w:t>)  At least 15 percent of the cost of contract performance incurred for personnel on its own employees;</w:t>
      </w:r>
    </w:p>
    <w:p w14:paraId="30E7717A"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(ii)  At least 50 percent of the cost of the contract performance incurred for personnel on its own employees or on a combination of its own employees</w:t>
      </w:r>
      <w:r w:rsidR="00370925">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and employees of </w:t>
      </w:r>
      <w:proofErr w:type="spellStart"/>
      <w:r w:rsidRPr="007B32D8">
        <w:rPr>
          <w:rFonts w:ascii="Courier New" w:hAnsi="Courier New" w:cs="Courier New"/>
          <w:sz w:val="24"/>
          <w:szCs w:val="24"/>
          <w:lang w:val="en" w:eastAsia="en-US"/>
        </w:rPr>
        <w:t>HUBZone</w:t>
      </w:r>
      <w:proofErr w:type="spellEnd"/>
      <w:r w:rsidRPr="007B32D8">
        <w:rPr>
          <w:rFonts w:ascii="Courier New" w:hAnsi="Courier New" w:cs="Courier New"/>
          <w:sz w:val="24"/>
          <w:szCs w:val="24"/>
          <w:lang w:val="en" w:eastAsia="en-US"/>
        </w:rPr>
        <w:t xml:space="preserve"> small business concern subcontractors; and</w:t>
      </w:r>
    </w:p>
    <w:p w14:paraId="39F93142"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lastRenderedPageBreak/>
        <w:tab/>
      </w: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 xml:space="preserve">(iii)  No more than 50 percent of the cost of contract performance incurred for personnel on concerns that are not </w:t>
      </w:r>
      <w:proofErr w:type="spellStart"/>
      <w:r w:rsidRPr="007B32D8">
        <w:rPr>
          <w:rFonts w:ascii="Courier New" w:hAnsi="Courier New" w:cs="Courier New"/>
          <w:sz w:val="24"/>
          <w:szCs w:val="24"/>
          <w:lang w:val="en" w:eastAsia="en-US"/>
        </w:rPr>
        <w:t>HUBZone</w:t>
      </w:r>
      <w:proofErr w:type="spellEnd"/>
      <w:r w:rsidRPr="007B32D8">
        <w:rPr>
          <w:rFonts w:ascii="Courier New" w:hAnsi="Courier New" w:cs="Courier New"/>
          <w:sz w:val="24"/>
          <w:szCs w:val="24"/>
          <w:lang w:val="en" w:eastAsia="en-US"/>
        </w:rPr>
        <w:t xml:space="preserve"> small business concerns; or</w:t>
      </w:r>
    </w:p>
    <w:p w14:paraId="27E385F2"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 xml:space="preserve">(4)  </w:t>
      </w:r>
      <w:r w:rsidRPr="00EC01C9">
        <w:rPr>
          <w:rFonts w:ascii="Courier New" w:hAnsi="Courier New" w:cs="Courier New"/>
          <w:sz w:val="24"/>
          <w:szCs w:val="24"/>
          <w:u w:val="single"/>
          <w:lang w:val="en" w:eastAsia="en-US"/>
        </w:rPr>
        <w:t>For construction by special trade contractors</w:t>
      </w:r>
      <w:r w:rsidRPr="007B32D8">
        <w:rPr>
          <w:rFonts w:ascii="Courier New" w:hAnsi="Courier New" w:cs="Courier New"/>
          <w:sz w:val="24"/>
          <w:szCs w:val="24"/>
          <w:lang w:val="en" w:eastAsia="en-US"/>
        </w:rPr>
        <w:t>—</w:t>
      </w:r>
    </w:p>
    <w:p w14:paraId="5E966E01"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w:t>
      </w:r>
      <w:proofErr w:type="spellStart"/>
      <w:r w:rsidRPr="007B32D8">
        <w:rPr>
          <w:rFonts w:ascii="Courier New" w:hAnsi="Courier New" w:cs="Courier New"/>
          <w:sz w:val="24"/>
          <w:szCs w:val="24"/>
          <w:lang w:val="en" w:eastAsia="en-US"/>
        </w:rPr>
        <w:t>i</w:t>
      </w:r>
      <w:proofErr w:type="spellEnd"/>
      <w:r w:rsidRPr="007B32D8">
        <w:rPr>
          <w:rFonts w:ascii="Courier New" w:hAnsi="Courier New" w:cs="Courier New"/>
          <w:sz w:val="24"/>
          <w:szCs w:val="24"/>
          <w:lang w:val="en" w:eastAsia="en-US"/>
        </w:rPr>
        <w:t>)  At least 25 percent of the cost of contract performance incurred for personnel on its own employees;</w:t>
      </w:r>
    </w:p>
    <w:p w14:paraId="4C06F514"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 xml:space="preserve">(ii)  At least 50 percent of the cost of the contract performance incurred for personnel on its own employees or on a combination of its own employees and employees of </w:t>
      </w:r>
      <w:proofErr w:type="spellStart"/>
      <w:r w:rsidRPr="007B32D8">
        <w:rPr>
          <w:rFonts w:ascii="Courier New" w:hAnsi="Courier New" w:cs="Courier New"/>
          <w:sz w:val="24"/>
          <w:szCs w:val="24"/>
          <w:lang w:val="en" w:eastAsia="en-US"/>
        </w:rPr>
        <w:t>HUBZone</w:t>
      </w:r>
      <w:proofErr w:type="spellEnd"/>
      <w:r w:rsidRPr="007B32D8">
        <w:rPr>
          <w:rFonts w:ascii="Courier New" w:hAnsi="Courier New" w:cs="Courier New"/>
          <w:sz w:val="24"/>
          <w:szCs w:val="24"/>
          <w:lang w:val="en" w:eastAsia="en-US"/>
        </w:rPr>
        <w:t xml:space="preserve"> small business concern subcontractors; </w:t>
      </w:r>
    </w:p>
    <w:p w14:paraId="41F4DC81"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 xml:space="preserve">(iii)  No more than 50 percent of the cost of contract performance to be incurred for personnel on concerns that are not </w:t>
      </w:r>
      <w:proofErr w:type="spellStart"/>
      <w:r w:rsidRPr="007B32D8">
        <w:rPr>
          <w:rFonts w:ascii="Courier New" w:hAnsi="Courier New" w:cs="Courier New"/>
          <w:sz w:val="24"/>
          <w:szCs w:val="24"/>
          <w:lang w:val="en" w:eastAsia="en-US"/>
        </w:rPr>
        <w:t>HUBZone</w:t>
      </w:r>
      <w:proofErr w:type="spellEnd"/>
      <w:r w:rsidRPr="007B32D8">
        <w:rPr>
          <w:rFonts w:ascii="Courier New" w:hAnsi="Courier New" w:cs="Courier New"/>
          <w:sz w:val="24"/>
          <w:szCs w:val="24"/>
          <w:lang w:val="en" w:eastAsia="en-US"/>
        </w:rPr>
        <w:t xml:space="preserve"> small business concerns.</w:t>
      </w:r>
    </w:p>
    <w:p w14:paraId="69BC0B57"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color w:val="000000"/>
          <w:sz w:val="24"/>
          <w:szCs w:val="24"/>
          <w:lang w:eastAsia="en-US"/>
        </w:rPr>
      </w:pPr>
      <w:r w:rsidRPr="007B32D8">
        <w:rPr>
          <w:rFonts w:ascii="Courier New" w:hAnsi="Courier New" w:cs="Courier New"/>
          <w:sz w:val="24"/>
          <w:szCs w:val="24"/>
          <w:lang w:val="en" w:eastAsia="en-US"/>
        </w:rPr>
        <w:tab/>
        <w:t xml:space="preserve">(e)  </w:t>
      </w:r>
      <w:r w:rsidRPr="007B32D8">
        <w:rPr>
          <w:rFonts w:ascii="Courier New" w:eastAsia="Calibri" w:hAnsi="Courier New" w:cs="Courier New"/>
          <w:color w:val="000000"/>
          <w:sz w:val="24"/>
          <w:szCs w:val="24"/>
          <w:lang w:eastAsia="en-US"/>
        </w:rPr>
        <w:t xml:space="preserve">A </w:t>
      </w:r>
      <w:proofErr w:type="spellStart"/>
      <w:r w:rsidRPr="007B32D8">
        <w:rPr>
          <w:rFonts w:ascii="Courier New" w:eastAsia="Calibri" w:hAnsi="Courier New" w:cs="Courier New"/>
          <w:color w:val="000000"/>
          <w:sz w:val="24"/>
          <w:szCs w:val="24"/>
          <w:lang w:eastAsia="en-US"/>
        </w:rPr>
        <w:t>HUBZone</w:t>
      </w:r>
      <w:proofErr w:type="spellEnd"/>
      <w:r w:rsidRPr="007B32D8">
        <w:rPr>
          <w:rFonts w:ascii="Courier New" w:eastAsia="Calibri" w:hAnsi="Courier New" w:cs="Courier New"/>
          <w:color w:val="000000"/>
          <w:sz w:val="24"/>
          <w:szCs w:val="24"/>
          <w:lang w:eastAsia="en-US"/>
        </w:rPr>
        <w:t xml:space="preserve"> small business contractor shall comply with the limitation</w:t>
      </w:r>
      <w:r w:rsidR="00370925">
        <w:rPr>
          <w:rFonts w:ascii="Courier New" w:eastAsia="Calibri" w:hAnsi="Courier New" w:cs="Courier New"/>
          <w:color w:val="000000"/>
          <w:sz w:val="24"/>
          <w:szCs w:val="24"/>
          <w:lang w:eastAsia="en-US"/>
        </w:rPr>
        <w:t>s</w:t>
      </w:r>
      <w:r w:rsidRPr="007B32D8">
        <w:rPr>
          <w:rFonts w:ascii="Courier New" w:eastAsia="Calibri" w:hAnsi="Courier New" w:cs="Courier New"/>
          <w:color w:val="000000"/>
          <w:sz w:val="24"/>
          <w:szCs w:val="24"/>
          <w:lang w:eastAsia="en-US"/>
        </w:rPr>
        <w:t xml:space="preserve"> on subcontracting as follows:</w:t>
      </w:r>
    </w:p>
    <w:p w14:paraId="6E0BF792"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 xml:space="preserve">(1)  For contracts, in accordance with </w:t>
      </w:r>
      <w:r w:rsidR="00370925">
        <w:rPr>
          <w:rFonts w:ascii="Courier New" w:hAnsi="Courier New" w:cs="Courier New"/>
          <w:color w:val="000000"/>
          <w:sz w:val="24"/>
          <w:szCs w:val="24"/>
          <w:lang w:val="en" w:eastAsia="en-US"/>
        </w:rPr>
        <w:t xml:space="preserve">paragraph </w:t>
      </w:r>
      <w:r w:rsidRPr="007B32D8">
        <w:rPr>
          <w:rFonts w:ascii="Courier New" w:hAnsi="Courier New" w:cs="Courier New"/>
          <w:color w:val="000000"/>
          <w:sz w:val="24"/>
          <w:szCs w:val="24"/>
          <w:lang w:val="en" w:eastAsia="en-US"/>
        </w:rPr>
        <w:t>(b</w:t>
      </w:r>
      <w:proofErr w:type="gramStart"/>
      <w:r w:rsidRPr="007B32D8">
        <w:rPr>
          <w:rFonts w:ascii="Courier New" w:hAnsi="Courier New" w:cs="Courier New"/>
          <w:color w:val="000000"/>
          <w:sz w:val="24"/>
          <w:szCs w:val="24"/>
          <w:lang w:val="en" w:eastAsia="en-US"/>
        </w:rPr>
        <w:t>)(</w:t>
      </w:r>
      <w:proofErr w:type="gramEnd"/>
      <w:r w:rsidRPr="007B32D8">
        <w:rPr>
          <w:rFonts w:ascii="Courier New" w:hAnsi="Courier New" w:cs="Courier New"/>
          <w:color w:val="000000"/>
          <w:sz w:val="24"/>
          <w:szCs w:val="24"/>
          <w:lang w:val="en" w:eastAsia="en-US"/>
        </w:rPr>
        <w:t xml:space="preserve">1) </w:t>
      </w:r>
      <w:r w:rsidR="00370925">
        <w:rPr>
          <w:rFonts w:ascii="Courier New" w:hAnsi="Courier New" w:cs="Courier New"/>
          <w:color w:val="000000"/>
          <w:sz w:val="24"/>
          <w:szCs w:val="24"/>
          <w:lang w:val="en" w:eastAsia="en-US"/>
        </w:rPr>
        <w:t>or</w:t>
      </w:r>
      <w:r w:rsidR="00370925" w:rsidRPr="007B32D8">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(2) of this clause</w:t>
      </w:r>
      <w:r w:rsidRPr="007B32D8">
        <w:rPr>
          <w:rFonts w:ascii="Courier New" w:hAnsi="Courier New" w:cs="Courier New"/>
          <w:sz w:val="24"/>
          <w:szCs w:val="24"/>
          <w:lang w:val="en" w:eastAsia="en-US"/>
        </w:rPr>
        <w:t>—</w:t>
      </w:r>
    </w:p>
    <w:p w14:paraId="5C259C9D" w14:textId="77777777" w:rsidR="007B32D8" w:rsidRPr="007B32D8" w:rsidRDefault="007B32D8" w:rsidP="00041371">
      <w:pPr>
        <w:widowControl w:val="0"/>
        <w:tabs>
          <w:tab w:val="left" w:pos="720"/>
          <w:tab w:val="left" w:pos="1080"/>
          <w:tab w:val="left" w:pos="1440"/>
          <w:tab w:val="left" w:pos="1800"/>
        </w:tabs>
        <w:autoSpaceDE w:val="0"/>
        <w:autoSpaceDN w:val="0"/>
        <w:adjustRightInd w:val="0"/>
        <w:spacing w:line="480" w:lineRule="auto"/>
        <w:rPr>
          <w:rFonts w:ascii="Courier New" w:eastAsia="Calibri" w:hAnsi="Courier New" w:cs="Courier New"/>
          <w:sz w:val="24"/>
          <w:szCs w:val="24"/>
          <w:lang w:val="en" w:eastAsia="en-US"/>
        </w:rPr>
      </w:pPr>
      <w:r w:rsidRPr="007B32D8">
        <w:rPr>
          <w:rFonts w:ascii="Courier New" w:eastAsia="Calibri" w:hAnsi="Courier New" w:cs="Courier New"/>
          <w:iCs/>
          <w:sz w:val="24"/>
          <w:szCs w:val="24"/>
          <w:lang w:val="en" w:eastAsia="en-US"/>
        </w:rPr>
        <w:tab/>
        <w:t>[</w:t>
      </w:r>
      <w:r w:rsidRPr="007B32D8">
        <w:rPr>
          <w:rFonts w:ascii="Courier New" w:eastAsia="Calibri" w:hAnsi="Courier New" w:cs="Courier New"/>
          <w:iCs/>
          <w:sz w:val="24"/>
          <w:szCs w:val="24"/>
          <w:u w:val="single"/>
          <w:lang w:val="en" w:eastAsia="en-US"/>
        </w:rPr>
        <w:t xml:space="preserve">Contracting Officer </w:t>
      </w:r>
      <w:proofErr w:type="gramStart"/>
      <w:r w:rsidRPr="007B32D8">
        <w:rPr>
          <w:rFonts w:ascii="Courier New" w:eastAsia="Calibri" w:hAnsi="Courier New" w:cs="Courier New"/>
          <w:iCs/>
          <w:sz w:val="24"/>
          <w:szCs w:val="24"/>
          <w:u w:val="single"/>
          <w:lang w:val="en" w:eastAsia="en-US"/>
        </w:rPr>
        <w:t>check</w:t>
      </w:r>
      <w:proofErr w:type="gramEnd"/>
      <w:r w:rsidRPr="007B32D8">
        <w:rPr>
          <w:rFonts w:ascii="Courier New" w:eastAsia="Calibri" w:hAnsi="Courier New" w:cs="Courier New"/>
          <w:iCs/>
          <w:sz w:val="24"/>
          <w:szCs w:val="24"/>
          <w:u w:val="single"/>
          <w:lang w:val="en" w:eastAsia="en-US"/>
        </w:rPr>
        <w:t xml:space="preserve"> as appropriate</w:t>
      </w:r>
      <w:r w:rsidRPr="007B32D8">
        <w:rPr>
          <w:rFonts w:ascii="Courier New" w:eastAsia="Calibri" w:hAnsi="Courier New" w:cs="Courier New"/>
          <w:sz w:val="24"/>
          <w:szCs w:val="24"/>
          <w:lang w:val="en" w:eastAsia="en-US"/>
        </w:rPr>
        <w:t>.]</w:t>
      </w:r>
    </w:p>
    <w:p w14:paraId="29F6278D"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eastAsia="en-US"/>
        </w:rPr>
      </w:pPr>
      <w:r w:rsidRPr="007B32D8">
        <w:rPr>
          <w:rFonts w:ascii="Courier New" w:eastAsia="Calibri" w:hAnsi="Courier New" w:cs="Courier New"/>
          <w:sz w:val="24"/>
          <w:szCs w:val="24"/>
          <w:lang w:eastAsia="en-US"/>
        </w:rPr>
        <w:tab/>
      </w:r>
      <w:r w:rsidRPr="007B32D8">
        <w:rPr>
          <w:rFonts w:ascii="Courier New" w:eastAsia="Calibri" w:hAnsi="Courier New" w:cs="Courier New"/>
          <w:sz w:val="24"/>
          <w:szCs w:val="24"/>
          <w:lang w:eastAsia="en-US"/>
        </w:rPr>
        <w:tab/>
        <w:t xml:space="preserve">__ </w:t>
      </w:r>
      <w:proofErr w:type="gramStart"/>
      <w:r w:rsidRPr="007B32D8">
        <w:rPr>
          <w:rFonts w:ascii="Courier New" w:hAnsi="Courier New" w:cs="Courier New"/>
          <w:color w:val="000000"/>
          <w:sz w:val="24"/>
          <w:szCs w:val="24"/>
          <w:lang w:val="en" w:eastAsia="en-US"/>
        </w:rPr>
        <w:t>By</w:t>
      </w:r>
      <w:proofErr w:type="gramEnd"/>
      <w:r w:rsidRPr="007B32D8">
        <w:rPr>
          <w:rFonts w:ascii="Courier New" w:hAnsi="Courier New" w:cs="Courier New"/>
          <w:color w:val="000000"/>
          <w:sz w:val="24"/>
          <w:szCs w:val="24"/>
          <w:lang w:val="en" w:eastAsia="en-US"/>
        </w:rPr>
        <w:t xml:space="preserve"> the end of the base term of the contract and then by the end of each subsequent option period</w:t>
      </w:r>
      <w:r w:rsidRPr="007B32D8">
        <w:rPr>
          <w:rFonts w:ascii="Courier New" w:eastAsia="Calibri" w:hAnsi="Courier New" w:cs="Courier New"/>
          <w:sz w:val="24"/>
          <w:szCs w:val="24"/>
          <w:lang w:eastAsia="en-US"/>
        </w:rPr>
        <w:t>; or</w:t>
      </w:r>
    </w:p>
    <w:p w14:paraId="63581101"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eastAsia="en-US"/>
        </w:rPr>
      </w:pPr>
      <w:r w:rsidRPr="007B32D8">
        <w:rPr>
          <w:rFonts w:ascii="Courier New" w:eastAsia="Calibri" w:hAnsi="Courier New" w:cs="Courier New"/>
          <w:sz w:val="24"/>
          <w:szCs w:val="24"/>
          <w:lang w:eastAsia="en-US"/>
        </w:rPr>
        <w:tab/>
      </w:r>
      <w:r w:rsidRPr="007B32D8">
        <w:rPr>
          <w:rFonts w:ascii="Courier New" w:eastAsia="Calibri" w:hAnsi="Courier New" w:cs="Courier New"/>
          <w:sz w:val="24"/>
          <w:szCs w:val="24"/>
          <w:lang w:eastAsia="en-US"/>
        </w:rPr>
        <w:tab/>
        <w:t xml:space="preserve">__ </w:t>
      </w:r>
      <w:proofErr w:type="gramStart"/>
      <w:r w:rsidRPr="007B32D8">
        <w:rPr>
          <w:rFonts w:ascii="Courier New" w:hAnsi="Courier New" w:cs="Courier New"/>
          <w:color w:val="000000"/>
          <w:sz w:val="24"/>
          <w:szCs w:val="24"/>
          <w:lang w:val="en" w:eastAsia="en-US"/>
        </w:rPr>
        <w:t>By</w:t>
      </w:r>
      <w:proofErr w:type="gramEnd"/>
      <w:r w:rsidRPr="007B32D8">
        <w:rPr>
          <w:rFonts w:ascii="Courier New" w:eastAsia="Calibri" w:hAnsi="Courier New" w:cs="Courier New"/>
          <w:color w:val="000000"/>
          <w:w w:val="103"/>
          <w:sz w:val="24"/>
          <w:szCs w:val="24"/>
          <w:lang w:eastAsia="en-US"/>
        </w:rPr>
        <w:t xml:space="preserve"> the end of the performance period for </w:t>
      </w:r>
      <w:r w:rsidRPr="007B32D8">
        <w:rPr>
          <w:rFonts w:ascii="Courier New" w:eastAsia="Calibri" w:hAnsi="Courier New" w:cs="Courier New"/>
          <w:color w:val="000000"/>
          <w:sz w:val="24"/>
          <w:szCs w:val="24"/>
          <w:lang w:eastAsia="en-US"/>
        </w:rPr>
        <w:t>each order issued under the contract</w:t>
      </w:r>
      <w:r w:rsidRPr="007B32D8">
        <w:rPr>
          <w:rFonts w:ascii="Courier New" w:eastAsia="Calibri" w:hAnsi="Courier New" w:cs="Courier New"/>
          <w:sz w:val="24"/>
          <w:szCs w:val="24"/>
          <w:lang w:eastAsia="en-US"/>
        </w:rPr>
        <w:t>.</w:t>
      </w:r>
    </w:p>
    <w:p w14:paraId="449149D3"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lastRenderedPageBreak/>
        <w:tab/>
      </w:r>
      <w:r w:rsidRPr="007B32D8">
        <w:rPr>
          <w:rFonts w:ascii="Courier New" w:hAnsi="Courier New" w:cs="Courier New"/>
          <w:sz w:val="24"/>
          <w:szCs w:val="24"/>
          <w:lang w:val="en" w:eastAsia="en-US"/>
        </w:rPr>
        <w:tab/>
        <w:t xml:space="preserve">(2)  For orders, in accordance with </w:t>
      </w:r>
      <w:r w:rsidR="00370925">
        <w:rPr>
          <w:rFonts w:ascii="Courier New" w:hAnsi="Courier New" w:cs="Courier New"/>
          <w:sz w:val="24"/>
          <w:szCs w:val="24"/>
          <w:lang w:val="en" w:eastAsia="en-US"/>
        </w:rPr>
        <w:t xml:space="preserve">paragraph </w:t>
      </w:r>
      <w:r w:rsidRPr="007B32D8">
        <w:rPr>
          <w:rFonts w:ascii="Courier New" w:hAnsi="Courier New" w:cs="Courier New"/>
          <w:sz w:val="24"/>
          <w:szCs w:val="24"/>
          <w:lang w:val="en" w:eastAsia="en-US"/>
        </w:rPr>
        <w:t>(b</w:t>
      </w:r>
      <w:proofErr w:type="gramStart"/>
      <w:r w:rsidRPr="007B32D8">
        <w:rPr>
          <w:rFonts w:ascii="Courier New" w:hAnsi="Courier New" w:cs="Courier New"/>
          <w:sz w:val="24"/>
          <w:szCs w:val="24"/>
          <w:lang w:val="en" w:eastAsia="en-US"/>
        </w:rPr>
        <w:t>)(</w:t>
      </w:r>
      <w:proofErr w:type="gramEnd"/>
      <w:r w:rsidRPr="007B32D8">
        <w:rPr>
          <w:rFonts w:ascii="Courier New" w:hAnsi="Courier New" w:cs="Courier New"/>
          <w:sz w:val="24"/>
          <w:szCs w:val="24"/>
          <w:lang w:val="en" w:eastAsia="en-US"/>
        </w:rPr>
        <w:t xml:space="preserve">3) </w:t>
      </w:r>
      <w:r w:rsidR="00370925">
        <w:rPr>
          <w:rFonts w:ascii="Courier New" w:hAnsi="Courier New" w:cs="Courier New"/>
          <w:sz w:val="24"/>
          <w:szCs w:val="24"/>
          <w:lang w:val="en" w:eastAsia="en-US"/>
        </w:rPr>
        <w:t xml:space="preserve">or (4) </w:t>
      </w:r>
      <w:r w:rsidRPr="007B32D8">
        <w:rPr>
          <w:rFonts w:ascii="Courier New" w:hAnsi="Courier New" w:cs="Courier New"/>
          <w:sz w:val="24"/>
          <w:szCs w:val="24"/>
          <w:lang w:val="en" w:eastAsia="en-US"/>
        </w:rPr>
        <w:t xml:space="preserve">of this clause, by the end of the performance period for the order. </w:t>
      </w:r>
    </w:p>
    <w:p w14:paraId="14CA042A"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 xml:space="preserve">* </w:t>
      </w:r>
      <w:r w:rsidR="006A275A">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6A275A">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6A275A">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6A275A">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p>
    <w:p w14:paraId="250E70F0"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u w:val="single"/>
          <w:lang w:val="en" w:eastAsia="en-US"/>
        </w:rPr>
        <w:t>Alternate I</w:t>
      </w:r>
      <w:r w:rsidRPr="007B32D8">
        <w:rPr>
          <w:rFonts w:ascii="Courier New" w:hAnsi="Courier New" w:cs="Courier New"/>
          <w:color w:val="000000"/>
          <w:sz w:val="24"/>
          <w:szCs w:val="24"/>
          <w:lang w:val="en" w:eastAsia="en-US"/>
        </w:rPr>
        <w:t xml:space="preserve"> </w:t>
      </w:r>
      <w:r w:rsidR="00BA2CEC" w:rsidRPr="000E3D05">
        <w:rPr>
          <w:rFonts w:ascii="Courier New" w:hAnsi="Courier New" w:cs="Courier New"/>
          <w:smallCaps/>
          <w:color w:val="000000"/>
          <w:sz w:val="24"/>
          <w:szCs w:val="24"/>
          <w:lang w:val="en" w:eastAsia="en-US"/>
        </w:rPr>
        <w:t>([</w:t>
      </w:r>
      <w:r w:rsidR="00BA2CEC"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BA2CEC" w:rsidRPr="000E3D05">
        <w:rPr>
          <w:rFonts w:ascii="Courier New" w:hAnsi="Courier New" w:cs="Courier New"/>
          <w:b/>
          <w:smallCaps/>
          <w:color w:val="000000"/>
          <w:sz w:val="24"/>
          <w:szCs w:val="24"/>
          <w:u w:val="single"/>
          <w:lang w:val="en" w:eastAsia="en-US"/>
        </w:rPr>
        <w:t>Federal</w:t>
      </w:r>
      <w:r w:rsidR="00BA2CEC" w:rsidRPr="000E3D05">
        <w:rPr>
          <w:rFonts w:ascii="Courier New" w:hAnsi="Courier New" w:cs="Courier New"/>
          <w:b/>
          <w:smallCaps/>
          <w:color w:val="000000"/>
          <w:sz w:val="24"/>
          <w:szCs w:val="24"/>
          <w:lang w:val="en" w:eastAsia="en-US"/>
        </w:rPr>
        <w:t xml:space="preserve"> </w:t>
      </w:r>
      <w:r w:rsidR="00BA2CEC" w:rsidRPr="000E3D05">
        <w:rPr>
          <w:rFonts w:ascii="Courier New" w:hAnsi="Courier New" w:cs="Courier New"/>
          <w:b/>
          <w:smallCaps/>
          <w:color w:val="000000"/>
          <w:sz w:val="24"/>
          <w:szCs w:val="24"/>
          <w:u w:val="single"/>
          <w:lang w:val="en" w:eastAsia="en-US"/>
        </w:rPr>
        <w:t>Register</w:t>
      </w:r>
      <w:r w:rsidR="00BA2CEC" w:rsidRPr="000E3D05">
        <w:rPr>
          <w:rFonts w:ascii="Courier New" w:hAnsi="Courier New" w:cs="Courier New"/>
          <w:smallCaps/>
          <w:color w:val="000000"/>
          <w:sz w:val="24"/>
          <w:szCs w:val="24"/>
          <w:lang w:val="en" w:eastAsia="en-US"/>
        </w:rPr>
        <w:t>])</w:t>
      </w:r>
      <w:r w:rsidRPr="007B32D8">
        <w:rPr>
          <w:rFonts w:ascii="Courier New" w:hAnsi="Courier New" w:cs="Courier New"/>
          <w:color w:val="000000"/>
          <w:sz w:val="24"/>
          <w:szCs w:val="24"/>
          <w:lang w:val="en" w:eastAsia="en-US"/>
        </w:rPr>
        <w:t>.  As prescribed in 19.1309(a)(2), substitute the following paragraphs (d)(3) and (d)(4) for paragraphs</w:t>
      </w:r>
      <w:r w:rsidR="0070495C">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(d)(3) and (d)(4) of the basic clause: </w:t>
      </w:r>
    </w:p>
    <w:p w14:paraId="360F6B13" w14:textId="77777777" w:rsidR="007B32D8" w:rsidRPr="009C51C2" w:rsidRDefault="007B32D8" w:rsidP="00041371">
      <w:pPr>
        <w:tabs>
          <w:tab w:val="left" w:pos="720"/>
          <w:tab w:val="left" w:pos="1080"/>
          <w:tab w:val="left" w:pos="1440"/>
          <w:tab w:val="left" w:pos="1800"/>
        </w:tabs>
        <w:spacing w:line="480" w:lineRule="auto"/>
        <w:ind w:left="720" w:right="240"/>
        <w:rPr>
          <w:rFonts w:ascii="Courier New" w:hAnsi="Courier New" w:cs="Courier New"/>
          <w:color w:val="000000"/>
          <w:sz w:val="24"/>
          <w:szCs w:val="24"/>
          <w:lang w:val="en" w:eastAsia="en-US"/>
        </w:rPr>
      </w:pPr>
      <w:bookmarkStart w:id="632" w:name="wp1142704"/>
      <w:bookmarkEnd w:id="632"/>
      <w:r w:rsidRPr="009C51C2">
        <w:rPr>
          <w:rFonts w:ascii="Courier New" w:hAnsi="Courier New" w:cs="Courier New"/>
          <w:color w:val="000000"/>
          <w:sz w:val="24"/>
          <w:szCs w:val="24"/>
          <w:lang w:val="en" w:eastAsia="en-US"/>
        </w:rPr>
        <w:tab/>
      </w:r>
      <w:r w:rsidRPr="009C51C2">
        <w:rPr>
          <w:rFonts w:ascii="Courier New" w:hAnsi="Courier New" w:cs="Courier New"/>
          <w:color w:val="000000"/>
          <w:sz w:val="24"/>
          <w:szCs w:val="24"/>
          <w:lang w:val="en" w:eastAsia="en-US"/>
        </w:rPr>
        <w:tab/>
        <w:t>(3)  For general construction, at least 15 percent of the cost of the contract performance to be incurred for personnel shall be spent on the concern’s employees; or</w:t>
      </w:r>
    </w:p>
    <w:p w14:paraId="088B811C" w14:textId="77777777" w:rsidR="007B32D8" w:rsidRDefault="007B32D8" w:rsidP="00041371">
      <w:pPr>
        <w:tabs>
          <w:tab w:val="left" w:pos="720"/>
          <w:tab w:val="left" w:pos="1080"/>
          <w:tab w:val="left" w:pos="1440"/>
          <w:tab w:val="left" w:pos="1800"/>
        </w:tabs>
        <w:spacing w:line="480" w:lineRule="auto"/>
        <w:ind w:left="720" w:right="240"/>
        <w:rPr>
          <w:rFonts w:ascii="Courier New" w:hAnsi="Courier New" w:cs="Courier New"/>
          <w:color w:val="000000"/>
          <w:sz w:val="24"/>
          <w:szCs w:val="24"/>
          <w:lang w:val="en" w:eastAsia="en-US"/>
        </w:rPr>
      </w:pPr>
      <w:bookmarkStart w:id="633" w:name="wp1142706"/>
      <w:bookmarkEnd w:id="633"/>
      <w:r w:rsidRPr="009C51C2">
        <w:rPr>
          <w:rFonts w:ascii="Courier New" w:hAnsi="Courier New" w:cs="Courier New"/>
          <w:color w:val="000000"/>
          <w:sz w:val="24"/>
          <w:szCs w:val="24"/>
          <w:lang w:val="en" w:eastAsia="en-US"/>
        </w:rPr>
        <w:tab/>
      </w:r>
      <w:r w:rsidRPr="009C51C2">
        <w:rPr>
          <w:rFonts w:ascii="Courier New" w:hAnsi="Courier New" w:cs="Courier New"/>
          <w:color w:val="000000"/>
          <w:sz w:val="24"/>
          <w:szCs w:val="24"/>
          <w:lang w:val="en" w:eastAsia="en-US"/>
        </w:rPr>
        <w:tab/>
        <w:t>(4)  For specialty trade construction, at least 25 percent of the cost of the contract performance to be incurred for personnel shall be spent on the concern’s employees.</w:t>
      </w:r>
    </w:p>
    <w:p w14:paraId="6AE4D467" w14:textId="64F4AFFF" w:rsidR="007B32D8" w:rsidRPr="007B32D8" w:rsidDel="0010355C" w:rsidRDefault="007B32D8" w:rsidP="00041371">
      <w:pPr>
        <w:keepNext/>
        <w:keepLines/>
        <w:spacing w:line="480" w:lineRule="auto"/>
        <w:outlineLvl w:val="1"/>
        <w:rPr>
          <w:del w:id="634" w:author="Brooks, E. Brad (OFR)" w:date="2020-02-07T15:33:00Z"/>
          <w:rFonts w:ascii="Courier New" w:hAnsi="Courier New" w:cs="Courier New"/>
          <w:bCs/>
          <w:color w:val="000000"/>
          <w:sz w:val="24"/>
          <w:szCs w:val="24"/>
          <w:lang w:val="en" w:eastAsia="en-US"/>
        </w:rPr>
      </w:pPr>
      <w:del w:id="635" w:author="Brooks, E. Brad (OFR)" w:date="2020-02-07T15:33:00Z">
        <w:r w:rsidRPr="007B32D8" w:rsidDel="0010355C">
          <w:rPr>
            <w:rFonts w:ascii="Courier New" w:hAnsi="Courier New" w:cs="Courier New"/>
            <w:bCs/>
            <w:color w:val="000000"/>
            <w:sz w:val="24"/>
            <w:szCs w:val="24"/>
            <w:lang w:val="en" w:eastAsia="en-US"/>
          </w:rPr>
          <w:delText>*</w:delText>
        </w:r>
        <w:r w:rsidR="005E652D" w:rsidDel="0010355C">
          <w:rPr>
            <w:rFonts w:ascii="Courier New" w:hAnsi="Courier New" w:cs="Courier New"/>
            <w:bCs/>
            <w:color w:val="000000"/>
            <w:sz w:val="24"/>
            <w:szCs w:val="24"/>
            <w:lang w:val="en" w:eastAsia="en-US"/>
          </w:rPr>
          <w:delText xml:space="preserve">  </w:delText>
        </w:r>
        <w:r w:rsidRPr="007B32D8" w:rsidDel="0010355C">
          <w:rPr>
            <w:rFonts w:ascii="Courier New" w:hAnsi="Courier New" w:cs="Courier New"/>
            <w:bCs/>
            <w:color w:val="000000"/>
            <w:sz w:val="24"/>
            <w:szCs w:val="24"/>
            <w:lang w:val="en" w:eastAsia="en-US"/>
          </w:rPr>
          <w:delText xml:space="preserve"> *</w:delText>
        </w:r>
        <w:r w:rsidR="005E652D" w:rsidDel="0010355C">
          <w:rPr>
            <w:rFonts w:ascii="Courier New" w:hAnsi="Courier New" w:cs="Courier New"/>
            <w:bCs/>
            <w:color w:val="000000"/>
            <w:sz w:val="24"/>
            <w:szCs w:val="24"/>
            <w:lang w:val="en" w:eastAsia="en-US"/>
          </w:rPr>
          <w:delText xml:space="preserve">  </w:delText>
        </w:r>
        <w:r w:rsidRPr="007B32D8" w:rsidDel="0010355C">
          <w:rPr>
            <w:rFonts w:ascii="Courier New" w:hAnsi="Courier New" w:cs="Courier New"/>
            <w:bCs/>
            <w:color w:val="000000"/>
            <w:sz w:val="24"/>
            <w:szCs w:val="24"/>
            <w:lang w:val="en" w:eastAsia="en-US"/>
          </w:rPr>
          <w:delText xml:space="preserve"> *</w:delText>
        </w:r>
        <w:r w:rsidR="005E652D" w:rsidDel="0010355C">
          <w:rPr>
            <w:rFonts w:ascii="Courier New" w:hAnsi="Courier New" w:cs="Courier New"/>
            <w:bCs/>
            <w:color w:val="000000"/>
            <w:sz w:val="24"/>
            <w:szCs w:val="24"/>
            <w:lang w:val="en" w:eastAsia="en-US"/>
          </w:rPr>
          <w:delText xml:space="preserve">  </w:delText>
        </w:r>
        <w:r w:rsidRPr="007B32D8" w:rsidDel="0010355C">
          <w:rPr>
            <w:rFonts w:ascii="Courier New" w:hAnsi="Courier New" w:cs="Courier New"/>
            <w:bCs/>
            <w:color w:val="000000"/>
            <w:sz w:val="24"/>
            <w:szCs w:val="24"/>
            <w:lang w:val="en" w:eastAsia="en-US"/>
          </w:rPr>
          <w:delText xml:space="preserve"> *</w:delText>
        </w:r>
        <w:r w:rsidR="005E652D" w:rsidDel="0010355C">
          <w:rPr>
            <w:rFonts w:ascii="Courier New" w:hAnsi="Courier New" w:cs="Courier New"/>
            <w:bCs/>
            <w:color w:val="000000"/>
            <w:sz w:val="24"/>
            <w:szCs w:val="24"/>
            <w:lang w:val="en" w:eastAsia="en-US"/>
          </w:rPr>
          <w:delText xml:space="preserve">  </w:delText>
        </w:r>
        <w:r w:rsidRPr="007B32D8" w:rsidDel="0010355C">
          <w:rPr>
            <w:rFonts w:ascii="Courier New" w:hAnsi="Courier New" w:cs="Courier New"/>
            <w:bCs/>
            <w:color w:val="000000"/>
            <w:sz w:val="24"/>
            <w:szCs w:val="24"/>
            <w:lang w:val="en" w:eastAsia="en-US"/>
          </w:rPr>
          <w:delText xml:space="preserve"> *</w:delText>
        </w:r>
      </w:del>
    </w:p>
    <w:p w14:paraId="67B56D53" w14:textId="1B68212E" w:rsidR="007B32D8" w:rsidRPr="007B32D8" w:rsidRDefault="007B32D8" w:rsidP="00041371">
      <w:pPr>
        <w:spacing w:line="480" w:lineRule="auto"/>
        <w:outlineLvl w:val="3"/>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00EC6129">
        <w:rPr>
          <w:rFonts w:ascii="Courier New" w:eastAsia="Calibri" w:hAnsi="Courier New" w:cs="Courier New"/>
          <w:sz w:val="24"/>
          <w:szCs w:val="24"/>
          <w:lang w:val="en" w:eastAsia="en-US"/>
        </w:rPr>
        <w:t>8</w:t>
      </w:r>
      <w:ins w:id="636" w:author="Brooks, E. Brad (OFR)" w:date="2020-02-13T16:19:00Z">
        <w:r w:rsidR="003B235B">
          <w:rPr>
            <w:rFonts w:ascii="Courier New" w:eastAsia="Calibri" w:hAnsi="Courier New" w:cs="Courier New"/>
            <w:sz w:val="24"/>
            <w:szCs w:val="24"/>
            <w:lang w:val="en" w:eastAsia="en-US"/>
          </w:rPr>
          <w:t>8</w:t>
        </w:r>
      </w:ins>
      <w:del w:id="637" w:author="Brooks, E. Brad (OFR)" w:date="2020-02-13T16:18:00Z">
        <w:r w:rsidR="00EC6129" w:rsidDel="003B235B">
          <w:rPr>
            <w:rFonts w:ascii="Courier New" w:eastAsia="Calibri" w:hAnsi="Courier New" w:cs="Courier New"/>
            <w:sz w:val="24"/>
            <w:szCs w:val="24"/>
            <w:lang w:val="en" w:eastAsia="en-US"/>
          </w:rPr>
          <w:delText>9</w:delText>
        </w:r>
      </w:del>
      <w:r w:rsidRPr="007B32D8">
        <w:rPr>
          <w:rFonts w:ascii="Courier New" w:eastAsia="Calibri" w:hAnsi="Courier New" w:cs="Courier New"/>
          <w:sz w:val="24"/>
          <w:szCs w:val="24"/>
          <w:lang w:val="en" w:eastAsia="en-US"/>
        </w:rPr>
        <w:t>.  Amend section 52.219-4 by—</w:t>
      </w:r>
    </w:p>
    <w:p w14:paraId="362FF75F" w14:textId="0BC6AC36" w:rsidR="007B32D8" w:rsidRPr="007B32D8" w:rsidRDefault="007B32D8" w:rsidP="00041371">
      <w:pPr>
        <w:spacing w:line="480" w:lineRule="auto"/>
        <w:outlineLvl w:val="3"/>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a.  Revising</w:t>
      </w:r>
      <w:proofErr w:type="gramEnd"/>
      <w:r w:rsidRPr="007B32D8">
        <w:rPr>
          <w:rFonts w:ascii="Courier New" w:eastAsia="Calibri" w:hAnsi="Courier New" w:cs="Courier New"/>
          <w:sz w:val="24"/>
          <w:szCs w:val="24"/>
          <w:lang w:val="en" w:eastAsia="en-US"/>
        </w:rPr>
        <w:t xml:space="preserve"> the introductory </w:t>
      </w:r>
      <w:ins w:id="638" w:author="Brooks, E. Brad (OFR)" w:date="2020-02-07T15:34:00Z">
        <w:r w:rsidR="0010355C">
          <w:rPr>
            <w:rFonts w:ascii="Courier New" w:eastAsia="Calibri" w:hAnsi="Courier New" w:cs="Courier New"/>
            <w:sz w:val="24"/>
            <w:szCs w:val="24"/>
            <w:lang w:val="en" w:eastAsia="en-US"/>
          </w:rPr>
          <w:t>text</w:t>
        </w:r>
      </w:ins>
      <w:del w:id="639" w:author="Brooks, E. Brad (OFR)" w:date="2020-02-07T15:34:00Z">
        <w:r w:rsidRPr="007B32D8" w:rsidDel="0010355C">
          <w:rPr>
            <w:rFonts w:ascii="Courier New" w:eastAsia="Calibri" w:hAnsi="Courier New" w:cs="Courier New"/>
            <w:sz w:val="24"/>
            <w:szCs w:val="24"/>
            <w:lang w:val="en" w:eastAsia="en-US"/>
          </w:rPr>
          <w:delText>paragraph</w:delText>
        </w:r>
      </w:del>
      <w:r w:rsidRPr="007B32D8">
        <w:rPr>
          <w:rFonts w:ascii="Courier New" w:eastAsia="Calibri" w:hAnsi="Courier New" w:cs="Courier New"/>
          <w:sz w:val="24"/>
          <w:szCs w:val="24"/>
          <w:lang w:val="en" w:eastAsia="en-US"/>
        </w:rPr>
        <w:t xml:space="preserve">, </w:t>
      </w:r>
      <w:ins w:id="640" w:author="Brooks, E. Brad (OFR)" w:date="2020-02-07T15:34:00Z">
        <w:r w:rsidR="0010355C">
          <w:rPr>
            <w:rFonts w:ascii="Courier New" w:eastAsia="Calibri" w:hAnsi="Courier New" w:cs="Courier New"/>
            <w:sz w:val="24"/>
            <w:szCs w:val="24"/>
            <w:lang w:val="en" w:eastAsia="en-US"/>
          </w:rPr>
          <w:t xml:space="preserve">clause </w:t>
        </w:r>
      </w:ins>
      <w:r w:rsidRPr="007B32D8">
        <w:rPr>
          <w:rFonts w:ascii="Courier New" w:eastAsia="Calibri" w:hAnsi="Courier New" w:cs="Courier New"/>
          <w:sz w:val="24"/>
          <w:szCs w:val="24"/>
          <w:lang w:val="en" w:eastAsia="en-US"/>
        </w:rPr>
        <w:t>date, and paragraph (a)</w:t>
      </w:r>
      <w:del w:id="641" w:author="Brooks, E. Brad (OFR)" w:date="2020-02-07T15:34:00Z">
        <w:r w:rsidRPr="007B32D8" w:rsidDel="0010355C">
          <w:rPr>
            <w:rFonts w:ascii="Courier New" w:eastAsia="Calibri" w:hAnsi="Courier New" w:cs="Courier New"/>
            <w:sz w:val="24"/>
            <w:szCs w:val="24"/>
            <w:lang w:val="en" w:eastAsia="en-US"/>
          </w:rPr>
          <w:delText xml:space="preserve"> of the clause</w:delText>
        </w:r>
      </w:del>
      <w:r w:rsidRPr="007B32D8">
        <w:rPr>
          <w:rFonts w:ascii="Courier New" w:eastAsia="Calibri" w:hAnsi="Courier New" w:cs="Courier New"/>
          <w:sz w:val="24"/>
          <w:szCs w:val="24"/>
          <w:lang w:val="en" w:eastAsia="en-US"/>
        </w:rPr>
        <w:t>;</w:t>
      </w:r>
    </w:p>
    <w:p w14:paraId="6931D8C4" w14:textId="77777777" w:rsidR="007B32D8" w:rsidRPr="007B32D8" w:rsidRDefault="007B32D8" w:rsidP="00041371">
      <w:pPr>
        <w:spacing w:line="480" w:lineRule="auto"/>
        <w:outlineLvl w:val="3"/>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00EF2C94">
        <w:rPr>
          <w:rFonts w:ascii="Courier New" w:eastAsia="Calibri" w:hAnsi="Courier New" w:cs="Courier New"/>
          <w:sz w:val="24"/>
          <w:szCs w:val="24"/>
          <w:lang w:val="en" w:eastAsia="en-US"/>
        </w:rPr>
        <w:t>b</w:t>
      </w:r>
      <w:r w:rsidRPr="007B32D8">
        <w:rPr>
          <w:rFonts w:ascii="Courier New" w:eastAsia="Calibri" w:hAnsi="Courier New" w:cs="Courier New"/>
          <w:sz w:val="24"/>
          <w:szCs w:val="24"/>
          <w:lang w:val="en" w:eastAsia="en-US"/>
        </w:rPr>
        <w:t>.  Revising</w:t>
      </w:r>
      <w:proofErr w:type="gramEnd"/>
      <w:r w:rsidRPr="007B32D8">
        <w:rPr>
          <w:rFonts w:ascii="Courier New" w:eastAsia="Calibri" w:hAnsi="Courier New" w:cs="Courier New"/>
          <w:sz w:val="24"/>
          <w:szCs w:val="24"/>
          <w:lang w:val="en" w:eastAsia="en-US"/>
        </w:rPr>
        <w:t xml:space="preserve"> paragraph (d);</w:t>
      </w:r>
    </w:p>
    <w:p w14:paraId="3855CE91" w14:textId="77777777" w:rsidR="007B32D8" w:rsidRPr="007B32D8" w:rsidRDefault="007B32D8" w:rsidP="00041371">
      <w:pPr>
        <w:spacing w:line="480" w:lineRule="auto"/>
        <w:outlineLvl w:val="3"/>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00EF2C94">
        <w:rPr>
          <w:rFonts w:ascii="Courier New" w:eastAsia="Calibri" w:hAnsi="Courier New" w:cs="Courier New"/>
          <w:sz w:val="24"/>
          <w:szCs w:val="24"/>
          <w:lang w:val="en" w:eastAsia="en-US"/>
        </w:rPr>
        <w:t>c</w:t>
      </w:r>
      <w:r w:rsidRPr="007B32D8">
        <w:rPr>
          <w:rFonts w:ascii="Courier New" w:eastAsia="Calibri" w:hAnsi="Courier New" w:cs="Courier New"/>
          <w:sz w:val="24"/>
          <w:szCs w:val="24"/>
          <w:lang w:val="en" w:eastAsia="en-US"/>
        </w:rPr>
        <w:t>.  Removing</w:t>
      </w:r>
      <w:proofErr w:type="gramEnd"/>
      <w:r w:rsidRPr="007B32D8">
        <w:rPr>
          <w:rFonts w:ascii="Courier New" w:eastAsia="Calibri" w:hAnsi="Courier New" w:cs="Courier New"/>
          <w:sz w:val="24"/>
          <w:szCs w:val="24"/>
          <w:lang w:val="en" w:eastAsia="en-US"/>
        </w:rPr>
        <w:t xml:space="preserve"> paragraph (f);</w:t>
      </w:r>
    </w:p>
    <w:p w14:paraId="4EE251B7" w14:textId="77777777" w:rsidR="007B32D8" w:rsidRPr="007B32D8" w:rsidRDefault="007B32D8" w:rsidP="00041371">
      <w:pPr>
        <w:spacing w:line="480" w:lineRule="auto"/>
        <w:outlineLvl w:val="3"/>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lastRenderedPageBreak/>
        <w:tab/>
      </w:r>
      <w:r w:rsidRPr="007B32D8">
        <w:rPr>
          <w:rFonts w:ascii="Courier New" w:eastAsia="Calibri" w:hAnsi="Courier New" w:cs="Courier New"/>
          <w:sz w:val="24"/>
          <w:szCs w:val="24"/>
          <w:lang w:val="en" w:eastAsia="en-US"/>
        </w:rPr>
        <w:tab/>
      </w:r>
      <w:proofErr w:type="gramStart"/>
      <w:r w:rsidR="00EF2C94">
        <w:rPr>
          <w:rFonts w:ascii="Courier New" w:eastAsia="Calibri" w:hAnsi="Courier New" w:cs="Courier New"/>
          <w:sz w:val="24"/>
          <w:szCs w:val="24"/>
          <w:lang w:val="en" w:eastAsia="en-US"/>
        </w:rPr>
        <w:t>d</w:t>
      </w:r>
      <w:r w:rsidRPr="007B32D8">
        <w:rPr>
          <w:rFonts w:ascii="Courier New" w:eastAsia="Calibri" w:hAnsi="Courier New" w:cs="Courier New"/>
          <w:sz w:val="24"/>
          <w:szCs w:val="24"/>
          <w:lang w:val="en" w:eastAsia="en-US"/>
        </w:rPr>
        <w:t xml:space="preserve">.  </w:t>
      </w:r>
      <w:proofErr w:type="spellStart"/>
      <w:r w:rsidRPr="007B32D8">
        <w:rPr>
          <w:rFonts w:ascii="Courier New" w:eastAsia="Calibri" w:hAnsi="Courier New" w:cs="Courier New"/>
          <w:sz w:val="24"/>
          <w:szCs w:val="24"/>
          <w:lang w:val="en" w:eastAsia="en-US"/>
        </w:rPr>
        <w:t>Redesignating</w:t>
      </w:r>
      <w:proofErr w:type="spellEnd"/>
      <w:proofErr w:type="gramEnd"/>
      <w:r w:rsidRPr="007B32D8">
        <w:rPr>
          <w:rFonts w:ascii="Courier New" w:eastAsia="Calibri" w:hAnsi="Courier New" w:cs="Courier New"/>
          <w:sz w:val="24"/>
          <w:szCs w:val="24"/>
          <w:lang w:val="en" w:eastAsia="en-US"/>
        </w:rPr>
        <w:t xml:space="preserve"> paragraph (g) as paragraph (f); and</w:t>
      </w:r>
    </w:p>
    <w:p w14:paraId="5B65A66E" w14:textId="77777777" w:rsidR="007B32D8" w:rsidRPr="007B32D8" w:rsidRDefault="007B32D8" w:rsidP="00041371">
      <w:pPr>
        <w:spacing w:line="480" w:lineRule="auto"/>
        <w:outlineLvl w:val="3"/>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00EF2C94">
        <w:rPr>
          <w:rFonts w:ascii="Courier New" w:eastAsia="Calibri" w:hAnsi="Courier New" w:cs="Courier New"/>
          <w:sz w:val="24"/>
          <w:szCs w:val="24"/>
          <w:lang w:val="en" w:eastAsia="en-US"/>
        </w:rPr>
        <w:t>e</w:t>
      </w:r>
      <w:r w:rsidRPr="007B32D8">
        <w:rPr>
          <w:rFonts w:ascii="Courier New" w:eastAsia="Calibri" w:hAnsi="Courier New" w:cs="Courier New"/>
          <w:sz w:val="24"/>
          <w:szCs w:val="24"/>
          <w:lang w:val="en" w:eastAsia="en-US"/>
        </w:rPr>
        <w:t>.  Revising</w:t>
      </w:r>
      <w:proofErr w:type="gramEnd"/>
      <w:r w:rsidRPr="007B32D8">
        <w:rPr>
          <w:rFonts w:ascii="Courier New" w:eastAsia="Calibri" w:hAnsi="Courier New" w:cs="Courier New"/>
          <w:sz w:val="24"/>
          <w:szCs w:val="24"/>
          <w:lang w:val="en" w:eastAsia="en-US"/>
        </w:rPr>
        <w:t xml:space="preserve"> Alternate I.</w:t>
      </w:r>
    </w:p>
    <w:p w14:paraId="65AEB8B4" w14:textId="77777777" w:rsidR="007B32D8" w:rsidRPr="007B32D8" w:rsidRDefault="007B32D8" w:rsidP="00041371">
      <w:pPr>
        <w:spacing w:line="480" w:lineRule="auto"/>
        <w:outlineLvl w:val="3"/>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t>The revised text reads as follows:</w:t>
      </w:r>
    </w:p>
    <w:p w14:paraId="7AF0BD0F" w14:textId="77777777" w:rsidR="007B32D8" w:rsidRPr="007B32D8" w:rsidRDefault="007B32D8" w:rsidP="00041371">
      <w:pPr>
        <w:spacing w:line="480" w:lineRule="auto"/>
        <w:outlineLvl w:val="3"/>
        <w:rPr>
          <w:rFonts w:ascii="Courier New" w:hAnsi="Courier New" w:cs="Courier New"/>
          <w:b/>
          <w:bCs/>
          <w:sz w:val="24"/>
          <w:szCs w:val="24"/>
          <w:lang w:val="en" w:eastAsia="en-US"/>
        </w:rPr>
      </w:pPr>
      <w:r w:rsidRPr="007B32D8">
        <w:rPr>
          <w:rFonts w:ascii="Courier New" w:hAnsi="Courier New" w:cs="Courier New"/>
          <w:b/>
          <w:bCs/>
          <w:sz w:val="24"/>
          <w:szCs w:val="24"/>
          <w:lang w:val="en" w:eastAsia="en-US"/>
        </w:rPr>
        <w:t>52.219-</w:t>
      </w:r>
      <w:proofErr w:type="gramStart"/>
      <w:r w:rsidRPr="007B32D8">
        <w:rPr>
          <w:rFonts w:ascii="Courier New" w:hAnsi="Courier New" w:cs="Courier New"/>
          <w:b/>
          <w:bCs/>
          <w:sz w:val="24"/>
          <w:szCs w:val="24"/>
          <w:lang w:val="en" w:eastAsia="en-US"/>
        </w:rPr>
        <w:t>4  Notice</w:t>
      </w:r>
      <w:proofErr w:type="gramEnd"/>
      <w:r w:rsidRPr="007B32D8">
        <w:rPr>
          <w:rFonts w:ascii="Courier New" w:hAnsi="Courier New" w:cs="Courier New"/>
          <w:b/>
          <w:bCs/>
          <w:sz w:val="24"/>
          <w:szCs w:val="24"/>
          <w:lang w:val="en" w:eastAsia="en-US"/>
        </w:rPr>
        <w:t xml:space="preserve"> of Price Evaluation Preference for </w:t>
      </w:r>
      <w:proofErr w:type="spellStart"/>
      <w:r w:rsidRPr="007B32D8">
        <w:rPr>
          <w:rFonts w:ascii="Courier New" w:hAnsi="Courier New" w:cs="Courier New"/>
          <w:b/>
          <w:bCs/>
          <w:sz w:val="24"/>
          <w:szCs w:val="24"/>
          <w:lang w:val="en" w:eastAsia="en-US"/>
        </w:rPr>
        <w:t>HUBZone</w:t>
      </w:r>
      <w:proofErr w:type="spellEnd"/>
      <w:r w:rsidRPr="007B32D8">
        <w:rPr>
          <w:rFonts w:ascii="Courier New" w:hAnsi="Courier New" w:cs="Courier New"/>
          <w:b/>
          <w:bCs/>
          <w:sz w:val="24"/>
          <w:szCs w:val="24"/>
          <w:lang w:val="en" w:eastAsia="en-US"/>
        </w:rPr>
        <w:t xml:space="preserve"> Small Business Concerns.</w:t>
      </w:r>
    </w:p>
    <w:p w14:paraId="0091E954"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t xml:space="preserve">As prescribed in </w:t>
      </w:r>
      <w:r w:rsidRPr="007B32D8">
        <w:rPr>
          <w:rFonts w:ascii="Courier New" w:hAnsi="Courier New" w:cs="Courier New"/>
          <w:color w:val="000000"/>
          <w:sz w:val="24"/>
          <w:szCs w:val="24"/>
          <w:lang w:val="en" w:eastAsia="en-US"/>
        </w:rPr>
        <w:t>19.1309</w:t>
      </w:r>
      <w:r w:rsidRPr="007B32D8">
        <w:rPr>
          <w:rFonts w:ascii="Courier New" w:hAnsi="Courier New" w:cs="Courier New"/>
          <w:sz w:val="24"/>
          <w:szCs w:val="24"/>
          <w:lang w:val="en" w:eastAsia="en-US"/>
        </w:rPr>
        <w:t>(b</w:t>
      </w:r>
      <w:proofErr w:type="gramStart"/>
      <w:r w:rsidRPr="007B32D8">
        <w:rPr>
          <w:rFonts w:ascii="Courier New" w:hAnsi="Courier New" w:cs="Courier New"/>
          <w:sz w:val="24"/>
          <w:szCs w:val="24"/>
          <w:lang w:val="en" w:eastAsia="en-US"/>
        </w:rPr>
        <w:t>)(</w:t>
      </w:r>
      <w:proofErr w:type="gramEnd"/>
      <w:r w:rsidRPr="007B32D8">
        <w:rPr>
          <w:rFonts w:ascii="Courier New" w:hAnsi="Courier New" w:cs="Courier New"/>
          <w:sz w:val="24"/>
          <w:szCs w:val="24"/>
          <w:lang w:val="en" w:eastAsia="en-US"/>
        </w:rPr>
        <w:t>1), insert the following clause:</w:t>
      </w:r>
    </w:p>
    <w:p w14:paraId="78B0FF2C" w14:textId="77777777" w:rsidR="007B32D8" w:rsidRPr="007B32D8" w:rsidRDefault="007B32D8" w:rsidP="00041371">
      <w:pPr>
        <w:tabs>
          <w:tab w:val="left" w:pos="720"/>
          <w:tab w:val="left" w:pos="1080"/>
          <w:tab w:val="left" w:pos="1440"/>
          <w:tab w:val="left" w:pos="1800"/>
        </w:tabs>
        <w:spacing w:line="480" w:lineRule="auto"/>
        <w:jc w:val="center"/>
        <w:rPr>
          <w:rFonts w:ascii="Courier New" w:hAnsi="Courier New" w:cs="Courier New"/>
          <w:bCs/>
          <w:smallCaps/>
          <w:sz w:val="24"/>
          <w:szCs w:val="24"/>
          <w:lang w:val="en" w:eastAsia="en-US"/>
        </w:rPr>
      </w:pPr>
      <w:r w:rsidRPr="007B32D8">
        <w:rPr>
          <w:rFonts w:ascii="Courier New" w:hAnsi="Courier New" w:cs="Courier New"/>
          <w:bCs/>
          <w:smallCaps/>
          <w:sz w:val="24"/>
          <w:szCs w:val="24"/>
          <w:lang w:val="en" w:eastAsia="en-US"/>
        </w:rPr>
        <w:t xml:space="preserve">Notice of Price Evaluation </w:t>
      </w:r>
      <w:r w:rsidR="0070495C">
        <w:rPr>
          <w:rFonts w:ascii="Courier New" w:hAnsi="Courier New" w:cs="Courier New"/>
          <w:bCs/>
          <w:smallCaps/>
          <w:sz w:val="24"/>
          <w:szCs w:val="24"/>
          <w:lang w:val="en" w:eastAsia="en-US"/>
        </w:rPr>
        <w:t xml:space="preserve">Preference </w:t>
      </w:r>
      <w:r w:rsidRPr="007B32D8">
        <w:rPr>
          <w:rFonts w:ascii="Courier New" w:hAnsi="Courier New" w:cs="Courier New"/>
          <w:bCs/>
          <w:smallCaps/>
          <w:sz w:val="24"/>
          <w:szCs w:val="24"/>
          <w:lang w:val="en" w:eastAsia="en-US"/>
        </w:rPr>
        <w:t xml:space="preserve">for </w:t>
      </w:r>
      <w:proofErr w:type="spellStart"/>
      <w:r w:rsidRPr="007B32D8">
        <w:rPr>
          <w:rFonts w:ascii="Courier New" w:hAnsi="Courier New" w:cs="Courier New"/>
          <w:bCs/>
          <w:smallCaps/>
          <w:sz w:val="24"/>
          <w:szCs w:val="24"/>
          <w:lang w:val="en" w:eastAsia="en-US"/>
        </w:rPr>
        <w:t>HUBZone</w:t>
      </w:r>
      <w:proofErr w:type="spellEnd"/>
      <w:r w:rsidRPr="007B32D8">
        <w:rPr>
          <w:rFonts w:ascii="Courier New" w:hAnsi="Courier New" w:cs="Courier New"/>
          <w:bCs/>
          <w:smallCaps/>
          <w:sz w:val="24"/>
          <w:szCs w:val="24"/>
          <w:lang w:val="en" w:eastAsia="en-US"/>
        </w:rPr>
        <w:t xml:space="preserve"> Small Business Concerns </w:t>
      </w:r>
      <w:r w:rsidR="00BA2CEC" w:rsidRPr="000E3D05">
        <w:rPr>
          <w:rFonts w:ascii="Courier New" w:hAnsi="Courier New" w:cs="Courier New"/>
          <w:smallCaps/>
          <w:color w:val="000000"/>
          <w:sz w:val="24"/>
          <w:szCs w:val="24"/>
          <w:lang w:val="en" w:eastAsia="en-US"/>
        </w:rPr>
        <w:t>([</w:t>
      </w:r>
      <w:r w:rsidR="00BA2CEC"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BA2CEC" w:rsidRPr="000E3D05">
        <w:rPr>
          <w:rFonts w:ascii="Courier New" w:hAnsi="Courier New" w:cs="Courier New"/>
          <w:b/>
          <w:smallCaps/>
          <w:color w:val="000000"/>
          <w:sz w:val="24"/>
          <w:szCs w:val="24"/>
          <w:u w:val="single"/>
          <w:lang w:val="en" w:eastAsia="en-US"/>
        </w:rPr>
        <w:t>Federal</w:t>
      </w:r>
      <w:r w:rsidR="00BA2CEC" w:rsidRPr="000E3D05">
        <w:rPr>
          <w:rFonts w:ascii="Courier New" w:hAnsi="Courier New" w:cs="Courier New"/>
          <w:b/>
          <w:smallCaps/>
          <w:color w:val="000000"/>
          <w:sz w:val="24"/>
          <w:szCs w:val="24"/>
          <w:lang w:val="en" w:eastAsia="en-US"/>
        </w:rPr>
        <w:t xml:space="preserve"> </w:t>
      </w:r>
      <w:r w:rsidR="00BA2CEC" w:rsidRPr="000E3D05">
        <w:rPr>
          <w:rFonts w:ascii="Courier New" w:hAnsi="Courier New" w:cs="Courier New"/>
          <w:b/>
          <w:smallCaps/>
          <w:color w:val="000000"/>
          <w:sz w:val="24"/>
          <w:szCs w:val="24"/>
          <w:u w:val="single"/>
          <w:lang w:val="en" w:eastAsia="en-US"/>
        </w:rPr>
        <w:t>Register</w:t>
      </w:r>
      <w:r w:rsidR="00BA2CEC" w:rsidRPr="000E3D05">
        <w:rPr>
          <w:rFonts w:ascii="Courier New" w:hAnsi="Courier New" w:cs="Courier New"/>
          <w:smallCaps/>
          <w:color w:val="000000"/>
          <w:sz w:val="24"/>
          <w:szCs w:val="24"/>
          <w:lang w:val="en" w:eastAsia="en-US"/>
        </w:rPr>
        <w:t>])</w:t>
      </w:r>
    </w:p>
    <w:p w14:paraId="393A3C03"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hAnsi="Courier New" w:cs="Courier New"/>
          <w:sz w:val="24"/>
          <w:szCs w:val="24"/>
          <w:lang w:val="en" w:eastAsia="en-US"/>
        </w:rPr>
        <w:tab/>
        <w:t xml:space="preserve">(a) </w:t>
      </w:r>
      <w:r w:rsidRPr="007B32D8">
        <w:rPr>
          <w:rFonts w:ascii="Courier New" w:hAnsi="Courier New" w:cs="Courier New"/>
          <w:i/>
          <w:iCs/>
          <w:sz w:val="24"/>
          <w:szCs w:val="24"/>
          <w:lang w:val="en" w:eastAsia="en-US"/>
        </w:rPr>
        <w:t xml:space="preserve"> </w:t>
      </w:r>
      <w:r w:rsidRPr="007B32D8">
        <w:rPr>
          <w:rFonts w:ascii="Courier New" w:hAnsi="Courier New" w:cs="Courier New"/>
          <w:iCs/>
          <w:sz w:val="24"/>
          <w:szCs w:val="24"/>
          <w:u w:val="single"/>
          <w:lang w:val="en" w:eastAsia="en-US"/>
        </w:rPr>
        <w:t>Definition</w:t>
      </w:r>
      <w:r w:rsidRPr="007B32D8">
        <w:rPr>
          <w:rFonts w:ascii="Courier New"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See 13 CFR 126.103 for </w:t>
      </w:r>
      <w:r w:rsidR="00DC043C">
        <w:rPr>
          <w:rFonts w:ascii="Courier New" w:eastAsia="Calibri" w:hAnsi="Courier New" w:cs="Courier New"/>
          <w:sz w:val="24"/>
          <w:szCs w:val="24"/>
          <w:lang w:val="en" w:eastAsia="en-US"/>
        </w:rPr>
        <w:t xml:space="preserve">the </w:t>
      </w:r>
      <w:r w:rsidRPr="007B32D8">
        <w:rPr>
          <w:rFonts w:ascii="Courier New" w:eastAsia="Calibri" w:hAnsi="Courier New" w:cs="Courier New"/>
          <w:sz w:val="24"/>
          <w:szCs w:val="24"/>
          <w:lang w:val="en" w:eastAsia="en-US"/>
        </w:rPr>
        <w:t xml:space="preserve">definition of </w:t>
      </w:r>
      <w:proofErr w:type="spellStart"/>
      <w:r w:rsidRPr="007B32D8">
        <w:rPr>
          <w:rFonts w:ascii="Courier New" w:eastAsia="Calibri" w:hAnsi="Courier New" w:cs="Courier New"/>
          <w:sz w:val="24"/>
          <w:szCs w:val="24"/>
          <w:lang w:val="en" w:eastAsia="en-US"/>
        </w:rPr>
        <w:t>HUBZone</w:t>
      </w:r>
      <w:proofErr w:type="spellEnd"/>
      <w:r w:rsidRPr="007B32D8">
        <w:rPr>
          <w:rFonts w:ascii="Courier New" w:eastAsia="Calibri" w:hAnsi="Courier New" w:cs="Courier New"/>
          <w:sz w:val="24"/>
          <w:szCs w:val="24"/>
          <w:lang w:val="en" w:eastAsia="en-US"/>
        </w:rPr>
        <w:t xml:space="preserve">. </w:t>
      </w:r>
    </w:p>
    <w:p w14:paraId="0A1D1C3B"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 xml:space="preserve">*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p>
    <w:p w14:paraId="19D0AE72"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t xml:space="preserve">(d) </w:t>
      </w:r>
      <w:r w:rsidRPr="007B32D8">
        <w:rPr>
          <w:rFonts w:ascii="Courier New" w:hAnsi="Courier New" w:cs="Courier New"/>
          <w:i/>
          <w:iCs/>
          <w:sz w:val="24"/>
          <w:szCs w:val="24"/>
          <w:lang w:val="en" w:eastAsia="en-US"/>
        </w:rPr>
        <w:t xml:space="preserve"> </w:t>
      </w:r>
      <w:r w:rsidRPr="007B32D8">
        <w:rPr>
          <w:rFonts w:ascii="Courier New" w:hAnsi="Courier New" w:cs="Courier New"/>
          <w:iCs/>
          <w:sz w:val="24"/>
          <w:szCs w:val="24"/>
          <w:u w:val="single"/>
          <w:lang w:val="en" w:eastAsia="en-US"/>
        </w:rPr>
        <w:t>Limitation</w:t>
      </w:r>
      <w:r w:rsidR="00DC043C">
        <w:rPr>
          <w:rFonts w:ascii="Courier New" w:hAnsi="Courier New" w:cs="Courier New"/>
          <w:iCs/>
          <w:sz w:val="24"/>
          <w:szCs w:val="24"/>
          <w:u w:val="single"/>
          <w:lang w:val="en" w:eastAsia="en-US"/>
        </w:rPr>
        <w:t>s</w:t>
      </w:r>
      <w:r w:rsidRPr="007B32D8">
        <w:rPr>
          <w:rFonts w:ascii="Courier New" w:hAnsi="Courier New" w:cs="Courier New"/>
          <w:iCs/>
          <w:sz w:val="24"/>
          <w:szCs w:val="24"/>
          <w:u w:val="single"/>
          <w:lang w:val="en" w:eastAsia="en-US"/>
        </w:rPr>
        <w:t xml:space="preserve"> on subcontracting</w:t>
      </w:r>
      <w:r w:rsidRPr="007B32D8">
        <w:rPr>
          <w:rFonts w:ascii="Courier New" w:hAnsi="Courier New" w:cs="Courier New"/>
          <w:i/>
          <w:iCs/>
          <w:sz w:val="24"/>
          <w:szCs w:val="24"/>
          <w:lang w:val="en" w:eastAsia="en-US"/>
        </w:rPr>
        <w:t>.</w:t>
      </w:r>
      <w:r w:rsidR="00BA2CEC">
        <w:rPr>
          <w:rFonts w:ascii="Courier New" w:hAnsi="Courier New" w:cs="Courier New"/>
          <w:i/>
          <w:iCs/>
          <w:sz w:val="24"/>
          <w:szCs w:val="24"/>
          <w:lang w:val="en" w:eastAsia="en-US"/>
        </w:rPr>
        <w:t xml:space="preserve"> </w:t>
      </w:r>
      <w:r w:rsidRPr="007B32D8">
        <w:rPr>
          <w:rFonts w:ascii="Courier New" w:hAnsi="Courier New" w:cs="Courier New"/>
          <w:sz w:val="24"/>
          <w:szCs w:val="24"/>
          <w:lang w:val="en" w:eastAsia="en-US"/>
        </w:rPr>
        <w:t xml:space="preserve"> The Contractor shall spend—</w:t>
      </w:r>
    </w:p>
    <w:p w14:paraId="75C108ED"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(1)  For services (except construction), at least 50 percent of the cost of personnel for contract performance</w:t>
      </w:r>
      <w:r w:rsidRPr="00EC01C9">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on its own employees or employees of other </w:t>
      </w:r>
      <w:proofErr w:type="spellStart"/>
      <w:r w:rsidRPr="007B32D8">
        <w:rPr>
          <w:rFonts w:ascii="Courier New" w:hAnsi="Courier New" w:cs="Courier New"/>
          <w:sz w:val="24"/>
          <w:szCs w:val="24"/>
          <w:lang w:val="en" w:eastAsia="en-US"/>
        </w:rPr>
        <w:t>HUBZone</w:t>
      </w:r>
      <w:proofErr w:type="spellEnd"/>
      <w:r w:rsidRPr="007B32D8">
        <w:rPr>
          <w:rFonts w:ascii="Courier New" w:hAnsi="Courier New" w:cs="Courier New"/>
          <w:sz w:val="24"/>
          <w:szCs w:val="24"/>
          <w:lang w:val="en" w:eastAsia="en-US"/>
        </w:rPr>
        <w:t xml:space="preserve"> small business concerns;</w:t>
      </w:r>
    </w:p>
    <w:p w14:paraId="0980712D"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 xml:space="preserve">(2)  For supplies (other than </w:t>
      </w:r>
      <w:r w:rsidR="00DC043C">
        <w:rPr>
          <w:rFonts w:ascii="Courier New" w:hAnsi="Courier New" w:cs="Courier New"/>
          <w:sz w:val="24"/>
          <w:szCs w:val="24"/>
          <w:lang w:val="en" w:eastAsia="en-US"/>
        </w:rPr>
        <w:t>procurement</w:t>
      </w:r>
      <w:r w:rsidR="00DC043C" w:rsidRPr="007B32D8">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from a </w:t>
      </w:r>
      <w:proofErr w:type="spellStart"/>
      <w:r w:rsidRPr="007B32D8">
        <w:rPr>
          <w:rFonts w:ascii="Courier New" w:hAnsi="Courier New" w:cs="Courier New"/>
          <w:sz w:val="24"/>
          <w:szCs w:val="24"/>
          <w:lang w:val="en" w:eastAsia="en-US"/>
        </w:rPr>
        <w:t>nonmanufacturer</w:t>
      </w:r>
      <w:proofErr w:type="spellEnd"/>
      <w:r w:rsidRPr="007B32D8">
        <w:rPr>
          <w:rFonts w:ascii="Courier New" w:hAnsi="Courier New" w:cs="Courier New"/>
          <w:sz w:val="24"/>
          <w:szCs w:val="24"/>
          <w:lang w:val="en" w:eastAsia="en-US"/>
        </w:rPr>
        <w:t xml:space="preserve"> of </w:t>
      </w:r>
      <w:r w:rsidR="00DC043C">
        <w:rPr>
          <w:rFonts w:ascii="Courier New" w:hAnsi="Courier New" w:cs="Courier New"/>
          <w:sz w:val="24"/>
          <w:szCs w:val="24"/>
          <w:lang w:val="en" w:eastAsia="en-US"/>
        </w:rPr>
        <w:t>such</w:t>
      </w:r>
      <w:r w:rsidR="00DC043C" w:rsidRPr="007B32D8">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supplies), at least 50 percent of the cost of manufacturing, excluding the cost of materials, </w:t>
      </w:r>
      <w:r w:rsidR="00CE237E">
        <w:rPr>
          <w:rFonts w:ascii="Courier New" w:hAnsi="Courier New" w:cs="Courier New"/>
          <w:sz w:val="24"/>
          <w:szCs w:val="24"/>
          <w:lang w:val="en" w:eastAsia="en-US"/>
        </w:rPr>
        <w:t xml:space="preserve">on </w:t>
      </w:r>
      <w:r w:rsidR="00DC043C">
        <w:rPr>
          <w:rFonts w:ascii="Courier New" w:hAnsi="Courier New" w:cs="Courier New"/>
          <w:sz w:val="24"/>
          <w:szCs w:val="24"/>
          <w:lang w:val="en" w:eastAsia="en-US"/>
        </w:rPr>
        <w:t xml:space="preserve">the concern or other </w:t>
      </w:r>
      <w:proofErr w:type="spellStart"/>
      <w:r w:rsidR="00DC043C">
        <w:rPr>
          <w:rFonts w:ascii="Courier New" w:hAnsi="Courier New" w:cs="Courier New"/>
          <w:sz w:val="24"/>
          <w:szCs w:val="24"/>
          <w:lang w:val="en" w:eastAsia="en-US"/>
        </w:rPr>
        <w:t>HUBZone</w:t>
      </w:r>
      <w:proofErr w:type="spellEnd"/>
      <w:r w:rsidR="00DC043C">
        <w:rPr>
          <w:rFonts w:ascii="Courier New" w:hAnsi="Courier New" w:cs="Courier New"/>
          <w:sz w:val="24"/>
          <w:szCs w:val="24"/>
          <w:lang w:val="en" w:eastAsia="en-US"/>
        </w:rPr>
        <w:t xml:space="preserve"> small business concerns</w:t>
      </w:r>
      <w:r w:rsidRPr="007B32D8">
        <w:rPr>
          <w:rFonts w:ascii="Courier New" w:hAnsi="Courier New" w:cs="Courier New"/>
          <w:sz w:val="24"/>
          <w:szCs w:val="24"/>
          <w:lang w:val="en" w:eastAsia="en-US"/>
        </w:rPr>
        <w:t>;</w:t>
      </w:r>
    </w:p>
    <w:p w14:paraId="1F826F3E"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lastRenderedPageBreak/>
        <w:tab/>
      </w:r>
      <w:r w:rsidRPr="007B32D8">
        <w:rPr>
          <w:rFonts w:ascii="Courier New" w:hAnsi="Courier New" w:cs="Courier New"/>
          <w:sz w:val="24"/>
          <w:szCs w:val="24"/>
          <w:lang w:val="en" w:eastAsia="en-US"/>
        </w:rPr>
        <w:tab/>
        <w:t xml:space="preserve">(3)  </w:t>
      </w:r>
      <w:r w:rsidRPr="00EC01C9">
        <w:rPr>
          <w:rFonts w:ascii="Courier New" w:hAnsi="Courier New" w:cs="Courier New"/>
          <w:sz w:val="24"/>
          <w:szCs w:val="24"/>
          <w:u w:val="single"/>
          <w:lang w:val="en" w:eastAsia="en-US"/>
        </w:rPr>
        <w:t>For general construction</w:t>
      </w:r>
      <w:r w:rsidRPr="007B32D8">
        <w:rPr>
          <w:rFonts w:ascii="Courier New" w:hAnsi="Courier New" w:cs="Courier New"/>
          <w:sz w:val="24"/>
          <w:szCs w:val="24"/>
          <w:lang w:val="en" w:eastAsia="en-US"/>
        </w:rPr>
        <w:t>—</w:t>
      </w:r>
    </w:p>
    <w:p w14:paraId="69F25139"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w:t>
      </w:r>
      <w:proofErr w:type="spellStart"/>
      <w:r w:rsidRPr="007B32D8">
        <w:rPr>
          <w:rFonts w:ascii="Courier New" w:hAnsi="Courier New" w:cs="Courier New"/>
          <w:sz w:val="24"/>
          <w:szCs w:val="24"/>
          <w:lang w:val="en" w:eastAsia="en-US"/>
        </w:rPr>
        <w:t>i</w:t>
      </w:r>
      <w:proofErr w:type="spellEnd"/>
      <w:r w:rsidRPr="007B32D8">
        <w:rPr>
          <w:rFonts w:ascii="Courier New" w:hAnsi="Courier New" w:cs="Courier New"/>
          <w:sz w:val="24"/>
          <w:szCs w:val="24"/>
          <w:lang w:val="en" w:eastAsia="en-US"/>
        </w:rPr>
        <w:t>)  At least 15 percent of the cost of contract performance to be incurred for personnel on its own employees;</w:t>
      </w:r>
    </w:p>
    <w:p w14:paraId="1022DE49"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 xml:space="preserve">(ii)  At least 50 percent of the cost of the contract performance to be incurred for personnel on its own employees or on a combination of its own employees and employees of </w:t>
      </w:r>
      <w:proofErr w:type="spellStart"/>
      <w:r w:rsidRPr="007B32D8">
        <w:rPr>
          <w:rFonts w:ascii="Courier New" w:hAnsi="Courier New" w:cs="Courier New"/>
          <w:sz w:val="24"/>
          <w:szCs w:val="24"/>
          <w:lang w:val="en" w:eastAsia="en-US"/>
        </w:rPr>
        <w:t>HUBZone</w:t>
      </w:r>
      <w:proofErr w:type="spellEnd"/>
      <w:r w:rsidRPr="007B32D8">
        <w:rPr>
          <w:rFonts w:ascii="Courier New" w:hAnsi="Courier New" w:cs="Courier New"/>
          <w:sz w:val="24"/>
          <w:szCs w:val="24"/>
          <w:lang w:val="en" w:eastAsia="en-US"/>
        </w:rPr>
        <w:t xml:space="preserve"> small business concern subcontractors; </w:t>
      </w:r>
    </w:p>
    <w:p w14:paraId="24B6638C"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 xml:space="preserve">(iii)  No more than 50 percent of the cost of contract performance to be incurred for personnel on concerns that are not </w:t>
      </w:r>
      <w:proofErr w:type="spellStart"/>
      <w:r w:rsidRPr="007B32D8">
        <w:rPr>
          <w:rFonts w:ascii="Courier New" w:hAnsi="Courier New" w:cs="Courier New"/>
          <w:sz w:val="24"/>
          <w:szCs w:val="24"/>
          <w:lang w:val="en" w:eastAsia="en-US"/>
        </w:rPr>
        <w:t>HUBZone</w:t>
      </w:r>
      <w:proofErr w:type="spellEnd"/>
      <w:r w:rsidRPr="007B32D8">
        <w:rPr>
          <w:rFonts w:ascii="Courier New" w:hAnsi="Courier New" w:cs="Courier New"/>
          <w:sz w:val="24"/>
          <w:szCs w:val="24"/>
          <w:lang w:val="en" w:eastAsia="en-US"/>
        </w:rPr>
        <w:t xml:space="preserve"> small business concerns; or</w:t>
      </w:r>
    </w:p>
    <w:p w14:paraId="0415C136"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 xml:space="preserve">(4)  </w:t>
      </w:r>
      <w:r w:rsidRPr="00EC01C9">
        <w:rPr>
          <w:rFonts w:ascii="Courier New" w:hAnsi="Courier New" w:cs="Courier New"/>
          <w:sz w:val="24"/>
          <w:szCs w:val="24"/>
          <w:u w:val="single"/>
          <w:lang w:val="en" w:eastAsia="en-US"/>
        </w:rPr>
        <w:t>For construction by special trade contractors</w:t>
      </w:r>
      <w:r w:rsidRPr="007B32D8">
        <w:rPr>
          <w:rFonts w:ascii="Courier New" w:hAnsi="Courier New" w:cs="Courier New"/>
          <w:sz w:val="24"/>
          <w:szCs w:val="24"/>
          <w:lang w:val="en" w:eastAsia="en-US"/>
        </w:rPr>
        <w:t>—</w:t>
      </w:r>
    </w:p>
    <w:p w14:paraId="51A1F5CE"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w:t>
      </w:r>
      <w:proofErr w:type="spellStart"/>
      <w:r w:rsidRPr="007B32D8">
        <w:rPr>
          <w:rFonts w:ascii="Courier New" w:hAnsi="Courier New" w:cs="Courier New"/>
          <w:sz w:val="24"/>
          <w:szCs w:val="24"/>
          <w:lang w:val="en" w:eastAsia="en-US"/>
        </w:rPr>
        <w:t>i</w:t>
      </w:r>
      <w:proofErr w:type="spellEnd"/>
      <w:r w:rsidRPr="007B32D8">
        <w:rPr>
          <w:rFonts w:ascii="Courier New" w:hAnsi="Courier New" w:cs="Courier New"/>
          <w:sz w:val="24"/>
          <w:szCs w:val="24"/>
          <w:lang w:val="en" w:eastAsia="en-US"/>
        </w:rPr>
        <w:t>)  At least 25 percent of the cost of contract performance to be incurred on its own employees;</w:t>
      </w:r>
    </w:p>
    <w:p w14:paraId="4D5FBAB9"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 xml:space="preserve">(ii)  At least 50 percent of the cost of the contract performance to be incurred for personnel on its own employees or on a combination of its own employees and employees of </w:t>
      </w:r>
      <w:proofErr w:type="spellStart"/>
      <w:r w:rsidRPr="007B32D8">
        <w:rPr>
          <w:rFonts w:ascii="Courier New" w:hAnsi="Courier New" w:cs="Courier New"/>
          <w:sz w:val="24"/>
          <w:szCs w:val="24"/>
          <w:lang w:val="en" w:eastAsia="en-US"/>
        </w:rPr>
        <w:t>HUBZone</w:t>
      </w:r>
      <w:proofErr w:type="spellEnd"/>
      <w:r w:rsidRPr="007B32D8">
        <w:rPr>
          <w:rFonts w:ascii="Courier New" w:hAnsi="Courier New" w:cs="Courier New"/>
          <w:sz w:val="24"/>
          <w:szCs w:val="24"/>
          <w:lang w:val="en" w:eastAsia="en-US"/>
        </w:rPr>
        <w:t xml:space="preserve"> small business concern subcontractors; </w:t>
      </w:r>
    </w:p>
    <w:p w14:paraId="6C8B31B5"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 xml:space="preserve">(iii)  No more than 50 percent of the cost of contract performance to be incurred for personnel on concerns that are not </w:t>
      </w:r>
      <w:proofErr w:type="spellStart"/>
      <w:r w:rsidRPr="007B32D8">
        <w:rPr>
          <w:rFonts w:ascii="Courier New" w:hAnsi="Courier New" w:cs="Courier New"/>
          <w:sz w:val="24"/>
          <w:szCs w:val="24"/>
          <w:lang w:val="en" w:eastAsia="en-US"/>
        </w:rPr>
        <w:t>HUBZone</w:t>
      </w:r>
      <w:proofErr w:type="spellEnd"/>
      <w:r w:rsidRPr="007B32D8">
        <w:rPr>
          <w:rFonts w:ascii="Courier New" w:hAnsi="Courier New" w:cs="Courier New"/>
          <w:sz w:val="24"/>
          <w:szCs w:val="24"/>
          <w:lang w:val="en" w:eastAsia="en-US"/>
        </w:rPr>
        <w:t xml:space="preserve"> small business concerns.</w:t>
      </w:r>
    </w:p>
    <w:p w14:paraId="32FED92D"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 xml:space="preserve">*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p>
    <w:p w14:paraId="75DE66E4" w14:textId="47CD547C" w:rsidR="00CE237E" w:rsidDel="0010355C" w:rsidRDefault="007B32D8" w:rsidP="00CE237E">
      <w:pPr>
        <w:tabs>
          <w:tab w:val="left" w:pos="720"/>
          <w:tab w:val="left" w:pos="1080"/>
          <w:tab w:val="left" w:pos="1440"/>
          <w:tab w:val="left" w:pos="1800"/>
        </w:tabs>
        <w:spacing w:line="480" w:lineRule="auto"/>
        <w:jc w:val="center"/>
        <w:rPr>
          <w:del w:id="642" w:author="Brooks, E. Brad (OFR)" w:date="2020-02-07T15:35:00Z"/>
          <w:rFonts w:ascii="Courier New" w:hAnsi="Courier New" w:cs="Courier New"/>
          <w:sz w:val="24"/>
          <w:szCs w:val="24"/>
          <w:lang w:val="en" w:eastAsia="en-US"/>
        </w:rPr>
      </w:pPr>
      <w:del w:id="643" w:author="Brooks, E. Brad (OFR)" w:date="2020-02-07T15:35:00Z">
        <w:r w:rsidRPr="007B32D8" w:rsidDel="0010355C">
          <w:rPr>
            <w:rFonts w:ascii="Courier New" w:hAnsi="Courier New" w:cs="Courier New"/>
            <w:sz w:val="24"/>
            <w:szCs w:val="24"/>
            <w:lang w:val="en" w:eastAsia="en-US"/>
          </w:rPr>
          <w:delText>(End of clause)</w:delText>
        </w:r>
      </w:del>
    </w:p>
    <w:p w14:paraId="701E26F8" w14:textId="77777777" w:rsidR="00CE237E" w:rsidRDefault="007B32D8" w:rsidP="00CE237E">
      <w:pPr>
        <w:tabs>
          <w:tab w:val="left" w:pos="720"/>
          <w:tab w:val="left" w:pos="1080"/>
          <w:tab w:val="left" w:pos="1440"/>
          <w:tab w:val="left" w:pos="1800"/>
        </w:tabs>
        <w:spacing w:line="480" w:lineRule="auto"/>
        <w:rPr>
          <w:rFonts w:ascii="Courier New" w:hAnsi="Courier New" w:cs="Courier New"/>
          <w:bCs/>
          <w:color w:val="000000"/>
          <w:sz w:val="24"/>
          <w:szCs w:val="24"/>
          <w:lang w:val="en" w:eastAsia="en-US"/>
        </w:rPr>
      </w:pPr>
      <w:r w:rsidRPr="007B32D8">
        <w:rPr>
          <w:rFonts w:ascii="Courier New" w:hAnsi="Courier New" w:cs="Courier New"/>
          <w:bCs/>
          <w:color w:val="000000"/>
          <w:sz w:val="24"/>
          <w:szCs w:val="24"/>
          <w:lang w:val="en" w:eastAsia="en-US"/>
        </w:rPr>
        <w:lastRenderedPageBreak/>
        <w:tab/>
      </w:r>
      <w:r w:rsidRPr="007B32D8">
        <w:rPr>
          <w:rFonts w:ascii="Courier New" w:hAnsi="Courier New" w:cs="Courier New"/>
          <w:bCs/>
          <w:color w:val="000000"/>
          <w:sz w:val="24"/>
          <w:szCs w:val="24"/>
          <w:u w:val="single"/>
          <w:lang w:val="en" w:eastAsia="en-US"/>
        </w:rPr>
        <w:t>Alternate I</w:t>
      </w:r>
      <w:r w:rsidRPr="007B32D8">
        <w:rPr>
          <w:rFonts w:ascii="Courier New" w:hAnsi="Courier New" w:cs="Courier New"/>
          <w:bCs/>
          <w:color w:val="000000"/>
          <w:sz w:val="24"/>
          <w:szCs w:val="24"/>
          <w:lang w:val="en" w:eastAsia="en-US"/>
        </w:rPr>
        <w:t xml:space="preserve"> </w:t>
      </w:r>
      <w:r w:rsidR="00BA2CEC" w:rsidRPr="000E3D05">
        <w:rPr>
          <w:rFonts w:ascii="Courier New" w:hAnsi="Courier New" w:cs="Courier New"/>
          <w:smallCaps/>
          <w:color w:val="000000"/>
          <w:sz w:val="24"/>
          <w:szCs w:val="24"/>
          <w:lang w:val="en" w:eastAsia="en-US"/>
        </w:rPr>
        <w:t>([</w:t>
      </w:r>
      <w:r w:rsidR="00BA2CEC"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BA2CEC" w:rsidRPr="000E3D05">
        <w:rPr>
          <w:rFonts w:ascii="Courier New" w:hAnsi="Courier New" w:cs="Courier New"/>
          <w:b/>
          <w:smallCaps/>
          <w:color w:val="000000"/>
          <w:sz w:val="24"/>
          <w:szCs w:val="24"/>
          <w:u w:val="single"/>
          <w:lang w:val="en" w:eastAsia="en-US"/>
        </w:rPr>
        <w:t>Federal</w:t>
      </w:r>
      <w:r w:rsidR="00BA2CEC" w:rsidRPr="000E3D05">
        <w:rPr>
          <w:rFonts w:ascii="Courier New" w:hAnsi="Courier New" w:cs="Courier New"/>
          <w:b/>
          <w:smallCaps/>
          <w:color w:val="000000"/>
          <w:sz w:val="24"/>
          <w:szCs w:val="24"/>
          <w:lang w:val="en" w:eastAsia="en-US"/>
        </w:rPr>
        <w:t xml:space="preserve"> </w:t>
      </w:r>
      <w:r w:rsidR="00BA2CEC" w:rsidRPr="000E3D05">
        <w:rPr>
          <w:rFonts w:ascii="Courier New" w:hAnsi="Courier New" w:cs="Courier New"/>
          <w:b/>
          <w:smallCaps/>
          <w:color w:val="000000"/>
          <w:sz w:val="24"/>
          <w:szCs w:val="24"/>
          <w:u w:val="single"/>
          <w:lang w:val="en" w:eastAsia="en-US"/>
        </w:rPr>
        <w:t>Register</w:t>
      </w:r>
      <w:r w:rsidR="00BA2CEC" w:rsidRPr="000E3D05">
        <w:rPr>
          <w:rFonts w:ascii="Courier New" w:hAnsi="Courier New" w:cs="Courier New"/>
          <w:smallCaps/>
          <w:color w:val="000000"/>
          <w:sz w:val="24"/>
          <w:szCs w:val="24"/>
          <w:lang w:val="en" w:eastAsia="en-US"/>
        </w:rPr>
        <w:t>])</w:t>
      </w:r>
      <w:r w:rsidRPr="007B32D8">
        <w:rPr>
          <w:rFonts w:ascii="Courier New" w:hAnsi="Courier New" w:cs="Courier New"/>
          <w:bCs/>
          <w:color w:val="000000"/>
          <w:sz w:val="24"/>
          <w:szCs w:val="24"/>
          <w:lang w:val="en" w:eastAsia="en-US"/>
        </w:rPr>
        <w:t>.  As prescribed in 19.1309(b</w:t>
      </w:r>
      <w:proofErr w:type="gramStart"/>
      <w:r w:rsidRPr="007B32D8">
        <w:rPr>
          <w:rFonts w:ascii="Courier New" w:hAnsi="Courier New" w:cs="Courier New"/>
          <w:bCs/>
          <w:color w:val="000000"/>
          <w:sz w:val="24"/>
          <w:szCs w:val="24"/>
          <w:lang w:val="en" w:eastAsia="en-US"/>
        </w:rPr>
        <w:t>)(</w:t>
      </w:r>
      <w:proofErr w:type="gramEnd"/>
      <w:r w:rsidRPr="007B32D8">
        <w:rPr>
          <w:rFonts w:ascii="Courier New" w:hAnsi="Courier New" w:cs="Courier New"/>
          <w:bCs/>
          <w:color w:val="000000"/>
          <w:sz w:val="24"/>
          <w:szCs w:val="24"/>
          <w:lang w:val="en" w:eastAsia="en-US"/>
        </w:rPr>
        <w:t>2), substitute the following paragraphs (d)(3) and (d)(4) for paragraphs (d)(3) and (d)(4) of the ba</w:t>
      </w:r>
      <w:r w:rsidR="00CE237E">
        <w:rPr>
          <w:rFonts w:ascii="Courier New" w:hAnsi="Courier New" w:cs="Courier New"/>
          <w:bCs/>
          <w:color w:val="000000"/>
          <w:sz w:val="24"/>
          <w:szCs w:val="24"/>
          <w:lang w:val="en" w:eastAsia="en-US"/>
        </w:rPr>
        <w:t>sic clause:</w:t>
      </w:r>
    </w:p>
    <w:p w14:paraId="4FC9F8E5" w14:textId="77777777" w:rsidR="00CE237E" w:rsidRPr="00CE237E" w:rsidRDefault="00CE237E" w:rsidP="00CE237E">
      <w:pPr>
        <w:rPr>
          <w:rFonts w:ascii="Courier New" w:hAnsi="Courier New" w:cs="Courier New"/>
          <w:sz w:val="24"/>
          <w:szCs w:val="24"/>
          <w:lang w:val="en" w:eastAsia="en-US"/>
        </w:rPr>
      </w:pPr>
    </w:p>
    <w:p w14:paraId="125E4C53" w14:textId="77777777" w:rsidR="007B32D8" w:rsidRPr="009C51C2" w:rsidRDefault="007B32D8" w:rsidP="00041371">
      <w:pPr>
        <w:keepNext/>
        <w:keepLines/>
        <w:tabs>
          <w:tab w:val="left" w:pos="720"/>
          <w:tab w:val="left" w:pos="1080"/>
          <w:tab w:val="left" w:pos="1440"/>
          <w:tab w:val="left" w:pos="1800"/>
        </w:tabs>
        <w:spacing w:line="480" w:lineRule="auto"/>
        <w:ind w:left="720" w:right="720"/>
        <w:outlineLvl w:val="1"/>
        <w:rPr>
          <w:rFonts w:ascii="Courier New" w:hAnsi="Courier New" w:cs="Courier New"/>
          <w:bCs/>
          <w:color w:val="000000"/>
          <w:sz w:val="24"/>
          <w:szCs w:val="24"/>
          <w:lang w:val="en" w:eastAsia="en-US"/>
        </w:rPr>
      </w:pPr>
      <w:r w:rsidRPr="009C51C2">
        <w:rPr>
          <w:rFonts w:ascii="Courier New" w:hAnsi="Courier New" w:cs="Courier New"/>
          <w:bCs/>
          <w:color w:val="000000"/>
          <w:sz w:val="24"/>
          <w:szCs w:val="24"/>
          <w:lang w:val="en" w:eastAsia="en-US"/>
        </w:rPr>
        <w:tab/>
      </w:r>
      <w:r w:rsidRPr="009C51C2">
        <w:rPr>
          <w:rFonts w:ascii="Courier New" w:hAnsi="Courier New" w:cs="Courier New"/>
          <w:bCs/>
          <w:color w:val="000000"/>
          <w:sz w:val="24"/>
          <w:szCs w:val="24"/>
          <w:lang w:val="en" w:eastAsia="en-US"/>
        </w:rPr>
        <w:tab/>
        <w:t>(3)  For general construction, at least 15 percent of the cost of the contract performance to be incurred for personnel on its own employees; or</w:t>
      </w:r>
    </w:p>
    <w:p w14:paraId="46A2CB8B" w14:textId="77777777" w:rsidR="007B32D8" w:rsidRPr="009C51C2" w:rsidRDefault="007B32D8" w:rsidP="00041371">
      <w:pPr>
        <w:keepNext/>
        <w:keepLines/>
        <w:tabs>
          <w:tab w:val="left" w:pos="720"/>
          <w:tab w:val="left" w:pos="1080"/>
          <w:tab w:val="left" w:pos="1440"/>
          <w:tab w:val="left" w:pos="1800"/>
        </w:tabs>
        <w:spacing w:line="480" w:lineRule="auto"/>
        <w:ind w:left="720" w:right="720"/>
        <w:outlineLvl w:val="1"/>
        <w:rPr>
          <w:rFonts w:ascii="Courier New" w:hAnsi="Courier New" w:cs="Courier New"/>
          <w:bCs/>
          <w:color w:val="000000"/>
          <w:sz w:val="24"/>
          <w:szCs w:val="24"/>
          <w:lang w:val="en" w:eastAsia="en-US"/>
        </w:rPr>
      </w:pPr>
      <w:r w:rsidRPr="009C51C2">
        <w:rPr>
          <w:rFonts w:ascii="Courier New" w:hAnsi="Courier New" w:cs="Courier New"/>
          <w:bCs/>
          <w:color w:val="000000"/>
          <w:sz w:val="24"/>
          <w:szCs w:val="24"/>
          <w:lang w:val="en" w:eastAsia="en-US"/>
        </w:rPr>
        <w:tab/>
      </w:r>
      <w:r w:rsidRPr="009C51C2">
        <w:rPr>
          <w:rFonts w:ascii="Courier New" w:hAnsi="Courier New" w:cs="Courier New"/>
          <w:bCs/>
          <w:color w:val="000000"/>
          <w:sz w:val="24"/>
          <w:szCs w:val="24"/>
          <w:lang w:val="en" w:eastAsia="en-US"/>
        </w:rPr>
        <w:tab/>
        <w:t>(4)  For construction by special trade contractors, at least 25 percent of the cost of the contract performance to be incurred for personnel on its own employees.</w:t>
      </w:r>
    </w:p>
    <w:p w14:paraId="6E676098" w14:textId="139B149E" w:rsidR="007B32D8" w:rsidRPr="007B32D8" w:rsidDel="0010355C" w:rsidRDefault="007B32D8" w:rsidP="00041371">
      <w:pPr>
        <w:keepNext/>
        <w:keepLines/>
        <w:tabs>
          <w:tab w:val="left" w:pos="720"/>
          <w:tab w:val="left" w:pos="1080"/>
          <w:tab w:val="left" w:pos="1440"/>
          <w:tab w:val="left" w:pos="1800"/>
        </w:tabs>
        <w:spacing w:line="480" w:lineRule="auto"/>
        <w:outlineLvl w:val="1"/>
        <w:rPr>
          <w:del w:id="644" w:author="Brooks, E. Brad (OFR)" w:date="2020-02-07T15:35:00Z"/>
          <w:rFonts w:ascii="Courier New" w:hAnsi="Courier New" w:cs="Courier New"/>
          <w:bCs/>
          <w:color w:val="000000"/>
          <w:sz w:val="24"/>
          <w:szCs w:val="24"/>
          <w:lang w:val="en" w:eastAsia="en-US"/>
        </w:rPr>
      </w:pPr>
      <w:del w:id="645" w:author="Brooks, E. Brad (OFR)" w:date="2020-02-07T15:35:00Z">
        <w:r w:rsidRPr="007B32D8" w:rsidDel="0010355C">
          <w:rPr>
            <w:rFonts w:ascii="Courier New" w:hAnsi="Courier New" w:cs="Courier New"/>
            <w:bCs/>
            <w:color w:val="000000"/>
            <w:sz w:val="24"/>
            <w:szCs w:val="24"/>
            <w:lang w:val="en" w:eastAsia="en-US"/>
          </w:rPr>
          <w:delText xml:space="preserve">* </w:delText>
        </w:r>
        <w:r w:rsidR="00BA2CEC" w:rsidDel="0010355C">
          <w:rPr>
            <w:rFonts w:ascii="Courier New" w:hAnsi="Courier New" w:cs="Courier New"/>
            <w:bCs/>
            <w:color w:val="000000"/>
            <w:sz w:val="24"/>
            <w:szCs w:val="24"/>
            <w:lang w:val="en" w:eastAsia="en-US"/>
          </w:rPr>
          <w:delText xml:space="preserve">  </w:delText>
        </w:r>
        <w:r w:rsidRPr="007B32D8" w:rsidDel="0010355C">
          <w:rPr>
            <w:rFonts w:ascii="Courier New" w:hAnsi="Courier New" w:cs="Courier New"/>
            <w:bCs/>
            <w:color w:val="000000"/>
            <w:sz w:val="24"/>
            <w:szCs w:val="24"/>
            <w:lang w:val="en" w:eastAsia="en-US"/>
          </w:rPr>
          <w:delText>*</w:delText>
        </w:r>
        <w:r w:rsidR="00BA2CEC" w:rsidDel="0010355C">
          <w:rPr>
            <w:rFonts w:ascii="Courier New" w:hAnsi="Courier New" w:cs="Courier New"/>
            <w:bCs/>
            <w:color w:val="000000"/>
            <w:sz w:val="24"/>
            <w:szCs w:val="24"/>
            <w:lang w:val="en" w:eastAsia="en-US"/>
          </w:rPr>
          <w:delText xml:space="preserve">  </w:delText>
        </w:r>
        <w:r w:rsidRPr="007B32D8" w:rsidDel="0010355C">
          <w:rPr>
            <w:rFonts w:ascii="Courier New" w:hAnsi="Courier New" w:cs="Courier New"/>
            <w:bCs/>
            <w:color w:val="000000"/>
            <w:sz w:val="24"/>
            <w:szCs w:val="24"/>
            <w:lang w:val="en" w:eastAsia="en-US"/>
          </w:rPr>
          <w:delText xml:space="preserve"> *</w:delText>
        </w:r>
        <w:r w:rsidR="00BA2CEC" w:rsidDel="0010355C">
          <w:rPr>
            <w:rFonts w:ascii="Courier New" w:hAnsi="Courier New" w:cs="Courier New"/>
            <w:bCs/>
            <w:color w:val="000000"/>
            <w:sz w:val="24"/>
            <w:szCs w:val="24"/>
            <w:lang w:val="en" w:eastAsia="en-US"/>
          </w:rPr>
          <w:delText xml:space="preserve">  </w:delText>
        </w:r>
        <w:r w:rsidRPr="007B32D8" w:rsidDel="0010355C">
          <w:rPr>
            <w:rFonts w:ascii="Courier New" w:hAnsi="Courier New" w:cs="Courier New"/>
            <w:bCs/>
            <w:color w:val="000000"/>
            <w:sz w:val="24"/>
            <w:szCs w:val="24"/>
            <w:lang w:val="en" w:eastAsia="en-US"/>
          </w:rPr>
          <w:delText xml:space="preserve"> * </w:delText>
        </w:r>
        <w:r w:rsidR="00BA2CEC" w:rsidDel="0010355C">
          <w:rPr>
            <w:rFonts w:ascii="Courier New" w:hAnsi="Courier New" w:cs="Courier New"/>
            <w:bCs/>
            <w:color w:val="000000"/>
            <w:sz w:val="24"/>
            <w:szCs w:val="24"/>
            <w:lang w:val="en" w:eastAsia="en-US"/>
          </w:rPr>
          <w:delText xml:space="preserve">  </w:delText>
        </w:r>
        <w:r w:rsidRPr="007B32D8" w:rsidDel="0010355C">
          <w:rPr>
            <w:rFonts w:ascii="Courier New" w:hAnsi="Courier New" w:cs="Courier New"/>
            <w:bCs/>
            <w:color w:val="000000"/>
            <w:sz w:val="24"/>
            <w:szCs w:val="24"/>
            <w:lang w:val="en" w:eastAsia="en-US"/>
          </w:rPr>
          <w:delText>*</w:delText>
        </w:r>
      </w:del>
    </w:p>
    <w:p w14:paraId="0EF1A3E7" w14:textId="04CDB183"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ins w:id="646" w:author="Brooks, E. Brad (OFR)" w:date="2020-02-13T16:19:00Z">
        <w:r w:rsidR="003B235B">
          <w:rPr>
            <w:rFonts w:ascii="Courier New" w:eastAsia="Calibri" w:hAnsi="Courier New" w:cs="Courier New"/>
            <w:sz w:val="24"/>
            <w:szCs w:val="24"/>
            <w:lang w:val="en" w:eastAsia="en-US"/>
          </w:rPr>
          <w:t>89</w:t>
        </w:r>
      </w:ins>
      <w:del w:id="647" w:author="Brooks, E. Brad (OFR)" w:date="2020-02-13T16:19:00Z">
        <w:r w:rsidR="00EC7FD3" w:rsidDel="003B235B">
          <w:rPr>
            <w:rFonts w:ascii="Courier New" w:eastAsia="Calibri" w:hAnsi="Courier New" w:cs="Courier New"/>
            <w:sz w:val="24"/>
            <w:szCs w:val="24"/>
            <w:lang w:val="en" w:eastAsia="en-US"/>
          </w:rPr>
          <w:delText>90</w:delText>
        </w:r>
      </w:del>
      <w:r w:rsidRPr="007B32D8">
        <w:rPr>
          <w:rFonts w:ascii="Courier New" w:eastAsia="Calibri" w:hAnsi="Courier New" w:cs="Courier New"/>
          <w:sz w:val="24"/>
          <w:szCs w:val="24"/>
          <w:lang w:val="en" w:eastAsia="en-US"/>
        </w:rPr>
        <w:t>.  Amend section 52.219-6 by—</w:t>
      </w:r>
    </w:p>
    <w:p w14:paraId="672991FC"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t>a.   Revising the introductory text and the date of the clause;</w:t>
      </w:r>
    </w:p>
    <w:p w14:paraId="40D24BCF"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b.  Removing</w:t>
      </w:r>
      <w:proofErr w:type="gramEnd"/>
      <w:r w:rsidRPr="007B32D8">
        <w:rPr>
          <w:rFonts w:ascii="Courier New" w:eastAsia="Calibri" w:hAnsi="Courier New" w:cs="Courier New"/>
          <w:sz w:val="24"/>
          <w:szCs w:val="24"/>
          <w:lang w:val="en" w:eastAsia="en-US"/>
        </w:rPr>
        <w:t xml:space="preserve"> from paragraph (b)(1) “or reserved”;</w:t>
      </w:r>
    </w:p>
    <w:p w14:paraId="5EB3272E"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c.  Removing</w:t>
      </w:r>
      <w:proofErr w:type="gramEnd"/>
      <w:r w:rsidRPr="007B32D8">
        <w:rPr>
          <w:rFonts w:ascii="Courier New" w:eastAsia="Calibri" w:hAnsi="Courier New" w:cs="Courier New"/>
          <w:sz w:val="24"/>
          <w:szCs w:val="24"/>
          <w:lang w:val="en" w:eastAsia="en-US"/>
        </w:rPr>
        <w:t xml:space="preserve"> paragraph (d) and Alternate I; </w:t>
      </w:r>
    </w:p>
    <w:p w14:paraId="19F2E788"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 xml:space="preserve">d.  </w:t>
      </w:r>
      <w:proofErr w:type="spellStart"/>
      <w:r w:rsidRPr="007B32D8">
        <w:rPr>
          <w:rFonts w:ascii="Courier New" w:eastAsia="Calibri" w:hAnsi="Courier New" w:cs="Courier New"/>
          <w:sz w:val="24"/>
          <w:szCs w:val="24"/>
          <w:lang w:val="en" w:eastAsia="en-US"/>
        </w:rPr>
        <w:t>Redesignating</w:t>
      </w:r>
      <w:proofErr w:type="spellEnd"/>
      <w:proofErr w:type="gramEnd"/>
      <w:r w:rsidRPr="007B32D8">
        <w:rPr>
          <w:rFonts w:ascii="Courier New" w:eastAsia="Calibri" w:hAnsi="Courier New" w:cs="Courier New"/>
          <w:sz w:val="24"/>
          <w:szCs w:val="24"/>
          <w:lang w:val="en" w:eastAsia="en-US"/>
        </w:rPr>
        <w:t xml:space="preserve"> Alternate II as Alternate I; and</w:t>
      </w:r>
    </w:p>
    <w:p w14:paraId="16A8FB64"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e.  Revising</w:t>
      </w:r>
      <w:proofErr w:type="gramEnd"/>
      <w:r w:rsidRPr="007B32D8">
        <w:rPr>
          <w:rFonts w:ascii="Courier New" w:eastAsia="Calibri" w:hAnsi="Courier New" w:cs="Courier New"/>
          <w:sz w:val="24"/>
          <w:szCs w:val="24"/>
          <w:lang w:val="en" w:eastAsia="en-US"/>
        </w:rPr>
        <w:t xml:space="preserve"> the date and the introductory text of the newly designated Alternate I.</w:t>
      </w:r>
    </w:p>
    <w:p w14:paraId="6BC0DA88"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t>The revisions read as follows:</w:t>
      </w:r>
    </w:p>
    <w:p w14:paraId="608C7DE1" w14:textId="77777777" w:rsidR="007B32D8" w:rsidRPr="007B32D8" w:rsidRDefault="007B32D8" w:rsidP="00041371">
      <w:pPr>
        <w:spacing w:line="480" w:lineRule="auto"/>
        <w:outlineLvl w:val="3"/>
        <w:rPr>
          <w:rFonts w:ascii="Courier New" w:hAnsi="Courier New" w:cs="Courier New"/>
          <w:b/>
          <w:bCs/>
          <w:sz w:val="24"/>
          <w:szCs w:val="24"/>
          <w:lang w:val="en" w:eastAsia="en-US"/>
        </w:rPr>
      </w:pPr>
      <w:r w:rsidRPr="007B32D8">
        <w:rPr>
          <w:rFonts w:ascii="Courier New" w:hAnsi="Courier New" w:cs="Courier New"/>
          <w:b/>
          <w:bCs/>
          <w:sz w:val="24"/>
          <w:szCs w:val="24"/>
          <w:lang w:val="en" w:eastAsia="en-US"/>
        </w:rPr>
        <w:lastRenderedPageBreak/>
        <w:t>52.219-</w:t>
      </w:r>
      <w:proofErr w:type="gramStart"/>
      <w:r w:rsidRPr="007B32D8">
        <w:rPr>
          <w:rFonts w:ascii="Courier New" w:hAnsi="Courier New" w:cs="Courier New"/>
          <w:b/>
          <w:bCs/>
          <w:sz w:val="24"/>
          <w:szCs w:val="24"/>
          <w:lang w:val="en" w:eastAsia="en-US"/>
        </w:rPr>
        <w:t>6  Notice</w:t>
      </w:r>
      <w:proofErr w:type="gramEnd"/>
      <w:r w:rsidRPr="007B32D8">
        <w:rPr>
          <w:rFonts w:ascii="Courier New" w:hAnsi="Courier New" w:cs="Courier New"/>
          <w:b/>
          <w:bCs/>
          <w:sz w:val="24"/>
          <w:szCs w:val="24"/>
          <w:lang w:val="en" w:eastAsia="en-US"/>
        </w:rPr>
        <w:t xml:space="preserve"> of Total Small Business Set-Aside.</w:t>
      </w:r>
    </w:p>
    <w:p w14:paraId="08C5FEED" w14:textId="77777777" w:rsidR="007B32D8" w:rsidRPr="007B32D8" w:rsidRDefault="007B32D8" w:rsidP="00041371">
      <w:pPr>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t xml:space="preserve">As prescribed in </w:t>
      </w:r>
      <w:r w:rsidRPr="007B32D8">
        <w:rPr>
          <w:rFonts w:ascii="Courier New" w:hAnsi="Courier New" w:cs="Courier New"/>
          <w:color w:val="000000"/>
          <w:sz w:val="24"/>
          <w:szCs w:val="24"/>
          <w:lang w:val="en" w:eastAsia="en-US"/>
        </w:rPr>
        <w:t>19.507(</w:t>
      </w:r>
      <w:r w:rsidRPr="007B32D8">
        <w:rPr>
          <w:rFonts w:ascii="Courier New" w:hAnsi="Courier New" w:cs="Courier New"/>
          <w:sz w:val="24"/>
          <w:szCs w:val="24"/>
          <w:lang w:val="en" w:eastAsia="en-US"/>
        </w:rPr>
        <w:t>c), insert the following clause:</w:t>
      </w:r>
    </w:p>
    <w:p w14:paraId="2ED189F0" w14:textId="77777777" w:rsidR="007B32D8" w:rsidRPr="007B32D8" w:rsidRDefault="007B32D8" w:rsidP="00041371">
      <w:pPr>
        <w:spacing w:line="480" w:lineRule="auto"/>
        <w:jc w:val="center"/>
        <w:rPr>
          <w:rFonts w:ascii="Courier New" w:hAnsi="Courier New" w:cs="Courier New"/>
          <w:bCs/>
          <w:smallCaps/>
          <w:sz w:val="24"/>
          <w:szCs w:val="24"/>
          <w:lang w:val="en" w:eastAsia="en-US"/>
        </w:rPr>
      </w:pPr>
      <w:r w:rsidRPr="007B32D8">
        <w:rPr>
          <w:rFonts w:ascii="Courier New" w:hAnsi="Courier New" w:cs="Courier New"/>
          <w:bCs/>
          <w:smallCaps/>
          <w:sz w:val="24"/>
          <w:szCs w:val="24"/>
          <w:lang w:val="en" w:eastAsia="en-US"/>
        </w:rPr>
        <w:t xml:space="preserve">Notice of Total Business Set-Aside </w:t>
      </w:r>
      <w:r w:rsidR="00BA2CEC" w:rsidRPr="000E3D05">
        <w:rPr>
          <w:rFonts w:ascii="Courier New" w:hAnsi="Courier New" w:cs="Courier New"/>
          <w:smallCaps/>
          <w:color w:val="000000"/>
          <w:sz w:val="24"/>
          <w:szCs w:val="24"/>
          <w:lang w:val="en" w:eastAsia="en-US"/>
        </w:rPr>
        <w:t>([</w:t>
      </w:r>
      <w:r w:rsidR="00BA2CEC"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BA2CEC" w:rsidRPr="000E3D05">
        <w:rPr>
          <w:rFonts w:ascii="Courier New" w:hAnsi="Courier New" w:cs="Courier New"/>
          <w:b/>
          <w:smallCaps/>
          <w:color w:val="000000"/>
          <w:sz w:val="24"/>
          <w:szCs w:val="24"/>
          <w:u w:val="single"/>
          <w:lang w:val="en" w:eastAsia="en-US"/>
        </w:rPr>
        <w:t>Federal</w:t>
      </w:r>
      <w:r w:rsidR="00BA2CEC" w:rsidRPr="000E3D05">
        <w:rPr>
          <w:rFonts w:ascii="Courier New" w:hAnsi="Courier New" w:cs="Courier New"/>
          <w:b/>
          <w:smallCaps/>
          <w:color w:val="000000"/>
          <w:sz w:val="24"/>
          <w:szCs w:val="24"/>
          <w:lang w:val="en" w:eastAsia="en-US"/>
        </w:rPr>
        <w:t xml:space="preserve"> </w:t>
      </w:r>
      <w:r w:rsidR="00BA2CEC" w:rsidRPr="000E3D05">
        <w:rPr>
          <w:rFonts w:ascii="Courier New" w:hAnsi="Courier New" w:cs="Courier New"/>
          <w:b/>
          <w:smallCaps/>
          <w:color w:val="000000"/>
          <w:sz w:val="24"/>
          <w:szCs w:val="24"/>
          <w:u w:val="single"/>
          <w:lang w:val="en" w:eastAsia="en-US"/>
        </w:rPr>
        <w:t>Register</w:t>
      </w:r>
      <w:r w:rsidR="00BA2CEC" w:rsidRPr="000E3D05">
        <w:rPr>
          <w:rFonts w:ascii="Courier New" w:hAnsi="Courier New" w:cs="Courier New"/>
          <w:smallCaps/>
          <w:color w:val="000000"/>
          <w:sz w:val="24"/>
          <w:szCs w:val="24"/>
          <w:lang w:val="en" w:eastAsia="en-US"/>
        </w:rPr>
        <w:t>])</w:t>
      </w:r>
    </w:p>
    <w:p w14:paraId="37A58CBC" w14:textId="77777777" w:rsidR="007B32D8" w:rsidRPr="007B32D8" w:rsidRDefault="007B32D8" w:rsidP="00041371">
      <w:pPr>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 xml:space="preserve">*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w:t>
      </w:r>
    </w:p>
    <w:p w14:paraId="4CAA8BF0" w14:textId="77777777" w:rsidR="0011212F" w:rsidRDefault="007B32D8" w:rsidP="00041371">
      <w:pPr>
        <w:spacing w:line="480" w:lineRule="auto"/>
        <w:rPr>
          <w:ins w:id="648" w:author="Brooks, E. Brad (OFR)" w:date="2020-02-07T15:36:00Z"/>
          <w:rFonts w:ascii="Courier New" w:hAnsi="Courier New" w:cs="Courier New"/>
          <w:sz w:val="24"/>
          <w:szCs w:val="24"/>
          <w:lang w:val="en" w:eastAsia="en-US"/>
        </w:rPr>
      </w:pPr>
      <w:r w:rsidRPr="007B32D8">
        <w:rPr>
          <w:rFonts w:ascii="Courier New" w:hAnsi="Courier New" w:cs="Courier New"/>
          <w:iCs/>
          <w:sz w:val="24"/>
          <w:szCs w:val="24"/>
          <w:lang w:val="en" w:eastAsia="en-US"/>
        </w:rPr>
        <w:tab/>
      </w:r>
      <w:r w:rsidRPr="007B32D8">
        <w:rPr>
          <w:rFonts w:ascii="Courier New" w:hAnsi="Courier New" w:cs="Courier New"/>
          <w:iCs/>
          <w:sz w:val="24"/>
          <w:szCs w:val="24"/>
          <w:u w:val="single"/>
          <w:lang w:val="en" w:eastAsia="en-US"/>
        </w:rPr>
        <w:t xml:space="preserve">Alternate I </w:t>
      </w:r>
      <w:r w:rsidR="00BA2CEC" w:rsidRPr="000E3D05">
        <w:rPr>
          <w:rFonts w:ascii="Courier New" w:hAnsi="Courier New" w:cs="Courier New"/>
          <w:smallCaps/>
          <w:color w:val="000000"/>
          <w:sz w:val="24"/>
          <w:szCs w:val="24"/>
          <w:lang w:val="en" w:eastAsia="en-US"/>
        </w:rPr>
        <w:t>([</w:t>
      </w:r>
      <w:r w:rsidR="00BA2CEC"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BA2CEC" w:rsidRPr="000E3D05">
        <w:rPr>
          <w:rFonts w:ascii="Courier New" w:hAnsi="Courier New" w:cs="Courier New"/>
          <w:b/>
          <w:smallCaps/>
          <w:color w:val="000000"/>
          <w:sz w:val="24"/>
          <w:szCs w:val="24"/>
          <w:u w:val="single"/>
          <w:lang w:val="en" w:eastAsia="en-US"/>
        </w:rPr>
        <w:t>Federal</w:t>
      </w:r>
      <w:r w:rsidR="00BA2CEC" w:rsidRPr="000E3D05">
        <w:rPr>
          <w:rFonts w:ascii="Courier New" w:hAnsi="Courier New" w:cs="Courier New"/>
          <w:b/>
          <w:smallCaps/>
          <w:color w:val="000000"/>
          <w:sz w:val="24"/>
          <w:szCs w:val="24"/>
          <w:lang w:val="en" w:eastAsia="en-US"/>
        </w:rPr>
        <w:t xml:space="preserve"> </w:t>
      </w:r>
      <w:r w:rsidR="00BA2CEC" w:rsidRPr="000E3D05">
        <w:rPr>
          <w:rFonts w:ascii="Courier New" w:hAnsi="Courier New" w:cs="Courier New"/>
          <w:b/>
          <w:smallCaps/>
          <w:color w:val="000000"/>
          <w:sz w:val="24"/>
          <w:szCs w:val="24"/>
          <w:u w:val="single"/>
          <w:lang w:val="en" w:eastAsia="en-US"/>
        </w:rPr>
        <w:t>Register</w:t>
      </w:r>
      <w:r w:rsidR="00BA2CEC" w:rsidRPr="000E3D05">
        <w:rPr>
          <w:rFonts w:ascii="Courier New" w:hAnsi="Courier New" w:cs="Courier New"/>
          <w:smallCaps/>
          <w:color w:val="000000"/>
          <w:sz w:val="24"/>
          <w:szCs w:val="24"/>
          <w:lang w:val="en" w:eastAsia="en-US"/>
        </w:rPr>
        <w:t>])</w:t>
      </w:r>
      <w:r w:rsidRPr="007B32D8">
        <w:rPr>
          <w:rFonts w:ascii="Courier New" w:hAnsi="Courier New" w:cs="Courier New"/>
          <w:i/>
          <w:iCs/>
          <w:sz w:val="24"/>
          <w:szCs w:val="24"/>
          <w:lang w:val="en" w:eastAsia="en-US"/>
        </w:rPr>
        <w:t>.</w:t>
      </w:r>
      <w:r w:rsidRPr="007B32D8">
        <w:rPr>
          <w:rFonts w:ascii="Courier New" w:hAnsi="Courier New" w:cs="Courier New"/>
          <w:sz w:val="24"/>
          <w:szCs w:val="24"/>
          <w:lang w:val="en" w:eastAsia="en-US"/>
        </w:rPr>
        <w:t xml:space="preserve">  As prescribed in </w:t>
      </w:r>
      <w:r w:rsidRPr="007B32D8">
        <w:rPr>
          <w:rFonts w:ascii="Courier New" w:hAnsi="Courier New" w:cs="Courier New"/>
          <w:color w:val="000000"/>
          <w:sz w:val="24"/>
          <w:szCs w:val="24"/>
          <w:lang w:val="en" w:eastAsia="en-US"/>
        </w:rPr>
        <w:t>19.507</w:t>
      </w:r>
      <w:r w:rsidRPr="007B32D8">
        <w:rPr>
          <w:rFonts w:ascii="Courier New" w:hAnsi="Courier New" w:cs="Courier New"/>
          <w:sz w:val="24"/>
          <w:szCs w:val="24"/>
          <w:lang w:val="en" w:eastAsia="en-US"/>
        </w:rPr>
        <w:t xml:space="preserve">(c), substitute the following paragraph (c) for paragraph (c) of the basic clause: </w:t>
      </w:r>
    </w:p>
    <w:p w14:paraId="6514EC40" w14:textId="0A3EEF41" w:rsidR="007B32D8" w:rsidRPr="007B32D8" w:rsidRDefault="0011212F" w:rsidP="00041371">
      <w:pPr>
        <w:spacing w:line="480" w:lineRule="auto"/>
        <w:rPr>
          <w:rFonts w:ascii="Courier New" w:hAnsi="Courier New" w:cs="Courier New"/>
          <w:sz w:val="24"/>
          <w:szCs w:val="24"/>
          <w:lang w:val="en" w:eastAsia="en-US"/>
        </w:rPr>
      </w:pPr>
      <w:ins w:id="649" w:author="Brooks, E. Brad (OFR)" w:date="2020-02-07T15:36:00Z">
        <w:r>
          <w:rPr>
            <w:rFonts w:ascii="Courier New" w:hAnsi="Courier New" w:cs="Courier New"/>
            <w:sz w:val="24"/>
            <w:szCs w:val="24"/>
            <w:lang w:val="en" w:eastAsia="en-US"/>
          </w:rPr>
          <w:t xml:space="preserve">*  *  </w:t>
        </w:r>
      </w:ins>
      <w:r w:rsidR="007B32D8" w:rsidRPr="007B32D8">
        <w:rPr>
          <w:rFonts w:ascii="Courier New" w:hAnsi="Courier New" w:cs="Courier New"/>
          <w:sz w:val="24"/>
          <w:szCs w:val="24"/>
          <w:lang w:val="en" w:eastAsia="en-US"/>
        </w:rPr>
        <w:t>*  *  *</w:t>
      </w:r>
    </w:p>
    <w:p w14:paraId="6EB838ED" w14:textId="621FB339"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00EC7FD3">
        <w:rPr>
          <w:rFonts w:ascii="Courier New" w:eastAsia="Calibri" w:hAnsi="Courier New" w:cs="Courier New"/>
          <w:sz w:val="24"/>
          <w:szCs w:val="24"/>
          <w:lang w:val="en" w:eastAsia="en-US"/>
        </w:rPr>
        <w:t>9</w:t>
      </w:r>
      <w:ins w:id="650" w:author="Brooks, E. Brad (OFR)" w:date="2020-02-13T16:19:00Z">
        <w:r w:rsidR="003B235B">
          <w:rPr>
            <w:rFonts w:ascii="Courier New" w:eastAsia="Calibri" w:hAnsi="Courier New" w:cs="Courier New"/>
            <w:sz w:val="24"/>
            <w:szCs w:val="24"/>
            <w:lang w:val="en" w:eastAsia="en-US"/>
          </w:rPr>
          <w:t>0</w:t>
        </w:r>
      </w:ins>
      <w:del w:id="651" w:author="Brooks, E. Brad (OFR)" w:date="2020-02-13T16:19:00Z">
        <w:r w:rsidR="00EC7FD3" w:rsidDel="003B235B">
          <w:rPr>
            <w:rFonts w:ascii="Courier New" w:eastAsia="Calibri" w:hAnsi="Courier New" w:cs="Courier New"/>
            <w:sz w:val="24"/>
            <w:szCs w:val="24"/>
            <w:lang w:val="en" w:eastAsia="en-US"/>
          </w:rPr>
          <w:delText>1</w:delText>
        </w:r>
      </w:del>
      <w:r w:rsidRPr="007B32D8">
        <w:rPr>
          <w:rFonts w:ascii="Courier New" w:eastAsia="Calibri" w:hAnsi="Courier New" w:cs="Courier New"/>
          <w:sz w:val="24"/>
          <w:szCs w:val="24"/>
          <w:lang w:val="en" w:eastAsia="en-US"/>
        </w:rPr>
        <w:t>.  Amend section 52.219-7 by—</w:t>
      </w:r>
    </w:p>
    <w:p w14:paraId="2C6CC898"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a.  Revising</w:t>
      </w:r>
      <w:proofErr w:type="gramEnd"/>
      <w:r w:rsidRPr="007B32D8">
        <w:rPr>
          <w:rFonts w:ascii="Courier New" w:eastAsia="Calibri" w:hAnsi="Courier New" w:cs="Courier New"/>
          <w:sz w:val="24"/>
          <w:szCs w:val="24"/>
          <w:lang w:val="en" w:eastAsia="en-US"/>
        </w:rPr>
        <w:t xml:space="preserve"> the introductory text and the date of the clause;</w:t>
      </w:r>
    </w:p>
    <w:p w14:paraId="645849A8"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b.  Revising</w:t>
      </w:r>
      <w:proofErr w:type="gramEnd"/>
      <w:r w:rsidRPr="007B32D8">
        <w:rPr>
          <w:rFonts w:ascii="Courier New" w:eastAsia="Calibri" w:hAnsi="Courier New" w:cs="Courier New"/>
          <w:sz w:val="24"/>
          <w:szCs w:val="24"/>
          <w:lang w:val="en" w:eastAsia="en-US"/>
        </w:rPr>
        <w:t xml:space="preserve"> paragraphs (b) and (c);</w:t>
      </w:r>
    </w:p>
    <w:p w14:paraId="2A0E9517"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c.  Adding</w:t>
      </w:r>
      <w:proofErr w:type="gramEnd"/>
      <w:r w:rsidRPr="007B32D8">
        <w:rPr>
          <w:rFonts w:ascii="Courier New" w:eastAsia="Calibri" w:hAnsi="Courier New" w:cs="Courier New"/>
          <w:sz w:val="24"/>
          <w:szCs w:val="24"/>
          <w:lang w:val="en" w:eastAsia="en-US"/>
        </w:rPr>
        <w:t xml:space="preserve"> paragraphs (d) and (e);</w:t>
      </w:r>
    </w:p>
    <w:p w14:paraId="0C7A4BC8"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d.  Removing</w:t>
      </w:r>
      <w:proofErr w:type="gramEnd"/>
      <w:r w:rsidRPr="007B32D8">
        <w:rPr>
          <w:rFonts w:ascii="Courier New" w:eastAsia="Calibri" w:hAnsi="Courier New" w:cs="Courier New"/>
          <w:sz w:val="24"/>
          <w:szCs w:val="24"/>
          <w:lang w:val="en" w:eastAsia="en-US"/>
        </w:rPr>
        <w:t xml:space="preserve"> Alternate I; and</w:t>
      </w:r>
    </w:p>
    <w:p w14:paraId="4AB9E284" w14:textId="3E36183C"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 xml:space="preserve">e.  </w:t>
      </w:r>
      <w:proofErr w:type="spellStart"/>
      <w:r w:rsidRPr="007B32D8">
        <w:rPr>
          <w:rFonts w:ascii="Courier New" w:eastAsia="Calibri" w:hAnsi="Courier New" w:cs="Courier New"/>
          <w:sz w:val="24"/>
          <w:szCs w:val="24"/>
          <w:lang w:val="en" w:eastAsia="en-US"/>
        </w:rPr>
        <w:t>Redesignating</w:t>
      </w:r>
      <w:proofErr w:type="spellEnd"/>
      <w:proofErr w:type="gramEnd"/>
      <w:r w:rsidRPr="007B32D8">
        <w:rPr>
          <w:rFonts w:ascii="Courier New" w:eastAsia="Calibri" w:hAnsi="Courier New" w:cs="Courier New"/>
          <w:sz w:val="24"/>
          <w:szCs w:val="24"/>
          <w:lang w:val="en" w:eastAsia="en-US"/>
        </w:rPr>
        <w:t xml:space="preserve"> Alternate II as Alternate I and revising </w:t>
      </w:r>
      <w:ins w:id="652" w:author="Brooks, E. Brad (OFR)" w:date="2020-02-07T15:37:00Z">
        <w:r w:rsidR="0011212F">
          <w:rPr>
            <w:rFonts w:ascii="Courier New" w:eastAsia="Calibri" w:hAnsi="Courier New" w:cs="Courier New"/>
            <w:sz w:val="24"/>
            <w:szCs w:val="24"/>
            <w:lang w:val="en" w:eastAsia="en-US"/>
          </w:rPr>
          <w:t>it</w:t>
        </w:r>
      </w:ins>
      <w:del w:id="653" w:author="Brooks, E. Brad (OFR)" w:date="2020-02-07T15:37:00Z">
        <w:r w:rsidRPr="007B32D8" w:rsidDel="0011212F">
          <w:rPr>
            <w:rFonts w:ascii="Courier New" w:eastAsia="Calibri" w:hAnsi="Courier New" w:cs="Courier New"/>
            <w:sz w:val="24"/>
            <w:szCs w:val="24"/>
            <w:lang w:val="en" w:eastAsia="en-US"/>
          </w:rPr>
          <w:delText>the alternate</w:delText>
        </w:r>
      </w:del>
      <w:r w:rsidRPr="007B32D8">
        <w:rPr>
          <w:rFonts w:ascii="Courier New" w:eastAsia="Calibri" w:hAnsi="Courier New" w:cs="Courier New"/>
          <w:sz w:val="24"/>
          <w:szCs w:val="24"/>
          <w:lang w:val="en" w:eastAsia="en-US"/>
        </w:rPr>
        <w:t>.</w:t>
      </w:r>
      <w:r w:rsidRPr="007B32D8">
        <w:rPr>
          <w:rFonts w:ascii="Courier New" w:eastAsia="Calibri" w:hAnsi="Courier New" w:cs="Courier New"/>
          <w:sz w:val="24"/>
          <w:szCs w:val="24"/>
          <w:lang w:val="en" w:eastAsia="en-US"/>
        </w:rPr>
        <w:br/>
      </w:r>
      <w:r w:rsidRPr="007B32D8">
        <w:rPr>
          <w:rFonts w:ascii="Courier New" w:eastAsia="Calibri" w:hAnsi="Courier New" w:cs="Courier New"/>
          <w:sz w:val="24"/>
          <w:szCs w:val="24"/>
          <w:lang w:val="en" w:eastAsia="en-US"/>
        </w:rPr>
        <w:tab/>
        <w:t xml:space="preserve">The </w:t>
      </w:r>
      <w:del w:id="654" w:author="Brooks, E. Brad (OFR)" w:date="2020-02-07T15:37:00Z">
        <w:r w:rsidRPr="007B32D8" w:rsidDel="0011212F">
          <w:rPr>
            <w:rFonts w:ascii="Courier New" w:eastAsia="Calibri" w:hAnsi="Courier New" w:cs="Courier New"/>
            <w:sz w:val="24"/>
            <w:szCs w:val="24"/>
            <w:lang w:val="en" w:eastAsia="en-US"/>
          </w:rPr>
          <w:delText>revised and added text reads</w:delText>
        </w:r>
      </w:del>
      <w:ins w:id="655" w:author="Brooks, E. Brad (OFR)" w:date="2020-02-07T15:37:00Z">
        <w:r w:rsidR="0011212F">
          <w:rPr>
            <w:rFonts w:ascii="Courier New" w:eastAsia="Calibri" w:hAnsi="Courier New" w:cs="Courier New"/>
            <w:sz w:val="24"/>
            <w:szCs w:val="24"/>
            <w:lang w:val="en" w:eastAsia="en-US"/>
          </w:rPr>
          <w:t>revisions and additions read</w:t>
        </w:r>
      </w:ins>
      <w:r w:rsidRPr="007B32D8">
        <w:rPr>
          <w:rFonts w:ascii="Courier New" w:eastAsia="Calibri" w:hAnsi="Courier New" w:cs="Courier New"/>
          <w:sz w:val="24"/>
          <w:szCs w:val="24"/>
          <w:lang w:val="en" w:eastAsia="en-US"/>
        </w:rPr>
        <w:t xml:space="preserve"> as follows:</w:t>
      </w:r>
    </w:p>
    <w:p w14:paraId="5833B7E5" w14:textId="77777777" w:rsidR="007B32D8" w:rsidRPr="007B32D8" w:rsidRDefault="007B32D8" w:rsidP="00041371">
      <w:pPr>
        <w:spacing w:line="480" w:lineRule="auto"/>
        <w:outlineLvl w:val="3"/>
        <w:rPr>
          <w:rFonts w:ascii="Courier New" w:hAnsi="Courier New" w:cs="Courier New"/>
          <w:b/>
          <w:bCs/>
          <w:sz w:val="24"/>
          <w:szCs w:val="24"/>
          <w:lang w:val="en" w:eastAsia="en-US"/>
        </w:rPr>
      </w:pPr>
      <w:r w:rsidRPr="007B32D8">
        <w:rPr>
          <w:rFonts w:ascii="Courier New" w:hAnsi="Courier New" w:cs="Courier New"/>
          <w:b/>
          <w:bCs/>
          <w:sz w:val="24"/>
          <w:szCs w:val="24"/>
          <w:lang w:val="en" w:eastAsia="en-US"/>
        </w:rPr>
        <w:t>52.219-</w:t>
      </w:r>
      <w:proofErr w:type="gramStart"/>
      <w:r w:rsidRPr="007B32D8">
        <w:rPr>
          <w:rFonts w:ascii="Courier New" w:hAnsi="Courier New" w:cs="Courier New"/>
          <w:b/>
          <w:bCs/>
          <w:sz w:val="24"/>
          <w:szCs w:val="24"/>
          <w:lang w:val="en" w:eastAsia="en-US"/>
        </w:rPr>
        <w:t>7  Notice</w:t>
      </w:r>
      <w:proofErr w:type="gramEnd"/>
      <w:r w:rsidRPr="007B32D8">
        <w:rPr>
          <w:rFonts w:ascii="Courier New" w:hAnsi="Courier New" w:cs="Courier New"/>
          <w:b/>
          <w:bCs/>
          <w:sz w:val="24"/>
          <w:szCs w:val="24"/>
          <w:lang w:val="en" w:eastAsia="en-US"/>
        </w:rPr>
        <w:t xml:space="preserve"> of Partial Small Business Set-Aside.</w:t>
      </w:r>
    </w:p>
    <w:p w14:paraId="5322B324" w14:textId="77777777" w:rsidR="007B32D8" w:rsidRPr="007B32D8" w:rsidRDefault="007B32D8" w:rsidP="00041371">
      <w:pPr>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t xml:space="preserve">As prescribed in </w:t>
      </w:r>
      <w:r w:rsidRPr="007B32D8">
        <w:rPr>
          <w:rFonts w:ascii="Courier New" w:hAnsi="Courier New" w:cs="Courier New"/>
          <w:color w:val="000000"/>
          <w:sz w:val="24"/>
          <w:szCs w:val="24"/>
          <w:lang w:val="en" w:eastAsia="en-US"/>
        </w:rPr>
        <w:t>19.507</w:t>
      </w:r>
      <w:r w:rsidRPr="007B32D8">
        <w:rPr>
          <w:rFonts w:ascii="Courier New" w:hAnsi="Courier New" w:cs="Courier New"/>
          <w:sz w:val="24"/>
          <w:szCs w:val="24"/>
          <w:lang w:val="en" w:eastAsia="en-US"/>
        </w:rPr>
        <w:t>(d), insert the following clause:</w:t>
      </w:r>
    </w:p>
    <w:p w14:paraId="753F5BF1" w14:textId="77777777" w:rsidR="007B32D8" w:rsidRPr="007B32D8" w:rsidRDefault="007B32D8" w:rsidP="00041371">
      <w:pPr>
        <w:spacing w:line="480" w:lineRule="auto"/>
        <w:jc w:val="center"/>
        <w:rPr>
          <w:rFonts w:ascii="Courier New" w:hAnsi="Courier New" w:cs="Courier New"/>
          <w:bCs/>
          <w:smallCaps/>
          <w:sz w:val="24"/>
          <w:szCs w:val="24"/>
          <w:lang w:val="en" w:eastAsia="en-US"/>
        </w:rPr>
      </w:pPr>
      <w:r w:rsidRPr="007B32D8">
        <w:rPr>
          <w:rFonts w:ascii="Courier New" w:hAnsi="Courier New" w:cs="Courier New"/>
          <w:bCs/>
          <w:smallCaps/>
          <w:sz w:val="24"/>
          <w:szCs w:val="24"/>
          <w:lang w:val="en" w:eastAsia="en-US"/>
        </w:rPr>
        <w:lastRenderedPageBreak/>
        <w:t xml:space="preserve">Notice of Partial Small Business Set-Aside </w:t>
      </w:r>
      <w:r w:rsidR="00BA2CEC" w:rsidRPr="000E3D05">
        <w:rPr>
          <w:rFonts w:ascii="Courier New" w:hAnsi="Courier New" w:cs="Courier New"/>
          <w:smallCaps/>
          <w:color w:val="000000"/>
          <w:sz w:val="24"/>
          <w:szCs w:val="24"/>
          <w:lang w:val="en" w:eastAsia="en-US"/>
        </w:rPr>
        <w:t>([</w:t>
      </w:r>
      <w:r w:rsidR="00BA2CEC"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BA2CEC" w:rsidRPr="000E3D05">
        <w:rPr>
          <w:rFonts w:ascii="Courier New" w:hAnsi="Courier New" w:cs="Courier New"/>
          <w:b/>
          <w:smallCaps/>
          <w:color w:val="000000"/>
          <w:sz w:val="24"/>
          <w:szCs w:val="24"/>
          <w:u w:val="single"/>
          <w:lang w:val="en" w:eastAsia="en-US"/>
        </w:rPr>
        <w:t>Federal</w:t>
      </w:r>
      <w:r w:rsidR="00BA2CEC" w:rsidRPr="000E3D05">
        <w:rPr>
          <w:rFonts w:ascii="Courier New" w:hAnsi="Courier New" w:cs="Courier New"/>
          <w:b/>
          <w:smallCaps/>
          <w:color w:val="000000"/>
          <w:sz w:val="24"/>
          <w:szCs w:val="24"/>
          <w:lang w:val="en" w:eastAsia="en-US"/>
        </w:rPr>
        <w:t xml:space="preserve"> </w:t>
      </w:r>
      <w:r w:rsidR="00BA2CEC" w:rsidRPr="000E3D05">
        <w:rPr>
          <w:rFonts w:ascii="Courier New" w:hAnsi="Courier New" w:cs="Courier New"/>
          <w:b/>
          <w:smallCaps/>
          <w:color w:val="000000"/>
          <w:sz w:val="24"/>
          <w:szCs w:val="24"/>
          <w:u w:val="single"/>
          <w:lang w:val="en" w:eastAsia="en-US"/>
        </w:rPr>
        <w:t>Register</w:t>
      </w:r>
      <w:r w:rsidR="00BA2CEC" w:rsidRPr="000E3D05">
        <w:rPr>
          <w:rFonts w:ascii="Courier New" w:hAnsi="Courier New" w:cs="Courier New"/>
          <w:smallCaps/>
          <w:color w:val="000000"/>
          <w:sz w:val="24"/>
          <w:szCs w:val="24"/>
          <w:lang w:val="en" w:eastAsia="en-US"/>
        </w:rPr>
        <w:t>])</w:t>
      </w:r>
    </w:p>
    <w:p w14:paraId="1AB73406" w14:textId="77777777" w:rsidR="007B32D8" w:rsidRPr="007B32D8" w:rsidRDefault="007B32D8" w:rsidP="00041371">
      <w:pPr>
        <w:spacing w:line="480" w:lineRule="auto"/>
        <w:rPr>
          <w:rFonts w:ascii="Courier New" w:hAnsi="Courier New" w:cs="Courier New"/>
          <w:bCs/>
          <w:smallCaps/>
          <w:sz w:val="24"/>
          <w:szCs w:val="24"/>
          <w:lang w:val="en" w:eastAsia="en-US"/>
        </w:rPr>
      </w:pPr>
      <w:r w:rsidRPr="007B32D8">
        <w:rPr>
          <w:rFonts w:ascii="Courier New" w:hAnsi="Courier New" w:cs="Courier New"/>
          <w:sz w:val="24"/>
          <w:szCs w:val="24"/>
          <w:lang w:val="en" w:eastAsia="en-US"/>
        </w:rPr>
        <w:t xml:space="preserve">*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p>
    <w:p w14:paraId="01538D3F"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iCs/>
          <w:sz w:val="24"/>
          <w:szCs w:val="24"/>
          <w:lang w:val="en" w:eastAsia="en-US"/>
        </w:rPr>
        <w:tab/>
        <w:t xml:space="preserve">(b)  </w:t>
      </w:r>
      <w:r w:rsidRPr="007B32D8">
        <w:rPr>
          <w:rFonts w:ascii="Courier New" w:hAnsi="Courier New" w:cs="Courier New"/>
          <w:iCs/>
          <w:sz w:val="24"/>
          <w:szCs w:val="24"/>
          <w:u w:val="single"/>
          <w:lang w:val="en" w:eastAsia="en-US"/>
        </w:rPr>
        <w:t>Applicability</w:t>
      </w:r>
      <w:r w:rsidRPr="007B32D8">
        <w:rPr>
          <w:rFonts w:ascii="Courier New" w:hAnsi="Courier New" w:cs="Courier New"/>
          <w:sz w:val="24"/>
          <w:szCs w:val="24"/>
          <w:lang w:val="en" w:eastAsia="en-US"/>
        </w:rPr>
        <w:t>.  This clause applies only to contracts that have been partially set aside for small business concerns.</w:t>
      </w:r>
    </w:p>
    <w:p w14:paraId="7D5E4CCD"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iCs/>
          <w:sz w:val="24"/>
          <w:szCs w:val="24"/>
          <w:lang w:val="en" w:eastAsia="en-US"/>
        </w:rPr>
        <w:tab/>
        <w:t>(</w:t>
      </w:r>
      <w:proofErr w:type="gramStart"/>
      <w:r w:rsidRPr="007B32D8">
        <w:rPr>
          <w:rFonts w:ascii="Courier New" w:hAnsi="Courier New" w:cs="Courier New"/>
          <w:iCs/>
          <w:sz w:val="24"/>
          <w:szCs w:val="24"/>
          <w:lang w:val="en" w:eastAsia="en-US"/>
        </w:rPr>
        <w:t>c</w:t>
      </w:r>
      <w:proofErr w:type="gramEnd"/>
      <w:r w:rsidRPr="007B32D8">
        <w:rPr>
          <w:rFonts w:ascii="Courier New" w:hAnsi="Courier New" w:cs="Courier New"/>
          <w:iCs/>
          <w:sz w:val="24"/>
          <w:szCs w:val="24"/>
          <w:lang w:val="en" w:eastAsia="en-US"/>
        </w:rPr>
        <w:t xml:space="preserve">)  </w:t>
      </w:r>
      <w:r w:rsidRPr="007B32D8">
        <w:rPr>
          <w:rFonts w:ascii="Courier New" w:hAnsi="Courier New" w:cs="Courier New"/>
          <w:iCs/>
          <w:sz w:val="24"/>
          <w:szCs w:val="24"/>
          <w:u w:val="single"/>
          <w:lang w:val="en" w:eastAsia="en-US"/>
        </w:rPr>
        <w:t>General</w:t>
      </w:r>
      <w:r w:rsidRPr="007B32D8">
        <w:rPr>
          <w:rFonts w:ascii="Courier New" w:hAnsi="Courier New" w:cs="Courier New"/>
          <w:sz w:val="24"/>
          <w:szCs w:val="24"/>
          <w:lang w:val="en" w:eastAsia="en-US"/>
        </w:rPr>
        <w:t>.</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(1)  A portion of this requirement, identified elsewhere in this solicitation, has been set aside for award to one or more small business concerns identified in 19.000(a</w:t>
      </w:r>
      <w:proofErr w:type="gramStart"/>
      <w:r w:rsidRPr="007B32D8">
        <w:rPr>
          <w:rFonts w:ascii="Courier New" w:hAnsi="Courier New" w:cs="Courier New"/>
          <w:sz w:val="24"/>
          <w:szCs w:val="24"/>
          <w:lang w:val="en" w:eastAsia="en-US"/>
        </w:rPr>
        <w:t>)(</w:t>
      </w:r>
      <w:proofErr w:type="gramEnd"/>
      <w:r w:rsidRPr="007B32D8">
        <w:rPr>
          <w:rFonts w:ascii="Courier New" w:hAnsi="Courier New" w:cs="Courier New"/>
          <w:sz w:val="24"/>
          <w:szCs w:val="24"/>
          <w:lang w:val="en" w:eastAsia="en-US"/>
        </w:rPr>
        <w:t>3).</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r w:rsidRPr="007B32D8">
        <w:rPr>
          <w:rFonts w:ascii="Courier New" w:hAnsi="Courier New" w:cs="Courier New"/>
          <w:sz w:val="24"/>
          <w:szCs w:val="24"/>
          <w:lang w:eastAsia="en-US"/>
        </w:rPr>
        <w:t>Offers</w:t>
      </w:r>
      <w:r w:rsidRPr="007B32D8">
        <w:rPr>
          <w:rFonts w:ascii="Courier New" w:eastAsia="Calibri" w:hAnsi="Courier New" w:cs="Courier New"/>
          <w:sz w:val="24"/>
          <w:szCs w:val="24"/>
          <w:lang w:val="en" w:eastAsia="en-US"/>
        </w:rPr>
        <w:t xml:space="preserve"> received from concerns that do not qualify as small business concerns shall be considered nonresponsive and shall be rejected on the set-aside portion of the requirement</w:t>
      </w:r>
      <w:r w:rsidRPr="007B32D8">
        <w:rPr>
          <w:rFonts w:ascii="Courier New" w:hAnsi="Courier New" w:cs="Courier New"/>
          <w:sz w:val="24"/>
          <w:szCs w:val="24"/>
          <w:lang w:val="en" w:eastAsia="en-US"/>
        </w:rPr>
        <w:t>.</w:t>
      </w:r>
    </w:p>
    <w:p w14:paraId="25B5470B" w14:textId="77777777" w:rsidR="007B32D8" w:rsidRPr="007B32D8" w:rsidRDefault="007B32D8" w:rsidP="00041371">
      <w:pPr>
        <w:tabs>
          <w:tab w:val="left" w:pos="450"/>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 xml:space="preserve">(2)  Small business concerns may submit offers and compete for the non-set-aside portion and the set-aside portion. </w:t>
      </w:r>
    </w:p>
    <w:p w14:paraId="367325AC" w14:textId="77777777" w:rsidR="007B32D8" w:rsidRPr="007B32D8" w:rsidRDefault="007B32D8" w:rsidP="00041371">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7B32D8">
        <w:rPr>
          <w:rFonts w:ascii="Courier New" w:hAnsi="Courier New" w:cs="Courier New"/>
          <w:sz w:val="24"/>
          <w:szCs w:val="24"/>
          <w:lang w:eastAsia="en-US"/>
        </w:rPr>
        <w:tab/>
        <w:t>(d)  The Offeror shall—</w:t>
      </w:r>
    </w:p>
    <w:p w14:paraId="7A79058E" w14:textId="77777777" w:rsidR="007B32D8" w:rsidRPr="007B32D8" w:rsidRDefault="007B32D8" w:rsidP="00041371">
      <w:pPr>
        <w:widowControl w:val="0"/>
        <w:tabs>
          <w:tab w:val="left" w:pos="720"/>
          <w:tab w:val="left" w:pos="1080"/>
          <w:tab w:val="left" w:pos="1440"/>
          <w:tab w:val="left" w:pos="1800"/>
        </w:tabs>
        <w:autoSpaceDE w:val="0"/>
        <w:autoSpaceDN w:val="0"/>
        <w:adjustRightInd w:val="0"/>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w:t>
      </w:r>
      <w:r w:rsidRPr="007B32D8">
        <w:rPr>
          <w:rFonts w:ascii="Courier New" w:eastAsia="Calibri" w:hAnsi="Courier New" w:cs="Courier New"/>
          <w:iCs/>
          <w:sz w:val="24"/>
          <w:szCs w:val="24"/>
          <w:u w:val="single"/>
          <w:lang w:val="en" w:eastAsia="en-US"/>
        </w:rPr>
        <w:t xml:space="preserve">Contracting Officer </w:t>
      </w:r>
      <w:proofErr w:type="gramStart"/>
      <w:r w:rsidRPr="007B32D8">
        <w:rPr>
          <w:rFonts w:ascii="Courier New" w:eastAsia="Calibri" w:hAnsi="Courier New" w:cs="Courier New"/>
          <w:iCs/>
          <w:sz w:val="24"/>
          <w:szCs w:val="24"/>
          <w:u w:val="single"/>
          <w:lang w:val="en" w:eastAsia="en-US"/>
        </w:rPr>
        <w:t>check</w:t>
      </w:r>
      <w:proofErr w:type="gramEnd"/>
      <w:r w:rsidRPr="007B32D8">
        <w:rPr>
          <w:rFonts w:ascii="Courier New" w:eastAsia="Calibri" w:hAnsi="Courier New" w:cs="Courier New"/>
          <w:iCs/>
          <w:sz w:val="24"/>
          <w:szCs w:val="24"/>
          <w:u w:val="single"/>
          <w:lang w:val="en" w:eastAsia="en-US"/>
        </w:rPr>
        <w:t xml:space="preserve"> as appropriate</w:t>
      </w:r>
      <w:r w:rsidRPr="007B32D8">
        <w:rPr>
          <w:rFonts w:ascii="Courier New" w:eastAsia="Calibri" w:hAnsi="Courier New" w:cs="Courier New"/>
          <w:i/>
          <w:sz w:val="24"/>
          <w:szCs w:val="24"/>
          <w:lang w:val="en" w:eastAsia="en-US"/>
        </w:rPr>
        <w:t>.</w:t>
      </w:r>
      <w:r w:rsidRPr="007B32D8">
        <w:rPr>
          <w:rFonts w:ascii="Courier New" w:eastAsia="Calibri" w:hAnsi="Courier New" w:cs="Courier New"/>
          <w:sz w:val="24"/>
          <w:szCs w:val="24"/>
          <w:lang w:val="en" w:eastAsia="en-US"/>
        </w:rPr>
        <w:t>]</w:t>
      </w:r>
    </w:p>
    <w:p w14:paraId="0FD72322" w14:textId="77777777" w:rsidR="007B32D8" w:rsidRPr="007B32D8" w:rsidRDefault="007B32D8" w:rsidP="00041371">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7B32D8">
        <w:rPr>
          <w:rFonts w:ascii="Courier New" w:hAnsi="Courier New" w:cs="Courier New"/>
          <w:sz w:val="24"/>
          <w:szCs w:val="24"/>
          <w:lang w:eastAsia="en-US"/>
        </w:rPr>
        <w:tab/>
      </w:r>
      <w:r w:rsidRPr="007B32D8">
        <w:rPr>
          <w:rFonts w:ascii="Courier New" w:hAnsi="Courier New" w:cs="Courier New"/>
          <w:sz w:val="24"/>
          <w:szCs w:val="24"/>
          <w:lang w:eastAsia="en-US"/>
        </w:rPr>
        <w:tab/>
        <w:t>__ Submit a separate offer for each portion of the solicitation for which it wants to compete (</w:t>
      </w:r>
      <w:r w:rsidRPr="007B32D8">
        <w:rPr>
          <w:rFonts w:ascii="Courier New" w:hAnsi="Courier New" w:cs="Courier New"/>
          <w:sz w:val="24"/>
          <w:szCs w:val="24"/>
          <w:u w:val="single"/>
          <w:lang w:eastAsia="en-US"/>
        </w:rPr>
        <w:t>i.e.</w:t>
      </w:r>
      <w:r w:rsidRPr="007B32D8">
        <w:rPr>
          <w:rFonts w:ascii="Courier New" w:hAnsi="Courier New" w:cs="Courier New"/>
          <w:sz w:val="24"/>
          <w:szCs w:val="24"/>
          <w:lang w:eastAsia="en-US"/>
        </w:rPr>
        <w:t xml:space="preserve"> set-aside portion, non-set-aside portion, or both); or</w:t>
      </w:r>
    </w:p>
    <w:p w14:paraId="4B6B7D48" w14:textId="77777777" w:rsidR="007B32D8" w:rsidRPr="007B32D8" w:rsidRDefault="007B32D8" w:rsidP="00041371">
      <w:pPr>
        <w:widowControl w:val="0"/>
        <w:tabs>
          <w:tab w:val="left" w:pos="720"/>
          <w:tab w:val="left" w:pos="1080"/>
          <w:tab w:val="left" w:pos="1440"/>
          <w:tab w:val="left" w:pos="1800"/>
        </w:tabs>
        <w:autoSpaceDE w:val="0"/>
        <w:autoSpaceDN w:val="0"/>
        <w:adjustRightInd w:val="0"/>
        <w:spacing w:line="480" w:lineRule="auto"/>
        <w:rPr>
          <w:rFonts w:ascii="Courier New" w:hAnsi="Courier New" w:cs="Courier New"/>
          <w:sz w:val="24"/>
          <w:szCs w:val="24"/>
          <w:lang w:eastAsia="en-US"/>
        </w:rPr>
      </w:pPr>
      <w:r w:rsidRPr="007B32D8">
        <w:rPr>
          <w:rFonts w:ascii="Courier New" w:hAnsi="Courier New" w:cs="Courier New"/>
          <w:sz w:val="24"/>
          <w:szCs w:val="24"/>
          <w:lang w:eastAsia="en-US"/>
        </w:rPr>
        <w:tab/>
      </w:r>
      <w:r w:rsidRPr="007B32D8">
        <w:rPr>
          <w:rFonts w:ascii="Courier New" w:hAnsi="Courier New" w:cs="Courier New"/>
          <w:sz w:val="24"/>
          <w:szCs w:val="24"/>
          <w:lang w:eastAsia="en-US"/>
        </w:rPr>
        <w:tab/>
        <w:t>__ Submit one offer to include all portions for which it wants to compete.</w:t>
      </w:r>
    </w:p>
    <w:p w14:paraId="75B21A41" w14:textId="5EFE7F98" w:rsidR="007B32D8" w:rsidRPr="007B32D8" w:rsidDel="0011212F" w:rsidRDefault="007B32D8" w:rsidP="00041371">
      <w:pPr>
        <w:tabs>
          <w:tab w:val="left" w:pos="720"/>
          <w:tab w:val="left" w:pos="1080"/>
          <w:tab w:val="left" w:pos="1440"/>
          <w:tab w:val="left" w:pos="1800"/>
        </w:tabs>
        <w:spacing w:line="480" w:lineRule="auto"/>
        <w:rPr>
          <w:del w:id="656" w:author="Brooks, E. Brad (OFR)" w:date="2020-02-07T15:38:00Z"/>
          <w:rFonts w:ascii="Courier New" w:hAnsi="Courier New" w:cs="Courier New"/>
          <w:sz w:val="24"/>
          <w:szCs w:val="24"/>
          <w:lang w:val="en" w:eastAsia="en-US"/>
        </w:rPr>
      </w:pPr>
      <w:r w:rsidRPr="007B32D8">
        <w:rPr>
          <w:rFonts w:ascii="Courier New" w:hAnsi="Courier New" w:cs="Courier New"/>
          <w:sz w:val="24"/>
          <w:szCs w:val="24"/>
          <w:lang w:val="en" w:eastAsia="en-US"/>
        </w:rPr>
        <w:tab/>
        <w:t xml:space="preserve">(e)  </w:t>
      </w:r>
      <w:r w:rsidRPr="007B32D8">
        <w:rPr>
          <w:rFonts w:ascii="Courier New" w:hAnsi="Courier New" w:cs="Courier New"/>
          <w:sz w:val="24"/>
          <w:szCs w:val="24"/>
          <w:u w:val="single"/>
          <w:lang w:val="en" w:eastAsia="en-US"/>
        </w:rPr>
        <w:t>Partial set-asides of multiple-award contracts</w:t>
      </w:r>
      <w:r w:rsidRPr="007B32D8">
        <w:rPr>
          <w:rFonts w:ascii="Courier New" w:hAnsi="Courier New" w:cs="Courier New"/>
          <w:sz w:val="24"/>
          <w:szCs w:val="24"/>
          <w:lang w:val="en" w:eastAsia="en-US"/>
        </w:rPr>
        <w:t>.</w:t>
      </w:r>
      <w:ins w:id="657" w:author="Brooks, E. Brad (OFR)" w:date="2020-02-07T15:38:00Z">
        <w:r w:rsidR="0011212F">
          <w:rPr>
            <w:rFonts w:ascii="Courier New" w:hAnsi="Courier New" w:cs="Courier New"/>
            <w:sz w:val="24"/>
            <w:szCs w:val="24"/>
            <w:lang w:val="en" w:eastAsia="en-US"/>
          </w:rPr>
          <w:t xml:space="preserve"> </w:t>
        </w:r>
      </w:ins>
    </w:p>
    <w:p w14:paraId="4CA62D6B" w14:textId="7DA32C49"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del w:id="658" w:author="Brooks, E. Brad (OFR)" w:date="2020-02-07T15:38:00Z">
        <w:r w:rsidRPr="007B32D8" w:rsidDel="0011212F">
          <w:rPr>
            <w:rFonts w:ascii="Courier New" w:hAnsi="Courier New" w:cs="Courier New"/>
            <w:sz w:val="24"/>
            <w:szCs w:val="24"/>
            <w:lang w:val="en" w:eastAsia="en-US"/>
          </w:rPr>
          <w:lastRenderedPageBreak/>
          <w:tab/>
        </w:r>
        <w:r w:rsidRPr="007B32D8" w:rsidDel="0011212F">
          <w:rPr>
            <w:rFonts w:ascii="Courier New" w:hAnsi="Courier New" w:cs="Courier New"/>
            <w:sz w:val="24"/>
            <w:szCs w:val="24"/>
            <w:lang w:val="en" w:eastAsia="en-US"/>
          </w:rPr>
          <w:tab/>
        </w:r>
      </w:del>
      <w:r w:rsidRPr="007B32D8">
        <w:rPr>
          <w:rFonts w:ascii="Courier New" w:hAnsi="Courier New" w:cs="Courier New"/>
          <w:sz w:val="24"/>
          <w:szCs w:val="24"/>
          <w:lang w:val="en" w:eastAsia="en-US"/>
        </w:rPr>
        <w:t>(1)  Small business concerns will not compete against other</w:t>
      </w:r>
      <w:r w:rsidR="00C9371F">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than</w:t>
      </w:r>
      <w:r w:rsidR="00C9371F">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small business concerns for any order issued under the part or parts of the multiple-award contract that are set aside.</w:t>
      </w:r>
    </w:p>
    <w:p w14:paraId="1E293AD0"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(2)  Small business concerns may compete for orders issued under the part or parts of the multiple-award contract that are not set aside, if the small business concern received a contract award for the non-set-aside portion.</w:t>
      </w:r>
    </w:p>
    <w:p w14:paraId="2EC20858" w14:textId="77777777" w:rsidR="007B32D8" w:rsidRPr="007B32D8" w:rsidRDefault="007B32D8" w:rsidP="00041371">
      <w:pPr>
        <w:widowControl w:val="0"/>
        <w:tabs>
          <w:tab w:val="left" w:pos="720"/>
          <w:tab w:val="left" w:pos="1080"/>
          <w:tab w:val="left" w:pos="1440"/>
          <w:tab w:val="left" w:pos="1800"/>
        </w:tabs>
        <w:autoSpaceDE w:val="0"/>
        <w:autoSpaceDN w:val="0"/>
        <w:adjustRightInd w:val="0"/>
        <w:spacing w:line="480" w:lineRule="auto"/>
        <w:jc w:val="center"/>
        <w:rPr>
          <w:rFonts w:ascii="Courier New" w:hAnsi="Courier New" w:cs="Courier New"/>
          <w:sz w:val="24"/>
          <w:szCs w:val="24"/>
          <w:lang w:val="en" w:eastAsia="en-US"/>
        </w:rPr>
      </w:pPr>
      <w:r w:rsidRPr="007B32D8">
        <w:rPr>
          <w:rFonts w:ascii="Courier New" w:hAnsi="Courier New" w:cs="Courier New"/>
          <w:sz w:val="24"/>
          <w:szCs w:val="24"/>
          <w:lang w:val="en" w:eastAsia="en-US"/>
        </w:rPr>
        <w:t>(End of Clause)</w:t>
      </w:r>
    </w:p>
    <w:p w14:paraId="64C6D615"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iCs/>
          <w:sz w:val="24"/>
          <w:szCs w:val="24"/>
          <w:lang w:val="en" w:eastAsia="en-US"/>
        </w:rPr>
        <w:tab/>
      </w:r>
      <w:r w:rsidRPr="007B32D8">
        <w:rPr>
          <w:rFonts w:ascii="Courier New" w:hAnsi="Courier New" w:cs="Courier New"/>
          <w:iCs/>
          <w:sz w:val="24"/>
          <w:szCs w:val="24"/>
          <w:u w:val="single"/>
          <w:lang w:val="en" w:eastAsia="en-US"/>
        </w:rPr>
        <w:t>Alternate I</w:t>
      </w:r>
      <w:r w:rsidRPr="007B32D8">
        <w:rPr>
          <w:rFonts w:ascii="Courier New" w:hAnsi="Courier New" w:cs="Courier New"/>
          <w:iCs/>
          <w:sz w:val="24"/>
          <w:szCs w:val="24"/>
          <w:lang w:val="en" w:eastAsia="en-US"/>
        </w:rPr>
        <w:t xml:space="preserve"> </w:t>
      </w:r>
      <w:r w:rsidR="00BA2CEC" w:rsidRPr="000E3D05">
        <w:rPr>
          <w:rFonts w:ascii="Courier New" w:hAnsi="Courier New" w:cs="Courier New"/>
          <w:smallCaps/>
          <w:color w:val="000000"/>
          <w:sz w:val="24"/>
          <w:szCs w:val="24"/>
          <w:lang w:val="en" w:eastAsia="en-US"/>
        </w:rPr>
        <w:t>([</w:t>
      </w:r>
      <w:r w:rsidR="00BA2CEC"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BA2CEC" w:rsidRPr="000E3D05">
        <w:rPr>
          <w:rFonts w:ascii="Courier New" w:hAnsi="Courier New" w:cs="Courier New"/>
          <w:b/>
          <w:smallCaps/>
          <w:color w:val="000000"/>
          <w:sz w:val="24"/>
          <w:szCs w:val="24"/>
          <w:u w:val="single"/>
          <w:lang w:val="en" w:eastAsia="en-US"/>
        </w:rPr>
        <w:t>Federal</w:t>
      </w:r>
      <w:r w:rsidR="00BA2CEC" w:rsidRPr="000E3D05">
        <w:rPr>
          <w:rFonts w:ascii="Courier New" w:hAnsi="Courier New" w:cs="Courier New"/>
          <w:b/>
          <w:smallCaps/>
          <w:color w:val="000000"/>
          <w:sz w:val="24"/>
          <w:szCs w:val="24"/>
          <w:lang w:val="en" w:eastAsia="en-US"/>
        </w:rPr>
        <w:t xml:space="preserve"> </w:t>
      </w:r>
      <w:r w:rsidR="00BA2CEC" w:rsidRPr="000E3D05">
        <w:rPr>
          <w:rFonts w:ascii="Courier New" w:hAnsi="Courier New" w:cs="Courier New"/>
          <w:b/>
          <w:smallCaps/>
          <w:color w:val="000000"/>
          <w:sz w:val="24"/>
          <w:szCs w:val="24"/>
          <w:u w:val="single"/>
          <w:lang w:val="en" w:eastAsia="en-US"/>
        </w:rPr>
        <w:t>Register</w:t>
      </w:r>
      <w:r w:rsidR="00BA2CEC" w:rsidRPr="000E3D05">
        <w:rPr>
          <w:rFonts w:ascii="Courier New" w:hAnsi="Courier New" w:cs="Courier New"/>
          <w:smallCaps/>
          <w:color w:val="000000"/>
          <w:sz w:val="24"/>
          <w:szCs w:val="24"/>
          <w:lang w:val="en" w:eastAsia="en-US"/>
        </w:rPr>
        <w:t>])</w:t>
      </w:r>
      <w:r w:rsidRPr="007B32D8">
        <w:rPr>
          <w:rFonts w:ascii="Courier New" w:hAnsi="Courier New" w:cs="Courier New"/>
          <w:iCs/>
          <w:sz w:val="24"/>
          <w:szCs w:val="24"/>
          <w:lang w:val="en" w:eastAsia="en-US"/>
        </w:rPr>
        <w:t>.</w:t>
      </w:r>
      <w:r w:rsidRPr="007B32D8">
        <w:rPr>
          <w:rFonts w:ascii="Courier New" w:hAnsi="Courier New" w:cs="Courier New"/>
          <w:sz w:val="24"/>
          <w:szCs w:val="24"/>
          <w:lang w:val="en" w:eastAsia="en-US"/>
        </w:rPr>
        <w:t xml:space="preserve">  As prescribed in </w:t>
      </w:r>
      <w:r w:rsidRPr="007B32D8">
        <w:rPr>
          <w:rFonts w:ascii="Courier New" w:hAnsi="Courier New" w:cs="Courier New"/>
          <w:color w:val="000000"/>
          <w:sz w:val="24"/>
          <w:szCs w:val="24"/>
          <w:lang w:val="en" w:eastAsia="en-US"/>
        </w:rPr>
        <w:t>19.507</w:t>
      </w:r>
      <w:r w:rsidRPr="007B32D8">
        <w:rPr>
          <w:rFonts w:ascii="Courier New" w:hAnsi="Courier New" w:cs="Courier New"/>
          <w:sz w:val="24"/>
          <w:szCs w:val="24"/>
          <w:lang w:val="en" w:eastAsia="en-US"/>
        </w:rPr>
        <w:t>(d), add the following paragraph (f) to the basic clause:</w:t>
      </w:r>
    </w:p>
    <w:p w14:paraId="3B0FD3B9" w14:textId="77777777" w:rsidR="007B32D8" w:rsidRPr="009C51C2" w:rsidRDefault="007B32D8" w:rsidP="00041371">
      <w:pPr>
        <w:tabs>
          <w:tab w:val="left" w:pos="720"/>
          <w:tab w:val="left" w:pos="1080"/>
          <w:tab w:val="left" w:pos="1440"/>
          <w:tab w:val="left" w:pos="1800"/>
        </w:tabs>
        <w:spacing w:line="480" w:lineRule="auto"/>
        <w:ind w:left="720"/>
        <w:rPr>
          <w:rFonts w:ascii="Courier New" w:hAnsi="Courier New" w:cs="Courier New"/>
          <w:sz w:val="24"/>
          <w:szCs w:val="24"/>
          <w:lang w:val="en" w:eastAsia="en-US"/>
        </w:rPr>
      </w:pPr>
      <w:r w:rsidRPr="009C51C2">
        <w:rPr>
          <w:rFonts w:ascii="Courier New" w:hAnsi="Courier New" w:cs="Courier New"/>
          <w:sz w:val="24"/>
          <w:szCs w:val="24"/>
          <w:lang w:val="en" w:eastAsia="en-US"/>
        </w:rPr>
        <w:tab/>
        <w:t>(f)  Notwithstanding paragraph (c) of this clause, offers from Federal Prison Industries, Inc., will be solicited and considered for both the set-aside and non-set-aside portion of this requirement.</w:t>
      </w:r>
    </w:p>
    <w:p w14:paraId="693A2FDB" w14:textId="77777777" w:rsidR="00EC7FD3" w:rsidRDefault="00EC7FD3" w:rsidP="00041371">
      <w:pPr>
        <w:tabs>
          <w:tab w:val="left" w:pos="720"/>
          <w:tab w:val="left" w:pos="1080"/>
          <w:tab w:val="left" w:pos="1440"/>
          <w:tab w:val="left" w:pos="1800"/>
        </w:tabs>
        <w:spacing w:line="480" w:lineRule="auto"/>
        <w:ind w:left="720"/>
        <w:rPr>
          <w:rFonts w:ascii="Courier New" w:hAnsi="Courier New" w:cs="Courier New"/>
          <w:sz w:val="24"/>
          <w:szCs w:val="24"/>
          <w:lang w:val="en" w:eastAsia="en-US"/>
        </w:rPr>
      </w:pPr>
      <w:r>
        <w:rPr>
          <w:rFonts w:ascii="Courier New" w:hAnsi="Courier New" w:cs="Courier New"/>
          <w:sz w:val="24"/>
          <w:szCs w:val="24"/>
          <w:lang w:val="en" w:eastAsia="en-US"/>
        </w:rPr>
        <w:t>92.  Amend section 52.219-9 by—</w:t>
      </w:r>
    </w:p>
    <w:p w14:paraId="784AC19E" w14:textId="77777777" w:rsidR="00EC7FD3" w:rsidRDefault="00EC7FD3" w:rsidP="00041371">
      <w:pPr>
        <w:tabs>
          <w:tab w:val="left" w:pos="720"/>
          <w:tab w:val="left" w:pos="1080"/>
          <w:tab w:val="left" w:pos="1440"/>
          <w:tab w:val="left" w:pos="1800"/>
        </w:tabs>
        <w:spacing w:line="480" w:lineRule="auto"/>
        <w:ind w:left="720"/>
        <w:rPr>
          <w:rFonts w:ascii="Courier New" w:hAnsi="Courier New" w:cs="Courier New"/>
          <w:sz w:val="24"/>
          <w:szCs w:val="24"/>
          <w:lang w:val="en" w:eastAsia="en-US"/>
        </w:rPr>
      </w:pPr>
      <w:r>
        <w:rPr>
          <w:rFonts w:ascii="Courier New" w:hAnsi="Courier New" w:cs="Courier New"/>
          <w:sz w:val="24"/>
          <w:szCs w:val="24"/>
          <w:lang w:val="en" w:eastAsia="en-US"/>
        </w:rPr>
        <w:tab/>
      </w:r>
      <w:proofErr w:type="gramStart"/>
      <w:r>
        <w:rPr>
          <w:rFonts w:ascii="Courier New" w:hAnsi="Courier New" w:cs="Courier New"/>
          <w:sz w:val="24"/>
          <w:szCs w:val="24"/>
          <w:lang w:val="en" w:eastAsia="en-US"/>
        </w:rPr>
        <w:t>a.  Revising</w:t>
      </w:r>
      <w:proofErr w:type="gramEnd"/>
      <w:r>
        <w:rPr>
          <w:rFonts w:ascii="Courier New" w:hAnsi="Courier New" w:cs="Courier New"/>
          <w:sz w:val="24"/>
          <w:szCs w:val="24"/>
          <w:lang w:val="en" w:eastAsia="en-US"/>
        </w:rPr>
        <w:t xml:space="preserve"> the date of the clause;</w:t>
      </w:r>
    </w:p>
    <w:p w14:paraId="66F2BB2A" w14:textId="77777777" w:rsidR="0071668E" w:rsidRDefault="00EC7FD3" w:rsidP="00041371">
      <w:pPr>
        <w:tabs>
          <w:tab w:val="left" w:pos="720"/>
          <w:tab w:val="left" w:pos="1080"/>
          <w:tab w:val="left" w:pos="1440"/>
          <w:tab w:val="left" w:pos="1800"/>
        </w:tabs>
        <w:spacing w:line="480" w:lineRule="auto"/>
        <w:ind w:left="720"/>
        <w:rPr>
          <w:rFonts w:ascii="Courier New" w:hAnsi="Courier New" w:cs="Courier New"/>
          <w:sz w:val="24"/>
          <w:szCs w:val="24"/>
          <w:lang w:val="en" w:eastAsia="en-US"/>
        </w:rPr>
      </w:pPr>
      <w:r>
        <w:rPr>
          <w:rFonts w:ascii="Courier New" w:hAnsi="Courier New" w:cs="Courier New"/>
          <w:sz w:val="24"/>
          <w:szCs w:val="24"/>
          <w:lang w:val="en" w:eastAsia="en-US"/>
        </w:rPr>
        <w:tab/>
      </w:r>
      <w:proofErr w:type="gramStart"/>
      <w:r>
        <w:rPr>
          <w:rFonts w:ascii="Courier New" w:hAnsi="Courier New" w:cs="Courier New"/>
          <w:sz w:val="24"/>
          <w:szCs w:val="24"/>
          <w:lang w:val="en" w:eastAsia="en-US"/>
        </w:rPr>
        <w:t>b.  Removing</w:t>
      </w:r>
      <w:proofErr w:type="gramEnd"/>
      <w:r>
        <w:rPr>
          <w:rFonts w:ascii="Courier New" w:hAnsi="Courier New" w:cs="Courier New"/>
          <w:sz w:val="24"/>
          <w:szCs w:val="24"/>
          <w:lang w:val="en" w:eastAsia="en-US"/>
        </w:rPr>
        <w:t xml:space="preserve"> from paragraph</w:t>
      </w:r>
      <w:r w:rsidR="0071668E">
        <w:rPr>
          <w:rFonts w:ascii="Courier New" w:hAnsi="Courier New" w:cs="Courier New"/>
          <w:sz w:val="24"/>
          <w:szCs w:val="24"/>
          <w:lang w:val="en" w:eastAsia="en-US"/>
        </w:rPr>
        <w:t xml:space="preserve"> (l)(1)(ii)(B)</w:t>
      </w:r>
    </w:p>
    <w:p w14:paraId="09032256" w14:textId="77777777" w:rsidR="0071668E" w:rsidRDefault="0071668E" w:rsidP="00041371">
      <w:pPr>
        <w:tabs>
          <w:tab w:val="left" w:pos="720"/>
          <w:tab w:val="left" w:pos="1080"/>
          <w:tab w:val="left" w:pos="1440"/>
          <w:tab w:val="left" w:pos="1800"/>
        </w:tabs>
        <w:spacing w:line="480" w:lineRule="auto"/>
        <w:ind w:left="720"/>
        <w:rPr>
          <w:rFonts w:ascii="Courier New" w:hAnsi="Courier New" w:cs="Courier New"/>
          <w:sz w:val="24"/>
          <w:szCs w:val="24"/>
          <w:lang w:val="en" w:eastAsia="en-US"/>
        </w:rPr>
      </w:pPr>
      <w:r>
        <w:rPr>
          <w:rFonts w:ascii="Courier New" w:hAnsi="Courier New" w:cs="Courier New"/>
          <w:sz w:val="24"/>
          <w:szCs w:val="24"/>
          <w:lang w:val="en" w:eastAsia="en-US"/>
        </w:rPr>
        <w:t>“19.702(a</w:t>
      </w:r>
      <w:proofErr w:type="gramStart"/>
      <w:r>
        <w:rPr>
          <w:rFonts w:ascii="Courier New" w:hAnsi="Courier New" w:cs="Courier New"/>
          <w:sz w:val="24"/>
          <w:szCs w:val="24"/>
          <w:lang w:val="en" w:eastAsia="en-US"/>
        </w:rPr>
        <w:t>)(</w:t>
      </w:r>
      <w:proofErr w:type="gramEnd"/>
      <w:r>
        <w:rPr>
          <w:rFonts w:ascii="Courier New" w:hAnsi="Courier New" w:cs="Courier New"/>
          <w:sz w:val="24"/>
          <w:szCs w:val="24"/>
          <w:lang w:val="en" w:eastAsia="en-US"/>
        </w:rPr>
        <w:t xml:space="preserve">3)” and adding “19.702(a)(1)(iii)” in its </w:t>
      </w:r>
    </w:p>
    <w:p w14:paraId="5848FC2E" w14:textId="77777777" w:rsidR="00EC7FD3" w:rsidRDefault="003E28D4" w:rsidP="00041371">
      <w:pPr>
        <w:tabs>
          <w:tab w:val="left" w:pos="720"/>
          <w:tab w:val="left" w:pos="1080"/>
          <w:tab w:val="left" w:pos="1440"/>
          <w:tab w:val="left" w:pos="1800"/>
        </w:tabs>
        <w:spacing w:line="480" w:lineRule="auto"/>
        <w:ind w:left="720"/>
        <w:rPr>
          <w:rFonts w:ascii="Courier New" w:hAnsi="Courier New" w:cs="Courier New"/>
          <w:sz w:val="24"/>
          <w:szCs w:val="24"/>
          <w:lang w:val="en" w:eastAsia="en-US"/>
        </w:rPr>
      </w:pPr>
      <w:proofErr w:type="gramStart"/>
      <w:r>
        <w:rPr>
          <w:rFonts w:ascii="Courier New" w:hAnsi="Courier New" w:cs="Courier New"/>
          <w:sz w:val="24"/>
          <w:szCs w:val="24"/>
          <w:lang w:val="en" w:eastAsia="en-US"/>
        </w:rPr>
        <w:t>p</w:t>
      </w:r>
      <w:r w:rsidR="0071668E">
        <w:rPr>
          <w:rFonts w:ascii="Courier New" w:hAnsi="Courier New" w:cs="Courier New"/>
          <w:sz w:val="24"/>
          <w:szCs w:val="24"/>
          <w:lang w:val="en" w:eastAsia="en-US"/>
        </w:rPr>
        <w:t>lace</w:t>
      </w:r>
      <w:proofErr w:type="gramEnd"/>
      <w:r w:rsidR="0071668E">
        <w:rPr>
          <w:rFonts w:ascii="Courier New" w:hAnsi="Courier New" w:cs="Courier New"/>
          <w:sz w:val="24"/>
          <w:szCs w:val="24"/>
          <w:lang w:val="en" w:eastAsia="en-US"/>
        </w:rPr>
        <w:t>;</w:t>
      </w:r>
    </w:p>
    <w:p w14:paraId="02FF60BC" w14:textId="77777777" w:rsidR="0071668E" w:rsidRDefault="0071668E" w:rsidP="00041371">
      <w:pPr>
        <w:tabs>
          <w:tab w:val="left" w:pos="720"/>
          <w:tab w:val="left" w:pos="1080"/>
          <w:tab w:val="left" w:pos="1440"/>
          <w:tab w:val="left" w:pos="1800"/>
        </w:tabs>
        <w:spacing w:line="480" w:lineRule="auto"/>
        <w:ind w:left="720"/>
        <w:rPr>
          <w:rFonts w:ascii="Courier New" w:hAnsi="Courier New" w:cs="Courier New"/>
          <w:sz w:val="24"/>
          <w:szCs w:val="24"/>
          <w:lang w:val="en" w:eastAsia="en-US"/>
        </w:rPr>
      </w:pPr>
      <w:r>
        <w:rPr>
          <w:rFonts w:ascii="Courier New" w:hAnsi="Courier New" w:cs="Courier New"/>
          <w:sz w:val="24"/>
          <w:szCs w:val="24"/>
          <w:lang w:val="en" w:eastAsia="en-US"/>
        </w:rPr>
        <w:tab/>
      </w:r>
      <w:proofErr w:type="gramStart"/>
      <w:r w:rsidR="003B2AB9">
        <w:rPr>
          <w:rFonts w:ascii="Courier New" w:hAnsi="Courier New" w:cs="Courier New"/>
          <w:sz w:val="24"/>
          <w:szCs w:val="24"/>
          <w:lang w:val="en" w:eastAsia="en-US"/>
        </w:rPr>
        <w:t xml:space="preserve">c.  </w:t>
      </w:r>
      <w:r w:rsidR="00A455E2">
        <w:rPr>
          <w:rFonts w:ascii="Courier New" w:hAnsi="Courier New" w:cs="Courier New"/>
          <w:sz w:val="24"/>
          <w:szCs w:val="24"/>
          <w:lang w:val="en" w:eastAsia="en-US"/>
        </w:rPr>
        <w:t>Revising</w:t>
      </w:r>
      <w:proofErr w:type="gramEnd"/>
      <w:r w:rsidR="00A455E2">
        <w:rPr>
          <w:rFonts w:ascii="Courier New" w:hAnsi="Courier New" w:cs="Courier New"/>
          <w:sz w:val="24"/>
          <w:szCs w:val="24"/>
          <w:lang w:val="en" w:eastAsia="en-US"/>
        </w:rPr>
        <w:t xml:space="preserve"> the date of Alternate III; and</w:t>
      </w:r>
    </w:p>
    <w:p w14:paraId="1A2EAE9E" w14:textId="77777777" w:rsidR="00A455E2" w:rsidRDefault="00A455E2" w:rsidP="00041371">
      <w:pPr>
        <w:tabs>
          <w:tab w:val="left" w:pos="720"/>
          <w:tab w:val="left" w:pos="1080"/>
          <w:tab w:val="left" w:pos="1440"/>
          <w:tab w:val="left" w:pos="1800"/>
        </w:tabs>
        <w:spacing w:line="480" w:lineRule="auto"/>
        <w:ind w:left="720"/>
        <w:rPr>
          <w:ins w:id="659" w:author="Brooks, E. Brad (OFR)" w:date="2020-02-07T15:43:00Z"/>
          <w:rFonts w:ascii="Courier New" w:hAnsi="Courier New" w:cs="Courier New"/>
          <w:sz w:val="24"/>
          <w:szCs w:val="24"/>
          <w:lang w:val="en" w:eastAsia="en-US"/>
        </w:rPr>
      </w:pPr>
      <w:r>
        <w:rPr>
          <w:rFonts w:ascii="Courier New" w:hAnsi="Courier New" w:cs="Courier New"/>
          <w:sz w:val="24"/>
          <w:szCs w:val="24"/>
          <w:lang w:val="en" w:eastAsia="en-US"/>
        </w:rPr>
        <w:lastRenderedPageBreak/>
        <w:tab/>
      </w:r>
      <w:proofErr w:type="gramStart"/>
      <w:r>
        <w:rPr>
          <w:rFonts w:ascii="Courier New" w:hAnsi="Courier New" w:cs="Courier New"/>
          <w:sz w:val="24"/>
          <w:szCs w:val="24"/>
          <w:lang w:val="en" w:eastAsia="en-US"/>
        </w:rPr>
        <w:t>d.  Removing</w:t>
      </w:r>
      <w:proofErr w:type="gramEnd"/>
      <w:r>
        <w:rPr>
          <w:rFonts w:ascii="Courier New" w:hAnsi="Courier New" w:cs="Courier New"/>
          <w:sz w:val="24"/>
          <w:szCs w:val="24"/>
          <w:lang w:val="en" w:eastAsia="en-US"/>
        </w:rPr>
        <w:t xml:space="preserve"> from paragraph (l)(1)(ii)(B)</w:t>
      </w:r>
      <w:r w:rsidR="004D2237">
        <w:rPr>
          <w:rFonts w:ascii="Courier New" w:hAnsi="Courier New" w:cs="Courier New"/>
          <w:sz w:val="24"/>
          <w:szCs w:val="24"/>
          <w:lang w:val="en" w:eastAsia="en-US"/>
        </w:rPr>
        <w:t xml:space="preserve"> </w:t>
      </w:r>
      <w:r w:rsidR="003E28D4">
        <w:rPr>
          <w:rFonts w:ascii="Courier New" w:hAnsi="Courier New" w:cs="Courier New"/>
          <w:sz w:val="24"/>
          <w:szCs w:val="24"/>
          <w:lang w:val="en" w:eastAsia="en-US"/>
        </w:rPr>
        <w:t>of Alternate III</w:t>
      </w:r>
      <w:r w:rsidR="001238F5">
        <w:rPr>
          <w:rFonts w:ascii="Courier New" w:hAnsi="Courier New" w:cs="Courier New"/>
          <w:sz w:val="24"/>
          <w:szCs w:val="24"/>
          <w:lang w:val="en" w:eastAsia="en-US"/>
        </w:rPr>
        <w:t xml:space="preserve"> </w:t>
      </w:r>
      <w:r w:rsidR="004D2237">
        <w:rPr>
          <w:rFonts w:ascii="Courier New" w:hAnsi="Courier New" w:cs="Courier New"/>
          <w:sz w:val="24"/>
          <w:szCs w:val="24"/>
          <w:lang w:val="en" w:eastAsia="en-US"/>
        </w:rPr>
        <w:t>“</w:t>
      </w:r>
      <w:r w:rsidR="004D2237" w:rsidRPr="004D2237">
        <w:rPr>
          <w:rFonts w:ascii="Courier New" w:hAnsi="Courier New" w:cs="Courier New"/>
          <w:sz w:val="24"/>
          <w:szCs w:val="24"/>
          <w:lang w:val="en" w:eastAsia="en-US"/>
        </w:rPr>
        <w:t>19.702(a)(3)</w:t>
      </w:r>
      <w:r w:rsidR="004D2237">
        <w:rPr>
          <w:rFonts w:ascii="Courier New" w:hAnsi="Courier New" w:cs="Courier New"/>
          <w:sz w:val="24"/>
          <w:szCs w:val="24"/>
          <w:lang w:val="en" w:eastAsia="en-US"/>
        </w:rPr>
        <w:t xml:space="preserve">” </w:t>
      </w:r>
      <w:r w:rsidR="004D2237" w:rsidRPr="004D2237">
        <w:rPr>
          <w:rFonts w:ascii="Courier New" w:hAnsi="Courier New" w:cs="Courier New"/>
          <w:sz w:val="24"/>
          <w:szCs w:val="24"/>
          <w:lang w:val="en" w:eastAsia="en-US"/>
        </w:rPr>
        <w:t xml:space="preserve">and adding “19.702(a)(1)(iii)” in its </w:t>
      </w:r>
      <w:r w:rsidR="003E28D4">
        <w:rPr>
          <w:rFonts w:ascii="Courier New" w:hAnsi="Courier New" w:cs="Courier New"/>
          <w:sz w:val="24"/>
          <w:szCs w:val="24"/>
          <w:lang w:val="en" w:eastAsia="en-US"/>
        </w:rPr>
        <w:t>p</w:t>
      </w:r>
      <w:r w:rsidR="004D2237" w:rsidRPr="004D2237">
        <w:rPr>
          <w:rFonts w:ascii="Courier New" w:hAnsi="Courier New" w:cs="Courier New"/>
          <w:sz w:val="24"/>
          <w:szCs w:val="24"/>
          <w:lang w:val="en" w:eastAsia="en-US"/>
        </w:rPr>
        <w:t>lace</w:t>
      </w:r>
      <w:r w:rsidR="004D2237">
        <w:rPr>
          <w:rFonts w:ascii="Courier New" w:hAnsi="Courier New" w:cs="Courier New"/>
          <w:sz w:val="24"/>
          <w:szCs w:val="24"/>
          <w:lang w:val="en" w:eastAsia="en-US"/>
        </w:rPr>
        <w:t>.</w:t>
      </w:r>
    </w:p>
    <w:p w14:paraId="637620B2" w14:textId="45D138C9" w:rsidR="003440A9" w:rsidRDefault="003440A9" w:rsidP="00041371">
      <w:pPr>
        <w:tabs>
          <w:tab w:val="left" w:pos="720"/>
          <w:tab w:val="left" w:pos="1080"/>
          <w:tab w:val="left" w:pos="1440"/>
          <w:tab w:val="left" w:pos="1800"/>
        </w:tabs>
        <w:spacing w:line="480" w:lineRule="auto"/>
        <w:ind w:left="720"/>
        <w:rPr>
          <w:rFonts w:ascii="Courier New" w:hAnsi="Courier New" w:cs="Courier New"/>
          <w:sz w:val="24"/>
          <w:szCs w:val="24"/>
          <w:lang w:val="en" w:eastAsia="en-US"/>
        </w:rPr>
      </w:pPr>
      <w:ins w:id="660" w:author="Brooks, E. Brad (OFR)" w:date="2020-02-07T15:43:00Z">
        <w:r>
          <w:rPr>
            <w:rFonts w:ascii="Courier New" w:hAnsi="Courier New" w:cs="Courier New"/>
            <w:sz w:val="24"/>
            <w:szCs w:val="24"/>
            <w:lang w:val="en" w:eastAsia="en-US"/>
          </w:rPr>
          <w:t>The revisions read as follows:</w:t>
        </w:r>
      </w:ins>
    </w:p>
    <w:p w14:paraId="0BED9E39" w14:textId="77777777" w:rsidR="004D2237" w:rsidRDefault="004D2237" w:rsidP="00041371">
      <w:pPr>
        <w:tabs>
          <w:tab w:val="left" w:pos="720"/>
          <w:tab w:val="left" w:pos="1080"/>
          <w:tab w:val="left" w:pos="1440"/>
          <w:tab w:val="left" w:pos="1800"/>
        </w:tabs>
        <w:spacing w:line="480" w:lineRule="auto"/>
        <w:ind w:left="720" w:hanging="720"/>
        <w:rPr>
          <w:rFonts w:ascii="Courier New" w:hAnsi="Courier New" w:cs="Courier New"/>
          <w:b/>
          <w:sz w:val="24"/>
          <w:szCs w:val="24"/>
          <w:lang w:val="en" w:eastAsia="en-US"/>
        </w:rPr>
      </w:pPr>
      <w:r w:rsidRPr="004D2237">
        <w:rPr>
          <w:rFonts w:ascii="Courier New" w:hAnsi="Courier New" w:cs="Courier New"/>
          <w:b/>
          <w:sz w:val="24"/>
          <w:szCs w:val="24"/>
          <w:lang w:val="en" w:eastAsia="en-US"/>
        </w:rPr>
        <w:t>52.219-</w:t>
      </w:r>
      <w:proofErr w:type="gramStart"/>
      <w:r w:rsidRPr="004D2237">
        <w:rPr>
          <w:rFonts w:ascii="Courier New" w:hAnsi="Courier New" w:cs="Courier New"/>
          <w:b/>
          <w:sz w:val="24"/>
          <w:szCs w:val="24"/>
          <w:lang w:val="en" w:eastAsia="en-US"/>
        </w:rPr>
        <w:t>9  Small</w:t>
      </w:r>
      <w:proofErr w:type="gramEnd"/>
      <w:r w:rsidRPr="004D2237">
        <w:rPr>
          <w:rFonts w:ascii="Courier New" w:hAnsi="Courier New" w:cs="Courier New"/>
          <w:b/>
          <w:sz w:val="24"/>
          <w:szCs w:val="24"/>
          <w:lang w:val="en" w:eastAsia="en-US"/>
        </w:rPr>
        <w:t xml:space="preserve"> Business Subcontracting Plan.</w:t>
      </w:r>
    </w:p>
    <w:p w14:paraId="35DBAB60" w14:textId="77777777" w:rsidR="004D2237" w:rsidRDefault="004D2237" w:rsidP="00041371">
      <w:pPr>
        <w:tabs>
          <w:tab w:val="left" w:pos="720"/>
          <w:tab w:val="left" w:pos="1080"/>
          <w:tab w:val="left" w:pos="1440"/>
          <w:tab w:val="left" w:pos="1800"/>
        </w:tabs>
        <w:spacing w:line="480" w:lineRule="auto"/>
        <w:ind w:left="720" w:hanging="720"/>
        <w:rPr>
          <w:rFonts w:ascii="Courier New" w:hAnsi="Courier New" w:cs="Courier New"/>
          <w:sz w:val="24"/>
          <w:szCs w:val="24"/>
          <w:lang w:val="en" w:eastAsia="en-US"/>
        </w:rPr>
      </w:pPr>
      <w:r w:rsidRPr="004D2237">
        <w:rPr>
          <w:rFonts w:ascii="Courier New" w:hAnsi="Courier New" w:cs="Courier New"/>
          <w:sz w:val="24"/>
          <w:szCs w:val="24"/>
          <w:lang w:val="en" w:eastAsia="en-US"/>
        </w:rPr>
        <w:t>*</w:t>
      </w:r>
      <w:r>
        <w:rPr>
          <w:rFonts w:ascii="Courier New" w:hAnsi="Courier New" w:cs="Courier New"/>
          <w:sz w:val="24"/>
          <w:szCs w:val="24"/>
          <w:lang w:val="en" w:eastAsia="en-US"/>
        </w:rPr>
        <w:t xml:space="preserve">   *   *   *   *</w:t>
      </w:r>
    </w:p>
    <w:p w14:paraId="474A6455" w14:textId="77777777" w:rsidR="004D2237" w:rsidRDefault="004D2237" w:rsidP="00041371">
      <w:pPr>
        <w:tabs>
          <w:tab w:val="left" w:pos="720"/>
          <w:tab w:val="left" w:pos="1080"/>
          <w:tab w:val="left" w:pos="1440"/>
          <w:tab w:val="left" w:pos="1800"/>
        </w:tabs>
        <w:spacing w:line="480" w:lineRule="auto"/>
        <w:ind w:left="720" w:hanging="720"/>
        <w:jc w:val="center"/>
        <w:rPr>
          <w:rFonts w:ascii="Courier New" w:hAnsi="Courier New" w:cs="Courier New"/>
          <w:smallCaps/>
          <w:sz w:val="24"/>
          <w:szCs w:val="24"/>
          <w:lang w:val="en" w:eastAsia="en-US"/>
        </w:rPr>
      </w:pPr>
      <w:r>
        <w:rPr>
          <w:rFonts w:ascii="Courier New" w:hAnsi="Courier New" w:cs="Courier New"/>
          <w:smallCaps/>
          <w:sz w:val="24"/>
          <w:szCs w:val="24"/>
          <w:lang w:val="en" w:eastAsia="en-US"/>
        </w:rPr>
        <w:t xml:space="preserve">Small Business Subcontracting Plan </w:t>
      </w:r>
      <w:r w:rsidRPr="004D2237">
        <w:rPr>
          <w:rFonts w:ascii="Courier New" w:hAnsi="Courier New" w:cs="Courier New"/>
          <w:smallCaps/>
          <w:sz w:val="24"/>
          <w:szCs w:val="24"/>
          <w:lang w:val="en" w:eastAsia="en-US"/>
        </w:rPr>
        <w:t>([</w:t>
      </w:r>
      <w:r w:rsidRPr="004D2237">
        <w:rPr>
          <w:rFonts w:ascii="Courier New" w:hAnsi="Courier New" w:cs="Courier New"/>
          <w:b/>
          <w:smallCaps/>
          <w:sz w:val="24"/>
          <w:szCs w:val="24"/>
          <w:lang w:val="en" w:eastAsia="en-US"/>
        </w:rPr>
        <w:t xml:space="preserve">Insert Abbreviated Month and Year 30 Days After Date of Publication in the </w:t>
      </w:r>
      <w:r w:rsidRPr="004D2237">
        <w:rPr>
          <w:rFonts w:ascii="Courier New" w:hAnsi="Courier New" w:cs="Courier New"/>
          <w:b/>
          <w:smallCaps/>
          <w:sz w:val="24"/>
          <w:szCs w:val="24"/>
          <w:u w:val="single"/>
          <w:lang w:val="en" w:eastAsia="en-US"/>
        </w:rPr>
        <w:t>Federal</w:t>
      </w:r>
      <w:r w:rsidRPr="004D2237">
        <w:rPr>
          <w:rFonts w:ascii="Courier New" w:hAnsi="Courier New" w:cs="Courier New"/>
          <w:b/>
          <w:smallCaps/>
          <w:sz w:val="24"/>
          <w:szCs w:val="24"/>
          <w:lang w:val="en" w:eastAsia="en-US"/>
        </w:rPr>
        <w:t xml:space="preserve"> </w:t>
      </w:r>
      <w:r w:rsidRPr="004D2237">
        <w:rPr>
          <w:rFonts w:ascii="Courier New" w:hAnsi="Courier New" w:cs="Courier New"/>
          <w:b/>
          <w:smallCaps/>
          <w:sz w:val="24"/>
          <w:szCs w:val="24"/>
          <w:u w:val="single"/>
          <w:lang w:val="en" w:eastAsia="en-US"/>
        </w:rPr>
        <w:t>Register</w:t>
      </w:r>
      <w:r w:rsidRPr="004D2237">
        <w:rPr>
          <w:rFonts w:ascii="Courier New" w:hAnsi="Courier New" w:cs="Courier New"/>
          <w:smallCaps/>
          <w:sz w:val="24"/>
          <w:szCs w:val="24"/>
          <w:lang w:val="en" w:eastAsia="en-US"/>
        </w:rPr>
        <w:t>])</w:t>
      </w:r>
    </w:p>
    <w:p w14:paraId="0BF7DE49" w14:textId="77777777" w:rsidR="004D2237" w:rsidRDefault="004D2237" w:rsidP="00041371">
      <w:pPr>
        <w:tabs>
          <w:tab w:val="left" w:pos="720"/>
          <w:tab w:val="left" w:pos="1080"/>
          <w:tab w:val="left" w:pos="1440"/>
          <w:tab w:val="left" w:pos="1800"/>
        </w:tabs>
        <w:spacing w:line="480" w:lineRule="auto"/>
        <w:ind w:left="720" w:hanging="720"/>
        <w:rPr>
          <w:rFonts w:ascii="Courier New" w:hAnsi="Courier New" w:cs="Courier New"/>
          <w:smallCaps/>
          <w:sz w:val="24"/>
          <w:szCs w:val="24"/>
          <w:lang w:val="en" w:eastAsia="en-US"/>
        </w:rPr>
      </w:pPr>
      <w:r>
        <w:rPr>
          <w:rFonts w:ascii="Courier New" w:hAnsi="Courier New" w:cs="Courier New"/>
          <w:smallCaps/>
          <w:sz w:val="24"/>
          <w:szCs w:val="24"/>
          <w:lang w:val="en" w:eastAsia="en-US"/>
        </w:rPr>
        <w:t>*   *   *   *   *</w:t>
      </w:r>
    </w:p>
    <w:p w14:paraId="3F173BFC" w14:textId="77777777" w:rsidR="004D2237" w:rsidRPr="004D2237" w:rsidRDefault="004D2237" w:rsidP="00041371">
      <w:pPr>
        <w:tabs>
          <w:tab w:val="left" w:pos="720"/>
          <w:tab w:val="left" w:pos="1080"/>
          <w:tab w:val="left" w:pos="1440"/>
          <w:tab w:val="left" w:pos="1800"/>
        </w:tabs>
        <w:spacing w:line="480" w:lineRule="auto"/>
        <w:ind w:left="720"/>
        <w:rPr>
          <w:rFonts w:ascii="Courier New" w:hAnsi="Courier New" w:cs="Courier New"/>
          <w:sz w:val="24"/>
          <w:szCs w:val="24"/>
          <w:u w:val="single"/>
          <w:lang w:val="en" w:eastAsia="en-US"/>
        </w:rPr>
      </w:pPr>
      <w:r w:rsidRPr="004D2237">
        <w:rPr>
          <w:rFonts w:ascii="Courier New" w:hAnsi="Courier New" w:cs="Courier New"/>
          <w:sz w:val="24"/>
          <w:szCs w:val="24"/>
          <w:u w:val="single"/>
          <w:lang w:val="en" w:eastAsia="en-US"/>
        </w:rPr>
        <w:t xml:space="preserve">Alternate </w:t>
      </w:r>
      <w:proofErr w:type="gramStart"/>
      <w:r w:rsidRPr="004D2237">
        <w:rPr>
          <w:rFonts w:ascii="Courier New" w:hAnsi="Courier New" w:cs="Courier New"/>
          <w:sz w:val="24"/>
          <w:szCs w:val="24"/>
          <w:u w:val="single"/>
          <w:lang w:val="en" w:eastAsia="en-US"/>
        </w:rPr>
        <w:t>III</w:t>
      </w:r>
      <w:r w:rsidRPr="00C27D16">
        <w:rPr>
          <w:rFonts w:ascii="Courier New" w:hAnsi="Courier New" w:cs="Courier New"/>
          <w:sz w:val="24"/>
          <w:szCs w:val="24"/>
          <w:lang w:val="en" w:eastAsia="en-US"/>
        </w:rPr>
        <w:t xml:space="preserve">  </w:t>
      </w:r>
      <w:r w:rsidRPr="00C27D16">
        <w:rPr>
          <w:rFonts w:ascii="Courier New" w:hAnsi="Courier New" w:cs="Courier New"/>
          <w:smallCaps/>
          <w:sz w:val="24"/>
          <w:szCs w:val="24"/>
          <w:lang w:val="en" w:eastAsia="en-US"/>
        </w:rPr>
        <w:t>(</w:t>
      </w:r>
      <w:proofErr w:type="gramEnd"/>
      <w:r w:rsidRPr="00C27D16">
        <w:rPr>
          <w:rFonts w:ascii="Courier New" w:hAnsi="Courier New" w:cs="Courier New"/>
          <w:smallCaps/>
          <w:sz w:val="24"/>
          <w:szCs w:val="24"/>
          <w:lang w:val="en" w:eastAsia="en-US"/>
        </w:rPr>
        <w:t>[</w:t>
      </w:r>
      <w:r w:rsidRPr="00C27D16">
        <w:rPr>
          <w:rFonts w:ascii="Courier New" w:hAnsi="Courier New" w:cs="Courier New"/>
          <w:b/>
          <w:smallCaps/>
          <w:sz w:val="24"/>
          <w:szCs w:val="24"/>
          <w:lang w:val="en" w:eastAsia="en-US"/>
        </w:rPr>
        <w:t>Insert Abbreviated Month and Year 30 Days After Date of Publication in the Federal Register</w:t>
      </w:r>
      <w:r w:rsidRPr="00C27D16">
        <w:rPr>
          <w:rFonts w:ascii="Courier New" w:hAnsi="Courier New" w:cs="Courier New"/>
          <w:smallCaps/>
          <w:sz w:val="24"/>
          <w:szCs w:val="24"/>
          <w:lang w:val="en" w:eastAsia="en-US"/>
        </w:rPr>
        <w:t>])</w:t>
      </w:r>
      <w:r w:rsidR="00C27D16" w:rsidRPr="00C27D16">
        <w:rPr>
          <w:rFonts w:ascii="Courier New" w:hAnsi="Courier New" w:cs="Courier New"/>
          <w:smallCaps/>
          <w:sz w:val="24"/>
          <w:szCs w:val="24"/>
          <w:lang w:val="en" w:eastAsia="en-US"/>
        </w:rPr>
        <w:t xml:space="preserve"> </w:t>
      </w:r>
      <w:r w:rsidR="00C27D16" w:rsidRPr="00C27D16">
        <w:rPr>
          <w:rFonts w:ascii="Courier New" w:hAnsi="Courier New" w:cs="Courier New"/>
          <w:sz w:val="24"/>
          <w:szCs w:val="24"/>
          <w:lang w:val="en" w:eastAsia="en-US"/>
        </w:rPr>
        <w:t>*   *   *</w:t>
      </w:r>
    </w:p>
    <w:p w14:paraId="7965057D" w14:textId="77777777" w:rsidR="00C27D16" w:rsidRDefault="00C27D16" w:rsidP="00041371">
      <w:pPr>
        <w:tabs>
          <w:tab w:val="left" w:pos="720"/>
          <w:tab w:val="left" w:pos="1080"/>
          <w:tab w:val="left" w:pos="1440"/>
          <w:tab w:val="left" w:pos="1800"/>
        </w:tabs>
        <w:spacing w:line="480" w:lineRule="auto"/>
        <w:jc w:val="both"/>
        <w:rPr>
          <w:rFonts w:ascii="Courier New" w:hAnsi="Courier New" w:cs="Courier New"/>
          <w:sz w:val="24"/>
          <w:szCs w:val="24"/>
          <w:lang w:val="en" w:eastAsia="en-US"/>
        </w:rPr>
      </w:pPr>
      <w:r>
        <w:rPr>
          <w:rFonts w:ascii="Courier New" w:hAnsi="Courier New" w:cs="Courier New"/>
          <w:sz w:val="24"/>
          <w:szCs w:val="24"/>
          <w:lang w:val="en" w:eastAsia="en-US"/>
        </w:rPr>
        <w:t>*   *   *   *   *</w:t>
      </w:r>
    </w:p>
    <w:p w14:paraId="33908F89" w14:textId="4AAF6C84"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004D2237">
        <w:rPr>
          <w:rFonts w:ascii="Courier New" w:eastAsia="Calibri" w:hAnsi="Courier New" w:cs="Courier New"/>
          <w:sz w:val="24"/>
          <w:szCs w:val="24"/>
          <w:lang w:val="en" w:eastAsia="en-US"/>
        </w:rPr>
        <w:t>9</w:t>
      </w:r>
      <w:ins w:id="661" w:author="Brooks, E. Brad (OFR)" w:date="2020-02-13T16:19:00Z">
        <w:r w:rsidR="002A1FFC">
          <w:rPr>
            <w:rFonts w:ascii="Courier New" w:eastAsia="Calibri" w:hAnsi="Courier New" w:cs="Courier New"/>
            <w:sz w:val="24"/>
            <w:szCs w:val="24"/>
            <w:lang w:val="en" w:eastAsia="en-US"/>
          </w:rPr>
          <w:t>2</w:t>
        </w:r>
      </w:ins>
      <w:del w:id="662" w:author="Brooks, E. Brad (OFR)" w:date="2020-02-13T16:19:00Z">
        <w:r w:rsidR="004D2237" w:rsidDel="002A1FFC">
          <w:rPr>
            <w:rFonts w:ascii="Courier New" w:eastAsia="Calibri" w:hAnsi="Courier New" w:cs="Courier New"/>
            <w:sz w:val="24"/>
            <w:szCs w:val="24"/>
            <w:lang w:val="en" w:eastAsia="en-US"/>
          </w:rPr>
          <w:delText>3</w:delText>
        </w:r>
      </w:del>
      <w:r w:rsidRPr="007B32D8">
        <w:rPr>
          <w:rFonts w:ascii="Courier New" w:eastAsia="Calibri" w:hAnsi="Courier New" w:cs="Courier New"/>
          <w:sz w:val="24"/>
          <w:szCs w:val="24"/>
          <w:lang w:val="en" w:eastAsia="en-US"/>
        </w:rPr>
        <w:t>.  Amend section 52.219-13 by—</w:t>
      </w:r>
    </w:p>
    <w:p w14:paraId="4BDF4FD0"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a.  Revising</w:t>
      </w:r>
      <w:proofErr w:type="gramEnd"/>
      <w:r w:rsidRPr="007B32D8">
        <w:rPr>
          <w:rFonts w:ascii="Courier New" w:eastAsia="Calibri" w:hAnsi="Courier New" w:cs="Courier New"/>
          <w:sz w:val="24"/>
          <w:szCs w:val="24"/>
          <w:lang w:val="en" w:eastAsia="en-US"/>
        </w:rPr>
        <w:t xml:space="preserve"> the introductory text and the date of the clause;</w:t>
      </w:r>
    </w:p>
    <w:p w14:paraId="5105BE9F" w14:textId="067C54FC"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 xml:space="preserve">b.  </w:t>
      </w:r>
      <w:r w:rsidR="00C22413">
        <w:rPr>
          <w:rFonts w:ascii="Courier New" w:eastAsia="Calibri" w:hAnsi="Courier New" w:cs="Courier New"/>
          <w:sz w:val="24"/>
          <w:szCs w:val="24"/>
          <w:lang w:val="en" w:eastAsia="en-US"/>
        </w:rPr>
        <w:t>D</w:t>
      </w:r>
      <w:r w:rsidRPr="007B32D8">
        <w:rPr>
          <w:rFonts w:ascii="Courier New" w:eastAsia="Calibri" w:hAnsi="Courier New" w:cs="Courier New"/>
          <w:sz w:val="24"/>
          <w:szCs w:val="24"/>
          <w:lang w:val="en" w:eastAsia="en-US"/>
        </w:rPr>
        <w:t>esignating</w:t>
      </w:r>
      <w:proofErr w:type="gramEnd"/>
      <w:r w:rsidRPr="007B32D8">
        <w:rPr>
          <w:rFonts w:ascii="Courier New" w:eastAsia="Calibri" w:hAnsi="Courier New" w:cs="Courier New"/>
          <w:sz w:val="24"/>
          <w:szCs w:val="24"/>
          <w:lang w:val="en" w:eastAsia="en-US"/>
        </w:rPr>
        <w:t xml:space="preserve"> the </w:t>
      </w:r>
      <w:ins w:id="663" w:author="Brooks, E. Brad (OFR)" w:date="2020-02-07T15:44:00Z">
        <w:r w:rsidR="003440A9">
          <w:rPr>
            <w:rFonts w:ascii="Courier New" w:eastAsia="Calibri" w:hAnsi="Courier New" w:cs="Courier New"/>
            <w:sz w:val="24"/>
            <w:szCs w:val="24"/>
            <w:lang w:val="en" w:eastAsia="en-US"/>
          </w:rPr>
          <w:t>undesignated</w:t>
        </w:r>
      </w:ins>
      <w:del w:id="664" w:author="Brooks, E. Brad (OFR)" w:date="2020-02-07T15:44:00Z">
        <w:r w:rsidRPr="007B32D8" w:rsidDel="003440A9">
          <w:rPr>
            <w:rFonts w:ascii="Courier New" w:eastAsia="Calibri" w:hAnsi="Courier New" w:cs="Courier New"/>
            <w:sz w:val="24"/>
            <w:szCs w:val="24"/>
            <w:lang w:val="en" w:eastAsia="en-US"/>
          </w:rPr>
          <w:delText>body</w:delText>
        </w:r>
      </w:del>
      <w:r w:rsidRPr="007B32D8">
        <w:rPr>
          <w:rFonts w:ascii="Courier New" w:eastAsia="Calibri" w:hAnsi="Courier New" w:cs="Courier New"/>
          <w:sz w:val="24"/>
          <w:szCs w:val="24"/>
          <w:lang w:val="en" w:eastAsia="en-US"/>
        </w:rPr>
        <w:t xml:space="preserve"> paragraph as paragraph (b);</w:t>
      </w:r>
    </w:p>
    <w:p w14:paraId="646EAE5B"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c.  Adding</w:t>
      </w:r>
      <w:proofErr w:type="gramEnd"/>
      <w:r w:rsidRPr="007B32D8">
        <w:rPr>
          <w:rFonts w:ascii="Courier New" w:eastAsia="Calibri" w:hAnsi="Courier New" w:cs="Courier New"/>
          <w:sz w:val="24"/>
          <w:szCs w:val="24"/>
          <w:lang w:val="en" w:eastAsia="en-US"/>
        </w:rPr>
        <w:t xml:space="preserve"> paragraph (a); and</w:t>
      </w:r>
    </w:p>
    <w:p w14:paraId="0523B5AD"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d.  Adding</w:t>
      </w:r>
      <w:proofErr w:type="gramEnd"/>
      <w:r w:rsidRPr="007B32D8">
        <w:rPr>
          <w:rFonts w:ascii="Courier New" w:eastAsia="Calibri" w:hAnsi="Courier New" w:cs="Courier New"/>
          <w:sz w:val="24"/>
          <w:szCs w:val="24"/>
          <w:lang w:val="en" w:eastAsia="en-US"/>
        </w:rPr>
        <w:t xml:space="preserve"> Alternate I.</w:t>
      </w:r>
    </w:p>
    <w:p w14:paraId="45FD4E71" w14:textId="31F35C58"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t xml:space="preserve">The </w:t>
      </w:r>
      <w:del w:id="665" w:author="Brooks, E. Brad (OFR)" w:date="2020-02-07T15:44:00Z">
        <w:r w:rsidRPr="007B32D8" w:rsidDel="003440A9">
          <w:rPr>
            <w:rFonts w:ascii="Courier New" w:eastAsia="Calibri" w:hAnsi="Courier New" w:cs="Courier New"/>
            <w:sz w:val="24"/>
            <w:szCs w:val="24"/>
            <w:lang w:val="en" w:eastAsia="en-US"/>
          </w:rPr>
          <w:delText>revised and added text reads</w:delText>
        </w:r>
      </w:del>
      <w:ins w:id="666" w:author="Brooks, E. Brad (OFR)" w:date="2020-02-07T15:44:00Z">
        <w:r w:rsidR="003440A9">
          <w:rPr>
            <w:rFonts w:ascii="Courier New" w:eastAsia="Calibri" w:hAnsi="Courier New" w:cs="Courier New"/>
            <w:sz w:val="24"/>
            <w:szCs w:val="24"/>
            <w:lang w:val="en" w:eastAsia="en-US"/>
          </w:rPr>
          <w:t>revision and additions</w:t>
        </w:r>
      </w:ins>
      <w:r w:rsidRPr="007B32D8">
        <w:rPr>
          <w:rFonts w:ascii="Courier New" w:eastAsia="Calibri" w:hAnsi="Courier New" w:cs="Courier New"/>
          <w:sz w:val="24"/>
          <w:szCs w:val="24"/>
          <w:lang w:val="en" w:eastAsia="en-US"/>
        </w:rPr>
        <w:t xml:space="preserve"> </w:t>
      </w:r>
      <w:ins w:id="667" w:author="Brooks, E. Brad (OFR)" w:date="2020-02-14T14:56:00Z">
        <w:r w:rsidR="009E412E">
          <w:rPr>
            <w:rFonts w:ascii="Courier New" w:eastAsia="Calibri" w:hAnsi="Courier New" w:cs="Courier New"/>
            <w:sz w:val="24"/>
            <w:szCs w:val="24"/>
            <w:lang w:val="en" w:eastAsia="en-US"/>
          </w:rPr>
          <w:t xml:space="preserve">read </w:t>
        </w:r>
      </w:ins>
      <w:r w:rsidRPr="007B32D8">
        <w:rPr>
          <w:rFonts w:ascii="Courier New" w:eastAsia="Calibri" w:hAnsi="Courier New" w:cs="Courier New"/>
          <w:sz w:val="24"/>
          <w:szCs w:val="24"/>
          <w:lang w:val="en" w:eastAsia="en-US"/>
        </w:rPr>
        <w:t>as follows:</w:t>
      </w:r>
    </w:p>
    <w:p w14:paraId="21B71F6B" w14:textId="77777777" w:rsidR="007B32D8" w:rsidRPr="007B32D8" w:rsidRDefault="007B32D8" w:rsidP="00041371">
      <w:pPr>
        <w:keepNext/>
        <w:keepLines/>
        <w:spacing w:line="480" w:lineRule="auto"/>
        <w:outlineLvl w:val="1"/>
        <w:rPr>
          <w:rFonts w:ascii="Courier New" w:hAnsi="Courier New" w:cs="Courier New"/>
          <w:b/>
          <w:bCs/>
          <w:color w:val="000000"/>
          <w:sz w:val="24"/>
          <w:szCs w:val="24"/>
          <w:lang w:val="en" w:eastAsia="en-US"/>
        </w:rPr>
      </w:pPr>
      <w:r w:rsidRPr="007B32D8">
        <w:rPr>
          <w:rFonts w:ascii="Courier New" w:hAnsi="Courier New" w:cs="Courier New"/>
          <w:b/>
          <w:bCs/>
          <w:color w:val="000000"/>
          <w:sz w:val="24"/>
          <w:szCs w:val="24"/>
          <w:lang w:val="en" w:eastAsia="en-US"/>
        </w:rPr>
        <w:t>52.219-</w:t>
      </w:r>
      <w:proofErr w:type="gramStart"/>
      <w:r w:rsidRPr="007B32D8">
        <w:rPr>
          <w:rFonts w:ascii="Courier New" w:hAnsi="Courier New" w:cs="Courier New"/>
          <w:b/>
          <w:bCs/>
          <w:color w:val="000000"/>
          <w:sz w:val="24"/>
          <w:szCs w:val="24"/>
          <w:lang w:val="en" w:eastAsia="en-US"/>
        </w:rPr>
        <w:t>13  Notice</w:t>
      </w:r>
      <w:proofErr w:type="gramEnd"/>
      <w:r w:rsidRPr="007B32D8">
        <w:rPr>
          <w:rFonts w:ascii="Courier New" w:hAnsi="Courier New" w:cs="Courier New"/>
          <w:b/>
          <w:bCs/>
          <w:color w:val="000000"/>
          <w:sz w:val="24"/>
          <w:szCs w:val="24"/>
          <w:lang w:val="en" w:eastAsia="en-US"/>
        </w:rPr>
        <w:t xml:space="preserve"> of Set-Aside of Orders.</w:t>
      </w:r>
    </w:p>
    <w:p w14:paraId="093D0199" w14:textId="77777777" w:rsidR="00C36DE3" w:rsidRDefault="007B32D8" w:rsidP="00C36DE3">
      <w:pPr>
        <w:spacing w:line="480" w:lineRule="auto"/>
        <w:rPr>
          <w:rFonts w:ascii="Courier New" w:hAnsi="Courier New" w:cs="Courier New"/>
          <w:sz w:val="24"/>
          <w:szCs w:val="24"/>
          <w:lang w:val="en" w:eastAsia="en-US"/>
        </w:rPr>
      </w:pPr>
      <w:r w:rsidRPr="007B32D8">
        <w:rPr>
          <w:rFonts w:ascii="Courier New" w:eastAsia="Calibri" w:hAnsi="Courier New" w:cs="Courier New"/>
          <w:color w:val="000000"/>
          <w:sz w:val="24"/>
          <w:szCs w:val="24"/>
          <w:lang w:val="en" w:eastAsia="en-US"/>
        </w:rPr>
        <w:tab/>
        <w:t>As prescribed in</w:t>
      </w:r>
      <w:r w:rsidRPr="007B32D8">
        <w:rPr>
          <w:rFonts w:ascii="Courier New" w:eastAsia="Calibri" w:hAnsi="Courier New" w:cs="Courier New"/>
          <w:b/>
          <w:color w:val="000000"/>
          <w:sz w:val="24"/>
          <w:szCs w:val="24"/>
          <w:lang w:val="en" w:eastAsia="en-US"/>
        </w:rPr>
        <w:t xml:space="preserve"> </w:t>
      </w:r>
      <w:r w:rsidRPr="007B32D8">
        <w:rPr>
          <w:rFonts w:ascii="Courier New" w:hAnsi="Courier New" w:cs="Courier New"/>
          <w:color w:val="000000"/>
          <w:sz w:val="24"/>
          <w:szCs w:val="24"/>
          <w:lang w:val="en" w:eastAsia="en-US"/>
        </w:rPr>
        <w:t>19.507</w:t>
      </w:r>
      <w:r w:rsidRPr="007B32D8">
        <w:rPr>
          <w:rFonts w:ascii="Courier New" w:hAnsi="Courier New" w:cs="Courier New"/>
          <w:sz w:val="24"/>
          <w:szCs w:val="24"/>
          <w:lang w:val="en" w:eastAsia="en-US"/>
        </w:rPr>
        <w:t>(f</w:t>
      </w:r>
      <w:proofErr w:type="gramStart"/>
      <w:r w:rsidRPr="007B32D8">
        <w:rPr>
          <w:rFonts w:ascii="Courier New" w:hAnsi="Courier New" w:cs="Courier New"/>
          <w:sz w:val="24"/>
          <w:szCs w:val="24"/>
          <w:lang w:val="en" w:eastAsia="en-US"/>
        </w:rPr>
        <w:t>)(</w:t>
      </w:r>
      <w:proofErr w:type="gramEnd"/>
      <w:r w:rsidRPr="007B32D8">
        <w:rPr>
          <w:rFonts w:ascii="Courier New" w:hAnsi="Courier New" w:cs="Courier New"/>
          <w:sz w:val="24"/>
          <w:szCs w:val="24"/>
          <w:lang w:val="en" w:eastAsia="en-US"/>
        </w:rPr>
        <w:t xml:space="preserve">1), insert the following clause: </w:t>
      </w:r>
    </w:p>
    <w:p w14:paraId="04730721" w14:textId="77777777" w:rsidR="00C36DE3" w:rsidRDefault="007B32D8" w:rsidP="00C36DE3">
      <w:pPr>
        <w:spacing w:line="480" w:lineRule="auto"/>
        <w:jc w:val="center"/>
        <w:rPr>
          <w:rFonts w:ascii="Courier New" w:hAnsi="Courier New" w:cs="Courier New"/>
          <w:smallCaps/>
          <w:color w:val="000000"/>
          <w:sz w:val="24"/>
          <w:szCs w:val="24"/>
          <w:lang w:val="en" w:eastAsia="en-US"/>
        </w:rPr>
      </w:pPr>
      <w:r w:rsidRPr="007B32D8">
        <w:rPr>
          <w:rFonts w:ascii="Courier New" w:hAnsi="Courier New" w:cs="Courier New"/>
          <w:bCs/>
          <w:smallCaps/>
          <w:color w:val="000000"/>
          <w:sz w:val="24"/>
          <w:szCs w:val="24"/>
          <w:lang w:val="en" w:eastAsia="en-US"/>
        </w:rPr>
        <w:lastRenderedPageBreak/>
        <w:t xml:space="preserve">Notice of Set-Aside of Orders </w:t>
      </w:r>
      <w:r w:rsidR="00BA2CEC" w:rsidRPr="000E3D05">
        <w:rPr>
          <w:rFonts w:ascii="Courier New" w:hAnsi="Courier New" w:cs="Courier New"/>
          <w:smallCaps/>
          <w:color w:val="000000"/>
          <w:sz w:val="24"/>
          <w:szCs w:val="24"/>
          <w:lang w:val="en" w:eastAsia="en-US"/>
        </w:rPr>
        <w:t>([</w:t>
      </w:r>
      <w:r w:rsidR="00BA2CEC"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BA2CEC" w:rsidRPr="000E3D05">
        <w:rPr>
          <w:rFonts w:ascii="Courier New" w:hAnsi="Courier New" w:cs="Courier New"/>
          <w:b/>
          <w:smallCaps/>
          <w:color w:val="000000"/>
          <w:sz w:val="24"/>
          <w:szCs w:val="24"/>
          <w:u w:val="single"/>
          <w:lang w:val="en" w:eastAsia="en-US"/>
        </w:rPr>
        <w:t>Federal</w:t>
      </w:r>
      <w:r w:rsidR="00BA2CEC" w:rsidRPr="000E3D05">
        <w:rPr>
          <w:rFonts w:ascii="Courier New" w:hAnsi="Courier New" w:cs="Courier New"/>
          <w:b/>
          <w:smallCaps/>
          <w:color w:val="000000"/>
          <w:sz w:val="24"/>
          <w:szCs w:val="24"/>
          <w:lang w:val="en" w:eastAsia="en-US"/>
        </w:rPr>
        <w:t xml:space="preserve"> </w:t>
      </w:r>
      <w:r w:rsidR="00BA2CEC" w:rsidRPr="000E3D05">
        <w:rPr>
          <w:rFonts w:ascii="Courier New" w:hAnsi="Courier New" w:cs="Courier New"/>
          <w:b/>
          <w:smallCaps/>
          <w:color w:val="000000"/>
          <w:sz w:val="24"/>
          <w:szCs w:val="24"/>
          <w:u w:val="single"/>
          <w:lang w:val="en" w:eastAsia="en-US"/>
        </w:rPr>
        <w:t>Register</w:t>
      </w:r>
      <w:r w:rsidR="00BA2CEC" w:rsidRPr="000E3D05">
        <w:rPr>
          <w:rFonts w:ascii="Courier New" w:hAnsi="Courier New" w:cs="Courier New"/>
          <w:smallCaps/>
          <w:color w:val="000000"/>
          <w:sz w:val="24"/>
          <w:szCs w:val="24"/>
          <w:lang w:val="en" w:eastAsia="en-US"/>
        </w:rPr>
        <w:t>])</w:t>
      </w:r>
    </w:p>
    <w:p w14:paraId="4BE52779" w14:textId="77777777" w:rsidR="00C36DE3" w:rsidRDefault="007B32D8" w:rsidP="00C36DE3">
      <w:pPr>
        <w:spacing w:line="480" w:lineRule="auto"/>
        <w:rPr>
          <w:rFonts w:ascii="Courier New" w:hAnsi="Courier New" w:cs="Courier New"/>
          <w:bCs/>
          <w:color w:val="000000"/>
          <w:sz w:val="24"/>
          <w:szCs w:val="24"/>
          <w:lang w:val="en" w:eastAsia="en-US"/>
        </w:rPr>
      </w:pPr>
      <w:r w:rsidRPr="007B32D8">
        <w:rPr>
          <w:rFonts w:ascii="Courier New" w:hAnsi="Courier New" w:cs="Courier New"/>
          <w:bCs/>
          <w:color w:val="000000"/>
          <w:sz w:val="24"/>
          <w:szCs w:val="24"/>
          <w:lang w:val="en" w:eastAsia="en-US"/>
        </w:rPr>
        <w:tab/>
        <w:t xml:space="preserve">(a)  The </w:t>
      </w:r>
      <w:r w:rsidR="00141EEF">
        <w:rPr>
          <w:rFonts w:ascii="Courier New" w:hAnsi="Courier New" w:cs="Courier New"/>
          <w:bCs/>
          <w:color w:val="000000"/>
          <w:sz w:val="24"/>
          <w:szCs w:val="24"/>
          <w:lang w:val="en" w:eastAsia="en-US"/>
        </w:rPr>
        <w:t>C</w:t>
      </w:r>
      <w:r w:rsidRPr="007B32D8">
        <w:rPr>
          <w:rFonts w:ascii="Courier New" w:hAnsi="Courier New" w:cs="Courier New"/>
          <w:bCs/>
          <w:color w:val="000000"/>
          <w:sz w:val="24"/>
          <w:szCs w:val="24"/>
          <w:lang w:val="en" w:eastAsia="en-US"/>
        </w:rPr>
        <w:t xml:space="preserve">ontracting </w:t>
      </w:r>
      <w:r w:rsidR="00141EEF">
        <w:rPr>
          <w:rFonts w:ascii="Courier New" w:hAnsi="Courier New" w:cs="Courier New"/>
          <w:bCs/>
          <w:color w:val="000000"/>
          <w:sz w:val="24"/>
          <w:szCs w:val="24"/>
          <w:lang w:val="en" w:eastAsia="en-US"/>
        </w:rPr>
        <w:t>O</w:t>
      </w:r>
      <w:r w:rsidRPr="007B32D8">
        <w:rPr>
          <w:rFonts w:ascii="Courier New" w:hAnsi="Courier New" w:cs="Courier New"/>
          <w:bCs/>
          <w:color w:val="000000"/>
          <w:sz w:val="24"/>
          <w:szCs w:val="24"/>
          <w:lang w:val="en" w:eastAsia="en-US"/>
        </w:rPr>
        <w:t xml:space="preserve">fficer may set aside orders </w:t>
      </w:r>
      <w:r w:rsidR="00141EEF">
        <w:rPr>
          <w:rFonts w:ascii="Courier New" w:hAnsi="Courier New" w:cs="Courier New"/>
          <w:bCs/>
          <w:color w:val="000000"/>
          <w:sz w:val="24"/>
          <w:szCs w:val="24"/>
          <w:lang w:val="en" w:eastAsia="en-US"/>
        </w:rPr>
        <w:t>for</w:t>
      </w:r>
      <w:r w:rsidR="00141EEF" w:rsidRPr="007B32D8">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the small business concerns identified in 19.000(a</w:t>
      </w:r>
      <w:proofErr w:type="gramStart"/>
      <w:r w:rsidRPr="007B32D8">
        <w:rPr>
          <w:rFonts w:ascii="Courier New" w:hAnsi="Courier New" w:cs="Courier New"/>
          <w:bCs/>
          <w:color w:val="000000"/>
          <w:sz w:val="24"/>
          <w:szCs w:val="24"/>
          <w:lang w:val="en" w:eastAsia="en-US"/>
        </w:rPr>
        <w:t>)(</w:t>
      </w:r>
      <w:proofErr w:type="gramEnd"/>
      <w:r w:rsidRPr="007B32D8">
        <w:rPr>
          <w:rFonts w:ascii="Courier New" w:hAnsi="Courier New" w:cs="Courier New"/>
          <w:bCs/>
          <w:color w:val="000000"/>
          <w:sz w:val="24"/>
          <w:szCs w:val="24"/>
          <w:lang w:val="en" w:eastAsia="en-US"/>
        </w:rPr>
        <w:t>3).</w:t>
      </w:r>
    </w:p>
    <w:p w14:paraId="3128266C" w14:textId="77777777" w:rsidR="00C36DE3" w:rsidRDefault="007B32D8" w:rsidP="00C36DE3">
      <w:pPr>
        <w:spacing w:line="480" w:lineRule="auto"/>
        <w:rPr>
          <w:rFonts w:ascii="Courier New" w:hAnsi="Courier New" w:cs="Courier New"/>
          <w:bCs/>
          <w:color w:val="000000"/>
          <w:sz w:val="24"/>
          <w:szCs w:val="24"/>
          <w:lang w:val="en" w:eastAsia="en-US"/>
        </w:rPr>
      </w:pPr>
      <w:r w:rsidRPr="007B32D8">
        <w:rPr>
          <w:rFonts w:ascii="Courier New" w:hAnsi="Courier New" w:cs="Courier New"/>
          <w:bCs/>
          <w:color w:val="000000"/>
          <w:sz w:val="24"/>
          <w:szCs w:val="24"/>
          <w:lang w:val="en" w:eastAsia="en-US"/>
        </w:rPr>
        <w:t xml:space="preserve">* </w:t>
      </w:r>
      <w:r w:rsidR="005E652D">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5E652D">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5E652D">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5E652D">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w:t>
      </w:r>
    </w:p>
    <w:p w14:paraId="6C56D26D" w14:textId="77777777" w:rsidR="007B32D8" w:rsidRPr="007B32D8" w:rsidRDefault="007B32D8" w:rsidP="00C36DE3">
      <w:pPr>
        <w:spacing w:line="480" w:lineRule="auto"/>
        <w:rPr>
          <w:rFonts w:ascii="Courier New" w:hAnsi="Courier New" w:cs="Courier New"/>
          <w:bCs/>
          <w:color w:val="000000"/>
          <w:sz w:val="24"/>
          <w:szCs w:val="24"/>
          <w:lang w:val="en" w:eastAsia="en-US"/>
        </w:rPr>
      </w:pPr>
      <w:r w:rsidRPr="007B32D8">
        <w:rPr>
          <w:rFonts w:ascii="Courier New" w:hAnsi="Courier New" w:cs="Courier New"/>
          <w:bCs/>
          <w:color w:val="000000"/>
          <w:sz w:val="24"/>
          <w:szCs w:val="24"/>
          <w:lang w:val="en" w:eastAsia="en-US"/>
        </w:rPr>
        <w:tab/>
      </w:r>
      <w:r w:rsidRPr="007B32D8">
        <w:rPr>
          <w:rFonts w:ascii="Courier New" w:hAnsi="Courier New" w:cs="Courier New"/>
          <w:bCs/>
          <w:color w:val="000000"/>
          <w:sz w:val="24"/>
          <w:szCs w:val="24"/>
          <w:u w:val="single"/>
          <w:lang w:val="en" w:eastAsia="en-US"/>
        </w:rPr>
        <w:t>Alternate I</w:t>
      </w:r>
      <w:r w:rsidRPr="007B32D8">
        <w:rPr>
          <w:rFonts w:ascii="Courier New" w:hAnsi="Courier New" w:cs="Courier New"/>
          <w:bCs/>
          <w:color w:val="000000"/>
          <w:sz w:val="24"/>
          <w:szCs w:val="24"/>
          <w:lang w:val="en" w:eastAsia="en-US"/>
        </w:rPr>
        <w:t xml:space="preserve"> </w:t>
      </w:r>
      <w:r w:rsidR="00F173D3" w:rsidRPr="000E3D05">
        <w:rPr>
          <w:rFonts w:ascii="Courier New" w:hAnsi="Courier New" w:cs="Courier New"/>
          <w:smallCaps/>
          <w:color w:val="000000"/>
          <w:sz w:val="24"/>
          <w:szCs w:val="24"/>
          <w:lang w:val="en" w:eastAsia="en-US"/>
        </w:rPr>
        <w:t>([</w:t>
      </w:r>
      <w:r w:rsidR="00F173D3"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F173D3" w:rsidRPr="000E3D05">
        <w:rPr>
          <w:rFonts w:ascii="Courier New" w:hAnsi="Courier New" w:cs="Courier New"/>
          <w:b/>
          <w:smallCaps/>
          <w:color w:val="000000"/>
          <w:sz w:val="24"/>
          <w:szCs w:val="24"/>
          <w:u w:val="single"/>
          <w:lang w:val="en" w:eastAsia="en-US"/>
        </w:rPr>
        <w:t>Federal</w:t>
      </w:r>
      <w:r w:rsidR="00F173D3" w:rsidRPr="000E3D05">
        <w:rPr>
          <w:rFonts w:ascii="Courier New" w:hAnsi="Courier New" w:cs="Courier New"/>
          <w:b/>
          <w:smallCaps/>
          <w:color w:val="000000"/>
          <w:sz w:val="24"/>
          <w:szCs w:val="24"/>
          <w:lang w:val="en" w:eastAsia="en-US"/>
        </w:rPr>
        <w:t xml:space="preserve"> </w:t>
      </w:r>
      <w:r w:rsidR="00F173D3" w:rsidRPr="000E3D05">
        <w:rPr>
          <w:rFonts w:ascii="Courier New" w:hAnsi="Courier New" w:cs="Courier New"/>
          <w:b/>
          <w:smallCaps/>
          <w:color w:val="000000"/>
          <w:sz w:val="24"/>
          <w:szCs w:val="24"/>
          <w:u w:val="single"/>
          <w:lang w:val="en" w:eastAsia="en-US"/>
        </w:rPr>
        <w:t>Register</w:t>
      </w:r>
      <w:r w:rsidR="00F173D3" w:rsidRPr="000E3D05">
        <w:rPr>
          <w:rFonts w:ascii="Courier New" w:hAnsi="Courier New" w:cs="Courier New"/>
          <w:smallCaps/>
          <w:color w:val="000000"/>
          <w:sz w:val="24"/>
          <w:szCs w:val="24"/>
          <w:lang w:val="en" w:eastAsia="en-US"/>
        </w:rPr>
        <w:t>])</w:t>
      </w:r>
      <w:r w:rsidRPr="007B32D8">
        <w:rPr>
          <w:rFonts w:ascii="Courier New" w:hAnsi="Courier New" w:cs="Courier New"/>
          <w:bCs/>
          <w:color w:val="000000"/>
          <w:sz w:val="24"/>
          <w:szCs w:val="24"/>
          <w:lang w:val="en" w:eastAsia="en-US"/>
        </w:rPr>
        <w:t>.</w:t>
      </w:r>
      <w:r w:rsidR="005E652D">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As prescribed in 19.507(f</w:t>
      </w:r>
      <w:proofErr w:type="gramStart"/>
      <w:r w:rsidRPr="007B32D8">
        <w:rPr>
          <w:rFonts w:ascii="Courier New" w:hAnsi="Courier New" w:cs="Courier New"/>
          <w:bCs/>
          <w:color w:val="000000"/>
          <w:sz w:val="24"/>
          <w:szCs w:val="24"/>
          <w:lang w:val="en" w:eastAsia="en-US"/>
        </w:rPr>
        <w:t>)(</w:t>
      </w:r>
      <w:proofErr w:type="gramEnd"/>
      <w:r w:rsidRPr="007B32D8">
        <w:rPr>
          <w:rFonts w:ascii="Courier New" w:hAnsi="Courier New" w:cs="Courier New"/>
          <w:bCs/>
          <w:color w:val="000000"/>
          <w:sz w:val="24"/>
          <w:szCs w:val="24"/>
          <w:lang w:val="en" w:eastAsia="en-US"/>
        </w:rPr>
        <w:t>2), substitute the following paragraph (a) for paragraph (a) of the basic clause:</w:t>
      </w:r>
    </w:p>
    <w:p w14:paraId="59D38D97" w14:textId="77777777" w:rsidR="007B32D8" w:rsidRPr="00C36DE3" w:rsidRDefault="007B32D8" w:rsidP="00041371">
      <w:pPr>
        <w:keepNext/>
        <w:keepLines/>
        <w:spacing w:line="480" w:lineRule="auto"/>
        <w:ind w:left="720" w:right="720"/>
        <w:contextualSpacing/>
        <w:outlineLvl w:val="1"/>
        <w:rPr>
          <w:rFonts w:ascii="Courier New" w:hAnsi="Courier New" w:cs="Courier New"/>
          <w:bCs/>
          <w:color w:val="000000"/>
          <w:sz w:val="24"/>
          <w:szCs w:val="24"/>
          <w:lang w:val="en" w:eastAsia="en-US"/>
        </w:rPr>
      </w:pPr>
      <w:r w:rsidRPr="00C36DE3">
        <w:rPr>
          <w:rFonts w:ascii="Courier New" w:hAnsi="Courier New" w:cs="Courier New"/>
          <w:bCs/>
          <w:color w:val="000000"/>
          <w:sz w:val="24"/>
          <w:szCs w:val="24"/>
          <w:lang w:val="en" w:eastAsia="en-US"/>
        </w:rPr>
        <w:tab/>
        <w:t xml:space="preserve">(a)  The </w:t>
      </w:r>
      <w:r w:rsidR="00141EEF" w:rsidRPr="00C36DE3">
        <w:rPr>
          <w:rFonts w:ascii="Courier New" w:hAnsi="Courier New" w:cs="Courier New"/>
          <w:bCs/>
          <w:color w:val="000000"/>
          <w:sz w:val="24"/>
          <w:szCs w:val="24"/>
          <w:lang w:val="en" w:eastAsia="en-US"/>
        </w:rPr>
        <w:t>C</w:t>
      </w:r>
      <w:r w:rsidRPr="00C36DE3">
        <w:rPr>
          <w:rFonts w:ascii="Courier New" w:hAnsi="Courier New" w:cs="Courier New"/>
          <w:bCs/>
          <w:color w:val="000000"/>
          <w:sz w:val="24"/>
          <w:szCs w:val="24"/>
          <w:lang w:val="en" w:eastAsia="en-US"/>
        </w:rPr>
        <w:t xml:space="preserve">ontracting </w:t>
      </w:r>
      <w:r w:rsidR="00141EEF" w:rsidRPr="00C36DE3">
        <w:rPr>
          <w:rFonts w:ascii="Courier New" w:hAnsi="Courier New" w:cs="Courier New"/>
          <w:bCs/>
          <w:color w:val="000000"/>
          <w:sz w:val="24"/>
          <w:szCs w:val="24"/>
          <w:lang w:val="en" w:eastAsia="en-US"/>
        </w:rPr>
        <w:t>O</w:t>
      </w:r>
      <w:r w:rsidRPr="00C36DE3">
        <w:rPr>
          <w:rFonts w:ascii="Courier New" w:hAnsi="Courier New" w:cs="Courier New"/>
          <w:bCs/>
          <w:color w:val="000000"/>
          <w:sz w:val="24"/>
          <w:szCs w:val="24"/>
          <w:lang w:val="en" w:eastAsia="en-US"/>
        </w:rPr>
        <w:t xml:space="preserve">fficer will set aside orders </w:t>
      </w:r>
      <w:r w:rsidR="00141EEF" w:rsidRPr="00C36DE3">
        <w:rPr>
          <w:rFonts w:ascii="Courier New" w:hAnsi="Courier New" w:cs="Courier New"/>
          <w:bCs/>
          <w:color w:val="000000"/>
          <w:sz w:val="24"/>
          <w:szCs w:val="24"/>
          <w:lang w:val="en" w:eastAsia="en-US"/>
        </w:rPr>
        <w:t xml:space="preserve">for </w:t>
      </w:r>
      <w:r w:rsidRPr="00C36DE3">
        <w:rPr>
          <w:rFonts w:ascii="Courier New" w:hAnsi="Courier New" w:cs="Courier New"/>
          <w:bCs/>
          <w:color w:val="000000"/>
          <w:sz w:val="24"/>
          <w:szCs w:val="24"/>
          <w:lang w:val="en" w:eastAsia="en-US"/>
        </w:rPr>
        <w:t>the small business concerns identified in 19.000(a</w:t>
      </w:r>
      <w:proofErr w:type="gramStart"/>
      <w:r w:rsidRPr="00C36DE3">
        <w:rPr>
          <w:rFonts w:ascii="Courier New" w:hAnsi="Courier New" w:cs="Courier New"/>
          <w:bCs/>
          <w:color w:val="000000"/>
          <w:sz w:val="24"/>
          <w:szCs w:val="24"/>
          <w:lang w:val="en" w:eastAsia="en-US"/>
        </w:rPr>
        <w:t>)(</w:t>
      </w:r>
      <w:proofErr w:type="gramEnd"/>
      <w:r w:rsidRPr="00C36DE3">
        <w:rPr>
          <w:rFonts w:ascii="Courier New" w:hAnsi="Courier New" w:cs="Courier New"/>
          <w:bCs/>
          <w:color w:val="000000"/>
          <w:sz w:val="24"/>
          <w:szCs w:val="24"/>
          <w:lang w:val="en" w:eastAsia="en-US"/>
        </w:rPr>
        <w:t>3) when the conditions of FAR 19.502-2 and the specific program eligibility requirements are met, as applicable.</w:t>
      </w:r>
    </w:p>
    <w:p w14:paraId="23EBCC93" w14:textId="46E2DCD1"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00C27D16">
        <w:rPr>
          <w:rFonts w:ascii="Courier New" w:eastAsia="Calibri" w:hAnsi="Courier New" w:cs="Courier New"/>
          <w:sz w:val="24"/>
          <w:szCs w:val="24"/>
          <w:lang w:val="en" w:eastAsia="en-US"/>
        </w:rPr>
        <w:t>9</w:t>
      </w:r>
      <w:ins w:id="668" w:author="Brooks, E. Brad (OFR)" w:date="2020-02-13T16:21:00Z">
        <w:r w:rsidR="002A1FFC">
          <w:rPr>
            <w:rFonts w:ascii="Courier New" w:eastAsia="Calibri" w:hAnsi="Courier New" w:cs="Courier New"/>
            <w:sz w:val="24"/>
            <w:szCs w:val="24"/>
            <w:lang w:val="en" w:eastAsia="en-US"/>
          </w:rPr>
          <w:t>3</w:t>
        </w:r>
      </w:ins>
      <w:del w:id="669" w:author="Brooks, E. Brad (OFR)" w:date="2020-02-13T16:21:00Z">
        <w:r w:rsidR="00C27D16" w:rsidDel="002A1FFC">
          <w:rPr>
            <w:rFonts w:ascii="Courier New" w:eastAsia="Calibri" w:hAnsi="Courier New" w:cs="Courier New"/>
            <w:sz w:val="24"/>
            <w:szCs w:val="24"/>
            <w:lang w:val="en" w:eastAsia="en-US"/>
          </w:rPr>
          <w:delText>4</w:delText>
        </w:r>
      </w:del>
      <w:r w:rsidRPr="007B32D8">
        <w:rPr>
          <w:rFonts w:ascii="Courier New" w:eastAsia="Calibri" w:hAnsi="Courier New" w:cs="Courier New"/>
          <w:sz w:val="24"/>
          <w:szCs w:val="24"/>
          <w:lang w:val="en" w:eastAsia="en-US"/>
        </w:rPr>
        <w:t>.  Amend section 52.219-14 by—</w:t>
      </w:r>
    </w:p>
    <w:p w14:paraId="2813DA67"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a.  Revising</w:t>
      </w:r>
      <w:proofErr w:type="gramEnd"/>
      <w:r w:rsidRPr="007B32D8">
        <w:rPr>
          <w:rFonts w:ascii="Courier New" w:eastAsia="Calibri" w:hAnsi="Courier New" w:cs="Courier New"/>
          <w:sz w:val="24"/>
          <w:szCs w:val="24"/>
          <w:lang w:val="en" w:eastAsia="en-US"/>
        </w:rPr>
        <w:t xml:space="preserve"> the introductory text and the date of the clause;</w:t>
      </w:r>
    </w:p>
    <w:p w14:paraId="1CAE6156"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b.  Removing</w:t>
      </w:r>
      <w:proofErr w:type="gramEnd"/>
      <w:r w:rsidRPr="007B32D8">
        <w:rPr>
          <w:rFonts w:ascii="Courier New" w:eastAsia="Calibri" w:hAnsi="Courier New" w:cs="Courier New"/>
          <w:sz w:val="24"/>
          <w:szCs w:val="24"/>
          <w:lang w:val="en" w:eastAsia="en-US"/>
        </w:rPr>
        <w:t xml:space="preserve"> from paragraph (b)(1) “or reserved”;</w:t>
      </w:r>
    </w:p>
    <w:p w14:paraId="68D8D165" w14:textId="77777777" w:rsidR="00141EEF"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 xml:space="preserve">c.  </w:t>
      </w:r>
      <w:r w:rsidR="00141EEF">
        <w:rPr>
          <w:rFonts w:ascii="Courier New" w:eastAsia="Calibri" w:hAnsi="Courier New" w:cs="Courier New"/>
          <w:sz w:val="24"/>
          <w:szCs w:val="24"/>
          <w:lang w:val="en" w:eastAsia="en-US"/>
        </w:rPr>
        <w:t>Removing</w:t>
      </w:r>
      <w:proofErr w:type="gramEnd"/>
      <w:r w:rsidR="00141EEF">
        <w:rPr>
          <w:rFonts w:ascii="Courier New" w:eastAsia="Calibri" w:hAnsi="Courier New" w:cs="Courier New"/>
          <w:sz w:val="24"/>
          <w:szCs w:val="24"/>
          <w:lang w:val="en" w:eastAsia="en-US"/>
        </w:rPr>
        <w:t xml:space="preserve"> from paragraph (b)(2) “and”;</w:t>
      </w:r>
    </w:p>
    <w:p w14:paraId="60E5EF86" w14:textId="3655AF27" w:rsidR="00141EEF" w:rsidRDefault="00141EEF"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t xml:space="preserve">d.  Removing from paragraph (b)(3) “small business” </w:t>
      </w:r>
      <w:ins w:id="670" w:author="Brooks, E. Brad (OFR)" w:date="2020-02-07T15:46:00Z">
        <w:r w:rsidR="003440A9">
          <w:rPr>
            <w:rFonts w:ascii="Courier New" w:eastAsia="Calibri" w:hAnsi="Courier New" w:cs="Courier New"/>
            <w:sz w:val="24"/>
            <w:szCs w:val="24"/>
            <w:lang w:val="en" w:eastAsia="en-US"/>
          </w:rPr>
          <w:t xml:space="preserve">and adding “small business concerns” in its place </w:t>
        </w:r>
      </w:ins>
      <w:r>
        <w:rPr>
          <w:rFonts w:ascii="Courier New" w:eastAsia="Calibri" w:hAnsi="Courier New" w:cs="Courier New"/>
          <w:sz w:val="24"/>
          <w:szCs w:val="24"/>
          <w:lang w:val="en" w:eastAsia="en-US"/>
        </w:rPr>
        <w:t>and</w:t>
      </w:r>
      <w:ins w:id="671" w:author="Brooks, E. Brad (OFR)" w:date="2020-02-07T15:46:00Z">
        <w:r w:rsidR="003440A9">
          <w:rPr>
            <w:rFonts w:ascii="Courier New" w:eastAsia="Calibri" w:hAnsi="Courier New" w:cs="Courier New"/>
            <w:sz w:val="24"/>
            <w:szCs w:val="24"/>
            <w:lang w:val="en" w:eastAsia="en-US"/>
          </w:rPr>
          <w:t xml:space="preserve"> removing the period at the end and adding </w:t>
        </w:r>
      </w:ins>
      <w:del w:id="672" w:author="Brooks, E. Brad (OFR)" w:date="2020-02-07T15:46:00Z">
        <w:r w:rsidDel="003440A9">
          <w:rPr>
            <w:rFonts w:ascii="Courier New" w:eastAsia="Calibri" w:hAnsi="Courier New" w:cs="Courier New"/>
            <w:sz w:val="24"/>
            <w:szCs w:val="24"/>
            <w:lang w:val="en" w:eastAsia="en-US"/>
          </w:rPr>
          <w:delText xml:space="preserve"> “16.505(b)(2)(i)(F).” and adding “small business concerns” </w:delText>
        </w:r>
        <w:r w:rsidDel="003440A9">
          <w:rPr>
            <w:rFonts w:ascii="Courier New" w:eastAsia="Calibri" w:hAnsi="Courier New" w:cs="Courier New"/>
            <w:sz w:val="24"/>
            <w:szCs w:val="24"/>
            <w:lang w:val="en" w:eastAsia="en-US"/>
          </w:rPr>
          <w:lastRenderedPageBreak/>
          <w:delText>and “16.505(b)(2)(i)</w:delText>
        </w:r>
      </w:del>
      <w:del w:id="673" w:author="Brooks, E. Brad (OFR)" w:date="2020-02-07T15:47:00Z">
        <w:r w:rsidDel="003440A9">
          <w:rPr>
            <w:rFonts w:ascii="Courier New" w:eastAsia="Calibri" w:hAnsi="Courier New" w:cs="Courier New"/>
            <w:sz w:val="24"/>
            <w:szCs w:val="24"/>
            <w:lang w:val="en" w:eastAsia="en-US"/>
          </w:rPr>
          <w:delText>(F)</w:delText>
        </w:r>
      </w:del>
      <w:ins w:id="674" w:author="Brooks, E. Brad (OFR)" w:date="2020-02-07T15:47:00Z">
        <w:r w:rsidR="003440A9">
          <w:rPr>
            <w:rFonts w:ascii="Courier New" w:eastAsia="Calibri" w:hAnsi="Courier New" w:cs="Courier New"/>
            <w:sz w:val="24"/>
            <w:szCs w:val="24"/>
            <w:lang w:val="en" w:eastAsia="en-US"/>
          </w:rPr>
          <w:t>“</w:t>
        </w:r>
      </w:ins>
      <w:r>
        <w:rPr>
          <w:rFonts w:ascii="Courier New" w:eastAsia="Calibri" w:hAnsi="Courier New" w:cs="Courier New"/>
          <w:sz w:val="24"/>
          <w:szCs w:val="24"/>
          <w:lang w:val="en" w:eastAsia="en-US"/>
        </w:rPr>
        <w:t xml:space="preserve">; and” in </w:t>
      </w:r>
      <w:ins w:id="675" w:author="Brooks, E. Brad (OFR)" w:date="2020-02-07T15:47:00Z">
        <w:r w:rsidR="003440A9">
          <w:rPr>
            <w:rFonts w:ascii="Courier New" w:eastAsia="Calibri" w:hAnsi="Courier New" w:cs="Courier New"/>
            <w:sz w:val="24"/>
            <w:szCs w:val="24"/>
            <w:lang w:val="en" w:eastAsia="en-US"/>
          </w:rPr>
          <w:t>its</w:t>
        </w:r>
      </w:ins>
      <w:del w:id="676" w:author="Brooks, E. Brad (OFR)" w:date="2020-02-07T15:47:00Z">
        <w:r w:rsidDel="003440A9">
          <w:rPr>
            <w:rFonts w:ascii="Courier New" w:eastAsia="Calibri" w:hAnsi="Courier New" w:cs="Courier New"/>
            <w:sz w:val="24"/>
            <w:szCs w:val="24"/>
            <w:lang w:val="en" w:eastAsia="en-US"/>
          </w:rPr>
          <w:delText>their</w:delText>
        </w:r>
      </w:del>
      <w:r>
        <w:rPr>
          <w:rFonts w:ascii="Courier New" w:eastAsia="Calibri" w:hAnsi="Courier New" w:cs="Courier New"/>
          <w:sz w:val="24"/>
          <w:szCs w:val="24"/>
          <w:lang w:val="en" w:eastAsia="en-US"/>
        </w:rPr>
        <w:t xml:space="preserve"> place</w:t>
      </w:r>
      <w:del w:id="677" w:author="Brooks, E. Brad (OFR)" w:date="2020-02-07T15:47:00Z">
        <w:r w:rsidDel="003440A9">
          <w:rPr>
            <w:rFonts w:ascii="Courier New" w:eastAsia="Calibri" w:hAnsi="Courier New" w:cs="Courier New"/>
            <w:sz w:val="24"/>
            <w:szCs w:val="24"/>
            <w:lang w:val="en" w:eastAsia="en-US"/>
          </w:rPr>
          <w:delText>s, respectively</w:delText>
        </w:r>
      </w:del>
      <w:r>
        <w:rPr>
          <w:rFonts w:ascii="Courier New" w:eastAsia="Calibri" w:hAnsi="Courier New" w:cs="Courier New"/>
          <w:sz w:val="24"/>
          <w:szCs w:val="24"/>
          <w:lang w:val="en" w:eastAsia="en-US"/>
        </w:rPr>
        <w:t>;</w:t>
      </w:r>
    </w:p>
    <w:p w14:paraId="7022CDBB" w14:textId="77777777" w:rsidR="00141EEF" w:rsidRDefault="00141EEF"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r>
      <w:proofErr w:type="gramStart"/>
      <w:r>
        <w:rPr>
          <w:rFonts w:ascii="Courier New" w:eastAsia="Calibri" w:hAnsi="Courier New" w:cs="Courier New"/>
          <w:sz w:val="24"/>
          <w:szCs w:val="24"/>
          <w:lang w:val="en" w:eastAsia="en-US"/>
        </w:rPr>
        <w:t>e.  Adding</w:t>
      </w:r>
      <w:proofErr w:type="gramEnd"/>
      <w:r>
        <w:rPr>
          <w:rFonts w:ascii="Courier New" w:eastAsia="Calibri" w:hAnsi="Courier New" w:cs="Courier New"/>
          <w:sz w:val="24"/>
          <w:szCs w:val="24"/>
          <w:lang w:val="en" w:eastAsia="en-US"/>
        </w:rPr>
        <w:t xml:space="preserve"> </w:t>
      </w:r>
      <w:del w:id="678" w:author="Brooks, E. Brad (OFR)" w:date="2020-02-07T15:47:00Z">
        <w:r w:rsidDel="003440A9">
          <w:rPr>
            <w:rFonts w:ascii="Courier New" w:eastAsia="Calibri" w:hAnsi="Courier New" w:cs="Courier New"/>
            <w:sz w:val="24"/>
            <w:szCs w:val="24"/>
            <w:lang w:val="en" w:eastAsia="en-US"/>
          </w:rPr>
          <w:delText xml:space="preserve">new </w:delText>
        </w:r>
      </w:del>
      <w:r>
        <w:rPr>
          <w:rFonts w:ascii="Courier New" w:eastAsia="Calibri" w:hAnsi="Courier New" w:cs="Courier New"/>
          <w:sz w:val="24"/>
          <w:szCs w:val="24"/>
          <w:lang w:val="en" w:eastAsia="en-US"/>
        </w:rPr>
        <w:t>paragraph (b)(4);</w:t>
      </w:r>
    </w:p>
    <w:p w14:paraId="023B67EA" w14:textId="77124470" w:rsidR="007B32D8" w:rsidRPr="007B32D8" w:rsidRDefault="00141EEF"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r>
      <w:proofErr w:type="gramStart"/>
      <w:r>
        <w:rPr>
          <w:rFonts w:ascii="Courier New" w:eastAsia="Calibri" w:hAnsi="Courier New" w:cs="Courier New"/>
          <w:sz w:val="24"/>
          <w:szCs w:val="24"/>
          <w:lang w:val="en" w:eastAsia="en-US"/>
        </w:rPr>
        <w:t xml:space="preserve">f.  </w:t>
      </w:r>
      <w:r w:rsidR="007B32D8" w:rsidRPr="007B32D8">
        <w:rPr>
          <w:rFonts w:ascii="Courier New" w:eastAsia="Calibri" w:hAnsi="Courier New" w:cs="Courier New"/>
          <w:sz w:val="24"/>
          <w:szCs w:val="24"/>
          <w:lang w:val="en" w:eastAsia="en-US"/>
        </w:rPr>
        <w:t>Revising</w:t>
      </w:r>
      <w:proofErr w:type="gramEnd"/>
      <w:r w:rsidR="007B32D8" w:rsidRPr="007B32D8">
        <w:rPr>
          <w:rFonts w:ascii="Courier New" w:eastAsia="Calibri" w:hAnsi="Courier New" w:cs="Courier New"/>
          <w:sz w:val="24"/>
          <w:szCs w:val="24"/>
          <w:lang w:val="en" w:eastAsia="en-US"/>
        </w:rPr>
        <w:t xml:space="preserve"> </w:t>
      </w:r>
      <w:ins w:id="679" w:author="Brooks, E. Brad (OFR)" w:date="2020-02-07T15:47:00Z">
        <w:r w:rsidR="003440A9">
          <w:rPr>
            <w:rFonts w:ascii="Courier New" w:eastAsia="Calibri" w:hAnsi="Courier New" w:cs="Courier New"/>
            <w:sz w:val="24"/>
            <w:szCs w:val="24"/>
            <w:lang w:val="en" w:eastAsia="en-US"/>
          </w:rPr>
          <w:t>paragraph (c)</w:t>
        </w:r>
      </w:ins>
      <w:del w:id="680" w:author="Brooks, E. Brad (OFR)" w:date="2020-02-07T15:47:00Z">
        <w:r w:rsidR="007B32D8" w:rsidRPr="007B32D8" w:rsidDel="003440A9">
          <w:rPr>
            <w:rFonts w:ascii="Courier New" w:eastAsia="Calibri" w:hAnsi="Courier New" w:cs="Courier New"/>
            <w:sz w:val="24"/>
            <w:szCs w:val="24"/>
            <w:lang w:val="en" w:eastAsia="en-US"/>
          </w:rPr>
          <w:delText>the</w:delText>
        </w:r>
      </w:del>
      <w:r w:rsidR="007B32D8" w:rsidRPr="007B32D8">
        <w:rPr>
          <w:rFonts w:ascii="Courier New" w:eastAsia="Calibri" w:hAnsi="Courier New" w:cs="Courier New"/>
          <w:sz w:val="24"/>
          <w:szCs w:val="24"/>
          <w:lang w:val="en" w:eastAsia="en-US"/>
        </w:rPr>
        <w:t xml:space="preserve"> introductory text</w:t>
      </w:r>
      <w:del w:id="681" w:author="Brooks, E. Brad (OFR)" w:date="2020-02-07T15:47:00Z">
        <w:r w:rsidR="007B32D8" w:rsidRPr="007B32D8" w:rsidDel="003440A9">
          <w:rPr>
            <w:rFonts w:ascii="Courier New" w:eastAsia="Calibri" w:hAnsi="Courier New" w:cs="Courier New"/>
            <w:sz w:val="24"/>
            <w:szCs w:val="24"/>
            <w:lang w:val="en" w:eastAsia="en-US"/>
          </w:rPr>
          <w:delText xml:space="preserve"> of paragraph (c)</w:delText>
        </w:r>
      </w:del>
      <w:r w:rsidR="007B32D8" w:rsidRPr="007B32D8">
        <w:rPr>
          <w:rFonts w:ascii="Courier New" w:eastAsia="Calibri" w:hAnsi="Courier New" w:cs="Courier New"/>
          <w:sz w:val="24"/>
          <w:szCs w:val="24"/>
          <w:lang w:val="en" w:eastAsia="en-US"/>
        </w:rPr>
        <w:t xml:space="preserve">; and </w:t>
      </w:r>
    </w:p>
    <w:p w14:paraId="3C0E1B8E" w14:textId="083E281A"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ins w:id="682" w:author="Brooks, E. Brad (OFR)" w:date="2020-02-13T16:21:00Z">
        <w:r w:rsidR="002A1FFC">
          <w:rPr>
            <w:rFonts w:ascii="Courier New" w:eastAsia="Calibri" w:hAnsi="Courier New" w:cs="Courier New"/>
            <w:sz w:val="24"/>
            <w:szCs w:val="24"/>
            <w:lang w:val="en" w:eastAsia="en-US"/>
          </w:rPr>
          <w:t>g</w:t>
        </w:r>
      </w:ins>
      <w:proofErr w:type="gramEnd"/>
      <w:del w:id="683" w:author="Brooks, E. Brad (OFR)" w:date="2020-02-13T16:21:00Z">
        <w:r w:rsidRPr="007B32D8" w:rsidDel="002A1FFC">
          <w:rPr>
            <w:rFonts w:ascii="Courier New" w:eastAsia="Calibri" w:hAnsi="Courier New" w:cs="Courier New"/>
            <w:sz w:val="24"/>
            <w:szCs w:val="24"/>
            <w:lang w:val="en" w:eastAsia="en-US"/>
          </w:rPr>
          <w:delText>d</w:delText>
        </w:r>
      </w:del>
      <w:r w:rsidRPr="007B32D8">
        <w:rPr>
          <w:rFonts w:ascii="Courier New" w:eastAsia="Calibri" w:hAnsi="Courier New" w:cs="Courier New"/>
          <w:sz w:val="24"/>
          <w:szCs w:val="24"/>
          <w:lang w:val="en" w:eastAsia="en-US"/>
        </w:rPr>
        <w:t xml:space="preserve">.  </w:t>
      </w:r>
      <w:proofErr w:type="gramStart"/>
      <w:r w:rsidRPr="007B32D8">
        <w:rPr>
          <w:rFonts w:ascii="Courier New" w:eastAsia="Calibri" w:hAnsi="Courier New" w:cs="Courier New"/>
          <w:sz w:val="24"/>
          <w:szCs w:val="24"/>
          <w:lang w:val="en" w:eastAsia="en-US"/>
        </w:rPr>
        <w:t>Adding paragraph (d).</w:t>
      </w:r>
      <w:proofErr w:type="gramEnd"/>
    </w:p>
    <w:p w14:paraId="0443DC20" w14:textId="0EDD95A8"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t xml:space="preserve">The </w:t>
      </w:r>
      <w:del w:id="684" w:author="Brooks, E. Brad (OFR)" w:date="2020-02-07T15:47:00Z">
        <w:r w:rsidRPr="007B32D8" w:rsidDel="003440A9">
          <w:rPr>
            <w:rFonts w:ascii="Courier New" w:eastAsia="Calibri" w:hAnsi="Courier New" w:cs="Courier New"/>
            <w:sz w:val="24"/>
            <w:szCs w:val="24"/>
            <w:lang w:val="en" w:eastAsia="en-US"/>
          </w:rPr>
          <w:delText>revised and added text reads</w:delText>
        </w:r>
      </w:del>
      <w:ins w:id="685" w:author="Brooks, E. Brad (OFR)" w:date="2020-02-07T15:47:00Z">
        <w:r w:rsidR="003440A9">
          <w:rPr>
            <w:rFonts w:ascii="Courier New" w:eastAsia="Calibri" w:hAnsi="Courier New" w:cs="Courier New"/>
            <w:sz w:val="24"/>
            <w:szCs w:val="24"/>
            <w:lang w:val="en" w:eastAsia="en-US"/>
          </w:rPr>
          <w:t>revisions and additions read</w:t>
        </w:r>
      </w:ins>
      <w:r w:rsidRPr="007B32D8">
        <w:rPr>
          <w:rFonts w:ascii="Courier New" w:eastAsia="Calibri" w:hAnsi="Courier New" w:cs="Courier New"/>
          <w:sz w:val="24"/>
          <w:szCs w:val="24"/>
          <w:lang w:val="en" w:eastAsia="en-US"/>
        </w:rPr>
        <w:t xml:space="preserve"> as follows:</w:t>
      </w:r>
    </w:p>
    <w:p w14:paraId="3A607152" w14:textId="77777777" w:rsidR="007B32D8" w:rsidRPr="007B32D8" w:rsidRDefault="007B32D8" w:rsidP="00041371">
      <w:pPr>
        <w:spacing w:line="480" w:lineRule="auto"/>
        <w:outlineLvl w:val="3"/>
        <w:rPr>
          <w:rFonts w:ascii="Courier New" w:hAnsi="Courier New" w:cs="Courier New"/>
          <w:b/>
          <w:bCs/>
          <w:sz w:val="24"/>
          <w:szCs w:val="24"/>
          <w:lang w:val="en" w:eastAsia="en-US"/>
        </w:rPr>
      </w:pPr>
      <w:r w:rsidRPr="007B32D8">
        <w:rPr>
          <w:rFonts w:ascii="Courier New" w:hAnsi="Courier New" w:cs="Courier New"/>
          <w:b/>
          <w:bCs/>
          <w:sz w:val="24"/>
          <w:szCs w:val="24"/>
          <w:lang w:val="en" w:eastAsia="en-US"/>
        </w:rPr>
        <w:t>52.219-</w:t>
      </w:r>
      <w:proofErr w:type="gramStart"/>
      <w:r w:rsidRPr="007B32D8">
        <w:rPr>
          <w:rFonts w:ascii="Courier New" w:hAnsi="Courier New" w:cs="Courier New"/>
          <w:b/>
          <w:bCs/>
          <w:sz w:val="24"/>
          <w:szCs w:val="24"/>
          <w:lang w:val="en" w:eastAsia="en-US"/>
        </w:rPr>
        <w:t>14  Limitations</w:t>
      </w:r>
      <w:proofErr w:type="gramEnd"/>
      <w:r w:rsidRPr="007B32D8">
        <w:rPr>
          <w:rFonts w:ascii="Courier New" w:hAnsi="Courier New" w:cs="Courier New"/>
          <w:b/>
          <w:bCs/>
          <w:sz w:val="24"/>
          <w:szCs w:val="24"/>
          <w:lang w:val="en" w:eastAsia="en-US"/>
        </w:rPr>
        <w:t xml:space="preserve"> on Subcontracting.</w:t>
      </w:r>
    </w:p>
    <w:p w14:paraId="20E82B63" w14:textId="77777777" w:rsidR="007B32D8" w:rsidRPr="007B32D8" w:rsidRDefault="007B32D8" w:rsidP="00041371">
      <w:pPr>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t xml:space="preserve">As prescribed in </w:t>
      </w:r>
      <w:r w:rsidRPr="007B32D8">
        <w:rPr>
          <w:rFonts w:ascii="Courier New" w:hAnsi="Courier New" w:cs="Courier New"/>
          <w:color w:val="000000"/>
          <w:sz w:val="24"/>
          <w:szCs w:val="24"/>
          <w:lang w:val="en" w:eastAsia="en-US"/>
        </w:rPr>
        <w:t>19.507</w:t>
      </w:r>
      <w:r w:rsidRPr="007B32D8">
        <w:rPr>
          <w:rFonts w:ascii="Courier New" w:hAnsi="Courier New" w:cs="Courier New"/>
          <w:sz w:val="24"/>
          <w:szCs w:val="24"/>
          <w:lang w:val="en" w:eastAsia="en-US"/>
        </w:rPr>
        <w:t>(e), insert the following clause:</w:t>
      </w:r>
    </w:p>
    <w:p w14:paraId="05D52B38" w14:textId="77777777" w:rsidR="007B32D8" w:rsidRPr="007B32D8" w:rsidRDefault="007B32D8" w:rsidP="00041371">
      <w:pPr>
        <w:spacing w:line="480" w:lineRule="auto"/>
        <w:jc w:val="center"/>
        <w:rPr>
          <w:rFonts w:ascii="Courier New" w:hAnsi="Courier New" w:cs="Courier New"/>
          <w:bCs/>
          <w:smallCaps/>
          <w:sz w:val="24"/>
          <w:szCs w:val="24"/>
          <w:lang w:val="en" w:eastAsia="en-US"/>
        </w:rPr>
      </w:pPr>
      <w:r w:rsidRPr="007B32D8">
        <w:rPr>
          <w:rFonts w:ascii="Courier New" w:hAnsi="Courier New" w:cs="Courier New"/>
          <w:bCs/>
          <w:smallCaps/>
          <w:sz w:val="24"/>
          <w:szCs w:val="24"/>
          <w:lang w:val="en" w:eastAsia="en-US"/>
        </w:rPr>
        <w:t xml:space="preserve">Limitations on Subcontracting </w:t>
      </w:r>
      <w:r w:rsidR="00F173D3" w:rsidRPr="000E3D05">
        <w:rPr>
          <w:rFonts w:ascii="Courier New" w:hAnsi="Courier New" w:cs="Courier New"/>
          <w:smallCaps/>
          <w:color w:val="000000"/>
          <w:sz w:val="24"/>
          <w:szCs w:val="24"/>
          <w:lang w:val="en" w:eastAsia="en-US"/>
        </w:rPr>
        <w:t>([</w:t>
      </w:r>
      <w:r w:rsidR="00F173D3"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F173D3" w:rsidRPr="000E3D05">
        <w:rPr>
          <w:rFonts w:ascii="Courier New" w:hAnsi="Courier New" w:cs="Courier New"/>
          <w:b/>
          <w:smallCaps/>
          <w:color w:val="000000"/>
          <w:sz w:val="24"/>
          <w:szCs w:val="24"/>
          <w:u w:val="single"/>
          <w:lang w:val="en" w:eastAsia="en-US"/>
        </w:rPr>
        <w:t>Federal</w:t>
      </w:r>
      <w:r w:rsidR="00F173D3" w:rsidRPr="000E3D05">
        <w:rPr>
          <w:rFonts w:ascii="Courier New" w:hAnsi="Courier New" w:cs="Courier New"/>
          <w:b/>
          <w:smallCaps/>
          <w:color w:val="000000"/>
          <w:sz w:val="24"/>
          <w:szCs w:val="24"/>
          <w:lang w:val="en" w:eastAsia="en-US"/>
        </w:rPr>
        <w:t xml:space="preserve"> </w:t>
      </w:r>
      <w:r w:rsidR="00F173D3" w:rsidRPr="000E3D05">
        <w:rPr>
          <w:rFonts w:ascii="Courier New" w:hAnsi="Courier New" w:cs="Courier New"/>
          <w:b/>
          <w:smallCaps/>
          <w:color w:val="000000"/>
          <w:sz w:val="24"/>
          <w:szCs w:val="24"/>
          <w:u w:val="single"/>
          <w:lang w:val="en" w:eastAsia="en-US"/>
        </w:rPr>
        <w:t>Register</w:t>
      </w:r>
      <w:r w:rsidR="00F173D3" w:rsidRPr="000E3D05">
        <w:rPr>
          <w:rFonts w:ascii="Courier New" w:hAnsi="Courier New" w:cs="Courier New"/>
          <w:smallCaps/>
          <w:color w:val="000000"/>
          <w:sz w:val="24"/>
          <w:szCs w:val="24"/>
          <w:lang w:val="en" w:eastAsia="en-US"/>
        </w:rPr>
        <w:t>])</w:t>
      </w:r>
    </w:p>
    <w:p w14:paraId="5DE7A3F0" w14:textId="77777777" w:rsidR="007B32D8" w:rsidRPr="007B32D8" w:rsidRDefault="007B32D8" w:rsidP="00041371">
      <w:pPr>
        <w:tabs>
          <w:tab w:val="left" w:pos="720"/>
          <w:tab w:val="left" w:pos="1080"/>
          <w:tab w:val="left" w:pos="144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 xml:space="preserve">* </w:t>
      </w:r>
      <w:r w:rsidR="00F173D3">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F173D3">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F173D3">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F173D3">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p>
    <w:p w14:paraId="1A89088E" w14:textId="77777777" w:rsidR="00AD79B3" w:rsidRDefault="007B32D8" w:rsidP="00041371">
      <w:pPr>
        <w:tabs>
          <w:tab w:val="left" w:pos="720"/>
          <w:tab w:val="left" w:pos="1080"/>
          <w:tab w:val="left" w:pos="144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00AD79B3">
        <w:rPr>
          <w:rFonts w:ascii="Courier New" w:hAnsi="Courier New" w:cs="Courier New"/>
          <w:sz w:val="24"/>
          <w:szCs w:val="24"/>
          <w:lang w:val="en" w:eastAsia="en-US"/>
        </w:rPr>
        <w:t>(b)</w:t>
      </w:r>
      <w:r w:rsidR="005E652D">
        <w:rPr>
          <w:rFonts w:ascii="Courier New" w:hAnsi="Courier New" w:cs="Courier New"/>
          <w:sz w:val="24"/>
          <w:szCs w:val="24"/>
          <w:lang w:val="en" w:eastAsia="en-US"/>
        </w:rPr>
        <w:t xml:space="preserve"> </w:t>
      </w:r>
      <w:r w:rsidR="00AD79B3">
        <w:rPr>
          <w:rFonts w:ascii="Courier New" w:hAnsi="Courier New" w:cs="Courier New"/>
          <w:sz w:val="24"/>
          <w:szCs w:val="24"/>
          <w:lang w:val="en" w:eastAsia="en-US"/>
        </w:rPr>
        <w:t xml:space="preserve"> </w:t>
      </w:r>
      <w:r w:rsidR="00AD79B3" w:rsidRPr="007B32D8">
        <w:rPr>
          <w:rFonts w:ascii="Courier New" w:hAnsi="Courier New" w:cs="Courier New"/>
          <w:sz w:val="24"/>
          <w:szCs w:val="24"/>
          <w:lang w:val="en" w:eastAsia="en-US"/>
        </w:rPr>
        <w:t xml:space="preserve">* </w:t>
      </w:r>
      <w:r w:rsidR="005E652D">
        <w:rPr>
          <w:rFonts w:ascii="Courier New" w:hAnsi="Courier New" w:cs="Courier New"/>
          <w:sz w:val="24"/>
          <w:szCs w:val="24"/>
          <w:lang w:val="en" w:eastAsia="en-US"/>
        </w:rPr>
        <w:t xml:space="preserve"> </w:t>
      </w:r>
      <w:r w:rsidR="00AD79B3"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00AD79B3" w:rsidRPr="007B32D8">
        <w:rPr>
          <w:rFonts w:ascii="Courier New" w:hAnsi="Courier New" w:cs="Courier New"/>
          <w:sz w:val="24"/>
          <w:szCs w:val="24"/>
          <w:lang w:val="en" w:eastAsia="en-US"/>
        </w:rPr>
        <w:t xml:space="preserve"> *</w:t>
      </w:r>
    </w:p>
    <w:p w14:paraId="1619E550" w14:textId="77777777" w:rsidR="00AD79B3" w:rsidRDefault="00AD79B3" w:rsidP="00041371">
      <w:pPr>
        <w:tabs>
          <w:tab w:val="left" w:pos="720"/>
          <w:tab w:val="left" w:pos="1080"/>
          <w:tab w:val="left" w:pos="1440"/>
        </w:tabs>
        <w:spacing w:line="480" w:lineRule="auto"/>
        <w:rPr>
          <w:rFonts w:ascii="Courier New" w:hAnsi="Courier New" w:cs="Courier New"/>
          <w:sz w:val="24"/>
          <w:szCs w:val="24"/>
          <w:lang w:val="en" w:eastAsia="en-US"/>
        </w:rPr>
      </w:pPr>
      <w:r>
        <w:rPr>
          <w:rFonts w:ascii="Courier New" w:hAnsi="Courier New" w:cs="Courier New"/>
          <w:sz w:val="24"/>
          <w:szCs w:val="24"/>
          <w:lang w:val="en" w:eastAsia="en-US"/>
        </w:rPr>
        <w:tab/>
      </w:r>
      <w:r>
        <w:rPr>
          <w:rFonts w:ascii="Courier New" w:hAnsi="Courier New" w:cs="Courier New"/>
          <w:sz w:val="24"/>
          <w:szCs w:val="24"/>
          <w:lang w:val="en" w:eastAsia="en-US"/>
        </w:rPr>
        <w:tab/>
        <w:t>(4) Orders issued directly to small business concerns or 8(a) participants under multiple-award contracts as described in 19.504(c</w:t>
      </w:r>
      <w:proofErr w:type="gramStart"/>
      <w:r>
        <w:rPr>
          <w:rFonts w:ascii="Courier New" w:hAnsi="Courier New" w:cs="Courier New"/>
          <w:sz w:val="24"/>
          <w:szCs w:val="24"/>
          <w:lang w:val="en" w:eastAsia="en-US"/>
        </w:rPr>
        <w:t>)(</w:t>
      </w:r>
      <w:proofErr w:type="gramEnd"/>
      <w:r>
        <w:rPr>
          <w:rFonts w:ascii="Courier New" w:hAnsi="Courier New" w:cs="Courier New"/>
          <w:sz w:val="24"/>
          <w:szCs w:val="24"/>
          <w:lang w:val="en" w:eastAsia="en-US"/>
        </w:rPr>
        <w:t>1)(ii).</w:t>
      </w:r>
    </w:p>
    <w:p w14:paraId="7A7EEA9A" w14:textId="77777777" w:rsidR="007B32D8" w:rsidRPr="007B32D8" w:rsidRDefault="00AD79B3" w:rsidP="00041371">
      <w:pPr>
        <w:tabs>
          <w:tab w:val="left" w:pos="720"/>
          <w:tab w:val="left" w:pos="1080"/>
          <w:tab w:val="left" w:pos="1440"/>
        </w:tabs>
        <w:spacing w:line="480" w:lineRule="auto"/>
        <w:rPr>
          <w:rFonts w:ascii="Courier New" w:hAnsi="Courier New" w:cs="Courier New"/>
          <w:sz w:val="24"/>
          <w:szCs w:val="24"/>
          <w:lang w:val="en" w:eastAsia="en-US"/>
        </w:rPr>
      </w:pPr>
      <w:r>
        <w:rPr>
          <w:rFonts w:ascii="Courier New" w:hAnsi="Courier New" w:cs="Courier New"/>
          <w:sz w:val="24"/>
          <w:szCs w:val="24"/>
          <w:lang w:val="en" w:eastAsia="en-US"/>
        </w:rPr>
        <w:tab/>
      </w:r>
      <w:r w:rsidR="007B32D8" w:rsidRPr="007B32D8">
        <w:rPr>
          <w:rFonts w:ascii="Courier New" w:hAnsi="Courier New" w:cs="Courier New"/>
          <w:sz w:val="24"/>
          <w:szCs w:val="24"/>
          <w:lang w:val="en" w:eastAsia="en-US"/>
        </w:rPr>
        <w:t xml:space="preserve">(c)  </w:t>
      </w:r>
      <w:r w:rsidR="007B32D8" w:rsidRPr="007B32D8">
        <w:rPr>
          <w:rFonts w:ascii="Courier New" w:hAnsi="Courier New" w:cs="Courier New"/>
          <w:sz w:val="24"/>
          <w:szCs w:val="24"/>
          <w:u w:val="single"/>
          <w:lang w:val="en" w:eastAsia="en-US"/>
        </w:rPr>
        <w:t>Limitation</w:t>
      </w:r>
      <w:r>
        <w:rPr>
          <w:rFonts w:ascii="Courier New" w:hAnsi="Courier New" w:cs="Courier New"/>
          <w:sz w:val="24"/>
          <w:szCs w:val="24"/>
          <w:u w:val="single"/>
          <w:lang w:val="en" w:eastAsia="en-US"/>
        </w:rPr>
        <w:t>s</w:t>
      </w:r>
      <w:r w:rsidR="007B32D8" w:rsidRPr="007B32D8">
        <w:rPr>
          <w:rFonts w:ascii="Courier New" w:hAnsi="Courier New" w:cs="Courier New"/>
          <w:sz w:val="24"/>
          <w:szCs w:val="24"/>
          <w:u w:val="single"/>
          <w:lang w:val="en" w:eastAsia="en-US"/>
        </w:rPr>
        <w:t xml:space="preserve"> on subcontracting</w:t>
      </w:r>
      <w:r w:rsidR="007B32D8" w:rsidRPr="007B32D8">
        <w:rPr>
          <w:rFonts w:ascii="Courier New" w:hAnsi="Courier New" w:cs="Courier New"/>
          <w:i/>
          <w:sz w:val="24"/>
          <w:szCs w:val="24"/>
          <w:lang w:val="en" w:eastAsia="en-US"/>
        </w:rPr>
        <w:t>.</w:t>
      </w:r>
      <w:r w:rsidR="00F173D3">
        <w:rPr>
          <w:rFonts w:ascii="Courier New" w:hAnsi="Courier New" w:cs="Courier New"/>
          <w:i/>
          <w:sz w:val="24"/>
          <w:szCs w:val="24"/>
          <w:lang w:val="en" w:eastAsia="en-US"/>
        </w:rPr>
        <w:t xml:space="preserve"> </w:t>
      </w:r>
      <w:r w:rsidR="007B32D8" w:rsidRPr="007B32D8">
        <w:rPr>
          <w:rFonts w:ascii="Courier New" w:hAnsi="Courier New" w:cs="Courier New"/>
          <w:sz w:val="24"/>
          <w:szCs w:val="24"/>
          <w:lang w:val="en" w:eastAsia="en-US"/>
        </w:rPr>
        <w:t xml:space="preserve"> By submission of an offer and execution of a contract, the Contractor agrees that in performance of the contract in the case of a contract for—</w:t>
      </w:r>
    </w:p>
    <w:p w14:paraId="71FB0D27" w14:textId="77777777" w:rsidR="007B32D8" w:rsidRPr="007B32D8" w:rsidRDefault="007B32D8" w:rsidP="00041371">
      <w:pPr>
        <w:tabs>
          <w:tab w:val="left" w:pos="720"/>
          <w:tab w:val="left" w:pos="1080"/>
          <w:tab w:val="left" w:pos="144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 xml:space="preserve">* </w:t>
      </w:r>
      <w:r w:rsidR="00F173D3">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F173D3">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F173D3">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F173D3">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p>
    <w:p w14:paraId="47349112" w14:textId="77777777" w:rsidR="007B32D8" w:rsidRPr="007B32D8" w:rsidRDefault="007B32D8" w:rsidP="00041371">
      <w:pPr>
        <w:tabs>
          <w:tab w:val="left" w:pos="720"/>
          <w:tab w:val="left" w:pos="1080"/>
          <w:tab w:val="left" w:pos="1440"/>
        </w:tabs>
        <w:spacing w:line="480" w:lineRule="auto"/>
        <w:rPr>
          <w:rFonts w:ascii="Courier New" w:eastAsia="Calibri" w:hAnsi="Courier New" w:cs="Courier New"/>
          <w:color w:val="000000"/>
          <w:sz w:val="24"/>
          <w:szCs w:val="24"/>
          <w:lang w:eastAsia="en-US"/>
        </w:rPr>
      </w:pPr>
      <w:r w:rsidRPr="007B32D8">
        <w:rPr>
          <w:rFonts w:ascii="Courier New" w:hAnsi="Courier New" w:cs="Courier New"/>
          <w:sz w:val="24"/>
          <w:szCs w:val="24"/>
          <w:lang w:val="en" w:eastAsia="en-US"/>
        </w:rPr>
        <w:lastRenderedPageBreak/>
        <w:tab/>
        <w:t xml:space="preserve">(d)  </w:t>
      </w:r>
      <w:r w:rsidRPr="007B32D8">
        <w:rPr>
          <w:rFonts w:ascii="Courier New" w:eastAsia="Calibri" w:hAnsi="Courier New" w:cs="Courier New"/>
          <w:color w:val="000000"/>
          <w:sz w:val="24"/>
          <w:szCs w:val="24"/>
          <w:lang w:eastAsia="en-US"/>
        </w:rPr>
        <w:t>The Contractor shall comply with the limitation</w:t>
      </w:r>
      <w:r w:rsidR="00E62A33">
        <w:rPr>
          <w:rFonts w:ascii="Courier New" w:eastAsia="Calibri" w:hAnsi="Courier New" w:cs="Courier New"/>
          <w:color w:val="000000"/>
          <w:sz w:val="24"/>
          <w:szCs w:val="24"/>
          <w:lang w:eastAsia="en-US"/>
        </w:rPr>
        <w:t>s</w:t>
      </w:r>
      <w:r w:rsidRPr="007B32D8">
        <w:rPr>
          <w:rFonts w:ascii="Courier New" w:eastAsia="Calibri" w:hAnsi="Courier New" w:cs="Courier New"/>
          <w:color w:val="000000"/>
          <w:sz w:val="24"/>
          <w:szCs w:val="24"/>
          <w:lang w:eastAsia="en-US"/>
        </w:rPr>
        <w:t xml:space="preserve"> on subcontracting as follows:</w:t>
      </w:r>
    </w:p>
    <w:p w14:paraId="46AE3BC7" w14:textId="77777777" w:rsidR="007B32D8" w:rsidRPr="007B32D8" w:rsidRDefault="007B32D8" w:rsidP="00041371">
      <w:pPr>
        <w:tabs>
          <w:tab w:val="left" w:pos="720"/>
          <w:tab w:val="left" w:pos="1080"/>
          <w:tab w:val="left" w:pos="144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 xml:space="preserve">(1)  For contracts, in accordance with </w:t>
      </w:r>
      <w:r w:rsidR="00E62A33">
        <w:rPr>
          <w:rFonts w:ascii="Courier New" w:hAnsi="Courier New" w:cs="Courier New"/>
          <w:color w:val="000000"/>
          <w:sz w:val="24"/>
          <w:szCs w:val="24"/>
          <w:lang w:val="en" w:eastAsia="en-US"/>
        </w:rPr>
        <w:t xml:space="preserve">paragraph </w:t>
      </w:r>
      <w:r w:rsidRPr="007B32D8">
        <w:rPr>
          <w:rFonts w:ascii="Courier New" w:hAnsi="Courier New" w:cs="Courier New"/>
          <w:color w:val="000000"/>
          <w:sz w:val="24"/>
          <w:szCs w:val="24"/>
          <w:lang w:val="en" w:eastAsia="en-US"/>
        </w:rPr>
        <w:t>(b</w:t>
      </w:r>
      <w:proofErr w:type="gramStart"/>
      <w:r w:rsidRPr="007B32D8">
        <w:rPr>
          <w:rFonts w:ascii="Courier New" w:hAnsi="Courier New" w:cs="Courier New"/>
          <w:color w:val="000000"/>
          <w:sz w:val="24"/>
          <w:szCs w:val="24"/>
          <w:lang w:val="en" w:eastAsia="en-US"/>
        </w:rPr>
        <w:t>)(</w:t>
      </w:r>
      <w:proofErr w:type="gramEnd"/>
      <w:r w:rsidRPr="007B32D8">
        <w:rPr>
          <w:rFonts w:ascii="Courier New" w:hAnsi="Courier New" w:cs="Courier New"/>
          <w:color w:val="000000"/>
          <w:sz w:val="24"/>
          <w:szCs w:val="24"/>
          <w:lang w:val="en" w:eastAsia="en-US"/>
        </w:rPr>
        <w:t>1) and (2) of this clause—</w:t>
      </w:r>
    </w:p>
    <w:p w14:paraId="25380BC6" w14:textId="77777777" w:rsidR="007B32D8" w:rsidRPr="007B32D8" w:rsidRDefault="007B32D8" w:rsidP="00041371">
      <w:pPr>
        <w:widowControl w:val="0"/>
        <w:tabs>
          <w:tab w:val="left" w:pos="720"/>
          <w:tab w:val="left" w:pos="1080"/>
          <w:tab w:val="left" w:pos="1440"/>
        </w:tabs>
        <w:autoSpaceDE w:val="0"/>
        <w:autoSpaceDN w:val="0"/>
        <w:adjustRightInd w:val="0"/>
        <w:spacing w:line="480" w:lineRule="auto"/>
        <w:ind w:firstLine="320"/>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w:t>
      </w:r>
      <w:r w:rsidRPr="007B32D8">
        <w:rPr>
          <w:rFonts w:ascii="Courier New" w:eastAsia="Calibri" w:hAnsi="Courier New" w:cs="Courier New"/>
          <w:iCs/>
          <w:sz w:val="24"/>
          <w:szCs w:val="24"/>
          <w:u w:val="single"/>
          <w:lang w:val="en" w:eastAsia="en-US"/>
        </w:rPr>
        <w:t xml:space="preserve">Contracting Officer </w:t>
      </w:r>
      <w:proofErr w:type="gramStart"/>
      <w:r w:rsidRPr="007B32D8">
        <w:rPr>
          <w:rFonts w:ascii="Courier New" w:eastAsia="Calibri" w:hAnsi="Courier New" w:cs="Courier New"/>
          <w:iCs/>
          <w:sz w:val="24"/>
          <w:szCs w:val="24"/>
          <w:u w:val="single"/>
          <w:lang w:val="en" w:eastAsia="en-US"/>
        </w:rPr>
        <w:t>check</w:t>
      </w:r>
      <w:proofErr w:type="gramEnd"/>
      <w:r w:rsidRPr="007B32D8">
        <w:rPr>
          <w:rFonts w:ascii="Courier New" w:eastAsia="Calibri" w:hAnsi="Courier New" w:cs="Courier New"/>
          <w:iCs/>
          <w:sz w:val="24"/>
          <w:szCs w:val="24"/>
          <w:u w:val="single"/>
          <w:lang w:val="en" w:eastAsia="en-US"/>
        </w:rPr>
        <w:t xml:space="preserve"> as appropriate</w:t>
      </w:r>
      <w:r w:rsidRPr="007B32D8">
        <w:rPr>
          <w:rFonts w:ascii="Courier New" w:eastAsia="Calibri" w:hAnsi="Courier New" w:cs="Courier New"/>
          <w:sz w:val="24"/>
          <w:szCs w:val="24"/>
          <w:lang w:val="en" w:eastAsia="en-US"/>
        </w:rPr>
        <w:t>.]</w:t>
      </w:r>
    </w:p>
    <w:p w14:paraId="72287388" w14:textId="77777777" w:rsidR="007B32D8" w:rsidRPr="007B32D8" w:rsidRDefault="007B32D8" w:rsidP="00041371">
      <w:pPr>
        <w:tabs>
          <w:tab w:val="left" w:pos="720"/>
          <w:tab w:val="left" w:pos="1080"/>
          <w:tab w:val="left" w:pos="1440"/>
        </w:tabs>
        <w:spacing w:line="480" w:lineRule="auto"/>
        <w:rPr>
          <w:rFonts w:ascii="Courier New" w:eastAsia="Calibri" w:hAnsi="Courier New" w:cs="Courier New"/>
          <w:sz w:val="24"/>
          <w:szCs w:val="24"/>
          <w:lang w:eastAsia="en-US"/>
        </w:rPr>
      </w:pPr>
      <w:r w:rsidRPr="007B32D8">
        <w:rPr>
          <w:rFonts w:ascii="Courier New" w:eastAsia="Calibri" w:hAnsi="Courier New" w:cs="Courier New"/>
          <w:sz w:val="24"/>
          <w:szCs w:val="24"/>
          <w:lang w:eastAsia="en-US"/>
        </w:rPr>
        <w:tab/>
      </w:r>
      <w:r w:rsidRPr="007B32D8">
        <w:rPr>
          <w:rFonts w:ascii="Courier New" w:eastAsia="Calibri" w:hAnsi="Courier New" w:cs="Courier New"/>
          <w:sz w:val="24"/>
          <w:szCs w:val="24"/>
          <w:lang w:eastAsia="en-US"/>
        </w:rPr>
        <w:tab/>
        <w:t xml:space="preserve">__ </w:t>
      </w:r>
      <w:proofErr w:type="gramStart"/>
      <w:r w:rsidRPr="007B32D8">
        <w:rPr>
          <w:rFonts w:ascii="Courier New" w:hAnsi="Courier New" w:cs="Courier New"/>
          <w:color w:val="000000"/>
          <w:sz w:val="24"/>
          <w:szCs w:val="24"/>
          <w:lang w:val="en" w:eastAsia="en-US"/>
        </w:rPr>
        <w:t>By</w:t>
      </w:r>
      <w:proofErr w:type="gramEnd"/>
      <w:r w:rsidRPr="007B32D8">
        <w:rPr>
          <w:rFonts w:ascii="Courier New" w:hAnsi="Courier New" w:cs="Courier New"/>
          <w:color w:val="000000"/>
          <w:sz w:val="24"/>
          <w:szCs w:val="24"/>
          <w:lang w:val="en" w:eastAsia="en-US"/>
        </w:rPr>
        <w:t xml:space="preserve"> the end of the base term of the contract and then by the end of each subsequent option period</w:t>
      </w:r>
      <w:r w:rsidRPr="007B32D8">
        <w:rPr>
          <w:rFonts w:ascii="Courier New" w:eastAsia="Calibri" w:hAnsi="Courier New" w:cs="Courier New"/>
          <w:sz w:val="24"/>
          <w:szCs w:val="24"/>
          <w:lang w:eastAsia="en-US"/>
        </w:rPr>
        <w:t>; or</w:t>
      </w:r>
    </w:p>
    <w:p w14:paraId="14E528FC" w14:textId="77777777" w:rsidR="007B32D8" w:rsidRPr="007B32D8" w:rsidRDefault="007B32D8" w:rsidP="00041371">
      <w:pPr>
        <w:tabs>
          <w:tab w:val="left" w:pos="720"/>
          <w:tab w:val="left" w:pos="1080"/>
          <w:tab w:val="left" w:pos="1440"/>
        </w:tabs>
        <w:spacing w:line="480" w:lineRule="auto"/>
        <w:rPr>
          <w:rFonts w:ascii="Courier New" w:eastAsia="Calibri" w:hAnsi="Courier New" w:cs="Courier New"/>
          <w:sz w:val="24"/>
          <w:szCs w:val="24"/>
          <w:lang w:eastAsia="en-US"/>
        </w:rPr>
      </w:pPr>
      <w:r w:rsidRPr="007B32D8">
        <w:rPr>
          <w:rFonts w:ascii="Courier New" w:eastAsia="Calibri" w:hAnsi="Courier New" w:cs="Courier New"/>
          <w:sz w:val="24"/>
          <w:szCs w:val="24"/>
          <w:lang w:eastAsia="en-US"/>
        </w:rPr>
        <w:tab/>
      </w:r>
      <w:r w:rsidRPr="007B32D8">
        <w:rPr>
          <w:rFonts w:ascii="Courier New" w:eastAsia="Calibri" w:hAnsi="Courier New" w:cs="Courier New"/>
          <w:sz w:val="24"/>
          <w:szCs w:val="24"/>
          <w:lang w:eastAsia="en-US"/>
        </w:rPr>
        <w:tab/>
        <w:t xml:space="preserve">__ </w:t>
      </w:r>
      <w:proofErr w:type="gramStart"/>
      <w:r w:rsidRPr="007B32D8">
        <w:rPr>
          <w:rFonts w:ascii="Courier New" w:hAnsi="Courier New" w:cs="Courier New"/>
          <w:color w:val="000000"/>
          <w:sz w:val="24"/>
          <w:szCs w:val="24"/>
          <w:lang w:val="en" w:eastAsia="en-US"/>
        </w:rPr>
        <w:t>By</w:t>
      </w:r>
      <w:proofErr w:type="gramEnd"/>
      <w:r w:rsidRPr="007B32D8">
        <w:rPr>
          <w:rFonts w:ascii="Courier New" w:eastAsia="Calibri" w:hAnsi="Courier New" w:cs="Courier New"/>
          <w:color w:val="000000"/>
          <w:w w:val="103"/>
          <w:sz w:val="24"/>
          <w:szCs w:val="24"/>
          <w:lang w:eastAsia="en-US"/>
        </w:rPr>
        <w:t xml:space="preserve"> the end of the performance period for </w:t>
      </w:r>
      <w:r w:rsidRPr="007B32D8">
        <w:rPr>
          <w:rFonts w:ascii="Courier New" w:eastAsia="Calibri" w:hAnsi="Courier New" w:cs="Courier New"/>
          <w:color w:val="000000"/>
          <w:sz w:val="24"/>
          <w:szCs w:val="24"/>
          <w:lang w:eastAsia="en-US"/>
        </w:rPr>
        <w:t>each order issued under the contract</w:t>
      </w:r>
      <w:r w:rsidRPr="007B32D8">
        <w:rPr>
          <w:rFonts w:ascii="Courier New" w:eastAsia="Calibri" w:hAnsi="Courier New" w:cs="Courier New"/>
          <w:sz w:val="24"/>
          <w:szCs w:val="24"/>
          <w:lang w:eastAsia="en-US"/>
        </w:rPr>
        <w:t>.</w:t>
      </w:r>
    </w:p>
    <w:p w14:paraId="366219B3" w14:textId="77777777" w:rsidR="007B32D8" w:rsidRDefault="007B32D8" w:rsidP="00041371">
      <w:pPr>
        <w:tabs>
          <w:tab w:val="left" w:pos="720"/>
          <w:tab w:val="left" w:pos="1080"/>
          <w:tab w:val="left" w:pos="144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(2)</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For orders, in accordance with </w:t>
      </w:r>
      <w:r w:rsidR="00E62A33">
        <w:rPr>
          <w:rFonts w:ascii="Courier New" w:hAnsi="Courier New" w:cs="Courier New"/>
          <w:sz w:val="24"/>
          <w:szCs w:val="24"/>
          <w:lang w:val="en" w:eastAsia="en-US"/>
        </w:rPr>
        <w:t xml:space="preserve">paragraphs </w:t>
      </w:r>
      <w:r w:rsidRPr="007B32D8">
        <w:rPr>
          <w:rFonts w:ascii="Courier New" w:hAnsi="Courier New" w:cs="Courier New"/>
          <w:sz w:val="24"/>
          <w:szCs w:val="24"/>
          <w:lang w:val="en" w:eastAsia="en-US"/>
        </w:rPr>
        <w:t>(b</w:t>
      </w:r>
      <w:proofErr w:type="gramStart"/>
      <w:r w:rsidRPr="007B32D8">
        <w:rPr>
          <w:rFonts w:ascii="Courier New" w:hAnsi="Courier New" w:cs="Courier New"/>
          <w:sz w:val="24"/>
          <w:szCs w:val="24"/>
          <w:lang w:val="en" w:eastAsia="en-US"/>
        </w:rPr>
        <w:t>)(</w:t>
      </w:r>
      <w:proofErr w:type="gramEnd"/>
      <w:r w:rsidRPr="007B32D8">
        <w:rPr>
          <w:rFonts w:ascii="Courier New" w:hAnsi="Courier New" w:cs="Courier New"/>
          <w:sz w:val="24"/>
          <w:szCs w:val="24"/>
          <w:lang w:val="en" w:eastAsia="en-US"/>
        </w:rPr>
        <w:t>3)</w:t>
      </w:r>
      <w:r w:rsidR="00E62A33">
        <w:rPr>
          <w:rFonts w:ascii="Courier New" w:hAnsi="Courier New" w:cs="Courier New"/>
          <w:sz w:val="24"/>
          <w:szCs w:val="24"/>
          <w:lang w:val="en" w:eastAsia="en-US"/>
        </w:rPr>
        <w:t xml:space="preserve"> and (4)</w:t>
      </w:r>
      <w:r w:rsidRPr="007B32D8">
        <w:rPr>
          <w:rFonts w:ascii="Courier New" w:hAnsi="Courier New" w:cs="Courier New"/>
          <w:sz w:val="24"/>
          <w:szCs w:val="24"/>
          <w:lang w:val="en" w:eastAsia="en-US"/>
        </w:rPr>
        <w:t xml:space="preserve"> of this clause, by the end of the performance period for the order.</w:t>
      </w:r>
    </w:p>
    <w:p w14:paraId="6C80ACCF" w14:textId="0BCC24F9" w:rsidR="00BC0FCD" w:rsidRDefault="00F13B3E"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 xml:space="preserve">*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p>
    <w:p w14:paraId="28385277" w14:textId="53952FAE" w:rsidR="00E43D40" w:rsidRDefault="007B32D8" w:rsidP="00041371">
      <w:pPr>
        <w:tabs>
          <w:tab w:val="left" w:pos="720"/>
          <w:tab w:val="left" w:pos="1080"/>
          <w:tab w:val="left" w:pos="1440"/>
          <w:tab w:val="left" w:pos="1800"/>
        </w:tabs>
        <w:spacing w:line="480" w:lineRule="auto"/>
        <w:rPr>
          <w:ins w:id="686" w:author="Brooks, E. Brad (OFR)" w:date="2020-02-07T15:49:00Z"/>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00C27D16">
        <w:rPr>
          <w:rFonts w:ascii="Courier New" w:eastAsia="Calibri" w:hAnsi="Courier New" w:cs="Courier New"/>
          <w:sz w:val="24"/>
          <w:szCs w:val="24"/>
          <w:lang w:val="en" w:eastAsia="en-US"/>
        </w:rPr>
        <w:t>9</w:t>
      </w:r>
      <w:ins w:id="687" w:author="Brooks, E. Brad (OFR)" w:date="2020-02-13T16:25:00Z">
        <w:r w:rsidR="002A1FFC">
          <w:rPr>
            <w:rFonts w:ascii="Courier New" w:eastAsia="Calibri" w:hAnsi="Courier New" w:cs="Courier New"/>
            <w:sz w:val="24"/>
            <w:szCs w:val="24"/>
            <w:lang w:val="en" w:eastAsia="en-US"/>
          </w:rPr>
          <w:t>4</w:t>
        </w:r>
      </w:ins>
      <w:del w:id="688" w:author="Brooks, E. Brad (OFR)" w:date="2020-02-13T16:25:00Z">
        <w:r w:rsidR="00C27D16" w:rsidDel="002A1FFC">
          <w:rPr>
            <w:rFonts w:ascii="Courier New" w:eastAsia="Calibri" w:hAnsi="Courier New" w:cs="Courier New"/>
            <w:sz w:val="24"/>
            <w:szCs w:val="24"/>
            <w:lang w:val="en" w:eastAsia="en-US"/>
          </w:rPr>
          <w:delText>5</w:delText>
        </w:r>
      </w:del>
      <w:r w:rsidRPr="007B32D8">
        <w:rPr>
          <w:rFonts w:ascii="Courier New" w:eastAsia="Calibri" w:hAnsi="Courier New" w:cs="Courier New"/>
          <w:sz w:val="24"/>
          <w:szCs w:val="24"/>
          <w:lang w:val="en" w:eastAsia="en-US"/>
        </w:rPr>
        <w:t>.  Amend section 52.219-18 by revising the date of the clause and paragraph (d)</w:t>
      </w:r>
      <w:del w:id="689" w:author="Brooks, E. Brad (OFR)" w:date="2020-02-07T15:49:00Z">
        <w:r w:rsidRPr="007B32D8" w:rsidDel="00E43D40">
          <w:rPr>
            <w:rFonts w:ascii="Courier New" w:eastAsia="Calibri" w:hAnsi="Courier New" w:cs="Courier New"/>
            <w:sz w:val="24"/>
            <w:szCs w:val="24"/>
            <w:lang w:val="en" w:eastAsia="en-US"/>
          </w:rPr>
          <w:delText>;</w:delText>
        </w:r>
      </w:del>
      <w:r w:rsidRPr="007B32D8">
        <w:rPr>
          <w:rFonts w:ascii="Courier New" w:eastAsia="Calibri" w:hAnsi="Courier New" w:cs="Courier New"/>
          <w:sz w:val="24"/>
          <w:szCs w:val="24"/>
          <w:lang w:val="en" w:eastAsia="en-US"/>
        </w:rPr>
        <w:t xml:space="preserve"> and removing Alternate II. </w:t>
      </w:r>
    </w:p>
    <w:p w14:paraId="1F7277AA" w14:textId="0BD8A3FA" w:rsidR="007B32D8" w:rsidRPr="007B32D8" w:rsidRDefault="00E43D40"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ins w:id="690" w:author="Brooks, E. Brad (OFR)" w:date="2020-02-07T15:49:00Z">
        <w:r>
          <w:rPr>
            <w:rFonts w:ascii="Courier New" w:eastAsia="Calibri" w:hAnsi="Courier New" w:cs="Courier New"/>
            <w:sz w:val="24"/>
            <w:szCs w:val="24"/>
            <w:lang w:val="en" w:eastAsia="en-US"/>
          </w:rPr>
          <w:tab/>
        </w:r>
      </w:ins>
      <w:r w:rsidR="007B32D8" w:rsidRPr="007B32D8">
        <w:rPr>
          <w:rFonts w:ascii="Courier New" w:eastAsia="Calibri" w:hAnsi="Courier New" w:cs="Courier New"/>
          <w:sz w:val="24"/>
          <w:szCs w:val="24"/>
          <w:lang w:val="en" w:eastAsia="en-US"/>
        </w:rPr>
        <w:t xml:space="preserve">The </w:t>
      </w:r>
      <w:del w:id="691" w:author="Brooks, E. Brad (OFR)" w:date="2020-02-07T15:49:00Z">
        <w:r w:rsidR="007B32D8" w:rsidRPr="007B32D8" w:rsidDel="00E43D40">
          <w:rPr>
            <w:rFonts w:ascii="Courier New" w:eastAsia="Calibri" w:hAnsi="Courier New" w:cs="Courier New"/>
            <w:sz w:val="24"/>
            <w:szCs w:val="24"/>
            <w:lang w:val="en" w:eastAsia="en-US"/>
          </w:rPr>
          <w:delText>revised text</w:delText>
        </w:r>
      </w:del>
      <w:ins w:id="692" w:author="Brooks, E. Brad (OFR)" w:date="2020-02-07T15:49:00Z">
        <w:r>
          <w:rPr>
            <w:rFonts w:ascii="Courier New" w:eastAsia="Calibri" w:hAnsi="Courier New" w:cs="Courier New"/>
            <w:sz w:val="24"/>
            <w:szCs w:val="24"/>
            <w:lang w:val="en" w:eastAsia="en-US"/>
          </w:rPr>
          <w:t>revision</w:t>
        </w:r>
      </w:ins>
      <w:r w:rsidR="007B32D8" w:rsidRPr="007B32D8">
        <w:rPr>
          <w:rFonts w:ascii="Courier New" w:eastAsia="Calibri" w:hAnsi="Courier New" w:cs="Courier New"/>
          <w:sz w:val="24"/>
          <w:szCs w:val="24"/>
          <w:lang w:val="en" w:eastAsia="en-US"/>
        </w:rPr>
        <w:t xml:space="preserve"> reads as follows:</w:t>
      </w:r>
    </w:p>
    <w:p w14:paraId="05656EFB" w14:textId="77777777" w:rsidR="007B32D8" w:rsidRPr="007B32D8" w:rsidRDefault="007B32D8" w:rsidP="00041371">
      <w:pPr>
        <w:keepNext/>
        <w:keepLines/>
        <w:spacing w:line="480" w:lineRule="auto"/>
        <w:outlineLvl w:val="1"/>
        <w:rPr>
          <w:rFonts w:ascii="Courier New" w:hAnsi="Courier New" w:cs="Courier New"/>
          <w:bCs/>
          <w:color w:val="000000"/>
          <w:sz w:val="24"/>
          <w:szCs w:val="24"/>
          <w:lang w:val="en" w:eastAsia="en-US"/>
        </w:rPr>
      </w:pPr>
      <w:r w:rsidRPr="007B32D8">
        <w:rPr>
          <w:rFonts w:ascii="Courier New" w:hAnsi="Courier New" w:cs="Courier New"/>
          <w:b/>
          <w:bCs/>
          <w:color w:val="000000"/>
          <w:sz w:val="24"/>
          <w:szCs w:val="24"/>
          <w:lang w:val="en" w:eastAsia="en-US"/>
        </w:rPr>
        <w:lastRenderedPageBreak/>
        <w:t>52.219-</w:t>
      </w:r>
      <w:proofErr w:type="gramStart"/>
      <w:r w:rsidRPr="007B32D8">
        <w:rPr>
          <w:rFonts w:ascii="Courier New" w:hAnsi="Courier New" w:cs="Courier New"/>
          <w:b/>
          <w:bCs/>
          <w:color w:val="000000"/>
          <w:sz w:val="24"/>
          <w:szCs w:val="24"/>
          <w:lang w:val="en" w:eastAsia="en-US"/>
        </w:rPr>
        <w:t>18  Notification</w:t>
      </w:r>
      <w:proofErr w:type="gramEnd"/>
      <w:r w:rsidRPr="007B32D8">
        <w:rPr>
          <w:rFonts w:ascii="Courier New" w:hAnsi="Courier New" w:cs="Courier New"/>
          <w:b/>
          <w:bCs/>
          <w:color w:val="000000"/>
          <w:sz w:val="24"/>
          <w:szCs w:val="24"/>
          <w:lang w:val="en" w:eastAsia="en-US"/>
        </w:rPr>
        <w:t xml:space="preserve"> of Competition Limited to Eligible 8(a) </w:t>
      </w:r>
      <w:r w:rsidR="0070495C">
        <w:rPr>
          <w:rFonts w:ascii="Courier New" w:hAnsi="Courier New" w:cs="Courier New"/>
          <w:b/>
          <w:bCs/>
          <w:color w:val="000000"/>
          <w:sz w:val="24"/>
          <w:szCs w:val="24"/>
          <w:lang w:val="en" w:eastAsia="en-US"/>
        </w:rPr>
        <w:t>Participants</w:t>
      </w:r>
      <w:r w:rsidRPr="007B32D8">
        <w:rPr>
          <w:rFonts w:ascii="Courier New" w:hAnsi="Courier New" w:cs="Courier New"/>
          <w:b/>
          <w:bCs/>
          <w:color w:val="000000"/>
          <w:sz w:val="24"/>
          <w:szCs w:val="24"/>
          <w:lang w:val="en" w:eastAsia="en-US"/>
        </w:rPr>
        <w:t>.</w:t>
      </w:r>
    </w:p>
    <w:p w14:paraId="1F5F4BD5" w14:textId="77777777" w:rsidR="007B32D8" w:rsidRPr="007B32D8" w:rsidRDefault="007B32D8" w:rsidP="00041371">
      <w:pPr>
        <w:keepNext/>
        <w:keepLines/>
        <w:tabs>
          <w:tab w:val="left" w:pos="720"/>
        </w:tabs>
        <w:spacing w:line="480" w:lineRule="auto"/>
        <w:outlineLvl w:val="1"/>
        <w:rPr>
          <w:rFonts w:ascii="Courier New" w:hAnsi="Courier New" w:cs="Courier New"/>
          <w:bCs/>
          <w:color w:val="000000"/>
          <w:sz w:val="24"/>
          <w:szCs w:val="24"/>
          <w:lang w:val="en" w:eastAsia="en-US"/>
        </w:rPr>
      </w:pPr>
      <w:r w:rsidRPr="007B32D8">
        <w:rPr>
          <w:rFonts w:ascii="Courier New" w:hAnsi="Courier New" w:cs="Courier New"/>
          <w:bCs/>
          <w:color w:val="000000"/>
          <w:sz w:val="24"/>
          <w:szCs w:val="24"/>
          <w:lang w:val="en" w:eastAsia="en-US"/>
        </w:rPr>
        <w:t xml:space="preserve">* </w:t>
      </w:r>
      <w:r w:rsidR="005E652D">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5E652D">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5E652D">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5E652D">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w:t>
      </w:r>
    </w:p>
    <w:p w14:paraId="25ECEA25" w14:textId="77777777" w:rsidR="007B32D8" w:rsidRPr="007B32D8" w:rsidRDefault="007B32D8" w:rsidP="00041371">
      <w:pPr>
        <w:keepNext/>
        <w:keepLines/>
        <w:tabs>
          <w:tab w:val="left" w:pos="720"/>
        </w:tabs>
        <w:spacing w:line="480" w:lineRule="auto"/>
        <w:jc w:val="center"/>
        <w:outlineLvl w:val="1"/>
        <w:rPr>
          <w:rFonts w:ascii="Courier New" w:hAnsi="Courier New" w:cs="Courier New"/>
          <w:bCs/>
          <w:smallCaps/>
          <w:color w:val="000000"/>
          <w:sz w:val="24"/>
          <w:szCs w:val="24"/>
          <w:lang w:val="en" w:eastAsia="en-US"/>
        </w:rPr>
      </w:pPr>
      <w:r w:rsidRPr="007B32D8">
        <w:rPr>
          <w:rFonts w:ascii="Courier New" w:hAnsi="Courier New" w:cs="Courier New"/>
          <w:bCs/>
          <w:smallCaps/>
          <w:color w:val="000000"/>
          <w:sz w:val="24"/>
          <w:szCs w:val="24"/>
          <w:lang w:val="en" w:eastAsia="en-US"/>
        </w:rPr>
        <w:t>Notification of Competition Limited to Eligible 8(</w:t>
      </w:r>
      <w:r w:rsidR="003F140F">
        <w:rPr>
          <w:rFonts w:ascii="Courier New" w:hAnsi="Courier New" w:cs="Courier New"/>
          <w:bCs/>
          <w:smallCaps/>
          <w:color w:val="000000"/>
          <w:sz w:val="24"/>
          <w:szCs w:val="24"/>
          <w:lang w:val="en" w:eastAsia="en-US"/>
        </w:rPr>
        <w:t>a</w:t>
      </w:r>
      <w:r w:rsidRPr="007B32D8">
        <w:rPr>
          <w:rFonts w:ascii="Courier New" w:hAnsi="Courier New" w:cs="Courier New"/>
          <w:bCs/>
          <w:smallCaps/>
          <w:color w:val="000000"/>
          <w:sz w:val="24"/>
          <w:szCs w:val="24"/>
          <w:lang w:val="en" w:eastAsia="en-US"/>
        </w:rPr>
        <w:t xml:space="preserve">) </w:t>
      </w:r>
      <w:r w:rsidR="00346556">
        <w:rPr>
          <w:rFonts w:ascii="Courier New" w:hAnsi="Courier New" w:cs="Courier New"/>
          <w:bCs/>
          <w:smallCaps/>
          <w:color w:val="000000"/>
          <w:sz w:val="24"/>
          <w:szCs w:val="24"/>
          <w:lang w:val="en" w:eastAsia="en-US"/>
        </w:rPr>
        <w:t>Participants</w:t>
      </w:r>
      <w:r w:rsidR="00346556" w:rsidRPr="007B32D8">
        <w:rPr>
          <w:rFonts w:ascii="Courier New" w:hAnsi="Courier New" w:cs="Courier New"/>
          <w:bCs/>
          <w:smallCaps/>
          <w:color w:val="000000"/>
          <w:sz w:val="24"/>
          <w:szCs w:val="24"/>
          <w:lang w:val="en" w:eastAsia="en-US"/>
        </w:rPr>
        <w:t xml:space="preserve"> </w:t>
      </w:r>
      <w:r w:rsidR="00F173D3" w:rsidRPr="000E3D05">
        <w:rPr>
          <w:rFonts w:ascii="Courier New" w:hAnsi="Courier New" w:cs="Courier New"/>
          <w:smallCaps/>
          <w:color w:val="000000"/>
          <w:sz w:val="24"/>
          <w:szCs w:val="24"/>
          <w:lang w:val="en" w:eastAsia="en-US"/>
        </w:rPr>
        <w:t>([</w:t>
      </w:r>
      <w:r w:rsidR="00F173D3"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F173D3" w:rsidRPr="000E3D05">
        <w:rPr>
          <w:rFonts w:ascii="Courier New" w:hAnsi="Courier New" w:cs="Courier New"/>
          <w:b/>
          <w:smallCaps/>
          <w:color w:val="000000"/>
          <w:sz w:val="24"/>
          <w:szCs w:val="24"/>
          <w:u w:val="single"/>
          <w:lang w:val="en" w:eastAsia="en-US"/>
        </w:rPr>
        <w:t>Federal</w:t>
      </w:r>
      <w:r w:rsidR="00F173D3" w:rsidRPr="000E3D05">
        <w:rPr>
          <w:rFonts w:ascii="Courier New" w:hAnsi="Courier New" w:cs="Courier New"/>
          <w:b/>
          <w:smallCaps/>
          <w:color w:val="000000"/>
          <w:sz w:val="24"/>
          <w:szCs w:val="24"/>
          <w:lang w:val="en" w:eastAsia="en-US"/>
        </w:rPr>
        <w:t xml:space="preserve"> </w:t>
      </w:r>
      <w:r w:rsidR="00F173D3" w:rsidRPr="000E3D05">
        <w:rPr>
          <w:rFonts w:ascii="Courier New" w:hAnsi="Courier New" w:cs="Courier New"/>
          <w:b/>
          <w:smallCaps/>
          <w:color w:val="000000"/>
          <w:sz w:val="24"/>
          <w:szCs w:val="24"/>
          <w:u w:val="single"/>
          <w:lang w:val="en" w:eastAsia="en-US"/>
        </w:rPr>
        <w:t>Register</w:t>
      </w:r>
      <w:r w:rsidR="00F173D3" w:rsidRPr="000E3D05">
        <w:rPr>
          <w:rFonts w:ascii="Courier New" w:hAnsi="Courier New" w:cs="Courier New"/>
          <w:smallCaps/>
          <w:color w:val="000000"/>
          <w:sz w:val="24"/>
          <w:szCs w:val="24"/>
          <w:lang w:val="en" w:eastAsia="en-US"/>
        </w:rPr>
        <w:t>])</w:t>
      </w:r>
    </w:p>
    <w:p w14:paraId="0CDF5706" w14:textId="77777777" w:rsidR="007B32D8" w:rsidRPr="007B32D8" w:rsidRDefault="007B32D8" w:rsidP="00041371">
      <w:pPr>
        <w:keepNext/>
        <w:keepLines/>
        <w:tabs>
          <w:tab w:val="left" w:pos="720"/>
        </w:tabs>
        <w:spacing w:line="480" w:lineRule="auto"/>
        <w:outlineLvl w:val="1"/>
        <w:rPr>
          <w:rFonts w:ascii="Courier New" w:hAnsi="Courier New" w:cs="Courier New"/>
          <w:bCs/>
          <w:color w:val="000000"/>
          <w:sz w:val="24"/>
          <w:szCs w:val="24"/>
          <w:lang w:val="en" w:eastAsia="en-US"/>
        </w:rPr>
      </w:pPr>
      <w:r w:rsidRPr="007B32D8">
        <w:rPr>
          <w:rFonts w:ascii="Courier New" w:hAnsi="Courier New" w:cs="Courier New"/>
          <w:bCs/>
          <w:color w:val="000000"/>
          <w:sz w:val="24"/>
          <w:szCs w:val="24"/>
          <w:lang w:val="en" w:eastAsia="en-US"/>
        </w:rPr>
        <w:t xml:space="preserve">*  </w:t>
      </w:r>
      <w:r w:rsidR="00F173D3">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w:t>
      </w:r>
      <w:r w:rsidR="00F173D3">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F173D3">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F173D3">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w:t>
      </w:r>
    </w:p>
    <w:p w14:paraId="6F1A42E4" w14:textId="77777777" w:rsidR="007B32D8" w:rsidRPr="007B32D8" w:rsidRDefault="007B32D8" w:rsidP="00041371">
      <w:pPr>
        <w:keepNext/>
        <w:keepLines/>
        <w:tabs>
          <w:tab w:val="left" w:pos="720"/>
        </w:tabs>
        <w:spacing w:line="480" w:lineRule="auto"/>
        <w:outlineLvl w:val="1"/>
        <w:rPr>
          <w:rFonts w:ascii="Courier New" w:hAnsi="Courier New" w:cs="Courier New"/>
          <w:bCs/>
          <w:color w:val="000000"/>
          <w:sz w:val="24"/>
          <w:szCs w:val="24"/>
          <w:lang w:val="en" w:eastAsia="en-US"/>
        </w:rPr>
      </w:pPr>
      <w:r w:rsidRPr="007B32D8">
        <w:rPr>
          <w:rFonts w:ascii="Courier New" w:hAnsi="Courier New" w:cs="Courier New"/>
          <w:bCs/>
          <w:color w:val="000000"/>
          <w:sz w:val="24"/>
          <w:szCs w:val="24"/>
          <w:lang w:val="en" w:eastAsia="en-US"/>
        </w:rPr>
        <w:tab/>
        <w:t>(d)  The ____________ [</w:t>
      </w:r>
      <w:r w:rsidRPr="007B32D8">
        <w:rPr>
          <w:rFonts w:ascii="Courier New" w:hAnsi="Courier New" w:cs="Courier New"/>
          <w:bCs/>
          <w:color w:val="000000"/>
          <w:sz w:val="24"/>
          <w:szCs w:val="24"/>
          <w:u w:val="single"/>
          <w:lang w:val="en" w:eastAsia="en-US"/>
        </w:rPr>
        <w:t>insert name of SBA’s contractor</w:t>
      </w:r>
      <w:r w:rsidRPr="007B32D8">
        <w:rPr>
          <w:rFonts w:ascii="Courier New" w:hAnsi="Courier New" w:cs="Courier New"/>
          <w:bCs/>
          <w:color w:val="000000"/>
          <w:sz w:val="24"/>
          <w:szCs w:val="24"/>
          <w:lang w:val="en" w:eastAsia="en-US"/>
        </w:rPr>
        <w:t>] shall notify the ____________ [</w:t>
      </w:r>
      <w:r w:rsidRPr="007B32D8">
        <w:rPr>
          <w:rFonts w:ascii="Courier New" w:hAnsi="Courier New" w:cs="Courier New"/>
          <w:bCs/>
          <w:color w:val="000000"/>
          <w:sz w:val="24"/>
          <w:szCs w:val="24"/>
          <w:u w:val="single"/>
          <w:lang w:val="en" w:eastAsia="en-US"/>
        </w:rPr>
        <w:t>insert name of contracting agency</w:t>
      </w:r>
      <w:r w:rsidRPr="007B32D8">
        <w:rPr>
          <w:rFonts w:ascii="Courier New" w:hAnsi="Courier New" w:cs="Courier New"/>
          <w:bCs/>
          <w:color w:val="000000"/>
          <w:sz w:val="24"/>
          <w:szCs w:val="24"/>
          <w:lang w:val="en" w:eastAsia="en-US"/>
        </w:rPr>
        <w:t>] Contracting Officer in writing immediately upon entering an agreement (either oral or written) to transfer all or part of its stock.</w:t>
      </w:r>
    </w:p>
    <w:p w14:paraId="5D850A21" w14:textId="77777777" w:rsidR="007B32D8" w:rsidRPr="007B32D8" w:rsidRDefault="007B32D8" w:rsidP="00041371">
      <w:pPr>
        <w:keepNext/>
        <w:keepLines/>
        <w:spacing w:line="480" w:lineRule="auto"/>
        <w:outlineLvl w:val="1"/>
        <w:rPr>
          <w:rFonts w:ascii="Courier New" w:hAnsi="Courier New" w:cs="Courier New"/>
          <w:bCs/>
          <w:color w:val="000000"/>
          <w:sz w:val="24"/>
          <w:szCs w:val="24"/>
          <w:lang w:val="en" w:eastAsia="en-US"/>
        </w:rPr>
      </w:pPr>
      <w:r w:rsidRPr="007B32D8">
        <w:rPr>
          <w:rFonts w:ascii="Courier New" w:hAnsi="Courier New" w:cs="Courier New"/>
          <w:bCs/>
          <w:color w:val="000000"/>
          <w:sz w:val="24"/>
          <w:szCs w:val="24"/>
          <w:lang w:val="en" w:eastAsia="en-US"/>
        </w:rPr>
        <w:t xml:space="preserve">* </w:t>
      </w:r>
      <w:r w:rsidR="005E652D">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5E652D">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5E652D">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5E652D">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w:t>
      </w:r>
    </w:p>
    <w:p w14:paraId="53E28401" w14:textId="1D5315EE"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00C27D16">
        <w:rPr>
          <w:rFonts w:ascii="Courier New" w:eastAsia="Calibri" w:hAnsi="Courier New" w:cs="Courier New"/>
          <w:sz w:val="24"/>
          <w:szCs w:val="24"/>
          <w:lang w:val="en" w:eastAsia="en-US"/>
        </w:rPr>
        <w:t>9</w:t>
      </w:r>
      <w:ins w:id="693" w:author="Brooks, E. Brad (OFR)" w:date="2020-02-13T16:25:00Z">
        <w:r w:rsidR="002A1FFC">
          <w:rPr>
            <w:rFonts w:ascii="Courier New" w:eastAsia="Calibri" w:hAnsi="Courier New" w:cs="Courier New"/>
            <w:sz w:val="24"/>
            <w:szCs w:val="24"/>
            <w:lang w:val="en" w:eastAsia="en-US"/>
          </w:rPr>
          <w:t>5</w:t>
        </w:r>
      </w:ins>
      <w:del w:id="694" w:author="Brooks, E. Brad (OFR)" w:date="2020-02-13T16:25:00Z">
        <w:r w:rsidR="00C27D16" w:rsidDel="002A1FFC">
          <w:rPr>
            <w:rFonts w:ascii="Courier New" w:eastAsia="Calibri" w:hAnsi="Courier New" w:cs="Courier New"/>
            <w:sz w:val="24"/>
            <w:szCs w:val="24"/>
            <w:lang w:val="en" w:eastAsia="en-US"/>
          </w:rPr>
          <w:delText>6</w:delText>
        </w:r>
      </w:del>
      <w:r w:rsidRPr="007B32D8">
        <w:rPr>
          <w:rFonts w:ascii="Courier New" w:eastAsia="Calibri" w:hAnsi="Courier New" w:cs="Courier New"/>
          <w:sz w:val="24"/>
          <w:szCs w:val="24"/>
          <w:lang w:val="en" w:eastAsia="en-US"/>
        </w:rPr>
        <w:t>.  Amend section 52.219-27 by—</w:t>
      </w:r>
    </w:p>
    <w:p w14:paraId="33EF0968"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a.  Revising</w:t>
      </w:r>
      <w:proofErr w:type="gramEnd"/>
      <w:r w:rsidRPr="007B32D8">
        <w:rPr>
          <w:rFonts w:ascii="Courier New" w:eastAsia="Calibri" w:hAnsi="Courier New" w:cs="Courier New"/>
          <w:sz w:val="24"/>
          <w:szCs w:val="24"/>
          <w:lang w:val="en" w:eastAsia="en-US"/>
        </w:rPr>
        <w:t xml:space="preserve"> the introductory text and the date of the clause;</w:t>
      </w:r>
    </w:p>
    <w:p w14:paraId="7448BBF6" w14:textId="77777777" w:rsid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b.  Removing</w:t>
      </w:r>
      <w:proofErr w:type="gramEnd"/>
      <w:r w:rsidRPr="007B32D8">
        <w:rPr>
          <w:rFonts w:ascii="Courier New" w:eastAsia="Calibri" w:hAnsi="Courier New" w:cs="Courier New"/>
          <w:sz w:val="24"/>
          <w:szCs w:val="24"/>
          <w:lang w:val="en" w:eastAsia="en-US"/>
        </w:rPr>
        <w:t xml:space="preserve"> from paragraph (b)(1) “or reserved”;</w:t>
      </w:r>
    </w:p>
    <w:p w14:paraId="255FBCC3" w14:textId="77777777" w:rsidR="006D10A3" w:rsidRDefault="006D10A3"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r>
      <w:proofErr w:type="gramStart"/>
      <w:r>
        <w:rPr>
          <w:rFonts w:ascii="Courier New" w:eastAsia="Calibri" w:hAnsi="Courier New" w:cs="Courier New"/>
          <w:sz w:val="24"/>
          <w:szCs w:val="24"/>
          <w:lang w:val="en" w:eastAsia="en-US"/>
        </w:rPr>
        <w:t>c.  Removing</w:t>
      </w:r>
      <w:proofErr w:type="gramEnd"/>
      <w:r>
        <w:rPr>
          <w:rFonts w:ascii="Courier New" w:eastAsia="Calibri" w:hAnsi="Courier New" w:cs="Courier New"/>
          <w:sz w:val="24"/>
          <w:szCs w:val="24"/>
          <w:lang w:val="en" w:eastAsia="en-US"/>
        </w:rPr>
        <w:t xml:space="preserve"> from paragraph (b)(2) “and”;</w:t>
      </w:r>
    </w:p>
    <w:p w14:paraId="64D949FF" w14:textId="37946FF7" w:rsidR="006D10A3" w:rsidRDefault="006D10A3"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r>
      <w:proofErr w:type="gramStart"/>
      <w:r>
        <w:rPr>
          <w:rFonts w:ascii="Courier New" w:eastAsia="Calibri" w:hAnsi="Courier New" w:cs="Courier New"/>
          <w:sz w:val="24"/>
          <w:szCs w:val="24"/>
          <w:lang w:val="en" w:eastAsia="en-US"/>
        </w:rPr>
        <w:t>d.  Removing</w:t>
      </w:r>
      <w:proofErr w:type="gramEnd"/>
      <w:r>
        <w:rPr>
          <w:rFonts w:ascii="Courier New" w:eastAsia="Calibri" w:hAnsi="Courier New" w:cs="Courier New"/>
          <w:sz w:val="24"/>
          <w:szCs w:val="24"/>
          <w:lang w:val="en" w:eastAsia="en-US"/>
        </w:rPr>
        <w:t xml:space="preserve"> </w:t>
      </w:r>
      <w:ins w:id="695" w:author="Brooks, E. Brad (OFR)" w:date="2020-02-07T15:50:00Z">
        <w:r w:rsidR="009D1852">
          <w:rPr>
            <w:rFonts w:ascii="Courier New" w:eastAsia="Calibri" w:hAnsi="Courier New" w:cs="Courier New"/>
            <w:sz w:val="24"/>
            <w:szCs w:val="24"/>
            <w:lang w:val="en" w:eastAsia="en-US"/>
          </w:rPr>
          <w:t xml:space="preserve">the period </w:t>
        </w:r>
      </w:ins>
      <w:r>
        <w:rPr>
          <w:rFonts w:ascii="Courier New" w:eastAsia="Calibri" w:hAnsi="Courier New" w:cs="Courier New"/>
          <w:sz w:val="24"/>
          <w:szCs w:val="24"/>
          <w:lang w:val="en" w:eastAsia="en-US"/>
        </w:rPr>
        <w:t xml:space="preserve">from </w:t>
      </w:r>
      <w:ins w:id="696" w:author="Brooks, E. Brad (OFR)" w:date="2020-02-07T15:50:00Z">
        <w:r w:rsidR="009D1852">
          <w:rPr>
            <w:rFonts w:ascii="Courier New" w:eastAsia="Calibri" w:hAnsi="Courier New" w:cs="Courier New"/>
            <w:sz w:val="24"/>
            <w:szCs w:val="24"/>
            <w:lang w:val="en" w:eastAsia="en-US"/>
          </w:rPr>
          <w:t xml:space="preserve">the end of </w:t>
        </w:r>
      </w:ins>
      <w:r>
        <w:rPr>
          <w:rFonts w:ascii="Courier New" w:eastAsia="Calibri" w:hAnsi="Courier New" w:cs="Courier New"/>
          <w:sz w:val="24"/>
          <w:szCs w:val="24"/>
          <w:lang w:val="en" w:eastAsia="en-US"/>
        </w:rPr>
        <w:t>paragraph (b)(3)</w:t>
      </w:r>
      <w:del w:id="697" w:author="Brooks, E. Brad (OFR)" w:date="2020-02-07T15:51:00Z">
        <w:r w:rsidDel="009D1852">
          <w:rPr>
            <w:rFonts w:ascii="Courier New" w:eastAsia="Calibri" w:hAnsi="Courier New" w:cs="Courier New"/>
            <w:sz w:val="24"/>
            <w:szCs w:val="24"/>
            <w:lang w:val="en" w:eastAsia="en-US"/>
          </w:rPr>
          <w:delText xml:space="preserve"> “16.505(b)(2)(i)(F).”</w:delText>
        </w:r>
      </w:del>
      <w:r>
        <w:rPr>
          <w:rFonts w:ascii="Courier New" w:eastAsia="Calibri" w:hAnsi="Courier New" w:cs="Courier New"/>
          <w:sz w:val="24"/>
          <w:szCs w:val="24"/>
          <w:lang w:val="en" w:eastAsia="en-US"/>
        </w:rPr>
        <w:t xml:space="preserve"> and adding “</w:t>
      </w:r>
      <w:del w:id="698" w:author="Brooks, E. Brad (OFR)" w:date="2020-02-07T15:51:00Z">
        <w:r w:rsidDel="009D1852">
          <w:rPr>
            <w:rFonts w:ascii="Courier New" w:eastAsia="Calibri" w:hAnsi="Courier New" w:cs="Courier New"/>
            <w:sz w:val="24"/>
            <w:szCs w:val="24"/>
            <w:lang w:val="en" w:eastAsia="en-US"/>
          </w:rPr>
          <w:delText>16.505(b)(2)(i)(F)</w:delText>
        </w:r>
      </w:del>
      <w:r>
        <w:rPr>
          <w:rFonts w:ascii="Courier New" w:eastAsia="Calibri" w:hAnsi="Courier New" w:cs="Courier New"/>
          <w:sz w:val="24"/>
          <w:szCs w:val="24"/>
          <w:lang w:val="en" w:eastAsia="en-US"/>
        </w:rPr>
        <w:t>; and” in its place;</w:t>
      </w:r>
    </w:p>
    <w:p w14:paraId="7EF8AE93" w14:textId="77777777" w:rsidR="006D10A3" w:rsidRPr="007B32D8" w:rsidRDefault="006D10A3"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t xml:space="preserve">e. Adding </w:t>
      </w:r>
      <w:del w:id="699" w:author="Brooks, E. Brad (OFR)" w:date="2020-02-07T15:51:00Z">
        <w:r w:rsidDel="009D1852">
          <w:rPr>
            <w:rFonts w:ascii="Courier New" w:eastAsia="Calibri" w:hAnsi="Courier New" w:cs="Courier New"/>
            <w:sz w:val="24"/>
            <w:szCs w:val="24"/>
            <w:lang w:val="en" w:eastAsia="en-US"/>
          </w:rPr>
          <w:delText xml:space="preserve">new </w:delText>
        </w:r>
      </w:del>
      <w:r>
        <w:rPr>
          <w:rFonts w:ascii="Courier New" w:eastAsia="Calibri" w:hAnsi="Courier New" w:cs="Courier New"/>
          <w:sz w:val="24"/>
          <w:szCs w:val="24"/>
          <w:lang w:val="en" w:eastAsia="en-US"/>
        </w:rPr>
        <w:t>paragraph (b</w:t>
      </w:r>
      <w:proofErr w:type="gramStart"/>
      <w:r>
        <w:rPr>
          <w:rFonts w:ascii="Courier New" w:eastAsia="Calibri" w:hAnsi="Courier New" w:cs="Courier New"/>
          <w:sz w:val="24"/>
          <w:szCs w:val="24"/>
          <w:lang w:val="en" w:eastAsia="en-US"/>
        </w:rPr>
        <w:t>)(</w:t>
      </w:r>
      <w:proofErr w:type="gramEnd"/>
      <w:r>
        <w:rPr>
          <w:rFonts w:ascii="Courier New" w:eastAsia="Calibri" w:hAnsi="Courier New" w:cs="Courier New"/>
          <w:sz w:val="24"/>
          <w:szCs w:val="24"/>
          <w:lang w:val="en" w:eastAsia="en-US"/>
        </w:rPr>
        <w:t>4);</w:t>
      </w:r>
    </w:p>
    <w:p w14:paraId="254E2FAC" w14:textId="03ABCF7A"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006D10A3">
        <w:rPr>
          <w:rFonts w:ascii="Courier New" w:eastAsia="Calibri" w:hAnsi="Courier New" w:cs="Courier New"/>
          <w:sz w:val="24"/>
          <w:szCs w:val="24"/>
          <w:lang w:val="en" w:eastAsia="en-US"/>
        </w:rPr>
        <w:t>f</w:t>
      </w:r>
      <w:r w:rsidRPr="007B32D8">
        <w:rPr>
          <w:rFonts w:ascii="Courier New" w:eastAsia="Calibri" w:hAnsi="Courier New" w:cs="Courier New"/>
          <w:sz w:val="24"/>
          <w:szCs w:val="24"/>
          <w:lang w:val="en" w:eastAsia="en-US"/>
        </w:rPr>
        <w:t>.  Revising</w:t>
      </w:r>
      <w:proofErr w:type="gramEnd"/>
      <w:r w:rsidRPr="007B32D8">
        <w:rPr>
          <w:rFonts w:ascii="Courier New" w:eastAsia="Calibri" w:hAnsi="Courier New" w:cs="Courier New"/>
          <w:sz w:val="24"/>
          <w:szCs w:val="24"/>
          <w:lang w:val="en" w:eastAsia="en-US"/>
        </w:rPr>
        <w:t xml:space="preserve"> the </w:t>
      </w:r>
      <w:del w:id="700" w:author="Brooks, E. Brad (OFR)" w:date="2020-02-07T16:02:00Z">
        <w:r w:rsidRPr="007B32D8" w:rsidDel="00F31EDC">
          <w:rPr>
            <w:rFonts w:ascii="Courier New" w:eastAsia="Calibri" w:hAnsi="Courier New" w:cs="Courier New"/>
            <w:sz w:val="24"/>
            <w:szCs w:val="24"/>
            <w:lang w:val="en" w:eastAsia="en-US"/>
          </w:rPr>
          <w:delText xml:space="preserve">heading of </w:delText>
        </w:r>
      </w:del>
      <w:r w:rsidRPr="007B32D8">
        <w:rPr>
          <w:rFonts w:ascii="Courier New" w:eastAsia="Calibri" w:hAnsi="Courier New" w:cs="Courier New"/>
          <w:sz w:val="24"/>
          <w:szCs w:val="24"/>
          <w:lang w:val="en" w:eastAsia="en-US"/>
        </w:rPr>
        <w:t>paragraph (d)</w:t>
      </w:r>
      <w:ins w:id="701" w:author="Brooks, E. Brad (OFR)" w:date="2020-02-07T16:02:00Z">
        <w:r w:rsidR="00F31EDC">
          <w:rPr>
            <w:rFonts w:ascii="Courier New" w:eastAsia="Calibri" w:hAnsi="Courier New" w:cs="Courier New"/>
            <w:sz w:val="24"/>
            <w:szCs w:val="24"/>
            <w:lang w:val="en" w:eastAsia="en-US"/>
          </w:rPr>
          <w:t xml:space="preserve"> subject heading</w:t>
        </w:r>
      </w:ins>
      <w:r w:rsidRPr="007B32D8">
        <w:rPr>
          <w:rFonts w:ascii="Courier New" w:eastAsia="Calibri" w:hAnsi="Courier New" w:cs="Courier New"/>
          <w:sz w:val="24"/>
          <w:szCs w:val="24"/>
          <w:lang w:val="en" w:eastAsia="en-US"/>
        </w:rPr>
        <w:t>;</w:t>
      </w:r>
    </w:p>
    <w:p w14:paraId="43878D1C"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lastRenderedPageBreak/>
        <w:tab/>
      </w:r>
      <w:r w:rsidRPr="007B32D8">
        <w:rPr>
          <w:rFonts w:ascii="Courier New" w:eastAsia="Calibri" w:hAnsi="Courier New" w:cs="Courier New"/>
          <w:sz w:val="24"/>
          <w:szCs w:val="24"/>
          <w:lang w:val="en" w:eastAsia="en-US"/>
        </w:rPr>
        <w:tab/>
      </w:r>
      <w:proofErr w:type="gramStart"/>
      <w:r w:rsidR="006D10A3">
        <w:rPr>
          <w:rFonts w:ascii="Courier New" w:eastAsia="Calibri" w:hAnsi="Courier New" w:cs="Courier New"/>
          <w:sz w:val="24"/>
          <w:szCs w:val="24"/>
          <w:lang w:val="en" w:eastAsia="en-US"/>
        </w:rPr>
        <w:t>g</w:t>
      </w:r>
      <w:r w:rsidRPr="007B32D8">
        <w:rPr>
          <w:rFonts w:ascii="Courier New" w:eastAsia="Calibri" w:hAnsi="Courier New" w:cs="Courier New"/>
          <w:sz w:val="24"/>
          <w:szCs w:val="24"/>
          <w:lang w:val="en" w:eastAsia="en-US"/>
        </w:rPr>
        <w:t>.  Removing</w:t>
      </w:r>
      <w:proofErr w:type="gramEnd"/>
      <w:r w:rsidRPr="007B32D8">
        <w:rPr>
          <w:rFonts w:ascii="Courier New" w:eastAsia="Calibri" w:hAnsi="Courier New" w:cs="Courier New"/>
          <w:sz w:val="24"/>
          <w:szCs w:val="24"/>
          <w:lang w:val="en" w:eastAsia="en-US"/>
        </w:rPr>
        <w:t xml:space="preserve"> paragraph (f);</w:t>
      </w:r>
    </w:p>
    <w:p w14:paraId="423D4AC8"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006D10A3">
        <w:rPr>
          <w:rFonts w:ascii="Courier New" w:eastAsia="Calibri" w:hAnsi="Courier New" w:cs="Courier New"/>
          <w:sz w:val="24"/>
          <w:szCs w:val="24"/>
          <w:lang w:val="en" w:eastAsia="en-US"/>
        </w:rPr>
        <w:t>h</w:t>
      </w:r>
      <w:r w:rsidRPr="007B32D8">
        <w:rPr>
          <w:rFonts w:ascii="Courier New" w:eastAsia="Calibri" w:hAnsi="Courier New" w:cs="Courier New"/>
          <w:sz w:val="24"/>
          <w:szCs w:val="24"/>
          <w:lang w:val="en" w:eastAsia="en-US"/>
        </w:rPr>
        <w:t xml:space="preserve">.  </w:t>
      </w:r>
      <w:proofErr w:type="spellStart"/>
      <w:r w:rsidRPr="007B32D8">
        <w:rPr>
          <w:rFonts w:ascii="Courier New" w:eastAsia="Calibri" w:hAnsi="Courier New" w:cs="Courier New"/>
          <w:sz w:val="24"/>
          <w:szCs w:val="24"/>
          <w:lang w:val="en" w:eastAsia="en-US"/>
        </w:rPr>
        <w:t>Redesignating</w:t>
      </w:r>
      <w:proofErr w:type="spellEnd"/>
      <w:proofErr w:type="gramEnd"/>
      <w:r w:rsidRPr="007B32D8">
        <w:rPr>
          <w:rFonts w:ascii="Courier New" w:eastAsia="Calibri" w:hAnsi="Courier New" w:cs="Courier New"/>
          <w:sz w:val="24"/>
          <w:szCs w:val="24"/>
          <w:lang w:val="en" w:eastAsia="en-US"/>
        </w:rPr>
        <w:t xml:space="preserve"> paragraph (e) as paragraph (f); and</w:t>
      </w:r>
    </w:p>
    <w:p w14:paraId="446AABCE"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spellStart"/>
      <w:proofErr w:type="gramStart"/>
      <w:r w:rsidR="006D10A3">
        <w:rPr>
          <w:rFonts w:ascii="Courier New" w:eastAsia="Calibri" w:hAnsi="Courier New" w:cs="Courier New"/>
          <w:sz w:val="24"/>
          <w:szCs w:val="24"/>
          <w:lang w:val="en" w:eastAsia="en-US"/>
        </w:rPr>
        <w:t>i</w:t>
      </w:r>
      <w:proofErr w:type="spellEnd"/>
      <w:r w:rsidRPr="007B32D8">
        <w:rPr>
          <w:rFonts w:ascii="Courier New" w:eastAsia="Calibri" w:hAnsi="Courier New" w:cs="Courier New"/>
          <w:sz w:val="24"/>
          <w:szCs w:val="24"/>
          <w:lang w:val="en" w:eastAsia="en-US"/>
        </w:rPr>
        <w:t>.  Adding</w:t>
      </w:r>
      <w:proofErr w:type="gramEnd"/>
      <w:r w:rsidRPr="007B32D8">
        <w:rPr>
          <w:rFonts w:ascii="Courier New" w:eastAsia="Calibri" w:hAnsi="Courier New" w:cs="Courier New"/>
          <w:sz w:val="24"/>
          <w:szCs w:val="24"/>
          <w:lang w:val="en" w:eastAsia="en-US"/>
        </w:rPr>
        <w:t xml:space="preserve"> new paragraph (e).</w:t>
      </w:r>
    </w:p>
    <w:p w14:paraId="4B4DCCCF" w14:textId="4F1B96D3"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t xml:space="preserve">The </w:t>
      </w:r>
      <w:del w:id="702" w:author="Brooks, E. Brad (OFR)" w:date="2020-02-07T16:08:00Z">
        <w:r w:rsidRPr="007B32D8" w:rsidDel="00F31EDC">
          <w:rPr>
            <w:rFonts w:ascii="Courier New" w:eastAsia="Calibri" w:hAnsi="Courier New" w:cs="Courier New"/>
            <w:sz w:val="24"/>
            <w:szCs w:val="24"/>
            <w:lang w:val="en" w:eastAsia="en-US"/>
          </w:rPr>
          <w:delText>revised and added text reads</w:delText>
        </w:r>
      </w:del>
      <w:ins w:id="703" w:author="Brooks, E. Brad (OFR)" w:date="2020-02-07T16:08:00Z">
        <w:r w:rsidR="00F31EDC">
          <w:rPr>
            <w:rFonts w:ascii="Courier New" w:eastAsia="Calibri" w:hAnsi="Courier New" w:cs="Courier New"/>
            <w:sz w:val="24"/>
            <w:szCs w:val="24"/>
            <w:lang w:val="en" w:eastAsia="en-US"/>
          </w:rPr>
          <w:t>revisions and additions read</w:t>
        </w:r>
      </w:ins>
      <w:r w:rsidRPr="007B32D8">
        <w:rPr>
          <w:rFonts w:ascii="Courier New" w:eastAsia="Calibri" w:hAnsi="Courier New" w:cs="Courier New"/>
          <w:sz w:val="24"/>
          <w:szCs w:val="24"/>
          <w:lang w:val="en" w:eastAsia="en-US"/>
        </w:rPr>
        <w:t xml:space="preserve"> as follows:</w:t>
      </w:r>
    </w:p>
    <w:p w14:paraId="02B70C47" w14:textId="77777777" w:rsidR="007B32D8" w:rsidRPr="007B32D8" w:rsidRDefault="007B32D8" w:rsidP="00041371">
      <w:pPr>
        <w:spacing w:line="480" w:lineRule="auto"/>
        <w:rPr>
          <w:rFonts w:ascii="Courier New" w:eastAsia="Calibri" w:hAnsi="Courier New" w:cs="Courier New"/>
          <w:b/>
          <w:sz w:val="24"/>
          <w:szCs w:val="24"/>
          <w:lang w:eastAsia="en-US"/>
        </w:rPr>
      </w:pPr>
      <w:r w:rsidRPr="007B32D8">
        <w:rPr>
          <w:rFonts w:ascii="Courier New" w:eastAsia="Calibri" w:hAnsi="Courier New" w:cs="Courier New"/>
          <w:b/>
          <w:sz w:val="24"/>
          <w:szCs w:val="24"/>
          <w:lang w:eastAsia="en-US"/>
        </w:rPr>
        <w:t>52.219-</w:t>
      </w:r>
      <w:proofErr w:type="gramStart"/>
      <w:r w:rsidRPr="007B32D8">
        <w:rPr>
          <w:rFonts w:ascii="Courier New" w:eastAsia="Calibri" w:hAnsi="Courier New" w:cs="Courier New"/>
          <w:b/>
          <w:sz w:val="24"/>
          <w:szCs w:val="24"/>
          <w:lang w:eastAsia="en-US"/>
        </w:rPr>
        <w:t>27  Notice</w:t>
      </w:r>
      <w:proofErr w:type="gramEnd"/>
      <w:r w:rsidRPr="007B32D8">
        <w:rPr>
          <w:rFonts w:ascii="Courier New" w:eastAsia="Calibri" w:hAnsi="Courier New" w:cs="Courier New"/>
          <w:b/>
          <w:sz w:val="24"/>
          <w:szCs w:val="24"/>
          <w:lang w:eastAsia="en-US"/>
        </w:rPr>
        <w:t xml:space="preserve"> of Service-Disabled Veteran-Owned Small Business Set-Aside.</w:t>
      </w:r>
    </w:p>
    <w:p w14:paraId="435EA28F"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eastAsia="en-US"/>
        </w:rPr>
      </w:pPr>
      <w:r w:rsidRPr="007B32D8">
        <w:rPr>
          <w:rFonts w:ascii="Courier New" w:eastAsia="Calibri" w:hAnsi="Courier New" w:cs="Courier New"/>
          <w:sz w:val="24"/>
          <w:szCs w:val="24"/>
          <w:lang w:eastAsia="en-US"/>
        </w:rPr>
        <w:tab/>
        <w:t>As prescribed in 19.1408, insert the following clause:</w:t>
      </w:r>
    </w:p>
    <w:p w14:paraId="208F2C95" w14:textId="77777777" w:rsidR="007B32D8" w:rsidRPr="007B32D8" w:rsidRDefault="007B32D8" w:rsidP="00041371">
      <w:pPr>
        <w:tabs>
          <w:tab w:val="left" w:pos="720"/>
          <w:tab w:val="left" w:pos="1080"/>
          <w:tab w:val="left" w:pos="1440"/>
          <w:tab w:val="left" w:pos="1800"/>
        </w:tabs>
        <w:spacing w:line="480" w:lineRule="auto"/>
        <w:jc w:val="center"/>
        <w:rPr>
          <w:rFonts w:ascii="Courier New" w:hAnsi="Courier New" w:cs="Courier New"/>
          <w:bCs/>
          <w:smallCaps/>
          <w:sz w:val="24"/>
          <w:szCs w:val="24"/>
          <w:lang w:val="en" w:eastAsia="en-US"/>
        </w:rPr>
      </w:pPr>
      <w:r w:rsidRPr="007B32D8">
        <w:rPr>
          <w:rFonts w:ascii="Courier New" w:hAnsi="Courier New" w:cs="Courier New"/>
          <w:bCs/>
          <w:smallCaps/>
          <w:sz w:val="24"/>
          <w:szCs w:val="24"/>
          <w:lang w:val="en" w:eastAsia="en-US"/>
        </w:rPr>
        <w:t xml:space="preserve">Notice of Service-Disabled Veteran-Owned Small Business Set-Aside </w:t>
      </w:r>
      <w:r w:rsidR="00F173D3" w:rsidRPr="000E3D05">
        <w:rPr>
          <w:rFonts w:ascii="Courier New" w:hAnsi="Courier New" w:cs="Courier New"/>
          <w:smallCaps/>
          <w:color w:val="000000"/>
          <w:sz w:val="24"/>
          <w:szCs w:val="24"/>
          <w:lang w:val="en" w:eastAsia="en-US"/>
        </w:rPr>
        <w:t>([</w:t>
      </w:r>
      <w:r w:rsidR="00F173D3"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F173D3" w:rsidRPr="000E3D05">
        <w:rPr>
          <w:rFonts w:ascii="Courier New" w:hAnsi="Courier New" w:cs="Courier New"/>
          <w:b/>
          <w:smallCaps/>
          <w:color w:val="000000"/>
          <w:sz w:val="24"/>
          <w:szCs w:val="24"/>
          <w:u w:val="single"/>
          <w:lang w:val="en" w:eastAsia="en-US"/>
        </w:rPr>
        <w:t>Federal</w:t>
      </w:r>
      <w:r w:rsidR="00F173D3" w:rsidRPr="000E3D05">
        <w:rPr>
          <w:rFonts w:ascii="Courier New" w:hAnsi="Courier New" w:cs="Courier New"/>
          <w:b/>
          <w:smallCaps/>
          <w:color w:val="000000"/>
          <w:sz w:val="24"/>
          <w:szCs w:val="24"/>
          <w:lang w:val="en" w:eastAsia="en-US"/>
        </w:rPr>
        <w:t xml:space="preserve"> </w:t>
      </w:r>
      <w:r w:rsidR="00F173D3" w:rsidRPr="000E3D05">
        <w:rPr>
          <w:rFonts w:ascii="Courier New" w:hAnsi="Courier New" w:cs="Courier New"/>
          <w:b/>
          <w:smallCaps/>
          <w:color w:val="000000"/>
          <w:sz w:val="24"/>
          <w:szCs w:val="24"/>
          <w:u w:val="single"/>
          <w:lang w:val="en" w:eastAsia="en-US"/>
        </w:rPr>
        <w:t>Register</w:t>
      </w:r>
      <w:r w:rsidR="00F173D3" w:rsidRPr="000E3D05">
        <w:rPr>
          <w:rFonts w:ascii="Courier New" w:hAnsi="Courier New" w:cs="Courier New"/>
          <w:smallCaps/>
          <w:color w:val="000000"/>
          <w:sz w:val="24"/>
          <w:szCs w:val="24"/>
          <w:lang w:val="en" w:eastAsia="en-US"/>
        </w:rPr>
        <w:t>])</w:t>
      </w:r>
    </w:p>
    <w:p w14:paraId="2FAE1870" w14:textId="77777777" w:rsid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 xml:space="preserve">* </w:t>
      </w:r>
      <w:r w:rsidR="00F173D3">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F173D3">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F173D3">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F173D3">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p>
    <w:p w14:paraId="44EC3F07" w14:textId="77777777" w:rsidR="006C444C" w:rsidRDefault="006C444C"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Pr>
          <w:rFonts w:ascii="Courier New" w:hAnsi="Courier New" w:cs="Courier New"/>
          <w:sz w:val="24"/>
          <w:szCs w:val="24"/>
          <w:lang w:val="en" w:eastAsia="en-US"/>
        </w:rPr>
        <w:tab/>
        <w:t>(b)</w:t>
      </w:r>
      <w:r w:rsidR="005E652D">
        <w:rPr>
          <w:rFonts w:ascii="Courier New" w:hAnsi="Courier New" w:cs="Courier New"/>
          <w:sz w:val="24"/>
          <w:szCs w:val="24"/>
          <w:lang w:val="en" w:eastAsia="en-US"/>
        </w:rPr>
        <w:t xml:space="preserve">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w:t>
      </w:r>
    </w:p>
    <w:p w14:paraId="363ACE2E" w14:textId="77777777" w:rsidR="006C444C" w:rsidRDefault="006C444C"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Pr>
          <w:rFonts w:ascii="Courier New" w:hAnsi="Courier New" w:cs="Courier New"/>
          <w:sz w:val="24"/>
          <w:szCs w:val="24"/>
          <w:lang w:val="en" w:eastAsia="en-US"/>
        </w:rPr>
        <w:tab/>
      </w:r>
      <w:r>
        <w:rPr>
          <w:rFonts w:ascii="Courier New" w:hAnsi="Courier New" w:cs="Courier New"/>
          <w:sz w:val="24"/>
          <w:szCs w:val="24"/>
          <w:lang w:val="en" w:eastAsia="en-US"/>
        </w:rPr>
        <w:tab/>
        <w:t>(4)</w:t>
      </w:r>
      <w:r w:rsidR="005E652D">
        <w:rPr>
          <w:rFonts w:ascii="Courier New" w:hAnsi="Courier New" w:cs="Courier New"/>
          <w:sz w:val="24"/>
          <w:szCs w:val="24"/>
          <w:lang w:val="en" w:eastAsia="en-US"/>
        </w:rPr>
        <w:t xml:space="preserve"> </w:t>
      </w:r>
      <w:r>
        <w:rPr>
          <w:rFonts w:ascii="Courier New" w:hAnsi="Courier New" w:cs="Courier New"/>
          <w:sz w:val="24"/>
          <w:szCs w:val="24"/>
          <w:lang w:val="en" w:eastAsia="en-US"/>
        </w:rPr>
        <w:t xml:space="preserve"> Orders issued directly to service-disabled veteran-owned small business concerns under multiple-award contracts as described in 19.504(c</w:t>
      </w:r>
      <w:proofErr w:type="gramStart"/>
      <w:r>
        <w:rPr>
          <w:rFonts w:ascii="Courier New" w:hAnsi="Courier New" w:cs="Courier New"/>
          <w:sz w:val="24"/>
          <w:szCs w:val="24"/>
          <w:lang w:val="en" w:eastAsia="en-US"/>
        </w:rPr>
        <w:t>)(</w:t>
      </w:r>
      <w:proofErr w:type="gramEnd"/>
      <w:r>
        <w:rPr>
          <w:rFonts w:ascii="Courier New" w:hAnsi="Courier New" w:cs="Courier New"/>
          <w:sz w:val="24"/>
          <w:szCs w:val="24"/>
          <w:lang w:val="en" w:eastAsia="en-US"/>
        </w:rPr>
        <w:t>1)(ii).</w:t>
      </w:r>
    </w:p>
    <w:p w14:paraId="09047E00" w14:textId="77777777" w:rsidR="007B32D8" w:rsidRPr="007B32D8" w:rsidRDefault="006C444C"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 xml:space="preserve">*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p>
    <w:p w14:paraId="0C627DD3" w14:textId="77777777" w:rsidR="007B32D8" w:rsidRDefault="007B32D8" w:rsidP="00041371">
      <w:pPr>
        <w:tabs>
          <w:tab w:val="left" w:pos="720"/>
          <w:tab w:val="left" w:pos="1080"/>
          <w:tab w:val="left" w:pos="1440"/>
          <w:tab w:val="left" w:pos="1800"/>
        </w:tabs>
        <w:spacing w:line="480" w:lineRule="auto"/>
        <w:rPr>
          <w:ins w:id="704" w:author="Brooks, E. Brad (OFR)" w:date="2020-02-07T16:09:00Z"/>
          <w:rFonts w:ascii="Courier New" w:hAnsi="Courier New" w:cs="Courier New"/>
          <w:sz w:val="24"/>
          <w:szCs w:val="24"/>
          <w:lang w:val="en" w:eastAsia="en-US"/>
        </w:rPr>
      </w:pPr>
      <w:r w:rsidRPr="007B32D8">
        <w:rPr>
          <w:rFonts w:ascii="Courier New" w:hAnsi="Courier New" w:cs="Courier New"/>
          <w:sz w:val="24"/>
          <w:szCs w:val="24"/>
          <w:lang w:val="en" w:eastAsia="en-US"/>
        </w:rPr>
        <w:tab/>
        <w:t xml:space="preserve">(d) </w:t>
      </w:r>
      <w:r w:rsidR="005E652D">
        <w:rPr>
          <w:rFonts w:ascii="Courier New" w:hAnsi="Courier New" w:cs="Courier New"/>
          <w:i/>
          <w:iCs/>
          <w:sz w:val="24"/>
          <w:szCs w:val="24"/>
          <w:lang w:val="en" w:eastAsia="en-US"/>
        </w:rPr>
        <w:t xml:space="preserve"> </w:t>
      </w:r>
      <w:r w:rsidRPr="007B32D8">
        <w:rPr>
          <w:rFonts w:ascii="Courier New" w:hAnsi="Courier New" w:cs="Courier New"/>
          <w:iCs/>
          <w:sz w:val="24"/>
          <w:szCs w:val="24"/>
          <w:u w:val="single"/>
          <w:lang w:val="en" w:eastAsia="en-US"/>
        </w:rPr>
        <w:t>Limitation</w:t>
      </w:r>
      <w:r w:rsidR="006C444C">
        <w:rPr>
          <w:rFonts w:ascii="Courier New" w:hAnsi="Courier New" w:cs="Courier New"/>
          <w:iCs/>
          <w:sz w:val="24"/>
          <w:szCs w:val="24"/>
          <w:u w:val="single"/>
          <w:lang w:val="en" w:eastAsia="en-US"/>
        </w:rPr>
        <w:t>s</w:t>
      </w:r>
      <w:r w:rsidRPr="007B32D8">
        <w:rPr>
          <w:rFonts w:ascii="Courier New" w:hAnsi="Courier New" w:cs="Courier New"/>
          <w:iCs/>
          <w:sz w:val="24"/>
          <w:szCs w:val="24"/>
          <w:u w:val="single"/>
          <w:lang w:val="en" w:eastAsia="en-US"/>
        </w:rPr>
        <w:t xml:space="preserve"> on subcontracting</w:t>
      </w:r>
      <w:r w:rsidRPr="007B32D8">
        <w:rPr>
          <w:rFonts w:ascii="Courier New" w:hAnsi="Courier New" w:cs="Courier New"/>
          <w:i/>
          <w:iCs/>
          <w:sz w:val="24"/>
          <w:szCs w:val="24"/>
          <w:lang w:val="en" w:eastAsia="en-US"/>
        </w:rPr>
        <w:t>.</w:t>
      </w:r>
      <w:r w:rsidR="006C444C">
        <w:rPr>
          <w:rFonts w:ascii="Courier New" w:hAnsi="Courier New" w:cs="Courier New"/>
          <w:i/>
          <w:iCs/>
          <w:sz w:val="24"/>
          <w:szCs w:val="24"/>
          <w:lang w:val="en" w:eastAsia="en-US"/>
        </w:rPr>
        <w:t xml:space="preserve"> </w:t>
      </w:r>
      <w:r w:rsidRPr="007B32D8">
        <w:rPr>
          <w:rFonts w:ascii="Courier New" w:hAnsi="Courier New" w:cs="Courier New"/>
          <w:i/>
          <w:iCs/>
          <w:sz w:val="24"/>
          <w:szCs w:val="24"/>
          <w:lang w:val="en" w:eastAsia="en-US"/>
        </w:rPr>
        <w:t xml:space="preserve"> </w:t>
      </w:r>
      <w:r w:rsidRPr="007B32D8">
        <w:rPr>
          <w:rFonts w:ascii="Courier New" w:hAnsi="Courier New" w:cs="Courier New"/>
          <w:sz w:val="24"/>
          <w:szCs w:val="24"/>
          <w:lang w:val="en" w:eastAsia="en-US"/>
        </w:rPr>
        <w:t xml:space="preserve">*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p>
    <w:p w14:paraId="3E26CF74" w14:textId="5396D097" w:rsidR="00907F2D" w:rsidRPr="007B32D8" w:rsidRDefault="00907F2D"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ins w:id="705" w:author="Brooks, E. Brad (OFR)" w:date="2020-02-07T16:09:00Z">
        <w:r w:rsidRPr="007B32D8">
          <w:rPr>
            <w:rFonts w:ascii="Courier New" w:hAnsi="Courier New" w:cs="Courier New"/>
            <w:sz w:val="24"/>
            <w:szCs w:val="24"/>
            <w:lang w:val="en" w:eastAsia="en-US"/>
          </w:rPr>
          <w:t xml:space="preserve">*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ins>
    </w:p>
    <w:p w14:paraId="3981C77E"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sz w:val="24"/>
          <w:szCs w:val="24"/>
          <w:lang w:val="en" w:eastAsia="en-US"/>
        </w:rPr>
        <w:tab/>
        <w:t xml:space="preserve">(e)  </w:t>
      </w:r>
      <w:r w:rsidRPr="007B32D8">
        <w:rPr>
          <w:rFonts w:ascii="Courier New" w:eastAsia="Calibri" w:hAnsi="Courier New" w:cs="Courier New"/>
          <w:color w:val="000000"/>
          <w:sz w:val="24"/>
          <w:szCs w:val="24"/>
          <w:lang w:eastAsia="en-US"/>
        </w:rPr>
        <w:t>A service-disabled veteran-owned small business concern shall comply with the limitation</w:t>
      </w:r>
      <w:r w:rsidR="00780C4A">
        <w:rPr>
          <w:rFonts w:ascii="Courier New" w:eastAsia="Calibri" w:hAnsi="Courier New" w:cs="Courier New"/>
          <w:color w:val="000000"/>
          <w:sz w:val="24"/>
          <w:szCs w:val="24"/>
          <w:lang w:eastAsia="en-US"/>
        </w:rPr>
        <w:t>s</w:t>
      </w:r>
      <w:r w:rsidRPr="007B32D8">
        <w:rPr>
          <w:rFonts w:ascii="Courier New" w:eastAsia="Calibri" w:hAnsi="Courier New" w:cs="Courier New"/>
          <w:color w:val="000000"/>
          <w:sz w:val="24"/>
          <w:szCs w:val="24"/>
          <w:lang w:eastAsia="en-US"/>
        </w:rPr>
        <w:t xml:space="preserve"> on subcontracting </w:t>
      </w:r>
      <w:r w:rsidRPr="007B32D8">
        <w:rPr>
          <w:rFonts w:ascii="Courier New" w:hAnsi="Courier New" w:cs="Courier New"/>
          <w:color w:val="000000"/>
          <w:sz w:val="24"/>
          <w:szCs w:val="24"/>
          <w:lang w:val="en" w:eastAsia="en-US"/>
        </w:rPr>
        <w:t>as follows:</w:t>
      </w:r>
    </w:p>
    <w:p w14:paraId="42CEFD52"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lastRenderedPageBreak/>
        <w:tab/>
      </w:r>
      <w:r w:rsidRPr="007B32D8">
        <w:rPr>
          <w:rFonts w:ascii="Courier New" w:hAnsi="Courier New" w:cs="Courier New"/>
          <w:color w:val="000000"/>
          <w:sz w:val="24"/>
          <w:szCs w:val="24"/>
          <w:lang w:val="en" w:eastAsia="en-US"/>
        </w:rPr>
        <w:tab/>
        <w:t>(1)  For contracts, in accordance with</w:t>
      </w:r>
      <w:r w:rsidR="00780C4A">
        <w:rPr>
          <w:rFonts w:ascii="Courier New" w:hAnsi="Courier New" w:cs="Courier New"/>
          <w:color w:val="000000"/>
          <w:sz w:val="24"/>
          <w:szCs w:val="24"/>
          <w:lang w:val="en" w:eastAsia="en-US"/>
        </w:rPr>
        <w:t xml:space="preserve"> paragraphs</w:t>
      </w:r>
      <w:r w:rsidRPr="007B32D8">
        <w:rPr>
          <w:rFonts w:ascii="Courier New" w:hAnsi="Courier New" w:cs="Courier New"/>
          <w:color w:val="000000"/>
          <w:sz w:val="24"/>
          <w:szCs w:val="24"/>
          <w:lang w:val="en" w:eastAsia="en-US"/>
        </w:rPr>
        <w:t xml:space="preserve"> (b</w:t>
      </w:r>
      <w:proofErr w:type="gramStart"/>
      <w:r w:rsidRPr="007B32D8">
        <w:rPr>
          <w:rFonts w:ascii="Courier New" w:hAnsi="Courier New" w:cs="Courier New"/>
          <w:color w:val="000000"/>
          <w:sz w:val="24"/>
          <w:szCs w:val="24"/>
          <w:lang w:val="en" w:eastAsia="en-US"/>
        </w:rPr>
        <w:t>)(</w:t>
      </w:r>
      <w:proofErr w:type="gramEnd"/>
      <w:r w:rsidRPr="007B32D8">
        <w:rPr>
          <w:rFonts w:ascii="Courier New" w:hAnsi="Courier New" w:cs="Courier New"/>
          <w:color w:val="000000"/>
          <w:sz w:val="24"/>
          <w:szCs w:val="24"/>
          <w:lang w:val="en" w:eastAsia="en-US"/>
        </w:rPr>
        <w:t>1) and (2) of this clause—</w:t>
      </w:r>
    </w:p>
    <w:p w14:paraId="19D916BF" w14:textId="77777777" w:rsidR="007B32D8" w:rsidRPr="007B32D8" w:rsidRDefault="007B32D8" w:rsidP="00041371">
      <w:pPr>
        <w:widowControl w:val="0"/>
        <w:tabs>
          <w:tab w:val="left" w:pos="720"/>
          <w:tab w:val="left" w:pos="1080"/>
          <w:tab w:val="left" w:pos="1440"/>
          <w:tab w:val="left" w:pos="1800"/>
        </w:tabs>
        <w:autoSpaceDE w:val="0"/>
        <w:autoSpaceDN w:val="0"/>
        <w:adjustRightInd w:val="0"/>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t>[</w:t>
      </w:r>
      <w:r w:rsidRPr="007B32D8">
        <w:rPr>
          <w:rFonts w:ascii="Courier New" w:eastAsia="Calibri" w:hAnsi="Courier New" w:cs="Courier New"/>
          <w:iCs/>
          <w:sz w:val="24"/>
          <w:szCs w:val="24"/>
          <w:u w:val="single"/>
          <w:lang w:val="en" w:eastAsia="en-US"/>
        </w:rPr>
        <w:t xml:space="preserve">Contracting Officer </w:t>
      </w:r>
      <w:proofErr w:type="gramStart"/>
      <w:r w:rsidRPr="007B32D8">
        <w:rPr>
          <w:rFonts w:ascii="Courier New" w:eastAsia="Calibri" w:hAnsi="Courier New" w:cs="Courier New"/>
          <w:iCs/>
          <w:sz w:val="24"/>
          <w:szCs w:val="24"/>
          <w:u w:val="single"/>
          <w:lang w:val="en" w:eastAsia="en-US"/>
        </w:rPr>
        <w:t>check</w:t>
      </w:r>
      <w:proofErr w:type="gramEnd"/>
      <w:r w:rsidRPr="007B32D8">
        <w:rPr>
          <w:rFonts w:ascii="Courier New" w:eastAsia="Calibri" w:hAnsi="Courier New" w:cs="Courier New"/>
          <w:iCs/>
          <w:sz w:val="24"/>
          <w:szCs w:val="24"/>
          <w:u w:val="single"/>
          <w:lang w:val="en" w:eastAsia="en-US"/>
        </w:rPr>
        <w:t xml:space="preserve"> as appropriate</w:t>
      </w:r>
      <w:r w:rsidRPr="007B32D8">
        <w:rPr>
          <w:rFonts w:ascii="Courier New" w:eastAsia="Calibri" w:hAnsi="Courier New" w:cs="Courier New"/>
          <w:sz w:val="24"/>
          <w:szCs w:val="24"/>
          <w:lang w:val="en" w:eastAsia="en-US"/>
        </w:rPr>
        <w:t>.]</w:t>
      </w:r>
    </w:p>
    <w:p w14:paraId="384A5CB4" w14:textId="77777777" w:rsidR="007B32D8" w:rsidRPr="007B32D8" w:rsidRDefault="007B32D8" w:rsidP="00041371">
      <w:pPr>
        <w:widowControl w:val="0"/>
        <w:tabs>
          <w:tab w:val="left" w:pos="720"/>
          <w:tab w:val="left" w:pos="1080"/>
          <w:tab w:val="left" w:pos="1440"/>
          <w:tab w:val="left" w:pos="1800"/>
        </w:tabs>
        <w:autoSpaceDE w:val="0"/>
        <w:autoSpaceDN w:val="0"/>
        <w:adjustRightInd w:val="0"/>
        <w:spacing w:line="480" w:lineRule="auto"/>
        <w:rPr>
          <w:rFonts w:ascii="Courier New" w:eastAsia="Calibri" w:hAnsi="Courier New" w:cs="Courier New"/>
          <w:sz w:val="24"/>
          <w:szCs w:val="24"/>
          <w:lang w:eastAsia="en-US"/>
        </w:rPr>
      </w:pPr>
      <w:r w:rsidRPr="007B32D8">
        <w:rPr>
          <w:rFonts w:ascii="Courier New" w:eastAsia="Calibri" w:hAnsi="Courier New" w:cs="Courier New"/>
          <w:sz w:val="24"/>
          <w:szCs w:val="24"/>
          <w:lang w:eastAsia="en-US"/>
        </w:rPr>
        <w:tab/>
      </w:r>
      <w:r w:rsidRPr="007B32D8">
        <w:rPr>
          <w:rFonts w:ascii="Courier New" w:eastAsia="Calibri" w:hAnsi="Courier New" w:cs="Courier New"/>
          <w:sz w:val="24"/>
          <w:szCs w:val="24"/>
          <w:lang w:eastAsia="en-US"/>
        </w:rPr>
        <w:tab/>
        <w:t>_</w:t>
      </w:r>
      <w:proofErr w:type="gramStart"/>
      <w:r w:rsidRPr="007B32D8">
        <w:rPr>
          <w:rFonts w:ascii="Courier New" w:eastAsia="Calibri" w:hAnsi="Courier New" w:cs="Courier New"/>
          <w:sz w:val="24"/>
          <w:szCs w:val="24"/>
          <w:lang w:eastAsia="en-US"/>
        </w:rPr>
        <w:t xml:space="preserve">_  </w:t>
      </w:r>
      <w:r w:rsidRPr="007B32D8">
        <w:rPr>
          <w:rFonts w:ascii="Courier New" w:hAnsi="Courier New" w:cs="Courier New"/>
          <w:color w:val="000000"/>
          <w:sz w:val="24"/>
          <w:szCs w:val="24"/>
          <w:lang w:val="en" w:eastAsia="en-US"/>
        </w:rPr>
        <w:t>By</w:t>
      </w:r>
      <w:proofErr w:type="gramEnd"/>
      <w:r w:rsidRPr="007B32D8">
        <w:rPr>
          <w:rFonts w:ascii="Courier New" w:hAnsi="Courier New" w:cs="Courier New"/>
          <w:color w:val="000000"/>
          <w:sz w:val="24"/>
          <w:szCs w:val="24"/>
          <w:lang w:val="en" w:eastAsia="en-US"/>
        </w:rPr>
        <w:t xml:space="preserve"> the end of the base term of the contract and then by the end of each subsequent option period</w:t>
      </w:r>
      <w:r w:rsidRPr="007B32D8">
        <w:rPr>
          <w:rFonts w:ascii="Courier New" w:eastAsia="Calibri" w:hAnsi="Courier New" w:cs="Courier New"/>
          <w:sz w:val="24"/>
          <w:szCs w:val="24"/>
          <w:lang w:eastAsia="en-US"/>
        </w:rPr>
        <w:t>; or</w:t>
      </w:r>
    </w:p>
    <w:p w14:paraId="17D32B87"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eastAsia="en-US"/>
        </w:rPr>
      </w:pPr>
      <w:r w:rsidRPr="007B32D8">
        <w:rPr>
          <w:rFonts w:ascii="Courier New" w:eastAsia="Calibri" w:hAnsi="Courier New" w:cs="Courier New"/>
          <w:sz w:val="24"/>
          <w:szCs w:val="24"/>
          <w:lang w:eastAsia="en-US"/>
        </w:rPr>
        <w:tab/>
      </w:r>
      <w:r w:rsidRPr="007B32D8">
        <w:rPr>
          <w:rFonts w:ascii="Courier New" w:eastAsia="Calibri" w:hAnsi="Courier New" w:cs="Courier New"/>
          <w:sz w:val="24"/>
          <w:szCs w:val="24"/>
          <w:lang w:eastAsia="en-US"/>
        </w:rPr>
        <w:tab/>
        <w:t>_</w:t>
      </w:r>
      <w:proofErr w:type="gramStart"/>
      <w:r w:rsidRPr="007B32D8">
        <w:rPr>
          <w:rFonts w:ascii="Courier New" w:eastAsia="Calibri" w:hAnsi="Courier New" w:cs="Courier New"/>
          <w:sz w:val="24"/>
          <w:szCs w:val="24"/>
          <w:lang w:eastAsia="en-US"/>
        </w:rPr>
        <w:t xml:space="preserve">_  </w:t>
      </w:r>
      <w:r w:rsidRPr="007B32D8">
        <w:rPr>
          <w:rFonts w:ascii="Courier New" w:hAnsi="Courier New" w:cs="Courier New"/>
          <w:color w:val="000000"/>
          <w:sz w:val="24"/>
          <w:szCs w:val="24"/>
          <w:lang w:val="en" w:eastAsia="en-US"/>
        </w:rPr>
        <w:t>By</w:t>
      </w:r>
      <w:proofErr w:type="gramEnd"/>
      <w:r w:rsidRPr="007B32D8">
        <w:rPr>
          <w:rFonts w:ascii="Courier New" w:eastAsia="Calibri" w:hAnsi="Courier New" w:cs="Courier New"/>
          <w:color w:val="000000"/>
          <w:w w:val="103"/>
          <w:sz w:val="24"/>
          <w:szCs w:val="24"/>
          <w:lang w:eastAsia="en-US"/>
        </w:rPr>
        <w:t xml:space="preserve"> the end of the performance period for </w:t>
      </w:r>
      <w:r w:rsidRPr="007B32D8">
        <w:rPr>
          <w:rFonts w:ascii="Courier New" w:eastAsia="Calibri" w:hAnsi="Courier New" w:cs="Courier New"/>
          <w:color w:val="000000"/>
          <w:sz w:val="24"/>
          <w:szCs w:val="24"/>
          <w:lang w:eastAsia="en-US"/>
        </w:rPr>
        <w:t>each order issued under the contract</w:t>
      </w:r>
      <w:r w:rsidRPr="007B32D8">
        <w:rPr>
          <w:rFonts w:ascii="Courier New" w:eastAsia="Calibri" w:hAnsi="Courier New" w:cs="Courier New"/>
          <w:sz w:val="24"/>
          <w:szCs w:val="24"/>
          <w:lang w:eastAsia="en-US"/>
        </w:rPr>
        <w:t>.</w:t>
      </w:r>
    </w:p>
    <w:p w14:paraId="1B398E1F" w14:textId="77777777" w:rsidR="00BC0FCD"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 xml:space="preserve">(2)  For orders, in accordance with </w:t>
      </w:r>
      <w:r w:rsidR="00780C4A">
        <w:rPr>
          <w:rFonts w:ascii="Courier New" w:hAnsi="Courier New" w:cs="Courier New"/>
          <w:sz w:val="24"/>
          <w:szCs w:val="24"/>
          <w:lang w:val="en" w:eastAsia="en-US"/>
        </w:rPr>
        <w:t xml:space="preserve">paragraphs </w:t>
      </w:r>
      <w:r w:rsidRPr="007B32D8">
        <w:rPr>
          <w:rFonts w:ascii="Courier New" w:hAnsi="Courier New" w:cs="Courier New"/>
          <w:sz w:val="24"/>
          <w:szCs w:val="24"/>
          <w:lang w:val="en" w:eastAsia="en-US"/>
        </w:rPr>
        <w:t>(b</w:t>
      </w:r>
      <w:proofErr w:type="gramStart"/>
      <w:r w:rsidRPr="007B32D8">
        <w:rPr>
          <w:rFonts w:ascii="Courier New" w:hAnsi="Courier New" w:cs="Courier New"/>
          <w:sz w:val="24"/>
          <w:szCs w:val="24"/>
          <w:lang w:val="en" w:eastAsia="en-US"/>
        </w:rPr>
        <w:t>)(</w:t>
      </w:r>
      <w:proofErr w:type="gramEnd"/>
      <w:r w:rsidRPr="007B32D8">
        <w:rPr>
          <w:rFonts w:ascii="Courier New" w:hAnsi="Courier New" w:cs="Courier New"/>
          <w:sz w:val="24"/>
          <w:szCs w:val="24"/>
          <w:lang w:val="en" w:eastAsia="en-US"/>
        </w:rPr>
        <w:t xml:space="preserve">3) </w:t>
      </w:r>
      <w:r w:rsidR="00780C4A">
        <w:rPr>
          <w:rFonts w:ascii="Courier New" w:hAnsi="Courier New" w:cs="Courier New"/>
          <w:sz w:val="24"/>
          <w:szCs w:val="24"/>
          <w:lang w:val="en" w:eastAsia="en-US"/>
        </w:rPr>
        <w:t xml:space="preserve">and (4) </w:t>
      </w:r>
      <w:r w:rsidRPr="007B32D8">
        <w:rPr>
          <w:rFonts w:ascii="Courier New" w:hAnsi="Courier New" w:cs="Courier New"/>
          <w:sz w:val="24"/>
          <w:szCs w:val="24"/>
          <w:lang w:val="en" w:eastAsia="en-US"/>
        </w:rPr>
        <w:t>of this clause, by</w:t>
      </w:r>
      <w:r w:rsidRPr="007B32D8">
        <w:rPr>
          <w:rFonts w:ascii="Courier New" w:hAnsi="Courier New" w:cs="Courier New"/>
          <w:color w:val="000000"/>
          <w:sz w:val="24"/>
          <w:szCs w:val="24"/>
          <w:lang w:val="en" w:eastAsia="en-US"/>
        </w:rPr>
        <w:t xml:space="preserve"> the end of the performance period for the order</w:t>
      </w:r>
      <w:r w:rsidRPr="007B32D8">
        <w:rPr>
          <w:rFonts w:ascii="Courier New" w:hAnsi="Courier New" w:cs="Courier New"/>
          <w:sz w:val="24"/>
          <w:szCs w:val="24"/>
          <w:lang w:val="en" w:eastAsia="en-US"/>
        </w:rPr>
        <w:t>.</w:t>
      </w:r>
    </w:p>
    <w:p w14:paraId="0A0DF7F5"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 xml:space="preserve">*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w:t>
      </w:r>
    </w:p>
    <w:p w14:paraId="54EE2A6D" w14:textId="177D1EA2"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00C27D16">
        <w:rPr>
          <w:rFonts w:ascii="Courier New" w:eastAsia="Calibri" w:hAnsi="Courier New" w:cs="Courier New"/>
          <w:sz w:val="24"/>
          <w:szCs w:val="24"/>
          <w:lang w:val="en" w:eastAsia="en-US"/>
        </w:rPr>
        <w:t>9</w:t>
      </w:r>
      <w:ins w:id="706" w:author="Brooks, E. Brad (OFR)" w:date="2020-02-13T16:25:00Z">
        <w:r w:rsidR="002A1FFC">
          <w:rPr>
            <w:rFonts w:ascii="Courier New" w:eastAsia="Calibri" w:hAnsi="Courier New" w:cs="Courier New"/>
            <w:sz w:val="24"/>
            <w:szCs w:val="24"/>
            <w:lang w:val="en" w:eastAsia="en-US"/>
          </w:rPr>
          <w:t>8</w:t>
        </w:r>
      </w:ins>
      <w:del w:id="707" w:author="Brooks, E. Brad (OFR)" w:date="2020-02-13T16:25:00Z">
        <w:r w:rsidR="00C27D16" w:rsidDel="002A1FFC">
          <w:rPr>
            <w:rFonts w:ascii="Courier New" w:eastAsia="Calibri" w:hAnsi="Courier New" w:cs="Courier New"/>
            <w:sz w:val="24"/>
            <w:szCs w:val="24"/>
            <w:lang w:val="en" w:eastAsia="en-US"/>
          </w:rPr>
          <w:delText>7</w:delText>
        </w:r>
      </w:del>
      <w:r w:rsidRPr="007B32D8">
        <w:rPr>
          <w:rFonts w:ascii="Courier New" w:eastAsia="Calibri" w:hAnsi="Courier New" w:cs="Courier New"/>
          <w:sz w:val="24"/>
          <w:szCs w:val="24"/>
          <w:lang w:val="en" w:eastAsia="en-US"/>
        </w:rPr>
        <w:t>.  Amend section 52.219-28 by—</w:t>
      </w:r>
    </w:p>
    <w:p w14:paraId="4FDE68D2" w14:textId="77777777" w:rsid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a.  Revising</w:t>
      </w:r>
      <w:proofErr w:type="gramEnd"/>
      <w:r w:rsidRPr="007B32D8">
        <w:rPr>
          <w:rFonts w:ascii="Courier New" w:eastAsia="Calibri" w:hAnsi="Courier New" w:cs="Courier New"/>
          <w:sz w:val="24"/>
          <w:szCs w:val="24"/>
          <w:lang w:val="en" w:eastAsia="en-US"/>
        </w:rPr>
        <w:t xml:space="preserve"> </w:t>
      </w:r>
      <w:r w:rsidR="00F86E63" w:rsidRPr="007B32D8">
        <w:rPr>
          <w:rFonts w:ascii="Courier New" w:eastAsia="Calibri" w:hAnsi="Courier New" w:cs="Courier New"/>
          <w:sz w:val="24"/>
          <w:szCs w:val="24"/>
          <w:lang w:val="en" w:eastAsia="en-US"/>
        </w:rPr>
        <w:t xml:space="preserve">the introductory text and </w:t>
      </w:r>
      <w:r w:rsidRPr="007B32D8">
        <w:rPr>
          <w:rFonts w:ascii="Courier New" w:eastAsia="Calibri" w:hAnsi="Courier New" w:cs="Courier New"/>
          <w:sz w:val="24"/>
          <w:szCs w:val="24"/>
          <w:lang w:val="en" w:eastAsia="en-US"/>
        </w:rPr>
        <w:t>the date of the clause;</w:t>
      </w:r>
    </w:p>
    <w:p w14:paraId="2268163C" w14:textId="0B7E2F1E" w:rsidR="005F3D8F" w:rsidRPr="007B32D8" w:rsidRDefault="005F3D8F"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r>
      <w:proofErr w:type="gramStart"/>
      <w:r>
        <w:rPr>
          <w:rFonts w:ascii="Courier New" w:eastAsia="Calibri" w:hAnsi="Courier New" w:cs="Courier New"/>
          <w:sz w:val="24"/>
          <w:szCs w:val="24"/>
          <w:lang w:val="en" w:eastAsia="en-US"/>
        </w:rPr>
        <w:t>b.  Removing</w:t>
      </w:r>
      <w:proofErr w:type="gramEnd"/>
      <w:r>
        <w:rPr>
          <w:rFonts w:ascii="Courier New" w:eastAsia="Calibri" w:hAnsi="Courier New" w:cs="Courier New"/>
          <w:sz w:val="24"/>
          <w:szCs w:val="24"/>
          <w:lang w:val="en" w:eastAsia="en-US"/>
        </w:rPr>
        <w:t xml:space="preserve"> from the definition of “Small business concern” in paragraph (a)</w:t>
      </w:r>
      <w:ins w:id="708" w:author="Brooks, E. Brad (OFR)" w:date="2020-02-07T16:10:00Z">
        <w:r w:rsidR="00A84342">
          <w:rPr>
            <w:rFonts w:ascii="Courier New" w:eastAsia="Calibri" w:hAnsi="Courier New" w:cs="Courier New"/>
            <w:sz w:val="24"/>
            <w:szCs w:val="24"/>
            <w:lang w:val="en" w:eastAsia="en-US"/>
          </w:rPr>
          <w:t xml:space="preserve"> the phrase</w:t>
        </w:r>
      </w:ins>
      <w:r>
        <w:rPr>
          <w:rFonts w:ascii="Courier New" w:eastAsia="Calibri" w:hAnsi="Courier New" w:cs="Courier New"/>
          <w:sz w:val="24"/>
          <w:szCs w:val="24"/>
          <w:lang w:val="en" w:eastAsia="en-US"/>
        </w:rPr>
        <w:t xml:space="preserve"> “paragraph (c)” and adding “paragraph (d)” in its place;</w:t>
      </w:r>
    </w:p>
    <w:p w14:paraId="0E29BC63" w14:textId="356FABD2"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005F3D8F">
        <w:rPr>
          <w:rFonts w:ascii="Courier New" w:eastAsia="Calibri" w:hAnsi="Courier New" w:cs="Courier New"/>
          <w:sz w:val="24"/>
          <w:szCs w:val="24"/>
          <w:lang w:val="en" w:eastAsia="en-US"/>
        </w:rPr>
        <w:t>c</w:t>
      </w:r>
      <w:r w:rsidRPr="007B32D8">
        <w:rPr>
          <w:rFonts w:ascii="Courier New" w:eastAsia="Calibri" w:hAnsi="Courier New" w:cs="Courier New"/>
          <w:sz w:val="24"/>
          <w:szCs w:val="24"/>
          <w:lang w:val="en" w:eastAsia="en-US"/>
        </w:rPr>
        <w:t xml:space="preserve">.  </w:t>
      </w:r>
      <w:r w:rsidR="005F3D8F">
        <w:rPr>
          <w:rFonts w:ascii="Courier New" w:eastAsia="Calibri" w:hAnsi="Courier New" w:cs="Courier New"/>
          <w:sz w:val="24"/>
          <w:szCs w:val="24"/>
          <w:lang w:val="en" w:eastAsia="en-US"/>
        </w:rPr>
        <w:t>Revising</w:t>
      </w:r>
      <w:proofErr w:type="gramEnd"/>
      <w:r w:rsidR="005F3D8F">
        <w:rPr>
          <w:rFonts w:ascii="Courier New" w:eastAsia="Calibri" w:hAnsi="Courier New" w:cs="Courier New"/>
          <w:sz w:val="24"/>
          <w:szCs w:val="24"/>
          <w:lang w:val="en" w:eastAsia="en-US"/>
        </w:rPr>
        <w:t xml:space="preserve"> </w:t>
      </w:r>
      <w:del w:id="709" w:author="Brooks, E. Brad (OFR)" w:date="2020-02-07T16:11:00Z">
        <w:r w:rsidR="005F3D8F" w:rsidDel="00A84342">
          <w:rPr>
            <w:rFonts w:ascii="Courier New" w:eastAsia="Calibri" w:hAnsi="Courier New" w:cs="Courier New"/>
            <w:sz w:val="24"/>
            <w:szCs w:val="24"/>
            <w:lang w:val="en" w:eastAsia="en-US"/>
          </w:rPr>
          <w:delText>the introductory text of</w:delText>
        </w:r>
        <w:r w:rsidRPr="007B32D8" w:rsidDel="00A84342">
          <w:rPr>
            <w:rFonts w:ascii="Courier New" w:eastAsia="Calibri" w:hAnsi="Courier New" w:cs="Courier New"/>
            <w:sz w:val="24"/>
            <w:szCs w:val="24"/>
            <w:lang w:val="en" w:eastAsia="en-US"/>
          </w:rPr>
          <w:delText xml:space="preserve"> </w:delText>
        </w:r>
      </w:del>
      <w:r w:rsidRPr="007B32D8">
        <w:rPr>
          <w:rFonts w:ascii="Courier New" w:eastAsia="Calibri" w:hAnsi="Courier New" w:cs="Courier New"/>
          <w:sz w:val="24"/>
          <w:szCs w:val="24"/>
          <w:lang w:val="en" w:eastAsia="en-US"/>
        </w:rPr>
        <w:t>paragraph (b)</w:t>
      </w:r>
      <w:ins w:id="710" w:author="Brooks, E. Brad (OFR)" w:date="2020-02-07T16:11:00Z">
        <w:r w:rsidR="00A84342">
          <w:rPr>
            <w:rFonts w:ascii="Courier New" w:eastAsia="Calibri" w:hAnsi="Courier New" w:cs="Courier New"/>
            <w:sz w:val="24"/>
            <w:szCs w:val="24"/>
            <w:lang w:val="en" w:eastAsia="en-US"/>
          </w:rPr>
          <w:t xml:space="preserve"> introductory text</w:t>
        </w:r>
      </w:ins>
      <w:r w:rsidRPr="007B32D8">
        <w:rPr>
          <w:rFonts w:ascii="Courier New" w:eastAsia="Calibri" w:hAnsi="Courier New" w:cs="Courier New"/>
          <w:sz w:val="24"/>
          <w:szCs w:val="24"/>
          <w:lang w:val="en" w:eastAsia="en-US"/>
        </w:rPr>
        <w:t>;</w:t>
      </w:r>
    </w:p>
    <w:p w14:paraId="722CEB77" w14:textId="77777777" w:rsidR="005F3D8F"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005F3D8F">
        <w:rPr>
          <w:rFonts w:ascii="Courier New" w:eastAsia="Calibri" w:hAnsi="Courier New" w:cs="Courier New"/>
          <w:sz w:val="24"/>
          <w:szCs w:val="24"/>
          <w:lang w:val="en" w:eastAsia="en-US"/>
        </w:rPr>
        <w:t>d</w:t>
      </w:r>
      <w:r w:rsidRPr="007B32D8">
        <w:rPr>
          <w:rFonts w:ascii="Courier New" w:eastAsia="Calibri" w:hAnsi="Courier New" w:cs="Courier New"/>
          <w:sz w:val="24"/>
          <w:szCs w:val="24"/>
          <w:lang w:val="en" w:eastAsia="en-US"/>
        </w:rPr>
        <w:t xml:space="preserve">.  </w:t>
      </w:r>
      <w:r w:rsidR="005F3D8F">
        <w:rPr>
          <w:rFonts w:ascii="Courier New" w:eastAsia="Calibri" w:hAnsi="Courier New" w:cs="Courier New"/>
          <w:sz w:val="24"/>
          <w:szCs w:val="24"/>
          <w:lang w:val="en" w:eastAsia="en-US"/>
        </w:rPr>
        <w:t>Designating</w:t>
      </w:r>
      <w:proofErr w:type="gramEnd"/>
      <w:r w:rsidR="005F3D8F">
        <w:rPr>
          <w:rFonts w:ascii="Courier New" w:eastAsia="Calibri" w:hAnsi="Courier New" w:cs="Courier New"/>
          <w:sz w:val="24"/>
          <w:szCs w:val="24"/>
          <w:lang w:val="en" w:eastAsia="en-US"/>
        </w:rPr>
        <w:t xml:space="preserve"> paragraphs (c) through (g) as paragraphs (d) through (h)</w:t>
      </w:r>
      <w:r w:rsidR="006F74B6">
        <w:rPr>
          <w:rFonts w:ascii="Courier New" w:eastAsia="Calibri" w:hAnsi="Courier New" w:cs="Courier New"/>
          <w:sz w:val="24"/>
          <w:szCs w:val="24"/>
          <w:lang w:val="en" w:eastAsia="en-US"/>
        </w:rPr>
        <w:t>;</w:t>
      </w:r>
    </w:p>
    <w:p w14:paraId="40523BB3" w14:textId="181F631F" w:rsidR="006F74B6" w:rsidRDefault="006F74B6"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r>
      <w:proofErr w:type="gramStart"/>
      <w:r>
        <w:rPr>
          <w:rFonts w:ascii="Courier New" w:eastAsia="Calibri" w:hAnsi="Courier New" w:cs="Courier New"/>
          <w:sz w:val="24"/>
          <w:szCs w:val="24"/>
          <w:lang w:val="en" w:eastAsia="en-US"/>
        </w:rPr>
        <w:t>e.  Add</w:t>
      </w:r>
      <w:ins w:id="711" w:author="Brooks, E. Brad (OFR)" w:date="2020-02-07T16:11:00Z">
        <w:r w:rsidR="00A84342">
          <w:rPr>
            <w:rFonts w:ascii="Courier New" w:eastAsia="Calibri" w:hAnsi="Courier New" w:cs="Courier New"/>
            <w:sz w:val="24"/>
            <w:szCs w:val="24"/>
            <w:lang w:val="en" w:eastAsia="en-US"/>
          </w:rPr>
          <w:t>ing</w:t>
        </w:r>
      </w:ins>
      <w:proofErr w:type="gramEnd"/>
      <w:r>
        <w:rPr>
          <w:rFonts w:ascii="Courier New" w:eastAsia="Calibri" w:hAnsi="Courier New" w:cs="Courier New"/>
          <w:sz w:val="24"/>
          <w:szCs w:val="24"/>
          <w:lang w:val="en" w:eastAsia="en-US"/>
        </w:rPr>
        <w:t xml:space="preserve"> new paragraph (c);</w:t>
      </w:r>
    </w:p>
    <w:p w14:paraId="2DC92B74" w14:textId="3515C061" w:rsidR="007B32D8" w:rsidRDefault="006F74B6"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lastRenderedPageBreak/>
        <w:tab/>
      </w:r>
      <w:r>
        <w:rPr>
          <w:rFonts w:ascii="Courier New" w:eastAsia="Calibri" w:hAnsi="Courier New" w:cs="Courier New"/>
          <w:sz w:val="24"/>
          <w:szCs w:val="24"/>
          <w:lang w:val="en" w:eastAsia="en-US"/>
        </w:rPr>
        <w:tab/>
      </w:r>
      <w:proofErr w:type="gramStart"/>
      <w:r>
        <w:rPr>
          <w:rFonts w:ascii="Courier New" w:eastAsia="Calibri" w:hAnsi="Courier New" w:cs="Courier New"/>
          <w:sz w:val="24"/>
          <w:szCs w:val="24"/>
          <w:lang w:val="en" w:eastAsia="en-US"/>
        </w:rPr>
        <w:t xml:space="preserve">f.  </w:t>
      </w:r>
      <w:r w:rsidR="007B32D8" w:rsidRPr="007B32D8">
        <w:rPr>
          <w:rFonts w:ascii="Courier New" w:eastAsia="Calibri" w:hAnsi="Courier New" w:cs="Courier New"/>
          <w:sz w:val="24"/>
          <w:szCs w:val="24"/>
          <w:lang w:val="en" w:eastAsia="en-US"/>
        </w:rPr>
        <w:t>Removing</w:t>
      </w:r>
      <w:proofErr w:type="gramEnd"/>
      <w:r w:rsidR="007B32D8" w:rsidRPr="007B32D8">
        <w:rPr>
          <w:rFonts w:ascii="Courier New" w:eastAsia="Calibri" w:hAnsi="Courier New" w:cs="Courier New"/>
          <w:sz w:val="24"/>
          <w:szCs w:val="24"/>
          <w:lang w:val="en" w:eastAsia="en-US"/>
        </w:rPr>
        <w:t xml:space="preserve"> from </w:t>
      </w:r>
      <w:r>
        <w:rPr>
          <w:rFonts w:ascii="Courier New" w:eastAsia="Calibri" w:hAnsi="Courier New" w:cs="Courier New"/>
          <w:sz w:val="24"/>
          <w:szCs w:val="24"/>
          <w:lang w:val="en" w:eastAsia="en-US"/>
        </w:rPr>
        <w:t xml:space="preserve">newly designated </w:t>
      </w:r>
      <w:r w:rsidR="007B32D8" w:rsidRPr="007B32D8">
        <w:rPr>
          <w:rFonts w:ascii="Courier New" w:eastAsia="Calibri" w:hAnsi="Courier New" w:cs="Courier New"/>
          <w:sz w:val="24"/>
          <w:szCs w:val="24"/>
          <w:lang w:val="en" w:eastAsia="en-US"/>
        </w:rPr>
        <w:t>paragraph (</w:t>
      </w:r>
      <w:r>
        <w:rPr>
          <w:rFonts w:ascii="Courier New" w:eastAsia="Calibri" w:hAnsi="Courier New" w:cs="Courier New"/>
          <w:sz w:val="24"/>
          <w:szCs w:val="24"/>
          <w:lang w:val="en" w:eastAsia="en-US"/>
        </w:rPr>
        <w:t>d</w:t>
      </w:r>
      <w:r w:rsidR="007B32D8" w:rsidRPr="007B32D8">
        <w:rPr>
          <w:rFonts w:ascii="Courier New" w:eastAsia="Calibri" w:hAnsi="Courier New" w:cs="Courier New"/>
          <w:sz w:val="24"/>
          <w:szCs w:val="24"/>
          <w:lang w:val="en" w:eastAsia="en-US"/>
        </w:rPr>
        <w:t>)</w:t>
      </w:r>
      <w:ins w:id="712" w:author="Brooks, E. Brad (OFR)" w:date="2020-02-07T16:12:00Z">
        <w:r w:rsidR="00A84342">
          <w:rPr>
            <w:rFonts w:ascii="Courier New" w:eastAsia="Calibri" w:hAnsi="Courier New" w:cs="Courier New"/>
            <w:sz w:val="24"/>
            <w:szCs w:val="24"/>
            <w:lang w:val="en" w:eastAsia="en-US"/>
          </w:rPr>
          <w:t xml:space="preserve"> the two occurrences of</w:t>
        </w:r>
      </w:ins>
      <w:r w:rsidR="007B32D8" w:rsidRPr="007B32D8">
        <w:rPr>
          <w:rFonts w:ascii="Courier New" w:eastAsia="Calibri" w:hAnsi="Courier New" w:cs="Courier New"/>
          <w:sz w:val="24"/>
          <w:szCs w:val="24"/>
          <w:lang w:val="en" w:eastAsia="en-US"/>
        </w:rPr>
        <w:t xml:space="preserve"> “code” and adding “code(s)” in </w:t>
      </w:r>
      <w:ins w:id="713" w:author="Brooks, E. Brad (OFR)" w:date="2020-02-07T16:12:00Z">
        <w:r w:rsidR="00A84342">
          <w:rPr>
            <w:rFonts w:ascii="Courier New" w:eastAsia="Calibri" w:hAnsi="Courier New" w:cs="Courier New"/>
            <w:sz w:val="24"/>
            <w:szCs w:val="24"/>
            <w:lang w:val="en" w:eastAsia="en-US"/>
          </w:rPr>
          <w:t>their</w:t>
        </w:r>
      </w:ins>
      <w:del w:id="714" w:author="Brooks, E. Brad (OFR)" w:date="2020-02-07T16:12:00Z">
        <w:r w:rsidR="007B32D8" w:rsidRPr="007B32D8" w:rsidDel="00A84342">
          <w:rPr>
            <w:rFonts w:ascii="Courier New" w:eastAsia="Calibri" w:hAnsi="Courier New" w:cs="Courier New"/>
            <w:sz w:val="24"/>
            <w:szCs w:val="24"/>
            <w:lang w:val="en" w:eastAsia="en-US"/>
          </w:rPr>
          <w:delText>its</w:delText>
        </w:r>
      </w:del>
      <w:r w:rsidR="007B32D8" w:rsidRPr="007B32D8">
        <w:rPr>
          <w:rFonts w:ascii="Courier New" w:eastAsia="Calibri" w:hAnsi="Courier New" w:cs="Courier New"/>
          <w:sz w:val="24"/>
          <w:szCs w:val="24"/>
          <w:lang w:val="en" w:eastAsia="en-US"/>
        </w:rPr>
        <w:t xml:space="preserve"> place</w:t>
      </w:r>
      <w:ins w:id="715" w:author="Brooks, E. Brad (OFR)" w:date="2020-02-07T16:12:00Z">
        <w:r w:rsidR="00A84342">
          <w:rPr>
            <w:rFonts w:ascii="Courier New" w:eastAsia="Calibri" w:hAnsi="Courier New" w:cs="Courier New"/>
            <w:sz w:val="24"/>
            <w:szCs w:val="24"/>
            <w:lang w:val="en" w:eastAsia="en-US"/>
          </w:rPr>
          <w:t>s</w:t>
        </w:r>
      </w:ins>
      <w:del w:id="716" w:author="Brooks, E. Brad (OFR)" w:date="2020-02-07T16:12:00Z">
        <w:r w:rsidR="007B32D8" w:rsidRPr="007B32D8" w:rsidDel="00A84342">
          <w:rPr>
            <w:rFonts w:ascii="Courier New" w:eastAsia="Calibri" w:hAnsi="Courier New" w:cs="Courier New"/>
            <w:sz w:val="24"/>
            <w:szCs w:val="24"/>
            <w:lang w:val="en" w:eastAsia="en-US"/>
          </w:rPr>
          <w:delText>, twice</w:delText>
        </w:r>
      </w:del>
      <w:r w:rsidR="007B32D8" w:rsidRPr="007B32D8">
        <w:rPr>
          <w:rFonts w:ascii="Courier New" w:eastAsia="Calibri" w:hAnsi="Courier New" w:cs="Courier New"/>
          <w:sz w:val="24"/>
          <w:szCs w:val="24"/>
          <w:lang w:val="en" w:eastAsia="en-US"/>
        </w:rPr>
        <w:t>;</w:t>
      </w:r>
    </w:p>
    <w:p w14:paraId="1994CA6C" w14:textId="77777777" w:rsidR="006F74B6" w:rsidRDefault="006F74B6"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r>
      <w:proofErr w:type="gramStart"/>
      <w:r>
        <w:rPr>
          <w:rFonts w:ascii="Courier New" w:eastAsia="Calibri" w:hAnsi="Courier New" w:cs="Courier New"/>
          <w:sz w:val="24"/>
          <w:szCs w:val="24"/>
          <w:lang w:val="en" w:eastAsia="en-US"/>
        </w:rPr>
        <w:t>g.  Revising</w:t>
      </w:r>
      <w:proofErr w:type="gramEnd"/>
      <w:r>
        <w:rPr>
          <w:rFonts w:ascii="Courier New" w:eastAsia="Calibri" w:hAnsi="Courier New" w:cs="Courier New"/>
          <w:sz w:val="24"/>
          <w:szCs w:val="24"/>
          <w:lang w:val="en" w:eastAsia="en-US"/>
        </w:rPr>
        <w:t xml:space="preserve"> newly designated paragraph (f);</w:t>
      </w:r>
    </w:p>
    <w:p w14:paraId="7C265D6F" w14:textId="77777777" w:rsidR="006F74B6" w:rsidRPr="007B32D8" w:rsidRDefault="006F74B6"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r>
      <w:proofErr w:type="gramStart"/>
      <w:r>
        <w:rPr>
          <w:rFonts w:ascii="Courier New" w:eastAsia="Calibri" w:hAnsi="Courier New" w:cs="Courier New"/>
          <w:sz w:val="24"/>
          <w:szCs w:val="24"/>
          <w:lang w:val="en" w:eastAsia="en-US"/>
        </w:rPr>
        <w:t>h.  Removing</w:t>
      </w:r>
      <w:proofErr w:type="gramEnd"/>
      <w:r>
        <w:rPr>
          <w:rFonts w:ascii="Courier New" w:eastAsia="Calibri" w:hAnsi="Courier New" w:cs="Courier New"/>
          <w:sz w:val="24"/>
          <w:szCs w:val="24"/>
          <w:lang w:val="en" w:eastAsia="en-US"/>
        </w:rPr>
        <w:t xml:space="preserve"> from newly designated paragraph (g) “paragraphs (e) or (g)” and adding “paragraphs (f) or (h)” in its place; </w:t>
      </w:r>
    </w:p>
    <w:p w14:paraId="66DB611C"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spellStart"/>
      <w:proofErr w:type="gramStart"/>
      <w:r w:rsidR="00153425">
        <w:rPr>
          <w:rFonts w:ascii="Courier New" w:eastAsia="Calibri" w:hAnsi="Courier New" w:cs="Courier New"/>
          <w:sz w:val="24"/>
          <w:szCs w:val="24"/>
          <w:lang w:val="en" w:eastAsia="en-US"/>
        </w:rPr>
        <w:t>i</w:t>
      </w:r>
      <w:proofErr w:type="spellEnd"/>
      <w:r w:rsidRPr="007B32D8">
        <w:rPr>
          <w:rFonts w:ascii="Courier New" w:eastAsia="Calibri" w:hAnsi="Courier New" w:cs="Courier New"/>
          <w:sz w:val="24"/>
          <w:szCs w:val="24"/>
          <w:lang w:val="en" w:eastAsia="en-US"/>
        </w:rPr>
        <w:t>.  Revising</w:t>
      </w:r>
      <w:proofErr w:type="gramEnd"/>
      <w:r w:rsidRPr="007B32D8">
        <w:rPr>
          <w:rFonts w:ascii="Courier New" w:eastAsia="Calibri" w:hAnsi="Courier New" w:cs="Courier New"/>
          <w:sz w:val="24"/>
          <w:szCs w:val="24"/>
          <w:lang w:val="en" w:eastAsia="en-US"/>
        </w:rPr>
        <w:t xml:space="preserve"> </w:t>
      </w:r>
      <w:r w:rsidR="006F74B6">
        <w:rPr>
          <w:rFonts w:ascii="Courier New" w:eastAsia="Calibri" w:hAnsi="Courier New" w:cs="Courier New"/>
          <w:sz w:val="24"/>
          <w:szCs w:val="24"/>
          <w:lang w:val="en" w:eastAsia="en-US"/>
        </w:rPr>
        <w:t xml:space="preserve">newly designated </w:t>
      </w:r>
      <w:r w:rsidRPr="007B32D8">
        <w:rPr>
          <w:rFonts w:ascii="Courier New" w:eastAsia="Calibri" w:hAnsi="Courier New" w:cs="Courier New"/>
          <w:sz w:val="24"/>
          <w:szCs w:val="24"/>
          <w:lang w:val="en" w:eastAsia="en-US"/>
        </w:rPr>
        <w:t>paragraph (</w:t>
      </w:r>
      <w:r w:rsidR="006F74B6">
        <w:rPr>
          <w:rFonts w:ascii="Courier New" w:eastAsia="Calibri" w:hAnsi="Courier New" w:cs="Courier New"/>
          <w:sz w:val="24"/>
          <w:szCs w:val="24"/>
          <w:lang w:val="en" w:eastAsia="en-US"/>
        </w:rPr>
        <w:t>h</w:t>
      </w:r>
      <w:r w:rsidRPr="007B32D8">
        <w:rPr>
          <w:rFonts w:ascii="Courier New" w:eastAsia="Calibri" w:hAnsi="Courier New" w:cs="Courier New"/>
          <w:sz w:val="24"/>
          <w:szCs w:val="24"/>
          <w:lang w:val="en" w:eastAsia="en-US"/>
        </w:rPr>
        <w:t>); and</w:t>
      </w:r>
    </w:p>
    <w:p w14:paraId="09295DB2"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00153425">
        <w:rPr>
          <w:rFonts w:ascii="Courier New" w:eastAsia="Calibri" w:hAnsi="Courier New" w:cs="Courier New"/>
          <w:sz w:val="24"/>
          <w:szCs w:val="24"/>
          <w:lang w:val="en" w:eastAsia="en-US"/>
        </w:rPr>
        <w:t>j</w:t>
      </w:r>
      <w:r w:rsidRPr="007B32D8">
        <w:rPr>
          <w:rFonts w:ascii="Courier New" w:eastAsia="Calibri" w:hAnsi="Courier New" w:cs="Courier New"/>
          <w:sz w:val="24"/>
          <w:szCs w:val="24"/>
          <w:lang w:val="en" w:eastAsia="en-US"/>
        </w:rPr>
        <w:t>.  Adding</w:t>
      </w:r>
      <w:proofErr w:type="gramEnd"/>
      <w:r w:rsidRPr="007B32D8">
        <w:rPr>
          <w:rFonts w:ascii="Courier New" w:eastAsia="Calibri" w:hAnsi="Courier New" w:cs="Courier New"/>
          <w:sz w:val="24"/>
          <w:szCs w:val="24"/>
          <w:lang w:val="en" w:eastAsia="en-US"/>
        </w:rPr>
        <w:t xml:space="preserve"> </w:t>
      </w:r>
      <w:r w:rsidR="00153425">
        <w:rPr>
          <w:rFonts w:ascii="Courier New" w:eastAsia="Calibri" w:hAnsi="Courier New" w:cs="Courier New"/>
          <w:sz w:val="24"/>
          <w:szCs w:val="24"/>
          <w:lang w:val="en" w:eastAsia="en-US"/>
        </w:rPr>
        <w:t>Alternate I</w:t>
      </w:r>
      <w:r w:rsidRPr="007B32D8">
        <w:rPr>
          <w:rFonts w:ascii="Courier New" w:eastAsia="Calibri" w:hAnsi="Courier New" w:cs="Courier New"/>
          <w:sz w:val="24"/>
          <w:szCs w:val="24"/>
          <w:lang w:val="en" w:eastAsia="en-US"/>
        </w:rPr>
        <w:t>.</w:t>
      </w:r>
    </w:p>
    <w:p w14:paraId="12FC2612" w14:textId="536BD989"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 xml:space="preserve">The </w:t>
      </w:r>
      <w:del w:id="717" w:author="Brooks, E. Brad (OFR)" w:date="2020-02-07T16:13:00Z">
        <w:r w:rsidRPr="007B32D8" w:rsidDel="00A84342">
          <w:rPr>
            <w:rFonts w:ascii="Courier New" w:eastAsia="Calibri" w:hAnsi="Courier New" w:cs="Courier New"/>
            <w:sz w:val="24"/>
            <w:szCs w:val="24"/>
            <w:lang w:val="en" w:eastAsia="en-US"/>
          </w:rPr>
          <w:delText>revised and added text reads</w:delText>
        </w:r>
      </w:del>
      <w:ins w:id="718" w:author="Brooks, E. Brad (OFR)" w:date="2020-02-07T16:13:00Z">
        <w:r w:rsidR="00A84342">
          <w:rPr>
            <w:rFonts w:ascii="Courier New" w:eastAsia="Calibri" w:hAnsi="Courier New" w:cs="Courier New"/>
            <w:sz w:val="24"/>
            <w:szCs w:val="24"/>
            <w:lang w:val="en" w:eastAsia="en-US"/>
          </w:rPr>
          <w:t>revisions and additions read</w:t>
        </w:r>
      </w:ins>
      <w:r w:rsidRPr="007B32D8">
        <w:rPr>
          <w:rFonts w:ascii="Courier New" w:eastAsia="Calibri" w:hAnsi="Courier New" w:cs="Courier New"/>
          <w:sz w:val="24"/>
          <w:szCs w:val="24"/>
          <w:lang w:val="en" w:eastAsia="en-US"/>
        </w:rPr>
        <w:t xml:space="preserve"> as follows:</w:t>
      </w:r>
    </w:p>
    <w:p w14:paraId="6E4D410D" w14:textId="77777777" w:rsidR="007B32D8" w:rsidRPr="007B32D8" w:rsidRDefault="007B32D8" w:rsidP="00041371">
      <w:pPr>
        <w:spacing w:line="480" w:lineRule="auto"/>
        <w:outlineLvl w:val="3"/>
        <w:rPr>
          <w:rFonts w:ascii="Courier New" w:hAnsi="Courier New" w:cs="Courier New"/>
          <w:b/>
          <w:bCs/>
          <w:sz w:val="24"/>
          <w:szCs w:val="24"/>
          <w:lang w:val="en" w:eastAsia="en-US"/>
        </w:rPr>
      </w:pPr>
      <w:r w:rsidRPr="007B32D8">
        <w:rPr>
          <w:rFonts w:ascii="Courier New" w:hAnsi="Courier New" w:cs="Courier New"/>
          <w:b/>
          <w:bCs/>
          <w:sz w:val="24"/>
          <w:szCs w:val="24"/>
          <w:lang w:val="en" w:eastAsia="en-US"/>
        </w:rPr>
        <w:t>52.219-</w:t>
      </w:r>
      <w:proofErr w:type="gramStart"/>
      <w:r w:rsidRPr="007B32D8">
        <w:rPr>
          <w:rFonts w:ascii="Courier New" w:hAnsi="Courier New" w:cs="Courier New"/>
          <w:b/>
          <w:bCs/>
          <w:sz w:val="24"/>
          <w:szCs w:val="24"/>
          <w:lang w:val="en" w:eastAsia="en-US"/>
        </w:rPr>
        <w:t>28  Post</w:t>
      </w:r>
      <w:proofErr w:type="gramEnd"/>
      <w:r w:rsidRPr="007B32D8">
        <w:rPr>
          <w:rFonts w:ascii="Courier New" w:hAnsi="Courier New" w:cs="Courier New"/>
          <w:b/>
          <w:bCs/>
          <w:sz w:val="24"/>
          <w:szCs w:val="24"/>
          <w:lang w:val="en" w:eastAsia="en-US"/>
        </w:rPr>
        <w:t xml:space="preserve">-Award Small Business Program </w:t>
      </w:r>
      <w:proofErr w:type="spellStart"/>
      <w:r w:rsidRPr="007B32D8">
        <w:rPr>
          <w:rFonts w:ascii="Courier New" w:hAnsi="Courier New" w:cs="Courier New"/>
          <w:b/>
          <w:bCs/>
          <w:sz w:val="24"/>
          <w:szCs w:val="24"/>
          <w:lang w:val="en" w:eastAsia="en-US"/>
        </w:rPr>
        <w:t>Rerepresentation</w:t>
      </w:r>
      <w:proofErr w:type="spellEnd"/>
      <w:r w:rsidRPr="007B32D8">
        <w:rPr>
          <w:rFonts w:ascii="Courier New" w:hAnsi="Courier New" w:cs="Courier New"/>
          <w:b/>
          <w:bCs/>
          <w:sz w:val="24"/>
          <w:szCs w:val="24"/>
          <w:lang w:val="en" w:eastAsia="en-US"/>
        </w:rPr>
        <w:t>.</w:t>
      </w:r>
    </w:p>
    <w:p w14:paraId="24C578A0" w14:textId="77777777" w:rsidR="00153425" w:rsidRDefault="00153425" w:rsidP="00041371">
      <w:pPr>
        <w:tabs>
          <w:tab w:val="left" w:pos="720"/>
          <w:tab w:val="left" w:pos="1080"/>
          <w:tab w:val="left" w:pos="1440"/>
          <w:tab w:val="left" w:pos="1800"/>
        </w:tabs>
        <w:spacing w:line="480" w:lineRule="auto"/>
        <w:rPr>
          <w:rFonts w:ascii="Courier New" w:eastAsia="Calibri" w:hAnsi="Courier New" w:cs="Courier New"/>
          <w:sz w:val="24"/>
          <w:szCs w:val="24"/>
          <w:lang w:eastAsia="en-US"/>
        </w:rPr>
      </w:pPr>
      <w:r w:rsidRPr="007B32D8">
        <w:rPr>
          <w:rFonts w:ascii="Courier New" w:eastAsia="Calibri" w:hAnsi="Courier New" w:cs="Courier New"/>
          <w:sz w:val="24"/>
          <w:szCs w:val="24"/>
          <w:lang w:eastAsia="en-US"/>
        </w:rPr>
        <w:t>As prescribed in 19.</w:t>
      </w:r>
      <w:r>
        <w:rPr>
          <w:rFonts w:ascii="Courier New" w:eastAsia="Calibri" w:hAnsi="Courier New" w:cs="Courier New"/>
          <w:sz w:val="24"/>
          <w:szCs w:val="24"/>
          <w:lang w:eastAsia="en-US"/>
        </w:rPr>
        <w:t>309</w:t>
      </w:r>
      <w:r w:rsidR="003B24CD">
        <w:rPr>
          <w:rFonts w:ascii="Courier New" w:eastAsia="Calibri" w:hAnsi="Courier New" w:cs="Courier New"/>
          <w:sz w:val="24"/>
          <w:szCs w:val="24"/>
          <w:lang w:eastAsia="en-US"/>
        </w:rPr>
        <w:t>(c</w:t>
      </w:r>
      <w:proofErr w:type="gramStart"/>
      <w:r w:rsidR="003B24CD">
        <w:rPr>
          <w:rFonts w:ascii="Courier New" w:eastAsia="Calibri" w:hAnsi="Courier New" w:cs="Courier New"/>
          <w:sz w:val="24"/>
          <w:szCs w:val="24"/>
          <w:lang w:eastAsia="en-US"/>
        </w:rPr>
        <w:t>)(</w:t>
      </w:r>
      <w:proofErr w:type="gramEnd"/>
      <w:r w:rsidR="003B24CD">
        <w:rPr>
          <w:rFonts w:ascii="Courier New" w:eastAsia="Calibri" w:hAnsi="Courier New" w:cs="Courier New"/>
          <w:sz w:val="24"/>
          <w:szCs w:val="24"/>
          <w:lang w:eastAsia="en-US"/>
        </w:rPr>
        <w:t>1)</w:t>
      </w:r>
      <w:r w:rsidRPr="007B32D8">
        <w:rPr>
          <w:rFonts w:ascii="Courier New" w:eastAsia="Calibri" w:hAnsi="Courier New" w:cs="Courier New"/>
          <w:sz w:val="24"/>
          <w:szCs w:val="24"/>
          <w:lang w:eastAsia="en-US"/>
        </w:rPr>
        <w:t>, insert the following clause:</w:t>
      </w:r>
    </w:p>
    <w:p w14:paraId="46B150FD" w14:textId="77777777" w:rsidR="007B32D8" w:rsidRPr="007B32D8" w:rsidRDefault="007B32D8" w:rsidP="00041371">
      <w:pPr>
        <w:spacing w:line="480" w:lineRule="auto"/>
        <w:jc w:val="center"/>
        <w:rPr>
          <w:rFonts w:ascii="Courier New" w:hAnsi="Courier New" w:cs="Courier New"/>
          <w:bCs/>
          <w:smallCaps/>
          <w:sz w:val="24"/>
          <w:szCs w:val="24"/>
          <w:lang w:val="en" w:eastAsia="en-US"/>
        </w:rPr>
      </w:pPr>
      <w:r w:rsidRPr="007B32D8">
        <w:rPr>
          <w:rFonts w:ascii="Courier New" w:hAnsi="Courier New" w:cs="Courier New"/>
          <w:bCs/>
          <w:smallCaps/>
          <w:sz w:val="24"/>
          <w:szCs w:val="24"/>
          <w:lang w:val="en" w:eastAsia="en-US"/>
        </w:rPr>
        <w:t xml:space="preserve">Post-Award Small Business Program </w:t>
      </w:r>
      <w:proofErr w:type="spellStart"/>
      <w:r w:rsidRPr="007B32D8">
        <w:rPr>
          <w:rFonts w:ascii="Courier New" w:hAnsi="Courier New" w:cs="Courier New"/>
          <w:bCs/>
          <w:smallCaps/>
          <w:sz w:val="24"/>
          <w:szCs w:val="24"/>
          <w:lang w:val="en" w:eastAsia="en-US"/>
        </w:rPr>
        <w:t>Rerep</w:t>
      </w:r>
      <w:r w:rsidR="00153425">
        <w:rPr>
          <w:rFonts w:ascii="Courier New" w:hAnsi="Courier New" w:cs="Courier New"/>
          <w:bCs/>
          <w:smallCaps/>
          <w:sz w:val="24"/>
          <w:szCs w:val="24"/>
          <w:lang w:val="en" w:eastAsia="en-US"/>
        </w:rPr>
        <w:t>r</w:t>
      </w:r>
      <w:r w:rsidRPr="007B32D8">
        <w:rPr>
          <w:rFonts w:ascii="Courier New" w:hAnsi="Courier New" w:cs="Courier New"/>
          <w:bCs/>
          <w:smallCaps/>
          <w:sz w:val="24"/>
          <w:szCs w:val="24"/>
          <w:lang w:val="en" w:eastAsia="en-US"/>
        </w:rPr>
        <w:t>esentation</w:t>
      </w:r>
      <w:proofErr w:type="spellEnd"/>
      <w:r w:rsidRPr="007B32D8">
        <w:rPr>
          <w:rFonts w:ascii="Courier New" w:hAnsi="Courier New" w:cs="Courier New"/>
          <w:bCs/>
          <w:smallCaps/>
          <w:sz w:val="24"/>
          <w:szCs w:val="24"/>
          <w:lang w:val="en" w:eastAsia="en-US"/>
        </w:rPr>
        <w:t xml:space="preserve"> </w:t>
      </w:r>
      <w:r w:rsidR="00F173D3" w:rsidRPr="000E3D05">
        <w:rPr>
          <w:rFonts w:ascii="Courier New" w:hAnsi="Courier New" w:cs="Courier New"/>
          <w:smallCaps/>
          <w:color w:val="000000"/>
          <w:sz w:val="24"/>
          <w:szCs w:val="24"/>
          <w:lang w:val="en" w:eastAsia="en-US"/>
        </w:rPr>
        <w:t>([</w:t>
      </w:r>
      <w:r w:rsidR="00F173D3"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F173D3" w:rsidRPr="000E3D05">
        <w:rPr>
          <w:rFonts w:ascii="Courier New" w:hAnsi="Courier New" w:cs="Courier New"/>
          <w:b/>
          <w:smallCaps/>
          <w:color w:val="000000"/>
          <w:sz w:val="24"/>
          <w:szCs w:val="24"/>
          <w:u w:val="single"/>
          <w:lang w:val="en" w:eastAsia="en-US"/>
        </w:rPr>
        <w:t>Federal</w:t>
      </w:r>
      <w:r w:rsidR="00F173D3" w:rsidRPr="000E3D05">
        <w:rPr>
          <w:rFonts w:ascii="Courier New" w:hAnsi="Courier New" w:cs="Courier New"/>
          <w:b/>
          <w:smallCaps/>
          <w:color w:val="000000"/>
          <w:sz w:val="24"/>
          <w:szCs w:val="24"/>
          <w:lang w:val="en" w:eastAsia="en-US"/>
        </w:rPr>
        <w:t xml:space="preserve"> </w:t>
      </w:r>
      <w:r w:rsidR="00F173D3" w:rsidRPr="000E3D05">
        <w:rPr>
          <w:rFonts w:ascii="Courier New" w:hAnsi="Courier New" w:cs="Courier New"/>
          <w:b/>
          <w:smallCaps/>
          <w:color w:val="000000"/>
          <w:sz w:val="24"/>
          <w:szCs w:val="24"/>
          <w:u w:val="single"/>
          <w:lang w:val="en" w:eastAsia="en-US"/>
        </w:rPr>
        <w:t>Register</w:t>
      </w:r>
      <w:r w:rsidR="00F173D3" w:rsidRPr="000E3D05">
        <w:rPr>
          <w:rFonts w:ascii="Courier New" w:hAnsi="Courier New" w:cs="Courier New"/>
          <w:smallCaps/>
          <w:color w:val="000000"/>
          <w:sz w:val="24"/>
          <w:szCs w:val="24"/>
          <w:lang w:val="en" w:eastAsia="en-US"/>
        </w:rPr>
        <w:t>])</w:t>
      </w:r>
    </w:p>
    <w:p w14:paraId="1B7CE2F6"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 xml:space="preserve">* </w:t>
      </w:r>
      <w:r w:rsidR="00F173D3">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F173D3">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F173D3">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r w:rsidR="00F173D3">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 </w:t>
      </w:r>
    </w:p>
    <w:p w14:paraId="6B852E24" w14:textId="77777777" w:rsidR="00A84342" w:rsidRDefault="007B32D8" w:rsidP="00041371">
      <w:pPr>
        <w:tabs>
          <w:tab w:val="left" w:pos="720"/>
          <w:tab w:val="left" w:pos="1080"/>
          <w:tab w:val="left" w:pos="1440"/>
          <w:tab w:val="left" w:pos="1800"/>
        </w:tabs>
        <w:spacing w:line="480" w:lineRule="auto"/>
        <w:rPr>
          <w:ins w:id="719" w:author="Brooks, E. Brad (OFR)" w:date="2020-02-07T16:13:00Z"/>
          <w:rFonts w:ascii="Courier New" w:hAnsi="Courier New" w:cs="Courier New"/>
          <w:sz w:val="24"/>
          <w:szCs w:val="24"/>
          <w:lang w:val="en"/>
        </w:rPr>
      </w:pPr>
      <w:r w:rsidRPr="007B32D8">
        <w:rPr>
          <w:rFonts w:ascii="Courier New" w:hAnsi="Courier New" w:cs="Courier New"/>
          <w:sz w:val="24"/>
          <w:szCs w:val="24"/>
          <w:lang w:val="en" w:eastAsia="en-US"/>
        </w:rPr>
        <w:tab/>
      </w:r>
      <w:r w:rsidR="00153425">
        <w:rPr>
          <w:rFonts w:ascii="Courier New" w:hAnsi="Courier New" w:cs="Courier New"/>
          <w:sz w:val="24"/>
          <w:szCs w:val="24"/>
          <w:lang w:val="en" w:eastAsia="en-US"/>
        </w:rPr>
        <w:t xml:space="preserve">(b)  </w:t>
      </w:r>
      <w:r w:rsidR="00153425" w:rsidRPr="00BA300D">
        <w:rPr>
          <w:rFonts w:ascii="Courier New" w:hAnsi="Courier New" w:cs="Courier New"/>
          <w:sz w:val="24"/>
          <w:szCs w:val="24"/>
          <w:lang w:val="en"/>
        </w:rPr>
        <w:t>If the Contractor represented that it was</w:t>
      </w:r>
      <w:r w:rsidR="00153425">
        <w:rPr>
          <w:rFonts w:ascii="Courier New" w:hAnsi="Courier New" w:cs="Courier New"/>
          <w:sz w:val="24"/>
          <w:szCs w:val="24"/>
          <w:lang w:val="en"/>
        </w:rPr>
        <w:t xml:space="preserve"> any of the small business concerns identified in 19.000(a)(3) prior to award of this contract, the Contractor shall </w:t>
      </w:r>
      <w:proofErr w:type="spellStart"/>
      <w:r w:rsidR="00153425">
        <w:rPr>
          <w:rFonts w:ascii="Courier New" w:hAnsi="Courier New" w:cs="Courier New"/>
          <w:sz w:val="24"/>
          <w:szCs w:val="24"/>
          <w:lang w:val="en"/>
        </w:rPr>
        <w:t>rerepresent</w:t>
      </w:r>
      <w:proofErr w:type="spellEnd"/>
      <w:r w:rsidR="00153425">
        <w:rPr>
          <w:rFonts w:ascii="Courier New" w:hAnsi="Courier New" w:cs="Courier New"/>
          <w:sz w:val="24"/>
          <w:szCs w:val="24"/>
          <w:lang w:val="en"/>
        </w:rPr>
        <w:t xml:space="preserve"> its size and socioeconomic status according to paragraph (f) of this clause or, if applicable, paragraph </w:t>
      </w:r>
      <w:r w:rsidR="00153425">
        <w:rPr>
          <w:rFonts w:ascii="Courier New" w:hAnsi="Courier New" w:cs="Courier New"/>
          <w:sz w:val="24"/>
          <w:szCs w:val="24"/>
          <w:lang w:val="en"/>
        </w:rPr>
        <w:lastRenderedPageBreak/>
        <w:t xml:space="preserve">(h) of this clause, upon occurrence of any of the following: </w:t>
      </w:r>
      <w:r w:rsidR="00B84C7D">
        <w:rPr>
          <w:rFonts w:ascii="Courier New" w:hAnsi="Courier New" w:cs="Courier New"/>
          <w:sz w:val="24"/>
          <w:szCs w:val="24"/>
          <w:lang w:val="en"/>
        </w:rPr>
        <w:t xml:space="preserve"> </w:t>
      </w:r>
    </w:p>
    <w:p w14:paraId="211BC42C" w14:textId="43D8E11F" w:rsidR="00153425" w:rsidRDefault="00A84342"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ins w:id="720" w:author="Brooks, E. Brad (OFR)" w:date="2020-02-07T16:13:00Z">
        <w:r>
          <w:rPr>
            <w:rFonts w:ascii="Courier New" w:hAnsi="Courier New" w:cs="Courier New"/>
            <w:sz w:val="24"/>
            <w:szCs w:val="24"/>
            <w:lang w:val="en"/>
          </w:rPr>
          <w:t xml:space="preserve">*   *   </w:t>
        </w:r>
      </w:ins>
      <w:r w:rsidR="00153425" w:rsidRPr="007B32D8">
        <w:rPr>
          <w:rFonts w:ascii="Courier New" w:hAnsi="Courier New" w:cs="Courier New"/>
          <w:sz w:val="24"/>
          <w:szCs w:val="24"/>
          <w:lang w:val="en" w:eastAsia="en-US"/>
        </w:rPr>
        <w:t xml:space="preserve">* </w:t>
      </w:r>
      <w:r w:rsidR="00B84C7D">
        <w:rPr>
          <w:rFonts w:ascii="Courier New" w:hAnsi="Courier New" w:cs="Courier New"/>
          <w:sz w:val="24"/>
          <w:szCs w:val="24"/>
          <w:lang w:val="en" w:eastAsia="en-US"/>
        </w:rPr>
        <w:t xml:space="preserve"> </w:t>
      </w:r>
      <w:r w:rsidR="00153425" w:rsidRPr="007B32D8">
        <w:rPr>
          <w:rFonts w:ascii="Courier New" w:hAnsi="Courier New" w:cs="Courier New"/>
          <w:sz w:val="24"/>
          <w:szCs w:val="24"/>
          <w:lang w:val="en" w:eastAsia="en-US"/>
        </w:rPr>
        <w:t xml:space="preserve"> *  </w:t>
      </w:r>
      <w:r w:rsidR="00B84C7D">
        <w:rPr>
          <w:rFonts w:ascii="Courier New" w:hAnsi="Courier New" w:cs="Courier New"/>
          <w:sz w:val="24"/>
          <w:szCs w:val="24"/>
          <w:lang w:val="en" w:eastAsia="en-US"/>
        </w:rPr>
        <w:t xml:space="preserve"> </w:t>
      </w:r>
      <w:r w:rsidR="00153425" w:rsidRPr="007B32D8">
        <w:rPr>
          <w:rFonts w:ascii="Courier New" w:hAnsi="Courier New" w:cs="Courier New"/>
          <w:sz w:val="24"/>
          <w:szCs w:val="24"/>
          <w:lang w:val="en" w:eastAsia="en-US"/>
        </w:rPr>
        <w:t>*</w:t>
      </w:r>
    </w:p>
    <w:p w14:paraId="4141866E" w14:textId="77777777" w:rsidR="00153425" w:rsidRDefault="00153425"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Pr>
          <w:rFonts w:ascii="Courier New" w:hAnsi="Courier New" w:cs="Courier New"/>
          <w:sz w:val="24"/>
          <w:szCs w:val="24"/>
          <w:lang w:val="en" w:eastAsia="en-US"/>
        </w:rPr>
        <w:tab/>
        <w:t xml:space="preserve">(c)  </w:t>
      </w:r>
      <w:r w:rsidRPr="00153425">
        <w:rPr>
          <w:rFonts w:ascii="Courier New" w:hAnsi="Courier New" w:cs="Courier New"/>
          <w:sz w:val="24"/>
          <w:szCs w:val="24"/>
          <w:lang w:val="en" w:eastAsia="en-US"/>
        </w:rPr>
        <w:t>If the Contractor represented that it was any of the small business concerns identified in 19.000(a</w:t>
      </w:r>
      <w:proofErr w:type="gramStart"/>
      <w:r w:rsidRPr="00153425">
        <w:rPr>
          <w:rFonts w:ascii="Courier New" w:hAnsi="Courier New" w:cs="Courier New"/>
          <w:sz w:val="24"/>
          <w:szCs w:val="24"/>
          <w:lang w:val="en" w:eastAsia="en-US"/>
        </w:rPr>
        <w:t>)(</w:t>
      </w:r>
      <w:proofErr w:type="gramEnd"/>
      <w:r w:rsidRPr="00153425">
        <w:rPr>
          <w:rFonts w:ascii="Courier New" w:hAnsi="Courier New" w:cs="Courier New"/>
          <w:sz w:val="24"/>
          <w:szCs w:val="24"/>
          <w:lang w:val="en" w:eastAsia="en-US"/>
        </w:rPr>
        <w:t xml:space="preserve">3) prior to award of this contract, the Contractor shall </w:t>
      </w:r>
      <w:proofErr w:type="spellStart"/>
      <w:r w:rsidRPr="00153425">
        <w:rPr>
          <w:rFonts w:ascii="Courier New" w:hAnsi="Courier New" w:cs="Courier New"/>
          <w:sz w:val="24"/>
          <w:szCs w:val="24"/>
          <w:lang w:val="en" w:eastAsia="en-US"/>
        </w:rPr>
        <w:t>rerepresent</w:t>
      </w:r>
      <w:proofErr w:type="spellEnd"/>
      <w:r w:rsidRPr="00153425">
        <w:rPr>
          <w:rFonts w:ascii="Courier New" w:hAnsi="Courier New" w:cs="Courier New"/>
          <w:sz w:val="24"/>
          <w:szCs w:val="24"/>
          <w:lang w:val="en" w:eastAsia="en-US"/>
        </w:rPr>
        <w:t xml:space="preserve"> its size and socioeconomic status according to paragraph (f) of this clause or, if applicable, paragraph (h) of this clause, when the Contracting Officer explicitly requires it for an order issued under a multiple-award contract.</w:t>
      </w:r>
    </w:p>
    <w:p w14:paraId="09CEF784" w14:textId="77777777" w:rsidR="00B45335" w:rsidRDefault="00B45335"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 xml:space="preserve">*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p>
    <w:p w14:paraId="63FA365A" w14:textId="77777777" w:rsidR="00B45335" w:rsidRDefault="00B45335"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Pr>
          <w:rFonts w:ascii="Courier New" w:hAnsi="Courier New" w:cs="Courier New"/>
          <w:sz w:val="24"/>
          <w:szCs w:val="24"/>
          <w:lang w:val="en" w:eastAsia="en-US"/>
        </w:rPr>
        <w:tab/>
      </w:r>
      <w:r w:rsidRPr="00B45335">
        <w:rPr>
          <w:rFonts w:ascii="Courier New" w:hAnsi="Courier New" w:cs="Courier New"/>
          <w:sz w:val="24"/>
          <w:szCs w:val="24"/>
          <w:lang w:val="en" w:eastAsia="en-US"/>
        </w:rPr>
        <w:t xml:space="preserve">(f)  </w:t>
      </w:r>
      <w:r w:rsidRPr="00B466CB">
        <w:rPr>
          <w:rFonts w:ascii="Courier New" w:hAnsi="Courier New" w:cs="Courier New"/>
          <w:sz w:val="24"/>
          <w:szCs w:val="24"/>
          <w:lang w:val="en" w:eastAsia="en-US"/>
        </w:rPr>
        <w:t>Except as provided in paragraph (</w:t>
      </w:r>
      <w:r w:rsidRPr="00CB7C75">
        <w:rPr>
          <w:rFonts w:ascii="Courier New" w:hAnsi="Courier New" w:cs="Courier New"/>
          <w:sz w:val="24"/>
          <w:szCs w:val="24"/>
          <w:lang w:val="en" w:eastAsia="en-US"/>
        </w:rPr>
        <w:t>h) of this clause, the Contractor shall make the representation</w:t>
      </w:r>
      <w:r w:rsidRPr="00827832">
        <w:rPr>
          <w:rFonts w:ascii="Courier New" w:hAnsi="Courier New" w:cs="Courier New"/>
          <w:sz w:val="24"/>
          <w:szCs w:val="24"/>
          <w:lang w:val="en" w:eastAsia="en-US"/>
        </w:rPr>
        <w:t>(s) require</w:t>
      </w:r>
      <w:r w:rsidRPr="00DE4CB8">
        <w:rPr>
          <w:rFonts w:ascii="Courier New" w:hAnsi="Courier New" w:cs="Courier New"/>
          <w:sz w:val="24"/>
          <w:szCs w:val="24"/>
          <w:lang w:val="en" w:eastAsia="en-US"/>
        </w:rPr>
        <w:t>d by paragraph (b) and (c)</w:t>
      </w:r>
      <w:r w:rsidRPr="00B15244">
        <w:rPr>
          <w:rFonts w:ascii="Courier New" w:hAnsi="Courier New" w:cs="Courier New"/>
          <w:sz w:val="24"/>
          <w:szCs w:val="24"/>
          <w:lang w:val="en" w:eastAsia="en-US"/>
        </w:rPr>
        <w:t xml:space="preserve"> of this clause by validating or updating all its representations in the Representations and Certifications section of the System for Award Management (SAM) and its other data in SAM, as necessary, to ensure that they reflect the Contractor's current status. The Contractor shall notify the contracting office in writing within the timeframes specified in paragraph (b) of this clause</w:t>
      </w:r>
      <w:r w:rsidRPr="00855BCF">
        <w:rPr>
          <w:rFonts w:ascii="Courier New" w:hAnsi="Courier New" w:cs="Courier New"/>
          <w:sz w:val="24"/>
          <w:szCs w:val="24"/>
          <w:lang w:val="en" w:eastAsia="en-US"/>
        </w:rPr>
        <w:t>, or with its offer for an order (see paragraph (c) of this clause),</w:t>
      </w:r>
      <w:r w:rsidRPr="007575F5">
        <w:rPr>
          <w:rFonts w:ascii="Courier New" w:hAnsi="Courier New" w:cs="Courier New"/>
          <w:sz w:val="24"/>
          <w:szCs w:val="24"/>
          <w:lang w:val="en" w:eastAsia="en-US"/>
        </w:rPr>
        <w:t xml:space="preserve"> that the data </w:t>
      </w:r>
      <w:r w:rsidRPr="007575F5">
        <w:rPr>
          <w:rFonts w:ascii="Courier New" w:hAnsi="Courier New" w:cs="Courier New"/>
          <w:sz w:val="24"/>
          <w:szCs w:val="24"/>
          <w:lang w:val="en" w:eastAsia="en-US"/>
        </w:rPr>
        <w:lastRenderedPageBreak/>
        <w:t>have been valid</w:t>
      </w:r>
      <w:r w:rsidRPr="00B75668">
        <w:rPr>
          <w:rFonts w:ascii="Courier New" w:hAnsi="Courier New" w:cs="Courier New"/>
          <w:sz w:val="24"/>
          <w:szCs w:val="24"/>
          <w:lang w:val="en" w:eastAsia="en-US"/>
        </w:rPr>
        <w:t>ated or updated, and provide the date of the validation or update.</w:t>
      </w:r>
    </w:p>
    <w:p w14:paraId="11040BC4" w14:textId="77777777" w:rsidR="00B45335" w:rsidRDefault="00B45335"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 xml:space="preserve">*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p>
    <w:p w14:paraId="63441559" w14:textId="77777777" w:rsidR="007B32D8" w:rsidRPr="007B32D8" w:rsidRDefault="00153425"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Pr>
          <w:rFonts w:ascii="Courier New" w:hAnsi="Courier New" w:cs="Courier New"/>
          <w:sz w:val="24"/>
          <w:szCs w:val="24"/>
          <w:lang w:val="en" w:eastAsia="en-US"/>
        </w:rPr>
        <w:tab/>
      </w:r>
      <w:r w:rsidR="007B32D8" w:rsidRPr="007B32D8">
        <w:rPr>
          <w:rFonts w:ascii="Courier New" w:hAnsi="Courier New" w:cs="Courier New"/>
          <w:sz w:val="24"/>
          <w:szCs w:val="24"/>
          <w:lang w:val="en" w:eastAsia="en-US"/>
        </w:rPr>
        <w:t>(</w:t>
      </w:r>
      <w:r w:rsidR="00B45335">
        <w:rPr>
          <w:rFonts w:ascii="Courier New" w:hAnsi="Courier New" w:cs="Courier New"/>
          <w:sz w:val="24"/>
          <w:szCs w:val="24"/>
          <w:lang w:val="en" w:eastAsia="en-US"/>
        </w:rPr>
        <w:t>h</w:t>
      </w:r>
      <w:r w:rsidR="007B32D8" w:rsidRPr="007B32D8">
        <w:rPr>
          <w:rFonts w:ascii="Courier New" w:hAnsi="Courier New" w:cs="Courier New"/>
          <w:sz w:val="24"/>
          <w:szCs w:val="24"/>
          <w:lang w:val="en" w:eastAsia="en-US"/>
        </w:rPr>
        <w:t xml:space="preserve">)  If the Contractor does not have representations and certifications in SAM, or does not have a representation in SAM for the NAICS code applicable to this contract, the Contractor is required to complete the following </w:t>
      </w:r>
      <w:proofErr w:type="spellStart"/>
      <w:r w:rsidR="007B32D8" w:rsidRPr="007B32D8">
        <w:rPr>
          <w:rFonts w:ascii="Courier New" w:hAnsi="Courier New" w:cs="Courier New"/>
          <w:sz w:val="24"/>
          <w:szCs w:val="24"/>
          <w:lang w:val="en" w:eastAsia="en-US"/>
        </w:rPr>
        <w:t>rerepresentation</w:t>
      </w:r>
      <w:proofErr w:type="spellEnd"/>
      <w:r w:rsidR="007B32D8" w:rsidRPr="007B32D8">
        <w:rPr>
          <w:rFonts w:ascii="Courier New" w:hAnsi="Courier New" w:cs="Courier New"/>
          <w:sz w:val="24"/>
          <w:szCs w:val="24"/>
          <w:lang w:val="en" w:eastAsia="en-US"/>
        </w:rPr>
        <w:t xml:space="preserve"> and submit it to the contracting office, along with the contract number and the date on which the </w:t>
      </w:r>
      <w:proofErr w:type="spellStart"/>
      <w:r w:rsidR="007B32D8" w:rsidRPr="007B32D8">
        <w:rPr>
          <w:rFonts w:ascii="Courier New" w:hAnsi="Courier New" w:cs="Courier New"/>
          <w:sz w:val="24"/>
          <w:szCs w:val="24"/>
          <w:lang w:val="en" w:eastAsia="en-US"/>
        </w:rPr>
        <w:t>rerepresentation</w:t>
      </w:r>
      <w:proofErr w:type="spellEnd"/>
      <w:r w:rsidR="007B32D8" w:rsidRPr="007B32D8">
        <w:rPr>
          <w:rFonts w:ascii="Courier New" w:hAnsi="Courier New" w:cs="Courier New"/>
          <w:sz w:val="24"/>
          <w:szCs w:val="24"/>
          <w:lang w:val="en" w:eastAsia="en-US"/>
        </w:rPr>
        <w:t xml:space="preserve"> was completed:</w:t>
      </w:r>
    </w:p>
    <w:p w14:paraId="45F3EB8C"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(1)  The Contractor represents that it □ is, □ is not a small business concern under NAICS Code ______________ assigned to contract number ______________.</w:t>
      </w:r>
    </w:p>
    <w:p w14:paraId="39A02922"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(2)  [</w:t>
      </w:r>
      <w:r w:rsidRPr="00EC01C9">
        <w:rPr>
          <w:rFonts w:ascii="Courier New" w:hAnsi="Courier New" w:cs="Courier New"/>
          <w:sz w:val="24"/>
          <w:szCs w:val="24"/>
          <w:u w:val="single"/>
          <w:lang w:val="en" w:eastAsia="en-US"/>
        </w:rPr>
        <w:t>Complete only if the Contractor represented itself as a small business concern in paragraph (</w:t>
      </w:r>
      <w:r w:rsidR="00B466CB">
        <w:rPr>
          <w:rFonts w:ascii="Courier New" w:hAnsi="Courier New" w:cs="Courier New"/>
          <w:sz w:val="24"/>
          <w:szCs w:val="24"/>
          <w:u w:val="single"/>
          <w:lang w:val="en" w:eastAsia="en-US"/>
        </w:rPr>
        <w:t>h</w:t>
      </w:r>
      <w:proofErr w:type="gramStart"/>
      <w:r w:rsidRPr="00EC01C9">
        <w:rPr>
          <w:rFonts w:ascii="Courier New" w:hAnsi="Courier New" w:cs="Courier New"/>
          <w:sz w:val="24"/>
          <w:szCs w:val="24"/>
          <w:u w:val="single"/>
          <w:lang w:val="en" w:eastAsia="en-US"/>
        </w:rPr>
        <w:t>)(</w:t>
      </w:r>
      <w:proofErr w:type="gramEnd"/>
      <w:r w:rsidRPr="00EC01C9">
        <w:rPr>
          <w:rFonts w:ascii="Courier New" w:hAnsi="Courier New" w:cs="Courier New"/>
          <w:sz w:val="24"/>
          <w:szCs w:val="24"/>
          <w:u w:val="single"/>
          <w:lang w:val="en" w:eastAsia="en-US"/>
        </w:rPr>
        <w:t>1) of this clause</w:t>
      </w:r>
      <w:r w:rsidRPr="007B32D8">
        <w:rPr>
          <w:rFonts w:ascii="Courier New" w:hAnsi="Courier New" w:cs="Courier New"/>
          <w:sz w:val="24"/>
          <w:szCs w:val="24"/>
          <w:lang w:val="en" w:eastAsia="en-US"/>
        </w:rPr>
        <w:t xml:space="preserve">.] </w:t>
      </w:r>
      <w:r w:rsidR="00B84C7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The Contractor represents that it □ is, □ is not, a small disadvantaged business concern as defined in 13 CFR 124.1002.</w:t>
      </w:r>
    </w:p>
    <w:p w14:paraId="5056DDEF"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(3)  [</w:t>
      </w:r>
      <w:r w:rsidRPr="00EC01C9">
        <w:rPr>
          <w:rFonts w:ascii="Courier New" w:hAnsi="Courier New" w:cs="Courier New"/>
          <w:sz w:val="24"/>
          <w:szCs w:val="24"/>
          <w:u w:val="single"/>
          <w:lang w:val="en" w:eastAsia="en-US"/>
        </w:rPr>
        <w:t>Complete only if the Contractor represented itself as a small business concern in paragraph (</w:t>
      </w:r>
      <w:r w:rsidR="00B466CB">
        <w:rPr>
          <w:rFonts w:ascii="Courier New" w:hAnsi="Courier New" w:cs="Courier New"/>
          <w:sz w:val="24"/>
          <w:szCs w:val="24"/>
          <w:u w:val="single"/>
          <w:lang w:val="en" w:eastAsia="en-US"/>
        </w:rPr>
        <w:t>h</w:t>
      </w:r>
      <w:proofErr w:type="gramStart"/>
      <w:r w:rsidRPr="00EC01C9">
        <w:rPr>
          <w:rFonts w:ascii="Courier New" w:hAnsi="Courier New" w:cs="Courier New"/>
          <w:sz w:val="24"/>
          <w:szCs w:val="24"/>
          <w:u w:val="single"/>
          <w:lang w:val="en" w:eastAsia="en-US"/>
        </w:rPr>
        <w:t>)(</w:t>
      </w:r>
      <w:proofErr w:type="gramEnd"/>
      <w:r w:rsidRPr="00EC01C9">
        <w:rPr>
          <w:rFonts w:ascii="Courier New" w:hAnsi="Courier New" w:cs="Courier New"/>
          <w:sz w:val="24"/>
          <w:szCs w:val="24"/>
          <w:u w:val="single"/>
          <w:lang w:val="en" w:eastAsia="en-US"/>
        </w:rPr>
        <w:t>1) of this clause</w:t>
      </w:r>
      <w:r w:rsidRPr="007B32D8">
        <w:rPr>
          <w:rFonts w:ascii="Courier New" w:hAnsi="Courier New" w:cs="Courier New"/>
          <w:sz w:val="24"/>
          <w:szCs w:val="24"/>
          <w:lang w:val="en" w:eastAsia="en-US"/>
        </w:rPr>
        <w:t>.]</w:t>
      </w:r>
      <w:r w:rsidR="00B84C7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The Contractor represents that it □ is, □ is not a women-owned small business concern.</w:t>
      </w:r>
    </w:p>
    <w:p w14:paraId="2F8CF8D6"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 xml:space="preserve">(4)  Women-owned small business (WOSB) concern eligible under the WOSB Program. </w:t>
      </w:r>
      <w:r w:rsidR="00B84C7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w:t>
      </w:r>
      <w:r w:rsidRPr="007B32D8">
        <w:rPr>
          <w:rFonts w:ascii="Courier New" w:hAnsi="Courier New" w:cs="Courier New"/>
          <w:sz w:val="24"/>
          <w:szCs w:val="24"/>
          <w:u w:val="single"/>
          <w:lang w:val="en" w:eastAsia="en-US"/>
        </w:rPr>
        <w:t xml:space="preserve">Complete only if the </w:t>
      </w:r>
      <w:r w:rsidRPr="007B32D8">
        <w:rPr>
          <w:rFonts w:ascii="Courier New" w:hAnsi="Courier New" w:cs="Courier New"/>
          <w:sz w:val="24"/>
          <w:szCs w:val="24"/>
          <w:u w:val="single"/>
          <w:lang w:val="en" w:eastAsia="en-US"/>
        </w:rPr>
        <w:lastRenderedPageBreak/>
        <w:t>Contractor represented itself as a women-owned small business concern in paragraph (</w:t>
      </w:r>
      <w:r w:rsidR="00B466CB">
        <w:rPr>
          <w:rFonts w:ascii="Courier New" w:hAnsi="Courier New" w:cs="Courier New"/>
          <w:sz w:val="24"/>
          <w:szCs w:val="24"/>
          <w:u w:val="single"/>
          <w:lang w:val="en" w:eastAsia="en-US"/>
        </w:rPr>
        <w:t>h</w:t>
      </w:r>
      <w:proofErr w:type="gramStart"/>
      <w:r w:rsidRPr="007B32D8">
        <w:rPr>
          <w:rFonts w:ascii="Courier New" w:hAnsi="Courier New" w:cs="Courier New"/>
          <w:sz w:val="24"/>
          <w:szCs w:val="24"/>
          <w:u w:val="single"/>
          <w:lang w:val="en" w:eastAsia="en-US"/>
        </w:rPr>
        <w:t>)(</w:t>
      </w:r>
      <w:proofErr w:type="gramEnd"/>
      <w:r w:rsidRPr="007B32D8">
        <w:rPr>
          <w:rFonts w:ascii="Courier New" w:hAnsi="Courier New" w:cs="Courier New"/>
          <w:sz w:val="24"/>
          <w:szCs w:val="24"/>
          <w:u w:val="single"/>
          <w:lang w:val="en" w:eastAsia="en-US"/>
        </w:rPr>
        <w:t>3) of this clause.</w:t>
      </w:r>
      <w:r w:rsidRPr="007B32D8">
        <w:rPr>
          <w:rFonts w:ascii="Courier New" w:hAnsi="Courier New" w:cs="Courier New"/>
          <w:sz w:val="24"/>
          <w:szCs w:val="24"/>
          <w:lang w:val="en" w:eastAsia="en-US"/>
        </w:rPr>
        <w:t>]  The Contractor represents that—</w:t>
      </w:r>
    </w:p>
    <w:p w14:paraId="4E32E981"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w:t>
      </w:r>
      <w:proofErr w:type="spellStart"/>
      <w:r w:rsidRPr="007B32D8">
        <w:rPr>
          <w:rFonts w:ascii="Courier New" w:hAnsi="Courier New" w:cs="Courier New"/>
          <w:sz w:val="24"/>
          <w:szCs w:val="24"/>
          <w:lang w:val="en" w:eastAsia="en-US"/>
        </w:rPr>
        <w:t>i</w:t>
      </w:r>
      <w:proofErr w:type="spellEnd"/>
      <w:r w:rsidRPr="007B32D8">
        <w:rPr>
          <w:rFonts w:ascii="Courier New" w:hAnsi="Courier New" w:cs="Courier New"/>
          <w:sz w:val="24"/>
          <w:szCs w:val="24"/>
          <w:lang w:val="en" w:eastAsia="en-US"/>
        </w:rPr>
        <w:t>)  It □ is, □ is not a WOSB concern eligible under the WOSB Program, has provided all the required documents to the WOSB Repository, and no change in circumstances or adverse decisions have been issued that affects its eligibility; and</w:t>
      </w:r>
    </w:p>
    <w:p w14:paraId="1234E9CF"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(ii)  It □ is, □ is not a joint venture that complies with the requirements of 13 CFR part 127, and the representation in paragraph (</w:t>
      </w:r>
      <w:r w:rsidR="00B466CB">
        <w:rPr>
          <w:rFonts w:ascii="Courier New" w:hAnsi="Courier New" w:cs="Courier New"/>
          <w:sz w:val="24"/>
          <w:szCs w:val="24"/>
          <w:lang w:val="en" w:eastAsia="en-US"/>
        </w:rPr>
        <w:t>h</w:t>
      </w:r>
      <w:r w:rsidRPr="007B32D8">
        <w:rPr>
          <w:rFonts w:ascii="Courier New" w:hAnsi="Courier New" w:cs="Courier New"/>
          <w:sz w:val="24"/>
          <w:szCs w:val="24"/>
          <w:lang w:val="en" w:eastAsia="en-US"/>
        </w:rPr>
        <w:t>)(4)(</w:t>
      </w:r>
      <w:proofErr w:type="spellStart"/>
      <w:r w:rsidRPr="007B32D8">
        <w:rPr>
          <w:rFonts w:ascii="Courier New" w:hAnsi="Courier New" w:cs="Courier New"/>
          <w:sz w:val="24"/>
          <w:szCs w:val="24"/>
          <w:lang w:val="en" w:eastAsia="en-US"/>
        </w:rPr>
        <w:t>i</w:t>
      </w:r>
      <w:proofErr w:type="spellEnd"/>
      <w:r w:rsidRPr="007B32D8">
        <w:rPr>
          <w:rFonts w:ascii="Courier New" w:hAnsi="Courier New" w:cs="Courier New"/>
          <w:sz w:val="24"/>
          <w:szCs w:val="24"/>
          <w:lang w:val="en" w:eastAsia="en-US"/>
        </w:rPr>
        <w:t>) of this clause is accurate for each WOSB concern eligible under the WOSB Program participating in the joint venture.  [</w:t>
      </w:r>
      <w:r w:rsidRPr="007B32D8">
        <w:rPr>
          <w:rFonts w:ascii="Courier New" w:hAnsi="Courier New" w:cs="Courier New"/>
          <w:sz w:val="24"/>
          <w:szCs w:val="24"/>
          <w:u w:val="single"/>
          <w:lang w:val="en" w:eastAsia="en-US"/>
        </w:rPr>
        <w:t>The Contractor shall enter the name or names of the WOSB concern eligible under the WOSB Program and other small businesses that are participating in the joint venture: ________.</w:t>
      </w:r>
      <w:r w:rsidRPr="007B32D8">
        <w:rPr>
          <w:rFonts w:ascii="Courier New" w:hAnsi="Courier New" w:cs="Courier New"/>
          <w:sz w:val="24"/>
          <w:szCs w:val="24"/>
          <w:lang w:val="en" w:eastAsia="en-US"/>
        </w:rPr>
        <w:t>]</w:t>
      </w:r>
      <w:r w:rsidR="00B84C7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Each WOSB concern eligible under the WOSB Program participating in the joint venture shall submit a separate signed copy of the WOSB representation.</w:t>
      </w:r>
    </w:p>
    <w:p w14:paraId="12FA6BEA"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(5)  Economically disadvantaged women-owned small business (EDWOSB) concern.  [</w:t>
      </w:r>
      <w:r w:rsidRPr="007B32D8">
        <w:rPr>
          <w:rFonts w:ascii="Courier New" w:hAnsi="Courier New" w:cs="Courier New"/>
          <w:sz w:val="24"/>
          <w:szCs w:val="24"/>
          <w:u w:val="single"/>
          <w:lang w:val="en" w:eastAsia="en-US"/>
        </w:rPr>
        <w:t>Complete only if the Contractor represented itself as a women-owned small business concern eligible under the WOSB Program in (</w:t>
      </w:r>
      <w:r w:rsidR="00B466CB">
        <w:rPr>
          <w:rFonts w:ascii="Courier New" w:hAnsi="Courier New" w:cs="Courier New"/>
          <w:sz w:val="24"/>
          <w:szCs w:val="24"/>
          <w:u w:val="single"/>
          <w:lang w:val="en" w:eastAsia="en-US"/>
        </w:rPr>
        <w:t>h</w:t>
      </w:r>
      <w:proofErr w:type="gramStart"/>
      <w:r w:rsidRPr="007B32D8">
        <w:rPr>
          <w:rFonts w:ascii="Courier New" w:hAnsi="Courier New" w:cs="Courier New"/>
          <w:sz w:val="24"/>
          <w:szCs w:val="24"/>
          <w:u w:val="single"/>
          <w:lang w:val="en" w:eastAsia="en-US"/>
        </w:rPr>
        <w:t>)(</w:t>
      </w:r>
      <w:proofErr w:type="gramEnd"/>
      <w:r w:rsidRPr="007B32D8">
        <w:rPr>
          <w:rFonts w:ascii="Courier New" w:hAnsi="Courier New" w:cs="Courier New"/>
          <w:sz w:val="24"/>
          <w:szCs w:val="24"/>
          <w:u w:val="single"/>
          <w:lang w:val="en" w:eastAsia="en-US"/>
        </w:rPr>
        <w:t>4) of this clause.</w:t>
      </w:r>
      <w:r w:rsidRPr="007B32D8">
        <w:rPr>
          <w:rFonts w:ascii="Courier New" w:hAnsi="Courier New" w:cs="Courier New"/>
          <w:sz w:val="24"/>
          <w:szCs w:val="24"/>
          <w:lang w:val="en" w:eastAsia="en-US"/>
        </w:rPr>
        <w:t>] The Contractor represents that—</w:t>
      </w:r>
    </w:p>
    <w:p w14:paraId="2C0AAEF3"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lastRenderedPageBreak/>
        <w:tab/>
      </w: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w:t>
      </w:r>
      <w:proofErr w:type="spellStart"/>
      <w:r w:rsidRPr="007B32D8">
        <w:rPr>
          <w:rFonts w:ascii="Courier New" w:hAnsi="Courier New" w:cs="Courier New"/>
          <w:sz w:val="24"/>
          <w:szCs w:val="24"/>
          <w:lang w:val="en" w:eastAsia="en-US"/>
        </w:rPr>
        <w:t>i</w:t>
      </w:r>
      <w:proofErr w:type="spellEnd"/>
      <w:r w:rsidRPr="007B32D8">
        <w:rPr>
          <w:rFonts w:ascii="Courier New" w:hAnsi="Courier New" w:cs="Courier New"/>
          <w:sz w:val="24"/>
          <w:szCs w:val="24"/>
          <w:lang w:val="en" w:eastAsia="en-US"/>
        </w:rPr>
        <w:t>)  It □ is, □ is not an EDWOSB concern eligible under the WOSB Program, has provided all the required documents to the WOSB Repository, and no change in circumstances or adverse decisions have been issued that affects its eligibility; and</w:t>
      </w:r>
    </w:p>
    <w:p w14:paraId="30E669EF"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(ii)  It □ is, □ is not a joint venture that complies with the requirements of 13 CFR part 127, and the representation in paragraph (</w:t>
      </w:r>
      <w:r w:rsidR="00B466CB">
        <w:rPr>
          <w:rFonts w:ascii="Courier New" w:hAnsi="Courier New" w:cs="Courier New"/>
          <w:sz w:val="24"/>
          <w:szCs w:val="24"/>
          <w:lang w:val="en" w:eastAsia="en-US"/>
        </w:rPr>
        <w:t>h</w:t>
      </w:r>
      <w:proofErr w:type="gramStart"/>
      <w:r w:rsidRPr="007B32D8">
        <w:rPr>
          <w:rFonts w:ascii="Courier New" w:hAnsi="Courier New" w:cs="Courier New"/>
          <w:sz w:val="24"/>
          <w:szCs w:val="24"/>
          <w:lang w:val="en" w:eastAsia="en-US"/>
        </w:rPr>
        <w:t>)(</w:t>
      </w:r>
      <w:proofErr w:type="gramEnd"/>
      <w:r w:rsidRPr="007B32D8">
        <w:rPr>
          <w:rFonts w:ascii="Courier New" w:hAnsi="Courier New" w:cs="Courier New"/>
          <w:sz w:val="24"/>
          <w:szCs w:val="24"/>
          <w:lang w:val="en" w:eastAsia="en-US"/>
        </w:rPr>
        <w:t>5)(</w:t>
      </w:r>
      <w:proofErr w:type="spellStart"/>
      <w:r w:rsidRPr="007B32D8">
        <w:rPr>
          <w:rFonts w:ascii="Courier New" w:hAnsi="Courier New" w:cs="Courier New"/>
          <w:sz w:val="24"/>
          <w:szCs w:val="24"/>
          <w:lang w:val="en" w:eastAsia="en-US"/>
        </w:rPr>
        <w:t>i</w:t>
      </w:r>
      <w:proofErr w:type="spellEnd"/>
      <w:r w:rsidRPr="007B32D8">
        <w:rPr>
          <w:rFonts w:ascii="Courier New" w:hAnsi="Courier New" w:cs="Courier New"/>
          <w:sz w:val="24"/>
          <w:szCs w:val="24"/>
          <w:lang w:val="en" w:eastAsia="en-US"/>
        </w:rPr>
        <w:t>) of this clause is accurate for each EDWOSB concern participating in the joint venture.</w:t>
      </w:r>
      <w:r w:rsidR="00B84C7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r w:rsidRPr="00EC01C9">
        <w:rPr>
          <w:rFonts w:ascii="Courier New" w:hAnsi="Courier New" w:cs="Courier New"/>
          <w:sz w:val="24"/>
          <w:szCs w:val="24"/>
          <w:u w:val="single"/>
          <w:lang w:val="en" w:eastAsia="en-US"/>
        </w:rPr>
        <w:t>The Contractor shall enter the name or names of the EDWOSB concern and other small businesses that are participating in the joint venture</w:t>
      </w:r>
      <w:r w:rsidRPr="007B32D8">
        <w:rPr>
          <w:rFonts w:ascii="Courier New" w:hAnsi="Courier New" w:cs="Courier New"/>
          <w:sz w:val="24"/>
          <w:szCs w:val="24"/>
          <w:lang w:val="en" w:eastAsia="en-US"/>
        </w:rPr>
        <w:t>: ________.]</w:t>
      </w:r>
      <w:r w:rsidR="00B84C7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Each EDWOSB concern participating in the joint venture shall submit a separate signed copy of the EDWOSB representation.</w:t>
      </w:r>
    </w:p>
    <w:p w14:paraId="127ABE82"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(6)  [</w:t>
      </w:r>
      <w:r w:rsidRPr="00EC01C9">
        <w:rPr>
          <w:rFonts w:ascii="Courier New" w:hAnsi="Courier New" w:cs="Courier New"/>
          <w:sz w:val="24"/>
          <w:szCs w:val="24"/>
          <w:u w:val="single"/>
          <w:lang w:val="en" w:eastAsia="en-US"/>
        </w:rPr>
        <w:t>Complete only if the Contractor represented itself as a small business concern in paragraph (</w:t>
      </w:r>
      <w:r w:rsidR="00B466CB">
        <w:rPr>
          <w:rFonts w:ascii="Courier New" w:hAnsi="Courier New" w:cs="Courier New"/>
          <w:sz w:val="24"/>
          <w:szCs w:val="24"/>
          <w:u w:val="single"/>
          <w:lang w:val="en" w:eastAsia="en-US"/>
        </w:rPr>
        <w:t>h</w:t>
      </w:r>
      <w:proofErr w:type="gramStart"/>
      <w:r w:rsidRPr="00EC01C9">
        <w:rPr>
          <w:rFonts w:ascii="Courier New" w:hAnsi="Courier New" w:cs="Courier New"/>
          <w:sz w:val="24"/>
          <w:szCs w:val="24"/>
          <w:u w:val="single"/>
          <w:lang w:val="en" w:eastAsia="en-US"/>
        </w:rPr>
        <w:t>)(</w:t>
      </w:r>
      <w:proofErr w:type="gramEnd"/>
      <w:r w:rsidRPr="00EC01C9">
        <w:rPr>
          <w:rFonts w:ascii="Courier New" w:hAnsi="Courier New" w:cs="Courier New"/>
          <w:sz w:val="24"/>
          <w:szCs w:val="24"/>
          <w:u w:val="single"/>
          <w:lang w:val="en" w:eastAsia="en-US"/>
        </w:rPr>
        <w:t xml:space="preserve">1) of this </w:t>
      </w:r>
      <w:r w:rsidR="00B466CB">
        <w:rPr>
          <w:rFonts w:ascii="Courier New" w:hAnsi="Courier New" w:cs="Courier New"/>
          <w:sz w:val="24"/>
          <w:szCs w:val="24"/>
          <w:u w:val="single"/>
          <w:lang w:val="en" w:eastAsia="en-US"/>
        </w:rPr>
        <w:t>clause</w:t>
      </w:r>
      <w:r w:rsidRPr="007B32D8">
        <w:rPr>
          <w:rFonts w:ascii="Courier New" w:hAnsi="Courier New" w:cs="Courier New"/>
          <w:sz w:val="24"/>
          <w:szCs w:val="24"/>
          <w:lang w:val="en" w:eastAsia="en-US"/>
        </w:rPr>
        <w:t>.]</w:t>
      </w:r>
      <w:r w:rsidR="00B84C7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The Contractor represents that </w:t>
      </w:r>
      <w:proofErr w:type="gramStart"/>
      <w:r w:rsidRPr="007B32D8">
        <w:rPr>
          <w:rFonts w:ascii="Courier New" w:hAnsi="Courier New" w:cs="Courier New"/>
          <w:sz w:val="24"/>
          <w:szCs w:val="24"/>
          <w:lang w:val="en" w:eastAsia="en-US"/>
        </w:rPr>
        <w:t>it  □</w:t>
      </w:r>
      <w:proofErr w:type="gramEnd"/>
      <w:r w:rsidRPr="007B32D8">
        <w:rPr>
          <w:rFonts w:ascii="Courier New" w:hAnsi="Courier New" w:cs="Courier New"/>
          <w:sz w:val="24"/>
          <w:szCs w:val="24"/>
          <w:lang w:val="en" w:eastAsia="en-US"/>
        </w:rPr>
        <w:t xml:space="preserve"> is, □ is not a veteran-owned small business concern.</w:t>
      </w:r>
    </w:p>
    <w:p w14:paraId="09EB3C0D"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(7)  [</w:t>
      </w:r>
      <w:r w:rsidRPr="00EC01C9">
        <w:rPr>
          <w:rFonts w:ascii="Courier New" w:hAnsi="Courier New" w:cs="Courier New"/>
          <w:sz w:val="24"/>
          <w:szCs w:val="24"/>
          <w:u w:val="single"/>
          <w:lang w:val="en" w:eastAsia="en-US"/>
        </w:rPr>
        <w:t>Complete only if the Contractor represented itself as a veteran-owned small business concern in paragraph (</w:t>
      </w:r>
      <w:r w:rsidR="00B466CB">
        <w:rPr>
          <w:rFonts w:ascii="Courier New" w:hAnsi="Courier New" w:cs="Courier New"/>
          <w:sz w:val="24"/>
          <w:szCs w:val="24"/>
          <w:u w:val="single"/>
          <w:lang w:val="en" w:eastAsia="en-US"/>
        </w:rPr>
        <w:t>h</w:t>
      </w:r>
      <w:proofErr w:type="gramStart"/>
      <w:r w:rsidRPr="00EC01C9">
        <w:rPr>
          <w:rFonts w:ascii="Courier New" w:hAnsi="Courier New" w:cs="Courier New"/>
          <w:sz w:val="24"/>
          <w:szCs w:val="24"/>
          <w:u w:val="single"/>
          <w:lang w:val="en" w:eastAsia="en-US"/>
        </w:rPr>
        <w:t>)(</w:t>
      </w:r>
      <w:proofErr w:type="gramEnd"/>
      <w:r w:rsidRPr="00EC01C9">
        <w:rPr>
          <w:rFonts w:ascii="Courier New" w:hAnsi="Courier New" w:cs="Courier New"/>
          <w:sz w:val="24"/>
          <w:szCs w:val="24"/>
          <w:u w:val="single"/>
          <w:lang w:val="en" w:eastAsia="en-US"/>
        </w:rPr>
        <w:t>6) of this clause</w:t>
      </w:r>
      <w:r w:rsidRPr="007B32D8">
        <w:rPr>
          <w:rFonts w:ascii="Courier New" w:hAnsi="Courier New" w:cs="Courier New"/>
          <w:sz w:val="24"/>
          <w:szCs w:val="24"/>
          <w:lang w:val="en" w:eastAsia="en-US"/>
        </w:rPr>
        <w:t xml:space="preserve">.] </w:t>
      </w:r>
      <w:r w:rsidR="00B84C7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The Contractor represents that it □ is, □ is not a service-disabled veteran-owned small business concern. </w:t>
      </w:r>
    </w:p>
    <w:p w14:paraId="206B6264"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lastRenderedPageBreak/>
        <w:tab/>
      </w:r>
      <w:r w:rsidRPr="007B32D8">
        <w:rPr>
          <w:rFonts w:ascii="Courier New" w:hAnsi="Courier New" w:cs="Courier New"/>
          <w:sz w:val="24"/>
          <w:szCs w:val="24"/>
          <w:lang w:val="en" w:eastAsia="en-US"/>
        </w:rPr>
        <w:tab/>
        <w:t>(8)  [</w:t>
      </w:r>
      <w:r w:rsidRPr="00EC01C9">
        <w:rPr>
          <w:rFonts w:ascii="Courier New" w:hAnsi="Courier New" w:cs="Courier New"/>
          <w:sz w:val="24"/>
          <w:szCs w:val="24"/>
          <w:u w:val="single"/>
          <w:lang w:val="en" w:eastAsia="en-US"/>
        </w:rPr>
        <w:t>Complete only if the Contractor represented itself as a small business concern in paragraph (</w:t>
      </w:r>
      <w:r w:rsidR="002167BE">
        <w:rPr>
          <w:rFonts w:ascii="Courier New" w:hAnsi="Courier New" w:cs="Courier New"/>
          <w:sz w:val="24"/>
          <w:szCs w:val="24"/>
          <w:u w:val="single"/>
          <w:lang w:val="en" w:eastAsia="en-US"/>
        </w:rPr>
        <w:t>h</w:t>
      </w:r>
      <w:proofErr w:type="gramStart"/>
      <w:r w:rsidRPr="00EC01C9">
        <w:rPr>
          <w:rFonts w:ascii="Courier New" w:hAnsi="Courier New" w:cs="Courier New"/>
          <w:sz w:val="24"/>
          <w:szCs w:val="24"/>
          <w:u w:val="single"/>
          <w:lang w:val="en" w:eastAsia="en-US"/>
        </w:rPr>
        <w:t>)(</w:t>
      </w:r>
      <w:proofErr w:type="gramEnd"/>
      <w:r w:rsidRPr="00EC01C9">
        <w:rPr>
          <w:rFonts w:ascii="Courier New" w:hAnsi="Courier New" w:cs="Courier New"/>
          <w:sz w:val="24"/>
          <w:szCs w:val="24"/>
          <w:u w:val="single"/>
          <w:lang w:val="en" w:eastAsia="en-US"/>
        </w:rPr>
        <w:t>1) of this clause</w:t>
      </w:r>
      <w:r w:rsidRPr="007B32D8">
        <w:rPr>
          <w:rFonts w:ascii="Courier New" w:hAnsi="Courier New" w:cs="Courier New"/>
          <w:sz w:val="24"/>
          <w:szCs w:val="24"/>
          <w:lang w:val="en" w:eastAsia="en-US"/>
        </w:rPr>
        <w:t>.]</w:t>
      </w:r>
      <w:r w:rsidR="00B84C7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The Contractor represents that—</w:t>
      </w:r>
    </w:p>
    <w:p w14:paraId="52AA5B7C"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w:t>
      </w:r>
      <w:proofErr w:type="spellStart"/>
      <w:r w:rsidRPr="007B32D8">
        <w:rPr>
          <w:rFonts w:ascii="Courier New" w:hAnsi="Courier New" w:cs="Courier New"/>
          <w:sz w:val="24"/>
          <w:szCs w:val="24"/>
          <w:lang w:val="en" w:eastAsia="en-US"/>
        </w:rPr>
        <w:t>i</w:t>
      </w:r>
      <w:proofErr w:type="spellEnd"/>
      <w:r w:rsidRPr="007B32D8">
        <w:rPr>
          <w:rFonts w:ascii="Courier New" w:hAnsi="Courier New" w:cs="Courier New"/>
          <w:sz w:val="24"/>
          <w:szCs w:val="24"/>
          <w:lang w:val="en" w:eastAsia="en-US"/>
        </w:rPr>
        <w:t xml:space="preserve">)  It □ is, □ is not a </w:t>
      </w:r>
      <w:proofErr w:type="spellStart"/>
      <w:r w:rsidRPr="007B32D8">
        <w:rPr>
          <w:rFonts w:ascii="Courier New" w:hAnsi="Courier New" w:cs="Courier New"/>
          <w:sz w:val="24"/>
          <w:szCs w:val="24"/>
          <w:lang w:val="en" w:eastAsia="en-US"/>
        </w:rPr>
        <w:t>HUBZone</w:t>
      </w:r>
      <w:proofErr w:type="spellEnd"/>
      <w:r w:rsidRPr="007B32D8">
        <w:rPr>
          <w:rFonts w:ascii="Courier New" w:hAnsi="Courier New" w:cs="Courier New"/>
          <w:sz w:val="24"/>
          <w:szCs w:val="24"/>
          <w:lang w:val="en" w:eastAsia="en-US"/>
        </w:rPr>
        <w:t xml:space="preserve"> small business concern listed, on the date of this representation, on the List of Qualified </w:t>
      </w:r>
      <w:proofErr w:type="spellStart"/>
      <w:r w:rsidRPr="007B32D8">
        <w:rPr>
          <w:rFonts w:ascii="Courier New" w:hAnsi="Courier New" w:cs="Courier New"/>
          <w:sz w:val="24"/>
          <w:szCs w:val="24"/>
          <w:lang w:val="en" w:eastAsia="en-US"/>
        </w:rPr>
        <w:t>HUBZone</w:t>
      </w:r>
      <w:proofErr w:type="spellEnd"/>
      <w:r w:rsidRPr="007B32D8">
        <w:rPr>
          <w:rFonts w:ascii="Courier New" w:hAnsi="Courier New" w:cs="Courier New"/>
          <w:sz w:val="24"/>
          <w:szCs w:val="24"/>
          <w:lang w:val="en" w:eastAsia="en-US"/>
        </w:rPr>
        <w:t xml:space="preserve"> Small Business Concerns maintained by the Small Business Administration, and no material changes in ownership and control, principal office, or </w:t>
      </w:r>
      <w:proofErr w:type="spellStart"/>
      <w:r w:rsidRPr="007B32D8">
        <w:rPr>
          <w:rFonts w:ascii="Courier New" w:hAnsi="Courier New" w:cs="Courier New"/>
          <w:sz w:val="24"/>
          <w:szCs w:val="24"/>
          <w:lang w:val="en" w:eastAsia="en-US"/>
        </w:rPr>
        <w:t>HUBZone</w:t>
      </w:r>
      <w:proofErr w:type="spellEnd"/>
      <w:r w:rsidRPr="007B32D8">
        <w:rPr>
          <w:rFonts w:ascii="Courier New" w:hAnsi="Courier New" w:cs="Courier New"/>
          <w:sz w:val="24"/>
          <w:szCs w:val="24"/>
          <w:lang w:val="en" w:eastAsia="en-US"/>
        </w:rPr>
        <w:t xml:space="preserve"> employee percentage have occurred since it was certified in accordance with 13 CFR </w:t>
      </w:r>
      <w:r w:rsidR="002167BE">
        <w:rPr>
          <w:rFonts w:ascii="Courier New" w:hAnsi="Courier New" w:cs="Courier New"/>
          <w:sz w:val="24"/>
          <w:szCs w:val="24"/>
          <w:lang w:val="en" w:eastAsia="en-US"/>
        </w:rPr>
        <w:t>p</w:t>
      </w:r>
      <w:r w:rsidRPr="007B32D8">
        <w:rPr>
          <w:rFonts w:ascii="Courier New" w:hAnsi="Courier New" w:cs="Courier New"/>
          <w:sz w:val="24"/>
          <w:szCs w:val="24"/>
          <w:lang w:val="en" w:eastAsia="en-US"/>
        </w:rPr>
        <w:t>art 126; and</w:t>
      </w:r>
    </w:p>
    <w:p w14:paraId="6C8496FC"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 xml:space="preserve">(ii)  It □ is, □ is not a </w:t>
      </w:r>
      <w:proofErr w:type="spellStart"/>
      <w:r w:rsidRPr="007B32D8">
        <w:rPr>
          <w:rFonts w:ascii="Courier New" w:hAnsi="Courier New" w:cs="Courier New"/>
          <w:sz w:val="24"/>
          <w:szCs w:val="24"/>
          <w:lang w:val="en" w:eastAsia="en-US"/>
        </w:rPr>
        <w:t>HUBZone</w:t>
      </w:r>
      <w:proofErr w:type="spellEnd"/>
      <w:r w:rsidRPr="007B32D8">
        <w:rPr>
          <w:rFonts w:ascii="Courier New" w:hAnsi="Courier New" w:cs="Courier New"/>
          <w:sz w:val="24"/>
          <w:szCs w:val="24"/>
          <w:lang w:val="en" w:eastAsia="en-US"/>
        </w:rPr>
        <w:t xml:space="preserve"> joint venture that complies with the requirements of 13 CFR </w:t>
      </w:r>
      <w:r w:rsidR="002167BE">
        <w:rPr>
          <w:rFonts w:ascii="Courier New" w:hAnsi="Courier New" w:cs="Courier New"/>
          <w:sz w:val="24"/>
          <w:szCs w:val="24"/>
          <w:lang w:val="en" w:eastAsia="en-US"/>
        </w:rPr>
        <w:t>p</w:t>
      </w:r>
      <w:r w:rsidRPr="007B32D8">
        <w:rPr>
          <w:rFonts w:ascii="Courier New" w:hAnsi="Courier New" w:cs="Courier New"/>
          <w:sz w:val="24"/>
          <w:szCs w:val="24"/>
          <w:lang w:val="en" w:eastAsia="en-US"/>
        </w:rPr>
        <w:t>art 126, and the representation in paragraph (</w:t>
      </w:r>
      <w:r w:rsidR="002167BE">
        <w:rPr>
          <w:rFonts w:ascii="Courier New" w:hAnsi="Courier New" w:cs="Courier New"/>
          <w:sz w:val="24"/>
          <w:szCs w:val="24"/>
          <w:lang w:val="en" w:eastAsia="en-US"/>
        </w:rPr>
        <w:t>h</w:t>
      </w:r>
      <w:r w:rsidRPr="007B32D8">
        <w:rPr>
          <w:rFonts w:ascii="Courier New" w:hAnsi="Courier New" w:cs="Courier New"/>
          <w:sz w:val="24"/>
          <w:szCs w:val="24"/>
          <w:lang w:val="en" w:eastAsia="en-US"/>
        </w:rPr>
        <w:t>)(8)(</w:t>
      </w:r>
      <w:proofErr w:type="spellStart"/>
      <w:r w:rsidRPr="007B32D8">
        <w:rPr>
          <w:rFonts w:ascii="Courier New" w:hAnsi="Courier New" w:cs="Courier New"/>
          <w:sz w:val="24"/>
          <w:szCs w:val="24"/>
          <w:lang w:val="en" w:eastAsia="en-US"/>
        </w:rPr>
        <w:t>i</w:t>
      </w:r>
      <w:proofErr w:type="spellEnd"/>
      <w:r w:rsidRPr="007B32D8">
        <w:rPr>
          <w:rFonts w:ascii="Courier New" w:hAnsi="Courier New" w:cs="Courier New"/>
          <w:sz w:val="24"/>
          <w:szCs w:val="24"/>
          <w:lang w:val="en" w:eastAsia="en-US"/>
        </w:rPr>
        <w:t xml:space="preserve">) of this clause is accurate for each </w:t>
      </w:r>
      <w:proofErr w:type="spellStart"/>
      <w:r w:rsidRPr="007B32D8">
        <w:rPr>
          <w:rFonts w:ascii="Courier New" w:hAnsi="Courier New" w:cs="Courier New"/>
          <w:sz w:val="24"/>
          <w:szCs w:val="24"/>
          <w:lang w:val="en" w:eastAsia="en-US"/>
        </w:rPr>
        <w:t>HUBZone</w:t>
      </w:r>
      <w:proofErr w:type="spellEnd"/>
      <w:r w:rsidRPr="007B32D8">
        <w:rPr>
          <w:rFonts w:ascii="Courier New" w:hAnsi="Courier New" w:cs="Courier New"/>
          <w:sz w:val="24"/>
          <w:szCs w:val="24"/>
          <w:lang w:val="en" w:eastAsia="en-US"/>
        </w:rPr>
        <w:t xml:space="preserve"> small business concern participating in the </w:t>
      </w:r>
      <w:proofErr w:type="spellStart"/>
      <w:r w:rsidRPr="007B32D8">
        <w:rPr>
          <w:rFonts w:ascii="Courier New" w:hAnsi="Courier New" w:cs="Courier New"/>
          <w:sz w:val="24"/>
          <w:szCs w:val="24"/>
          <w:lang w:val="en" w:eastAsia="en-US"/>
        </w:rPr>
        <w:t>HUBZone</w:t>
      </w:r>
      <w:proofErr w:type="spellEnd"/>
      <w:r w:rsidRPr="007B32D8">
        <w:rPr>
          <w:rFonts w:ascii="Courier New" w:hAnsi="Courier New" w:cs="Courier New"/>
          <w:sz w:val="24"/>
          <w:szCs w:val="24"/>
          <w:lang w:val="en" w:eastAsia="en-US"/>
        </w:rPr>
        <w:t xml:space="preserve"> joint venture.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w:t>
      </w:r>
      <w:r w:rsidRPr="007B32D8">
        <w:rPr>
          <w:rFonts w:ascii="Courier New" w:hAnsi="Courier New" w:cs="Courier New"/>
          <w:sz w:val="24"/>
          <w:szCs w:val="24"/>
          <w:u w:val="single"/>
          <w:lang w:val="en" w:eastAsia="en-US"/>
        </w:rPr>
        <w:t xml:space="preserve">The Contractor shall enter the names of each of the </w:t>
      </w:r>
      <w:proofErr w:type="spellStart"/>
      <w:r w:rsidRPr="007B32D8">
        <w:rPr>
          <w:rFonts w:ascii="Courier New" w:hAnsi="Courier New" w:cs="Courier New"/>
          <w:sz w:val="24"/>
          <w:szCs w:val="24"/>
          <w:u w:val="single"/>
          <w:lang w:val="en" w:eastAsia="en-US"/>
        </w:rPr>
        <w:t>HUBZone</w:t>
      </w:r>
      <w:proofErr w:type="spellEnd"/>
      <w:r w:rsidRPr="007B32D8">
        <w:rPr>
          <w:rFonts w:ascii="Courier New" w:hAnsi="Courier New" w:cs="Courier New"/>
          <w:sz w:val="24"/>
          <w:szCs w:val="24"/>
          <w:u w:val="single"/>
          <w:lang w:val="en" w:eastAsia="en-US"/>
        </w:rPr>
        <w:t xml:space="preserve"> small business concerns participating in the </w:t>
      </w:r>
      <w:proofErr w:type="spellStart"/>
      <w:r w:rsidRPr="007B32D8">
        <w:rPr>
          <w:rFonts w:ascii="Courier New" w:hAnsi="Courier New" w:cs="Courier New"/>
          <w:sz w:val="24"/>
          <w:szCs w:val="24"/>
          <w:u w:val="single"/>
          <w:lang w:val="en" w:eastAsia="en-US"/>
        </w:rPr>
        <w:t>HUBZone</w:t>
      </w:r>
      <w:proofErr w:type="spellEnd"/>
      <w:r w:rsidRPr="007B32D8">
        <w:rPr>
          <w:rFonts w:ascii="Courier New" w:hAnsi="Courier New" w:cs="Courier New"/>
          <w:sz w:val="24"/>
          <w:szCs w:val="24"/>
          <w:u w:val="single"/>
          <w:lang w:val="en" w:eastAsia="en-US"/>
        </w:rPr>
        <w:t xml:space="preserve"> joint venture: ________.</w:t>
      </w:r>
      <w:r w:rsidRPr="007B32D8">
        <w:rPr>
          <w:rFonts w:ascii="Courier New" w:hAnsi="Courier New" w:cs="Courier New"/>
          <w:sz w:val="24"/>
          <w:szCs w:val="24"/>
          <w:lang w:val="en" w:eastAsia="en-US"/>
        </w:rPr>
        <w:t>]</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Each </w:t>
      </w:r>
      <w:proofErr w:type="spellStart"/>
      <w:r w:rsidRPr="007B32D8">
        <w:rPr>
          <w:rFonts w:ascii="Courier New" w:hAnsi="Courier New" w:cs="Courier New"/>
          <w:sz w:val="24"/>
          <w:szCs w:val="24"/>
          <w:lang w:val="en" w:eastAsia="en-US"/>
        </w:rPr>
        <w:t>HUBZone</w:t>
      </w:r>
      <w:proofErr w:type="spellEnd"/>
      <w:r w:rsidRPr="007B32D8">
        <w:rPr>
          <w:rFonts w:ascii="Courier New" w:hAnsi="Courier New" w:cs="Courier New"/>
          <w:sz w:val="24"/>
          <w:szCs w:val="24"/>
          <w:lang w:val="en" w:eastAsia="en-US"/>
        </w:rPr>
        <w:t xml:space="preserve"> small business concern participating in the </w:t>
      </w:r>
      <w:proofErr w:type="spellStart"/>
      <w:r w:rsidRPr="007B32D8">
        <w:rPr>
          <w:rFonts w:ascii="Courier New" w:hAnsi="Courier New" w:cs="Courier New"/>
          <w:sz w:val="24"/>
          <w:szCs w:val="24"/>
          <w:lang w:val="en" w:eastAsia="en-US"/>
        </w:rPr>
        <w:t>HUBZone</w:t>
      </w:r>
      <w:proofErr w:type="spellEnd"/>
      <w:r w:rsidRPr="007B32D8">
        <w:rPr>
          <w:rFonts w:ascii="Courier New" w:hAnsi="Courier New" w:cs="Courier New"/>
          <w:sz w:val="24"/>
          <w:szCs w:val="24"/>
          <w:lang w:val="en" w:eastAsia="en-US"/>
        </w:rPr>
        <w:t xml:space="preserve"> joint venture shall submit a separate signed copy of the </w:t>
      </w:r>
      <w:proofErr w:type="spellStart"/>
      <w:r w:rsidRPr="007B32D8">
        <w:rPr>
          <w:rFonts w:ascii="Courier New" w:hAnsi="Courier New" w:cs="Courier New"/>
          <w:sz w:val="24"/>
          <w:szCs w:val="24"/>
          <w:lang w:val="en" w:eastAsia="en-US"/>
        </w:rPr>
        <w:t>HUBZone</w:t>
      </w:r>
      <w:proofErr w:type="spellEnd"/>
      <w:r w:rsidRPr="007B32D8">
        <w:rPr>
          <w:rFonts w:ascii="Courier New" w:hAnsi="Courier New" w:cs="Courier New"/>
          <w:sz w:val="24"/>
          <w:szCs w:val="24"/>
          <w:lang w:val="en" w:eastAsia="en-US"/>
        </w:rPr>
        <w:t xml:space="preserve"> representation.</w:t>
      </w:r>
    </w:p>
    <w:p w14:paraId="35A133D0"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t>[</w:t>
      </w:r>
      <w:r w:rsidRPr="007B32D8">
        <w:rPr>
          <w:rFonts w:ascii="Courier New" w:hAnsi="Courier New" w:cs="Courier New"/>
          <w:sz w:val="24"/>
          <w:szCs w:val="24"/>
          <w:u w:val="single"/>
          <w:lang w:val="en" w:eastAsia="en-US"/>
        </w:rPr>
        <w:t>Contractor to sign and date and insert authorized signer’s name and title</w:t>
      </w:r>
      <w:r w:rsidRPr="007B32D8">
        <w:rPr>
          <w:rFonts w:ascii="Courier New" w:hAnsi="Courier New" w:cs="Courier New"/>
          <w:sz w:val="24"/>
          <w:szCs w:val="24"/>
          <w:lang w:val="en" w:eastAsia="en-US"/>
        </w:rPr>
        <w:t>.]</w:t>
      </w:r>
    </w:p>
    <w:p w14:paraId="044D8C8E" w14:textId="77777777" w:rsidR="007B32D8" w:rsidRPr="007B32D8" w:rsidRDefault="00F13B3E"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 xml:space="preserve">*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r w:rsidR="007B32D8" w:rsidRPr="007B32D8">
        <w:rPr>
          <w:rFonts w:ascii="Courier New" w:hAnsi="Courier New" w:cs="Courier New"/>
          <w:sz w:val="24"/>
          <w:szCs w:val="24"/>
          <w:lang w:val="en" w:eastAsia="en-US"/>
        </w:rPr>
        <w:tab/>
      </w:r>
    </w:p>
    <w:p w14:paraId="2E15DCD5" w14:textId="77777777" w:rsidR="00CB7C75" w:rsidRPr="007B32D8" w:rsidRDefault="00CB7C75" w:rsidP="00041371">
      <w:pPr>
        <w:keepNext/>
        <w:keepLines/>
        <w:spacing w:line="480" w:lineRule="auto"/>
        <w:contextualSpacing/>
        <w:outlineLvl w:val="1"/>
        <w:rPr>
          <w:rFonts w:ascii="Courier New" w:hAnsi="Courier New" w:cs="Courier New"/>
          <w:bCs/>
          <w:color w:val="000000"/>
          <w:sz w:val="24"/>
          <w:szCs w:val="24"/>
          <w:lang w:val="en" w:eastAsia="en-US"/>
        </w:rPr>
      </w:pPr>
      <w:r w:rsidRPr="007B32D8">
        <w:rPr>
          <w:rFonts w:ascii="Courier New" w:hAnsi="Courier New" w:cs="Courier New"/>
          <w:bCs/>
          <w:color w:val="000000"/>
          <w:sz w:val="24"/>
          <w:szCs w:val="24"/>
          <w:u w:val="single"/>
          <w:lang w:val="en" w:eastAsia="en-US"/>
        </w:rPr>
        <w:lastRenderedPageBreak/>
        <w:t>Alternate I</w:t>
      </w:r>
      <w:r w:rsidRPr="007B32D8">
        <w:rPr>
          <w:rFonts w:ascii="Courier New" w:hAnsi="Courier New" w:cs="Courier New"/>
          <w:bCs/>
          <w:color w:val="000000"/>
          <w:sz w:val="24"/>
          <w:szCs w:val="24"/>
          <w:lang w:val="en" w:eastAsia="en-US"/>
        </w:rPr>
        <w:t xml:space="preserve"> </w:t>
      </w:r>
      <w:r w:rsidRPr="000E3D05">
        <w:rPr>
          <w:rFonts w:ascii="Courier New" w:hAnsi="Courier New" w:cs="Courier New"/>
          <w:smallCaps/>
          <w:color w:val="000000"/>
          <w:sz w:val="24"/>
          <w:szCs w:val="24"/>
          <w:lang w:val="en" w:eastAsia="en-US"/>
        </w:rPr>
        <w:t>([</w:t>
      </w:r>
      <w:r w:rsidRPr="000E3D05">
        <w:rPr>
          <w:rFonts w:ascii="Courier New" w:hAnsi="Courier New" w:cs="Courier New"/>
          <w:b/>
          <w:smallCaps/>
          <w:color w:val="000000"/>
          <w:sz w:val="24"/>
          <w:szCs w:val="24"/>
          <w:lang w:val="en" w:eastAsia="en-US"/>
        </w:rPr>
        <w:t xml:space="preserve">Insert Abbreviated Month and Year 30 Days After Date of Publication in the </w:t>
      </w:r>
      <w:r w:rsidRPr="000E3D05">
        <w:rPr>
          <w:rFonts w:ascii="Courier New" w:hAnsi="Courier New" w:cs="Courier New"/>
          <w:b/>
          <w:smallCaps/>
          <w:color w:val="000000"/>
          <w:sz w:val="24"/>
          <w:szCs w:val="24"/>
          <w:u w:val="single"/>
          <w:lang w:val="en" w:eastAsia="en-US"/>
        </w:rPr>
        <w:t>Federal</w:t>
      </w:r>
      <w:r w:rsidRPr="000E3D05">
        <w:rPr>
          <w:rFonts w:ascii="Courier New" w:hAnsi="Courier New" w:cs="Courier New"/>
          <w:b/>
          <w:smallCaps/>
          <w:color w:val="000000"/>
          <w:sz w:val="24"/>
          <w:szCs w:val="24"/>
          <w:lang w:val="en" w:eastAsia="en-US"/>
        </w:rPr>
        <w:t xml:space="preserve"> </w:t>
      </w:r>
      <w:r w:rsidRPr="000E3D05">
        <w:rPr>
          <w:rFonts w:ascii="Courier New" w:hAnsi="Courier New" w:cs="Courier New"/>
          <w:b/>
          <w:smallCaps/>
          <w:color w:val="000000"/>
          <w:sz w:val="24"/>
          <w:szCs w:val="24"/>
          <w:u w:val="single"/>
          <w:lang w:val="en" w:eastAsia="en-US"/>
        </w:rPr>
        <w:t>Register</w:t>
      </w:r>
      <w:r w:rsidRPr="000E3D05">
        <w:rPr>
          <w:rFonts w:ascii="Courier New" w:hAnsi="Courier New" w:cs="Courier New"/>
          <w:smallCaps/>
          <w:color w:val="000000"/>
          <w:sz w:val="24"/>
          <w:szCs w:val="24"/>
          <w:lang w:val="en" w:eastAsia="en-US"/>
        </w:rPr>
        <w:t>])</w:t>
      </w:r>
      <w:r w:rsidRPr="007B32D8">
        <w:rPr>
          <w:rFonts w:ascii="Courier New" w:hAnsi="Courier New" w:cs="Courier New"/>
          <w:bCs/>
          <w:color w:val="000000"/>
          <w:sz w:val="24"/>
          <w:szCs w:val="24"/>
          <w:lang w:val="en" w:eastAsia="en-US"/>
        </w:rPr>
        <w:t>. As prescribed in 19.</w:t>
      </w:r>
      <w:r>
        <w:rPr>
          <w:rFonts w:ascii="Courier New" w:hAnsi="Courier New" w:cs="Courier New"/>
          <w:bCs/>
          <w:color w:val="000000"/>
          <w:sz w:val="24"/>
          <w:szCs w:val="24"/>
          <w:lang w:val="en" w:eastAsia="en-US"/>
        </w:rPr>
        <w:t>309(c</w:t>
      </w:r>
      <w:proofErr w:type="gramStart"/>
      <w:r w:rsidRPr="007B32D8">
        <w:rPr>
          <w:rFonts w:ascii="Courier New" w:hAnsi="Courier New" w:cs="Courier New"/>
          <w:bCs/>
          <w:color w:val="000000"/>
          <w:sz w:val="24"/>
          <w:szCs w:val="24"/>
          <w:lang w:val="en" w:eastAsia="en-US"/>
        </w:rPr>
        <w:t>)(</w:t>
      </w:r>
      <w:proofErr w:type="gramEnd"/>
      <w:r w:rsidRPr="007B32D8">
        <w:rPr>
          <w:rFonts w:ascii="Courier New" w:hAnsi="Courier New" w:cs="Courier New"/>
          <w:bCs/>
          <w:color w:val="000000"/>
          <w:sz w:val="24"/>
          <w:szCs w:val="24"/>
          <w:lang w:val="en" w:eastAsia="en-US"/>
        </w:rPr>
        <w:t>2), substitute the following paragraph (</w:t>
      </w:r>
      <w:r>
        <w:rPr>
          <w:rFonts w:ascii="Courier New" w:hAnsi="Courier New" w:cs="Courier New"/>
          <w:bCs/>
          <w:color w:val="000000"/>
          <w:sz w:val="24"/>
          <w:szCs w:val="24"/>
          <w:lang w:val="en" w:eastAsia="en-US"/>
        </w:rPr>
        <w:t>h</w:t>
      </w:r>
      <w:r w:rsidRPr="007B32D8">
        <w:rPr>
          <w:rFonts w:ascii="Courier New" w:hAnsi="Courier New" w:cs="Courier New"/>
          <w:bCs/>
          <w:color w:val="000000"/>
          <w:sz w:val="24"/>
          <w:szCs w:val="24"/>
          <w:lang w:val="en" w:eastAsia="en-US"/>
        </w:rPr>
        <w:t>)</w:t>
      </w:r>
      <w:r>
        <w:rPr>
          <w:rFonts w:ascii="Courier New" w:hAnsi="Courier New" w:cs="Courier New"/>
          <w:bCs/>
          <w:color w:val="000000"/>
          <w:sz w:val="24"/>
          <w:szCs w:val="24"/>
          <w:lang w:val="en" w:eastAsia="en-US"/>
        </w:rPr>
        <w:t>(1)</w:t>
      </w:r>
      <w:r w:rsidRPr="007B32D8">
        <w:rPr>
          <w:rFonts w:ascii="Courier New" w:hAnsi="Courier New" w:cs="Courier New"/>
          <w:bCs/>
          <w:color w:val="000000"/>
          <w:sz w:val="24"/>
          <w:szCs w:val="24"/>
          <w:lang w:val="en" w:eastAsia="en-US"/>
        </w:rPr>
        <w:t xml:space="preserve"> for paragraph (</w:t>
      </w:r>
      <w:r>
        <w:rPr>
          <w:rFonts w:ascii="Courier New" w:hAnsi="Courier New" w:cs="Courier New"/>
          <w:bCs/>
          <w:color w:val="000000"/>
          <w:sz w:val="24"/>
          <w:szCs w:val="24"/>
          <w:lang w:val="en" w:eastAsia="en-US"/>
        </w:rPr>
        <w:t>h)(1</w:t>
      </w:r>
      <w:r w:rsidRPr="007B32D8">
        <w:rPr>
          <w:rFonts w:ascii="Courier New" w:hAnsi="Courier New" w:cs="Courier New"/>
          <w:bCs/>
          <w:color w:val="000000"/>
          <w:sz w:val="24"/>
          <w:szCs w:val="24"/>
          <w:lang w:val="en" w:eastAsia="en-US"/>
        </w:rPr>
        <w:t>) of the basic clause:</w:t>
      </w:r>
    </w:p>
    <w:p w14:paraId="17C5A887" w14:textId="77777777" w:rsidR="00827832" w:rsidRPr="009C51C2" w:rsidRDefault="00CB7C75" w:rsidP="00041371">
      <w:pPr>
        <w:tabs>
          <w:tab w:val="left" w:pos="720"/>
          <w:tab w:val="left" w:pos="1080"/>
          <w:tab w:val="left" w:pos="1440"/>
          <w:tab w:val="left" w:pos="1800"/>
        </w:tabs>
        <w:spacing w:line="480" w:lineRule="auto"/>
        <w:ind w:left="720"/>
        <w:rPr>
          <w:rFonts w:ascii="Courier New" w:hAnsi="Courier New" w:cs="Courier New"/>
          <w:bCs/>
          <w:color w:val="000000"/>
          <w:sz w:val="24"/>
          <w:szCs w:val="24"/>
          <w:lang w:val="en" w:eastAsia="en-US"/>
        </w:rPr>
      </w:pPr>
      <w:r w:rsidRPr="009C51C2">
        <w:rPr>
          <w:rFonts w:ascii="Courier New" w:hAnsi="Courier New" w:cs="Courier New"/>
          <w:bCs/>
          <w:color w:val="000000"/>
          <w:sz w:val="24"/>
          <w:szCs w:val="24"/>
          <w:lang w:val="en" w:eastAsia="en-US"/>
        </w:rPr>
        <w:t>(h)(1)  The Contractor represents its small business size status for each one of the NAICS codes assigned to this contract.</w:t>
      </w:r>
    </w:p>
    <w:p w14:paraId="14DF1205" w14:textId="77777777" w:rsidR="00827832" w:rsidRPr="009C51C2" w:rsidRDefault="00827832" w:rsidP="00041371">
      <w:pPr>
        <w:spacing w:line="480" w:lineRule="auto"/>
        <w:ind w:left="720" w:right="900"/>
        <w:rPr>
          <w:rFonts w:ascii="Courier New" w:hAnsi="Courier New" w:cs="Courier New"/>
          <w:color w:val="000000"/>
          <w:sz w:val="24"/>
          <w:szCs w:val="24"/>
          <w:lang w:val="en" w:eastAsia="en-US"/>
        </w:rPr>
      </w:pPr>
      <w:r w:rsidRPr="009C51C2">
        <w:rPr>
          <w:rFonts w:ascii="Courier New" w:hAnsi="Courier New" w:cs="Courier New"/>
          <w:color w:val="000000"/>
          <w:sz w:val="24"/>
          <w:szCs w:val="24"/>
          <w:lang w:val="en" w:eastAsia="en-US"/>
        </w:rPr>
        <w:t>NAICS Code</w:t>
      </w:r>
      <w:r w:rsidRPr="009C51C2">
        <w:rPr>
          <w:rFonts w:ascii="Courier New" w:hAnsi="Courier New" w:cs="Courier New"/>
          <w:color w:val="000000"/>
          <w:sz w:val="24"/>
          <w:szCs w:val="24"/>
          <w:lang w:val="en" w:eastAsia="en-US"/>
        </w:rPr>
        <w:tab/>
      </w:r>
      <w:r w:rsidRPr="009C51C2">
        <w:rPr>
          <w:rFonts w:ascii="Courier New" w:hAnsi="Courier New" w:cs="Courier New"/>
          <w:color w:val="000000"/>
          <w:sz w:val="24"/>
          <w:szCs w:val="24"/>
          <w:lang w:val="en" w:eastAsia="en-US"/>
        </w:rPr>
        <w:tab/>
        <w:t xml:space="preserve">Small Business Concern </w:t>
      </w:r>
      <w:r w:rsidR="003E28D4">
        <w:rPr>
          <w:rFonts w:ascii="Courier New" w:hAnsi="Courier New" w:cs="Courier New"/>
          <w:color w:val="000000"/>
          <w:sz w:val="24"/>
          <w:szCs w:val="24"/>
          <w:lang w:val="en" w:eastAsia="en-US"/>
        </w:rPr>
        <w:tab/>
      </w:r>
      <w:r w:rsidR="003E28D4">
        <w:rPr>
          <w:rFonts w:ascii="Courier New" w:hAnsi="Courier New" w:cs="Courier New"/>
          <w:color w:val="000000"/>
          <w:sz w:val="24"/>
          <w:szCs w:val="24"/>
          <w:lang w:val="en" w:eastAsia="en-US"/>
        </w:rPr>
        <w:tab/>
      </w:r>
      <w:r w:rsidR="003E28D4">
        <w:rPr>
          <w:rFonts w:ascii="Courier New" w:hAnsi="Courier New" w:cs="Courier New"/>
          <w:color w:val="000000"/>
          <w:sz w:val="24"/>
          <w:szCs w:val="24"/>
          <w:lang w:val="en" w:eastAsia="en-US"/>
        </w:rPr>
        <w:tab/>
      </w:r>
      <w:r w:rsidR="003E28D4">
        <w:rPr>
          <w:rFonts w:ascii="Courier New" w:hAnsi="Courier New" w:cs="Courier New"/>
          <w:color w:val="000000"/>
          <w:sz w:val="24"/>
          <w:szCs w:val="24"/>
          <w:lang w:val="en" w:eastAsia="en-US"/>
        </w:rPr>
        <w:tab/>
        <w:t xml:space="preserve">  </w:t>
      </w:r>
      <w:r w:rsidR="006B41FB">
        <w:rPr>
          <w:rFonts w:ascii="Courier New" w:hAnsi="Courier New" w:cs="Courier New"/>
          <w:color w:val="000000"/>
          <w:sz w:val="24"/>
          <w:szCs w:val="24"/>
          <w:lang w:val="en" w:eastAsia="en-US"/>
        </w:rPr>
        <w:tab/>
      </w:r>
      <w:r w:rsidR="006B41FB">
        <w:rPr>
          <w:rFonts w:ascii="Courier New" w:hAnsi="Courier New" w:cs="Courier New"/>
          <w:color w:val="000000"/>
          <w:sz w:val="24"/>
          <w:szCs w:val="24"/>
          <w:lang w:val="en" w:eastAsia="en-US"/>
        </w:rPr>
        <w:tab/>
      </w:r>
      <w:r w:rsidR="006B41FB">
        <w:rPr>
          <w:rFonts w:ascii="Courier New" w:hAnsi="Courier New" w:cs="Courier New"/>
          <w:color w:val="000000"/>
          <w:sz w:val="24"/>
          <w:szCs w:val="24"/>
          <w:lang w:val="en" w:eastAsia="en-US"/>
        </w:rPr>
        <w:tab/>
      </w:r>
      <w:r w:rsidR="003E28D4">
        <w:rPr>
          <w:rFonts w:ascii="Courier New" w:hAnsi="Courier New" w:cs="Courier New"/>
          <w:color w:val="000000"/>
          <w:sz w:val="24"/>
          <w:szCs w:val="24"/>
          <w:lang w:val="en" w:eastAsia="en-US"/>
        </w:rPr>
        <w:t>(Yes/No)</w:t>
      </w:r>
    </w:p>
    <w:p w14:paraId="4CC30E86" w14:textId="77777777" w:rsidR="00827832" w:rsidRPr="009C51C2" w:rsidRDefault="00827832" w:rsidP="00041371">
      <w:pPr>
        <w:spacing w:line="480" w:lineRule="auto"/>
        <w:ind w:left="720" w:right="900"/>
        <w:rPr>
          <w:rFonts w:ascii="Courier New" w:hAnsi="Courier New" w:cs="Courier New"/>
          <w:color w:val="000000"/>
          <w:sz w:val="24"/>
          <w:szCs w:val="24"/>
          <w:lang w:val="en" w:eastAsia="en-US"/>
        </w:rPr>
      </w:pPr>
      <w:r w:rsidRPr="009C51C2">
        <w:rPr>
          <w:rFonts w:ascii="Courier New" w:hAnsi="Courier New" w:cs="Courier New"/>
          <w:color w:val="000000"/>
          <w:sz w:val="24"/>
          <w:szCs w:val="24"/>
          <w:lang w:val="en" w:eastAsia="en-US"/>
        </w:rPr>
        <w:t xml:space="preserve"> ________ </w:t>
      </w:r>
      <w:r w:rsidRPr="009C51C2">
        <w:rPr>
          <w:rFonts w:ascii="Courier New" w:hAnsi="Courier New" w:cs="Courier New"/>
          <w:color w:val="000000"/>
          <w:sz w:val="24"/>
          <w:szCs w:val="24"/>
          <w:lang w:val="en" w:eastAsia="en-US"/>
        </w:rPr>
        <w:tab/>
      </w:r>
      <w:r w:rsidRPr="009C51C2">
        <w:rPr>
          <w:rFonts w:ascii="Courier New" w:hAnsi="Courier New" w:cs="Courier New"/>
          <w:color w:val="000000"/>
          <w:sz w:val="24"/>
          <w:szCs w:val="24"/>
          <w:lang w:val="en" w:eastAsia="en-US"/>
        </w:rPr>
        <w:tab/>
        <w:t xml:space="preserve">   </w:t>
      </w:r>
      <w:r w:rsidRPr="009C51C2">
        <w:rPr>
          <w:rFonts w:ascii="Courier New" w:hAnsi="Courier New" w:cs="Courier New"/>
          <w:color w:val="000000"/>
          <w:sz w:val="24"/>
          <w:szCs w:val="24"/>
          <w:lang w:val="en" w:eastAsia="en-US"/>
        </w:rPr>
        <w:tab/>
      </w:r>
      <w:r w:rsidRPr="009C51C2">
        <w:rPr>
          <w:rFonts w:ascii="Courier New" w:hAnsi="Courier New" w:cs="Courier New"/>
          <w:color w:val="000000"/>
          <w:sz w:val="24"/>
          <w:szCs w:val="24"/>
          <w:lang w:val="en" w:eastAsia="en-US"/>
        </w:rPr>
        <w:tab/>
        <w:t>________</w:t>
      </w:r>
    </w:p>
    <w:p w14:paraId="72111A2C" w14:textId="77777777" w:rsidR="00827832" w:rsidRPr="009C51C2" w:rsidRDefault="00827832" w:rsidP="00041371">
      <w:pPr>
        <w:spacing w:line="480" w:lineRule="auto"/>
        <w:ind w:left="720" w:right="900"/>
        <w:rPr>
          <w:rFonts w:ascii="Courier New" w:hAnsi="Courier New" w:cs="Courier New"/>
          <w:color w:val="000000"/>
          <w:sz w:val="24"/>
          <w:szCs w:val="24"/>
          <w:lang w:val="en" w:eastAsia="en-US"/>
        </w:rPr>
      </w:pPr>
      <w:r w:rsidRPr="009C51C2">
        <w:rPr>
          <w:rFonts w:ascii="Courier New" w:hAnsi="Courier New" w:cs="Courier New"/>
          <w:color w:val="000000"/>
          <w:sz w:val="24"/>
          <w:szCs w:val="24"/>
          <w:lang w:val="en" w:eastAsia="en-US"/>
        </w:rPr>
        <w:t xml:space="preserve"> ________ </w:t>
      </w:r>
      <w:r w:rsidRPr="009C51C2">
        <w:rPr>
          <w:rFonts w:ascii="Courier New" w:hAnsi="Courier New" w:cs="Courier New"/>
          <w:color w:val="000000"/>
          <w:sz w:val="24"/>
          <w:szCs w:val="24"/>
          <w:lang w:val="en" w:eastAsia="en-US"/>
        </w:rPr>
        <w:tab/>
      </w:r>
      <w:r w:rsidRPr="009C51C2">
        <w:rPr>
          <w:rFonts w:ascii="Courier New" w:hAnsi="Courier New" w:cs="Courier New"/>
          <w:color w:val="000000"/>
          <w:sz w:val="24"/>
          <w:szCs w:val="24"/>
          <w:lang w:val="en" w:eastAsia="en-US"/>
        </w:rPr>
        <w:tab/>
        <w:t xml:space="preserve">   </w:t>
      </w:r>
      <w:r w:rsidRPr="009C51C2">
        <w:rPr>
          <w:rFonts w:ascii="Courier New" w:hAnsi="Courier New" w:cs="Courier New"/>
          <w:color w:val="000000"/>
          <w:sz w:val="24"/>
          <w:szCs w:val="24"/>
          <w:lang w:val="en" w:eastAsia="en-US"/>
        </w:rPr>
        <w:tab/>
      </w:r>
      <w:r w:rsidRPr="009C51C2">
        <w:rPr>
          <w:rFonts w:ascii="Courier New" w:hAnsi="Courier New" w:cs="Courier New"/>
          <w:color w:val="000000"/>
          <w:sz w:val="24"/>
          <w:szCs w:val="24"/>
          <w:lang w:val="en" w:eastAsia="en-US"/>
        </w:rPr>
        <w:tab/>
        <w:t>________</w:t>
      </w:r>
    </w:p>
    <w:p w14:paraId="1525EE9E" w14:textId="77777777" w:rsidR="00827832" w:rsidRPr="009C51C2" w:rsidRDefault="00827832" w:rsidP="00041371">
      <w:pPr>
        <w:spacing w:line="480" w:lineRule="auto"/>
        <w:ind w:left="720" w:right="900"/>
        <w:rPr>
          <w:rFonts w:ascii="Courier New" w:hAnsi="Courier New" w:cs="Courier New"/>
          <w:color w:val="000000"/>
          <w:sz w:val="24"/>
          <w:szCs w:val="24"/>
          <w:lang w:val="en" w:eastAsia="en-US"/>
        </w:rPr>
      </w:pPr>
      <w:r w:rsidRPr="009C51C2">
        <w:rPr>
          <w:rFonts w:ascii="Courier New" w:hAnsi="Courier New" w:cs="Courier New"/>
          <w:color w:val="000000"/>
          <w:sz w:val="24"/>
          <w:szCs w:val="24"/>
          <w:lang w:val="en" w:eastAsia="en-US"/>
        </w:rPr>
        <w:t xml:space="preserve"> ________ </w:t>
      </w:r>
      <w:r w:rsidRPr="009C51C2">
        <w:rPr>
          <w:rFonts w:ascii="Courier New" w:hAnsi="Courier New" w:cs="Courier New"/>
          <w:color w:val="000000"/>
          <w:sz w:val="24"/>
          <w:szCs w:val="24"/>
          <w:lang w:val="en" w:eastAsia="en-US"/>
        </w:rPr>
        <w:tab/>
      </w:r>
      <w:r w:rsidRPr="009C51C2">
        <w:rPr>
          <w:rFonts w:ascii="Courier New" w:hAnsi="Courier New" w:cs="Courier New"/>
          <w:color w:val="000000"/>
          <w:sz w:val="24"/>
          <w:szCs w:val="24"/>
          <w:lang w:val="en" w:eastAsia="en-US"/>
        </w:rPr>
        <w:tab/>
        <w:t xml:space="preserve">   </w:t>
      </w:r>
      <w:r w:rsidRPr="009C51C2">
        <w:rPr>
          <w:rFonts w:ascii="Courier New" w:hAnsi="Courier New" w:cs="Courier New"/>
          <w:color w:val="000000"/>
          <w:sz w:val="24"/>
          <w:szCs w:val="24"/>
          <w:lang w:val="en" w:eastAsia="en-US"/>
        </w:rPr>
        <w:tab/>
      </w:r>
      <w:r w:rsidRPr="009C51C2">
        <w:rPr>
          <w:rFonts w:ascii="Courier New" w:hAnsi="Courier New" w:cs="Courier New"/>
          <w:color w:val="000000"/>
          <w:sz w:val="24"/>
          <w:szCs w:val="24"/>
          <w:lang w:val="en" w:eastAsia="en-US"/>
        </w:rPr>
        <w:tab/>
        <w:t>________</w:t>
      </w:r>
    </w:p>
    <w:p w14:paraId="6B3FD4C6" w14:textId="77777777" w:rsidR="00CB7C75" w:rsidRPr="009C51C2" w:rsidRDefault="004A361C"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proofErr w:type="gramStart"/>
      <w:r w:rsidRPr="004A361C">
        <w:rPr>
          <w:rFonts w:ascii="Courier New" w:eastAsia="Calibri" w:hAnsi="Courier New" w:cs="Courier New"/>
          <w:sz w:val="24"/>
          <w:szCs w:val="24"/>
          <w:lang w:val="en" w:eastAsia="en-US"/>
        </w:rPr>
        <w:t>[Contracting Officer to insert NAICS codes.]</w:t>
      </w:r>
      <w:proofErr w:type="gramEnd"/>
    </w:p>
    <w:p w14:paraId="0AD2A4AC" w14:textId="360CF828"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00C27D16">
        <w:rPr>
          <w:rFonts w:ascii="Courier New" w:eastAsia="Calibri" w:hAnsi="Courier New" w:cs="Courier New"/>
          <w:sz w:val="24"/>
          <w:szCs w:val="24"/>
          <w:lang w:val="en" w:eastAsia="en-US"/>
        </w:rPr>
        <w:t>9</w:t>
      </w:r>
      <w:ins w:id="721" w:author="Brooks, E. Brad (OFR)" w:date="2020-02-13T16:26:00Z">
        <w:r w:rsidR="002A1FFC">
          <w:rPr>
            <w:rFonts w:ascii="Courier New" w:eastAsia="Calibri" w:hAnsi="Courier New" w:cs="Courier New"/>
            <w:sz w:val="24"/>
            <w:szCs w:val="24"/>
            <w:lang w:val="en" w:eastAsia="en-US"/>
          </w:rPr>
          <w:t>7</w:t>
        </w:r>
      </w:ins>
      <w:del w:id="722" w:author="Brooks, E. Brad (OFR)" w:date="2020-02-13T16:26:00Z">
        <w:r w:rsidR="00C27D16" w:rsidDel="002A1FFC">
          <w:rPr>
            <w:rFonts w:ascii="Courier New" w:eastAsia="Calibri" w:hAnsi="Courier New" w:cs="Courier New"/>
            <w:sz w:val="24"/>
            <w:szCs w:val="24"/>
            <w:lang w:val="en" w:eastAsia="en-US"/>
          </w:rPr>
          <w:delText>8</w:delText>
        </w:r>
      </w:del>
      <w:r w:rsidRPr="007B32D8">
        <w:rPr>
          <w:rFonts w:ascii="Courier New" w:eastAsia="Calibri" w:hAnsi="Courier New" w:cs="Courier New"/>
          <w:sz w:val="24"/>
          <w:szCs w:val="24"/>
          <w:lang w:val="en" w:eastAsia="en-US"/>
        </w:rPr>
        <w:t>.  Amend section 52.219-29 by—</w:t>
      </w:r>
    </w:p>
    <w:p w14:paraId="4E040DF6"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a.  Revising</w:t>
      </w:r>
      <w:proofErr w:type="gramEnd"/>
      <w:r w:rsidRPr="007B32D8">
        <w:rPr>
          <w:rFonts w:ascii="Courier New" w:eastAsia="Calibri" w:hAnsi="Courier New" w:cs="Courier New"/>
          <w:sz w:val="24"/>
          <w:szCs w:val="24"/>
          <w:lang w:val="en" w:eastAsia="en-US"/>
        </w:rPr>
        <w:t xml:space="preserve"> the introductory text and the date of the clause;</w:t>
      </w:r>
    </w:p>
    <w:p w14:paraId="0C98680B"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b.  Removing</w:t>
      </w:r>
      <w:proofErr w:type="gramEnd"/>
      <w:r w:rsidRPr="007B32D8">
        <w:rPr>
          <w:rFonts w:ascii="Courier New" w:eastAsia="Calibri" w:hAnsi="Courier New" w:cs="Courier New"/>
          <w:sz w:val="24"/>
          <w:szCs w:val="24"/>
          <w:lang w:val="en" w:eastAsia="en-US"/>
        </w:rPr>
        <w:t xml:space="preserve"> from paragraph (b)(1) “or reserved”;</w:t>
      </w:r>
    </w:p>
    <w:p w14:paraId="4DDC2106" w14:textId="77777777" w:rsidR="00B15244"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 xml:space="preserve">c.  </w:t>
      </w:r>
      <w:r w:rsidR="00B15244">
        <w:rPr>
          <w:rFonts w:ascii="Courier New" w:eastAsia="Calibri" w:hAnsi="Courier New" w:cs="Courier New"/>
          <w:sz w:val="24"/>
          <w:szCs w:val="24"/>
          <w:lang w:val="en" w:eastAsia="en-US"/>
        </w:rPr>
        <w:t>Removing</w:t>
      </w:r>
      <w:proofErr w:type="gramEnd"/>
      <w:r w:rsidR="00B15244">
        <w:rPr>
          <w:rFonts w:ascii="Courier New" w:eastAsia="Calibri" w:hAnsi="Courier New" w:cs="Courier New"/>
          <w:sz w:val="24"/>
          <w:szCs w:val="24"/>
          <w:lang w:val="en" w:eastAsia="en-US"/>
        </w:rPr>
        <w:t xml:space="preserve"> from paragraph (b)(2) “and”;</w:t>
      </w:r>
    </w:p>
    <w:p w14:paraId="10EBB168" w14:textId="71A6B8A1" w:rsidR="00B15244" w:rsidRDefault="00B15244"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r>
      <w:proofErr w:type="gramStart"/>
      <w:r>
        <w:rPr>
          <w:rFonts w:ascii="Courier New" w:eastAsia="Calibri" w:hAnsi="Courier New" w:cs="Courier New"/>
          <w:sz w:val="24"/>
          <w:szCs w:val="24"/>
          <w:lang w:val="en" w:eastAsia="en-US"/>
        </w:rPr>
        <w:t>d.  Removing</w:t>
      </w:r>
      <w:proofErr w:type="gramEnd"/>
      <w:r>
        <w:rPr>
          <w:rFonts w:ascii="Courier New" w:eastAsia="Calibri" w:hAnsi="Courier New" w:cs="Courier New"/>
          <w:sz w:val="24"/>
          <w:szCs w:val="24"/>
          <w:lang w:val="en" w:eastAsia="en-US"/>
        </w:rPr>
        <w:t xml:space="preserve"> from paragraph (b)(3) </w:t>
      </w:r>
      <w:ins w:id="723" w:author="Brooks, E. Brad (OFR)" w:date="2020-02-07T16:15:00Z">
        <w:r w:rsidR="00D355A0">
          <w:rPr>
            <w:rFonts w:ascii="Courier New" w:eastAsia="Calibri" w:hAnsi="Courier New" w:cs="Courier New"/>
            <w:sz w:val="24"/>
            <w:szCs w:val="24"/>
            <w:lang w:val="en" w:eastAsia="en-US"/>
          </w:rPr>
          <w:t xml:space="preserve">the period at the end </w:t>
        </w:r>
      </w:ins>
      <w:del w:id="724" w:author="Brooks, E. Brad (OFR)" w:date="2020-02-07T16:15:00Z">
        <w:r w:rsidDel="00D355A0">
          <w:rPr>
            <w:rFonts w:ascii="Courier New" w:eastAsia="Calibri" w:hAnsi="Courier New" w:cs="Courier New"/>
            <w:sz w:val="24"/>
            <w:szCs w:val="24"/>
            <w:lang w:val="en" w:eastAsia="en-US"/>
          </w:rPr>
          <w:delText xml:space="preserve">“16.505(b)(2)(i)(F).” </w:delText>
        </w:r>
      </w:del>
      <w:r>
        <w:rPr>
          <w:rFonts w:ascii="Courier New" w:eastAsia="Calibri" w:hAnsi="Courier New" w:cs="Courier New"/>
          <w:sz w:val="24"/>
          <w:szCs w:val="24"/>
          <w:lang w:val="en" w:eastAsia="en-US"/>
        </w:rPr>
        <w:t>and adding “</w:t>
      </w:r>
      <w:del w:id="725" w:author="Brooks, E. Brad (OFR)" w:date="2020-02-07T16:15:00Z">
        <w:r w:rsidDel="00D355A0">
          <w:rPr>
            <w:rFonts w:ascii="Courier New" w:eastAsia="Calibri" w:hAnsi="Courier New" w:cs="Courier New"/>
            <w:sz w:val="24"/>
            <w:szCs w:val="24"/>
            <w:lang w:val="en" w:eastAsia="en-US"/>
          </w:rPr>
          <w:delText>16.505(b)(2)(i)(F)</w:delText>
        </w:r>
      </w:del>
      <w:r>
        <w:rPr>
          <w:rFonts w:ascii="Courier New" w:eastAsia="Calibri" w:hAnsi="Courier New" w:cs="Courier New"/>
          <w:sz w:val="24"/>
          <w:szCs w:val="24"/>
          <w:lang w:val="en" w:eastAsia="en-US"/>
        </w:rPr>
        <w:t>; and” in its place;</w:t>
      </w:r>
    </w:p>
    <w:p w14:paraId="3D01AE89" w14:textId="53B8E2A3" w:rsidR="00B15244" w:rsidRDefault="00B15244"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r>
      <w:proofErr w:type="gramStart"/>
      <w:r>
        <w:rPr>
          <w:rFonts w:ascii="Courier New" w:eastAsia="Calibri" w:hAnsi="Courier New" w:cs="Courier New"/>
          <w:sz w:val="24"/>
          <w:szCs w:val="24"/>
          <w:lang w:val="en" w:eastAsia="en-US"/>
        </w:rPr>
        <w:t>e.</w:t>
      </w:r>
      <w:r w:rsidR="005E652D">
        <w:rPr>
          <w:rFonts w:ascii="Courier New" w:eastAsia="Calibri" w:hAnsi="Courier New" w:cs="Courier New"/>
          <w:sz w:val="24"/>
          <w:szCs w:val="24"/>
          <w:lang w:val="en" w:eastAsia="en-US"/>
        </w:rPr>
        <w:t xml:space="preserve"> </w:t>
      </w:r>
      <w:r>
        <w:rPr>
          <w:rFonts w:ascii="Courier New" w:eastAsia="Calibri" w:hAnsi="Courier New" w:cs="Courier New"/>
          <w:sz w:val="24"/>
          <w:szCs w:val="24"/>
          <w:lang w:val="en" w:eastAsia="en-US"/>
        </w:rPr>
        <w:t xml:space="preserve"> Adding</w:t>
      </w:r>
      <w:proofErr w:type="gramEnd"/>
      <w:del w:id="726" w:author="Brooks, E. Brad (OFR)" w:date="2020-02-07T16:15:00Z">
        <w:r w:rsidDel="00D355A0">
          <w:rPr>
            <w:rFonts w:ascii="Courier New" w:eastAsia="Calibri" w:hAnsi="Courier New" w:cs="Courier New"/>
            <w:sz w:val="24"/>
            <w:szCs w:val="24"/>
            <w:lang w:val="en" w:eastAsia="en-US"/>
          </w:rPr>
          <w:delText xml:space="preserve"> new</w:delText>
        </w:r>
      </w:del>
      <w:r>
        <w:rPr>
          <w:rFonts w:ascii="Courier New" w:eastAsia="Calibri" w:hAnsi="Courier New" w:cs="Courier New"/>
          <w:sz w:val="24"/>
          <w:szCs w:val="24"/>
          <w:lang w:val="en" w:eastAsia="en-US"/>
        </w:rPr>
        <w:t xml:space="preserve"> paragraph (b)(4);</w:t>
      </w:r>
    </w:p>
    <w:p w14:paraId="049189C0" w14:textId="77777777" w:rsidR="00B15244" w:rsidRDefault="00B15244"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lastRenderedPageBreak/>
        <w:tab/>
      </w:r>
      <w:r>
        <w:rPr>
          <w:rFonts w:ascii="Courier New" w:eastAsia="Calibri" w:hAnsi="Courier New" w:cs="Courier New"/>
          <w:sz w:val="24"/>
          <w:szCs w:val="24"/>
          <w:lang w:val="en" w:eastAsia="en-US"/>
        </w:rPr>
        <w:tab/>
      </w:r>
      <w:proofErr w:type="gramStart"/>
      <w:r>
        <w:rPr>
          <w:rFonts w:ascii="Courier New" w:eastAsia="Calibri" w:hAnsi="Courier New" w:cs="Courier New"/>
          <w:sz w:val="24"/>
          <w:szCs w:val="24"/>
          <w:lang w:val="en" w:eastAsia="en-US"/>
        </w:rPr>
        <w:t>f.  Removing</w:t>
      </w:r>
      <w:proofErr w:type="gramEnd"/>
      <w:r>
        <w:rPr>
          <w:rFonts w:ascii="Courier New" w:eastAsia="Calibri" w:hAnsi="Courier New" w:cs="Courier New"/>
          <w:sz w:val="24"/>
          <w:szCs w:val="24"/>
          <w:lang w:val="en" w:eastAsia="en-US"/>
        </w:rPr>
        <w:t xml:space="preserve"> from paragraph (c)(1) “apparent successful offeror” and adding “EDWOSB concerns” in its place;</w:t>
      </w:r>
    </w:p>
    <w:p w14:paraId="5E5E4544" w14:textId="77777777" w:rsidR="00B15244" w:rsidRDefault="00B15244"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r>
      <w:proofErr w:type="gramStart"/>
      <w:r>
        <w:rPr>
          <w:rFonts w:ascii="Courier New" w:eastAsia="Calibri" w:hAnsi="Courier New" w:cs="Courier New"/>
          <w:sz w:val="24"/>
          <w:szCs w:val="24"/>
          <w:lang w:val="en" w:eastAsia="en-US"/>
        </w:rPr>
        <w:t>g.  Removing</w:t>
      </w:r>
      <w:proofErr w:type="gramEnd"/>
      <w:r>
        <w:rPr>
          <w:rFonts w:ascii="Courier New" w:eastAsia="Calibri" w:hAnsi="Courier New" w:cs="Courier New"/>
          <w:sz w:val="24"/>
          <w:szCs w:val="24"/>
          <w:lang w:val="en" w:eastAsia="en-US"/>
        </w:rPr>
        <w:t xml:space="preserve"> from paragraph (c)(3) “contracting officer” and adding “Contracting Officer” in its place;</w:t>
      </w:r>
    </w:p>
    <w:p w14:paraId="61943C95" w14:textId="76DB573C" w:rsidR="007B32D8" w:rsidRPr="007B32D8" w:rsidRDefault="00A17C42"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r>
      <w:proofErr w:type="gramStart"/>
      <w:r>
        <w:rPr>
          <w:rFonts w:ascii="Courier New" w:eastAsia="Calibri" w:hAnsi="Courier New" w:cs="Courier New"/>
          <w:sz w:val="24"/>
          <w:szCs w:val="24"/>
          <w:lang w:val="en" w:eastAsia="en-US"/>
        </w:rPr>
        <w:t xml:space="preserve">h.  </w:t>
      </w:r>
      <w:r w:rsidR="007B32D8" w:rsidRPr="007B32D8">
        <w:rPr>
          <w:rFonts w:ascii="Courier New" w:eastAsia="Calibri" w:hAnsi="Courier New" w:cs="Courier New"/>
          <w:sz w:val="24"/>
          <w:szCs w:val="24"/>
          <w:lang w:val="en" w:eastAsia="en-US"/>
        </w:rPr>
        <w:t>Revising</w:t>
      </w:r>
      <w:proofErr w:type="gramEnd"/>
      <w:r w:rsidR="007B32D8" w:rsidRPr="007B32D8">
        <w:rPr>
          <w:rFonts w:ascii="Courier New" w:eastAsia="Calibri" w:hAnsi="Courier New" w:cs="Courier New"/>
          <w:sz w:val="24"/>
          <w:szCs w:val="24"/>
          <w:lang w:val="en" w:eastAsia="en-US"/>
        </w:rPr>
        <w:t xml:space="preserve"> the </w:t>
      </w:r>
      <w:del w:id="727" w:author="Brooks, E. Brad (OFR)" w:date="2020-02-07T16:16:00Z">
        <w:r w:rsidR="007B32D8" w:rsidRPr="007B32D8" w:rsidDel="00D355A0">
          <w:rPr>
            <w:rFonts w:ascii="Courier New" w:eastAsia="Calibri" w:hAnsi="Courier New" w:cs="Courier New"/>
            <w:sz w:val="24"/>
            <w:szCs w:val="24"/>
            <w:lang w:val="en" w:eastAsia="en-US"/>
          </w:rPr>
          <w:delText xml:space="preserve">heading of </w:delText>
        </w:r>
      </w:del>
      <w:r w:rsidR="007B32D8" w:rsidRPr="007B32D8">
        <w:rPr>
          <w:rFonts w:ascii="Courier New" w:eastAsia="Calibri" w:hAnsi="Courier New" w:cs="Courier New"/>
          <w:sz w:val="24"/>
          <w:szCs w:val="24"/>
          <w:lang w:val="en" w:eastAsia="en-US"/>
        </w:rPr>
        <w:t>paragraph (d)</w:t>
      </w:r>
      <w:ins w:id="728" w:author="Brooks, E. Brad (OFR)" w:date="2020-02-07T16:16:00Z">
        <w:r w:rsidR="00D355A0">
          <w:rPr>
            <w:rFonts w:ascii="Courier New" w:eastAsia="Calibri" w:hAnsi="Courier New" w:cs="Courier New"/>
            <w:sz w:val="24"/>
            <w:szCs w:val="24"/>
            <w:lang w:val="en" w:eastAsia="en-US"/>
          </w:rPr>
          <w:t xml:space="preserve"> subject heading</w:t>
        </w:r>
      </w:ins>
      <w:r w:rsidR="007B32D8" w:rsidRPr="007B32D8">
        <w:rPr>
          <w:rFonts w:ascii="Courier New" w:eastAsia="Calibri" w:hAnsi="Courier New" w:cs="Courier New"/>
          <w:sz w:val="24"/>
          <w:szCs w:val="24"/>
          <w:lang w:val="en" w:eastAsia="en-US"/>
        </w:rPr>
        <w:t>;</w:t>
      </w:r>
    </w:p>
    <w:p w14:paraId="0EE51C23"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spellStart"/>
      <w:proofErr w:type="gramStart"/>
      <w:r w:rsidR="00A17C42">
        <w:rPr>
          <w:rFonts w:ascii="Courier New" w:eastAsia="Calibri" w:hAnsi="Courier New" w:cs="Courier New"/>
          <w:sz w:val="24"/>
          <w:szCs w:val="24"/>
          <w:lang w:val="en" w:eastAsia="en-US"/>
        </w:rPr>
        <w:t>i</w:t>
      </w:r>
      <w:proofErr w:type="spellEnd"/>
      <w:r w:rsidRPr="007B32D8">
        <w:rPr>
          <w:rFonts w:ascii="Courier New" w:eastAsia="Calibri" w:hAnsi="Courier New" w:cs="Courier New"/>
          <w:sz w:val="24"/>
          <w:szCs w:val="24"/>
          <w:lang w:val="en" w:eastAsia="en-US"/>
        </w:rPr>
        <w:t>.  Removing</w:t>
      </w:r>
      <w:proofErr w:type="gramEnd"/>
      <w:r w:rsidRPr="007B32D8">
        <w:rPr>
          <w:rFonts w:ascii="Courier New" w:eastAsia="Calibri" w:hAnsi="Courier New" w:cs="Courier New"/>
          <w:sz w:val="24"/>
          <w:szCs w:val="24"/>
          <w:lang w:val="en" w:eastAsia="en-US"/>
        </w:rPr>
        <w:t xml:space="preserve"> paragraph (f);</w:t>
      </w:r>
    </w:p>
    <w:p w14:paraId="067535CC"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00A17C42">
        <w:rPr>
          <w:rFonts w:ascii="Courier New" w:eastAsia="Calibri" w:hAnsi="Courier New" w:cs="Courier New"/>
          <w:sz w:val="24"/>
          <w:szCs w:val="24"/>
          <w:lang w:val="en" w:eastAsia="en-US"/>
        </w:rPr>
        <w:t>j</w:t>
      </w:r>
      <w:r w:rsidRPr="007B32D8">
        <w:rPr>
          <w:rFonts w:ascii="Courier New" w:eastAsia="Calibri" w:hAnsi="Courier New" w:cs="Courier New"/>
          <w:sz w:val="24"/>
          <w:szCs w:val="24"/>
          <w:lang w:val="en" w:eastAsia="en-US"/>
        </w:rPr>
        <w:t xml:space="preserve">.  </w:t>
      </w:r>
      <w:proofErr w:type="spellStart"/>
      <w:r w:rsidRPr="007B32D8">
        <w:rPr>
          <w:rFonts w:ascii="Courier New" w:eastAsia="Calibri" w:hAnsi="Courier New" w:cs="Courier New"/>
          <w:sz w:val="24"/>
          <w:szCs w:val="24"/>
          <w:lang w:val="en" w:eastAsia="en-US"/>
        </w:rPr>
        <w:t>Redesignating</w:t>
      </w:r>
      <w:proofErr w:type="spellEnd"/>
      <w:proofErr w:type="gramEnd"/>
      <w:r w:rsidRPr="007B32D8">
        <w:rPr>
          <w:rFonts w:ascii="Courier New" w:eastAsia="Calibri" w:hAnsi="Courier New" w:cs="Courier New"/>
          <w:sz w:val="24"/>
          <w:szCs w:val="24"/>
          <w:lang w:val="en" w:eastAsia="en-US"/>
        </w:rPr>
        <w:t xml:space="preserve"> paragraph (e) as paragraph (f); and</w:t>
      </w:r>
    </w:p>
    <w:p w14:paraId="599D86BC"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00A17C42">
        <w:rPr>
          <w:rFonts w:ascii="Courier New" w:eastAsia="Calibri" w:hAnsi="Courier New" w:cs="Courier New"/>
          <w:sz w:val="24"/>
          <w:szCs w:val="24"/>
          <w:lang w:val="en" w:eastAsia="en-US"/>
        </w:rPr>
        <w:t>k</w:t>
      </w:r>
      <w:r w:rsidRPr="007B32D8">
        <w:rPr>
          <w:rFonts w:ascii="Courier New" w:eastAsia="Calibri" w:hAnsi="Courier New" w:cs="Courier New"/>
          <w:sz w:val="24"/>
          <w:szCs w:val="24"/>
          <w:lang w:val="en" w:eastAsia="en-US"/>
        </w:rPr>
        <w:t>.  Adding</w:t>
      </w:r>
      <w:proofErr w:type="gramEnd"/>
      <w:r w:rsidRPr="007B32D8">
        <w:rPr>
          <w:rFonts w:ascii="Courier New" w:eastAsia="Calibri" w:hAnsi="Courier New" w:cs="Courier New"/>
          <w:sz w:val="24"/>
          <w:szCs w:val="24"/>
          <w:lang w:val="en" w:eastAsia="en-US"/>
        </w:rPr>
        <w:t xml:space="preserve"> new paragraph (e).</w:t>
      </w:r>
    </w:p>
    <w:p w14:paraId="0B46B9E9" w14:textId="02C8E630"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t xml:space="preserve">The </w:t>
      </w:r>
      <w:del w:id="729" w:author="Brooks, E. Brad (OFR)" w:date="2020-02-07T16:16:00Z">
        <w:r w:rsidRPr="007B32D8" w:rsidDel="00D355A0">
          <w:rPr>
            <w:rFonts w:ascii="Courier New" w:eastAsia="Calibri" w:hAnsi="Courier New" w:cs="Courier New"/>
            <w:sz w:val="24"/>
            <w:szCs w:val="24"/>
            <w:lang w:val="en" w:eastAsia="en-US"/>
          </w:rPr>
          <w:delText>revised and added text reads</w:delText>
        </w:r>
      </w:del>
      <w:ins w:id="730" w:author="Brooks, E. Brad (OFR)" w:date="2020-02-07T16:16:00Z">
        <w:r w:rsidR="00D355A0">
          <w:rPr>
            <w:rFonts w:ascii="Courier New" w:eastAsia="Calibri" w:hAnsi="Courier New" w:cs="Courier New"/>
            <w:sz w:val="24"/>
            <w:szCs w:val="24"/>
            <w:lang w:val="en" w:eastAsia="en-US"/>
          </w:rPr>
          <w:t>revisions and additions read</w:t>
        </w:r>
      </w:ins>
      <w:r w:rsidRPr="007B32D8">
        <w:rPr>
          <w:rFonts w:ascii="Courier New" w:eastAsia="Calibri" w:hAnsi="Courier New" w:cs="Courier New"/>
          <w:sz w:val="24"/>
          <w:szCs w:val="24"/>
          <w:lang w:val="en" w:eastAsia="en-US"/>
        </w:rPr>
        <w:t xml:space="preserve"> as follows:</w:t>
      </w:r>
    </w:p>
    <w:p w14:paraId="3356CA6E" w14:textId="77777777" w:rsidR="007B32D8" w:rsidRPr="007B32D8" w:rsidRDefault="007B32D8" w:rsidP="00041371">
      <w:pPr>
        <w:spacing w:line="480" w:lineRule="auto"/>
        <w:rPr>
          <w:rFonts w:ascii="Courier New" w:eastAsia="Calibri" w:hAnsi="Courier New" w:cs="Courier New"/>
          <w:b/>
          <w:sz w:val="24"/>
          <w:szCs w:val="24"/>
          <w:lang w:eastAsia="en-US"/>
        </w:rPr>
      </w:pPr>
      <w:r w:rsidRPr="007B32D8">
        <w:rPr>
          <w:rFonts w:ascii="Courier New" w:eastAsia="Calibri" w:hAnsi="Courier New" w:cs="Courier New"/>
          <w:b/>
          <w:sz w:val="24"/>
          <w:szCs w:val="24"/>
          <w:lang w:eastAsia="en-US"/>
        </w:rPr>
        <w:t>52.219-</w:t>
      </w:r>
      <w:proofErr w:type="gramStart"/>
      <w:r w:rsidRPr="007B32D8">
        <w:rPr>
          <w:rFonts w:ascii="Courier New" w:eastAsia="Calibri" w:hAnsi="Courier New" w:cs="Courier New"/>
          <w:b/>
          <w:sz w:val="24"/>
          <w:szCs w:val="24"/>
          <w:lang w:eastAsia="en-US"/>
        </w:rPr>
        <w:t>29  Notice</w:t>
      </w:r>
      <w:proofErr w:type="gramEnd"/>
      <w:r w:rsidRPr="007B32D8">
        <w:rPr>
          <w:rFonts w:ascii="Courier New" w:eastAsia="Calibri" w:hAnsi="Courier New" w:cs="Courier New"/>
          <w:b/>
          <w:sz w:val="24"/>
          <w:szCs w:val="24"/>
          <w:lang w:eastAsia="en-US"/>
        </w:rPr>
        <w:t xml:space="preserve"> of Set-Aside for, or Sole Source Award to, Economically Disadvantaged Women-Owned Small Business Concerns.</w:t>
      </w:r>
    </w:p>
    <w:p w14:paraId="23A0ACF0" w14:textId="77777777" w:rsidR="007B32D8" w:rsidRPr="007B32D8" w:rsidRDefault="007B32D8" w:rsidP="00041371">
      <w:pPr>
        <w:spacing w:line="480" w:lineRule="auto"/>
        <w:rPr>
          <w:rFonts w:ascii="Courier New" w:eastAsia="Calibri" w:hAnsi="Courier New" w:cs="Courier New"/>
          <w:sz w:val="24"/>
          <w:szCs w:val="24"/>
          <w:lang w:eastAsia="en-US"/>
        </w:rPr>
      </w:pPr>
      <w:bookmarkStart w:id="731" w:name="wp1144093"/>
      <w:bookmarkEnd w:id="731"/>
      <w:r w:rsidRPr="007B32D8">
        <w:rPr>
          <w:rFonts w:ascii="Courier New" w:eastAsia="Calibri" w:hAnsi="Courier New" w:cs="Courier New"/>
          <w:sz w:val="24"/>
          <w:szCs w:val="24"/>
          <w:lang w:eastAsia="en-US"/>
        </w:rPr>
        <w:tab/>
        <w:t xml:space="preserve">As prescribed in 19.1508(a), insert the following clause: </w:t>
      </w:r>
    </w:p>
    <w:p w14:paraId="661737E5" w14:textId="77777777" w:rsidR="007B32D8" w:rsidRPr="007B32D8" w:rsidRDefault="007B32D8" w:rsidP="00041371">
      <w:pPr>
        <w:spacing w:line="480" w:lineRule="auto"/>
        <w:jc w:val="center"/>
        <w:rPr>
          <w:rFonts w:ascii="Courier New" w:hAnsi="Courier New" w:cs="Courier New"/>
          <w:bCs/>
          <w:smallCaps/>
          <w:sz w:val="24"/>
          <w:szCs w:val="24"/>
          <w:lang w:val="en" w:eastAsia="en-US"/>
        </w:rPr>
      </w:pPr>
      <w:r w:rsidRPr="007B32D8">
        <w:rPr>
          <w:rFonts w:ascii="Courier New" w:hAnsi="Courier New" w:cs="Courier New"/>
          <w:bCs/>
          <w:smallCaps/>
          <w:sz w:val="24"/>
          <w:szCs w:val="24"/>
          <w:lang w:val="en" w:eastAsia="en-US"/>
        </w:rPr>
        <w:t xml:space="preserve">Notice of Set-Aside for, or Sole Source Award to, Economically Disadvantaged Women-Owned Small Business Concerns </w:t>
      </w:r>
      <w:r w:rsidR="00F173D3" w:rsidRPr="000E3D05">
        <w:rPr>
          <w:rFonts w:ascii="Courier New" w:hAnsi="Courier New" w:cs="Courier New"/>
          <w:smallCaps/>
          <w:color w:val="000000"/>
          <w:sz w:val="24"/>
          <w:szCs w:val="24"/>
          <w:lang w:val="en" w:eastAsia="en-US"/>
        </w:rPr>
        <w:t>([</w:t>
      </w:r>
      <w:r w:rsidR="00F173D3"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F173D3" w:rsidRPr="000E3D05">
        <w:rPr>
          <w:rFonts w:ascii="Courier New" w:hAnsi="Courier New" w:cs="Courier New"/>
          <w:b/>
          <w:smallCaps/>
          <w:color w:val="000000"/>
          <w:sz w:val="24"/>
          <w:szCs w:val="24"/>
          <w:u w:val="single"/>
          <w:lang w:val="en" w:eastAsia="en-US"/>
        </w:rPr>
        <w:t>Federal</w:t>
      </w:r>
      <w:r w:rsidR="00F173D3" w:rsidRPr="000E3D05">
        <w:rPr>
          <w:rFonts w:ascii="Courier New" w:hAnsi="Courier New" w:cs="Courier New"/>
          <w:b/>
          <w:smallCaps/>
          <w:color w:val="000000"/>
          <w:sz w:val="24"/>
          <w:szCs w:val="24"/>
          <w:lang w:val="en" w:eastAsia="en-US"/>
        </w:rPr>
        <w:t xml:space="preserve"> </w:t>
      </w:r>
      <w:r w:rsidR="00F173D3" w:rsidRPr="000E3D05">
        <w:rPr>
          <w:rFonts w:ascii="Courier New" w:hAnsi="Courier New" w:cs="Courier New"/>
          <w:b/>
          <w:smallCaps/>
          <w:color w:val="000000"/>
          <w:sz w:val="24"/>
          <w:szCs w:val="24"/>
          <w:u w:val="single"/>
          <w:lang w:val="en" w:eastAsia="en-US"/>
        </w:rPr>
        <w:t>Register</w:t>
      </w:r>
      <w:r w:rsidR="00F173D3" w:rsidRPr="000E3D05">
        <w:rPr>
          <w:rFonts w:ascii="Courier New" w:hAnsi="Courier New" w:cs="Courier New"/>
          <w:smallCaps/>
          <w:color w:val="000000"/>
          <w:sz w:val="24"/>
          <w:szCs w:val="24"/>
          <w:lang w:val="en" w:eastAsia="en-US"/>
        </w:rPr>
        <w:t>])</w:t>
      </w:r>
    </w:p>
    <w:p w14:paraId="23C83BB0" w14:textId="77777777" w:rsidR="007B32D8" w:rsidRDefault="007B32D8" w:rsidP="00041371">
      <w:pPr>
        <w:tabs>
          <w:tab w:val="left" w:pos="720"/>
          <w:tab w:val="left" w:pos="1080"/>
          <w:tab w:val="left" w:pos="144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 xml:space="preserve">*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p>
    <w:p w14:paraId="53A68D34" w14:textId="77777777" w:rsidR="00855BCF" w:rsidRDefault="00855BCF" w:rsidP="00041371">
      <w:pPr>
        <w:tabs>
          <w:tab w:val="left" w:pos="720"/>
          <w:tab w:val="left" w:pos="1080"/>
          <w:tab w:val="left" w:pos="1440"/>
        </w:tabs>
        <w:spacing w:line="480" w:lineRule="auto"/>
        <w:rPr>
          <w:rFonts w:ascii="Courier New" w:hAnsi="Courier New" w:cs="Courier New"/>
          <w:sz w:val="24"/>
          <w:szCs w:val="24"/>
          <w:lang w:val="en" w:eastAsia="en-US"/>
        </w:rPr>
      </w:pPr>
      <w:r>
        <w:rPr>
          <w:rFonts w:ascii="Courier New" w:hAnsi="Courier New" w:cs="Courier New"/>
          <w:sz w:val="24"/>
          <w:szCs w:val="24"/>
          <w:lang w:val="en" w:eastAsia="en-US"/>
        </w:rPr>
        <w:tab/>
        <w:t xml:space="preserve">(b) </w:t>
      </w:r>
      <w:r w:rsidRPr="007B32D8">
        <w:rPr>
          <w:rFonts w:ascii="Courier New" w:hAnsi="Courier New" w:cs="Courier New"/>
          <w:sz w:val="24"/>
          <w:szCs w:val="24"/>
          <w:lang w:val="en" w:eastAsia="en-US"/>
        </w:rPr>
        <w:t xml:space="preserve">*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p>
    <w:p w14:paraId="3783DB8F" w14:textId="602A7116" w:rsidR="00855BCF" w:rsidRDefault="00855BCF" w:rsidP="00041371">
      <w:pPr>
        <w:tabs>
          <w:tab w:val="left" w:pos="720"/>
          <w:tab w:val="left" w:pos="1080"/>
          <w:tab w:val="left" w:pos="1440"/>
        </w:tabs>
        <w:spacing w:line="480" w:lineRule="auto"/>
        <w:rPr>
          <w:rFonts w:ascii="Courier New" w:hAnsi="Courier New" w:cs="Courier New"/>
          <w:sz w:val="24"/>
          <w:szCs w:val="24"/>
          <w:lang w:val="en" w:eastAsia="en-US"/>
        </w:rPr>
      </w:pPr>
      <w:r>
        <w:rPr>
          <w:rFonts w:ascii="Courier New" w:hAnsi="Courier New" w:cs="Courier New"/>
          <w:sz w:val="24"/>
          <w:szCs w:val="24"/>
          <w:lang w:val="en" w:eastAsia="en-US"/>
        </w:rPr>
        <w:lastRenderedPageBreak/>
        <w:tab/>
      </w:r>
      <w:r>
        <w:rPr>
          <w:rFonts w:ascii="Courier New" w:hAnsi="Courier New" w:cs="Courier New"/>
          <w:sz w:val="24"/>
          <w:szCs w:val="24"/>
          <w:lang w:val="en" w:eastAsia="en-US"/>
        </w:rPr>
        <w:tab/>
        <w:t>(4)</w:t>
      </w:r>
      <w:r w:rsidR="005E652D">
        <w:rPr>
          <w:rFonts w:ascii="Courier New" w:hAnsi="Courier New" w:cs="Courier New"/>
          <w:sz w:val="24"/>
          <w:szCs w:val="24"/>
          <w:lang w:val="en" w:eastAsia="en-US"/>
        </w:rPr>
        <w:t xml:space="preserve"> </w:t>
      </w:r>
      <w:r>
        <w:rPr>
          <w:rFonts w:ascii="Courier New" w:hAnsi="Courier New" w:cs="Courier New"/>
          <w:sz w:val="24"/>
          <w:szCs w:val="24"/>
          <w:lang w:val="en" w:eastAsia="en-US"/>
        </w:rPr>
        <w:t xml:space="preserve"> Orders issued directly to EDWOSB concerns under </w:t>
      </w:r>
      <w:del w:id="732" w:author="Brooks, E. Brad (OFR)" w:date="2020-02-14T14:58:00Z">
        <w:r w:rsidDel="009E412E">
          <w:rPr>
            <w:rFonts w:ascii="Courier New" w:hAnsi="Courier New" w:cs="Courier New"/>
            <w:sz w:val="24"/>
            <w:szCs w:val="24"/>
            <w:lang w:val="en" w:eastAsia="en-US"/>
          </w:rPr>
          <w:delText xml:space="preserve"> </w:delText>
        </w:r>
      </w:del>
      <w:r>
        <w:rPr>
          <w:rFonts w:ascii="Courier New" w:hAnsi="Courier New" w:cs="Courier New"/>
          <w:sz w:val="24"/>
          <w:szCs w:val="24"/>
          <w:lang w:val="en" w:eastAsia="en-US"/>
        </w:rPr>
        <w:t>multiple-award contracts as described in 19.504(c</w:t>
      </w:r>
      <w:proofErr w:type="gramStart"/>
      <w:r>
        <w:rPr>
          <w:rFonts w:ascii="Courier New" w:hAnsi="Courier New" w:cs="Courier New"/>
          <w:sz w:val="24"/>
          <w:szCs w:val="24"/>
          <w:lang w:val="en" w:eastAsia="en-US"/>
        </w:rPr>
        <w:t>)(</w:t>
      </w:r>
      <w:proofErr w:type="gramEnd"/>
      <w:r>
        <w:rPr>
          <w:rFonts w:ascii="Courier New" w:hAnsi="Courier New" w:cs="Courier New"/>
          <w:sz w:val="24"/>
          <w:szCs w:val="24"/>
          <w:lang w:val="en" w:eastAsia="en-US"/>
        </w:rPr>
        <w:t>1)(ii).</w:t>
      </w:r>
    </w:p>
    <w:p w14:paraId="588AC45B" w14:textId="77777777" w:rsidR="00855BCF" w:rsidRPr="007B32D8" w:rsidRDefault="00855BCF" w:rsidP="00041371">
      <w:pPr>
        <w:tabs>
          <w:tab w:val="left" w:pos="720"/>
          <w:tab w:val="left" w:pos="1080"/>
          <w:tab w:val="left" w:pos="144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 xml:space="preserve">*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p>
    <w:p w14:paraId="5E9BB4DE" w14:textId="77777777" w:rsidR="007B32D8" w:rsidRDefault="007B32D8" w:rsidP="00041371">
      <w:pPr>
        <w:tabs>
          <w:tab w:val="left" w:pos="720"/>
          <w:tab w:val="left" w:pos="1080"/>
          <w:tab w:val="left" w:pos="1440"/>
        </w:tabs>
        <w:spacing w:line="480" w:lineRule="auto"/>
        <w:rPr>
          <w:ins w:id="733" w:author="Brooks, E. Brad (OFR)" w:date="2020-02-07T16:17:00Z"/>
          <w:rFonts w:ascii="Courier New" w:hAnsi="Courier New" w:cs="Courier New"/>
          <w:sz w:val="24"/>
          <w:szCs w:val="24"/>
          <w:lang w:val="en" w:eastAsia="en-US"/>
        </w:rPr>
      </w:pPr>
      <w:r w:rsidRPr="007B32D8">
        <w:rPr>
          <w:rFonts w:ascii="Courier New" w:hAnsi="Courier New" w:cs="Courier New"/>
          <w:sz w:val="24"/>
          <w:szCs w:val="24"/>
          <w:lang w:val="en" w:eastAsia="en-US"/>
        </w:rPr>
        <w:tab/>
        <w:t>(d)</w:t>
      </w:r>
      <w:r w:rsidRPr="007B32D8">
        <w:rPr>
          <w:rFonts w:ascii="Courier New" w:hAnsi="Courier New" w:cs="Courier New"/>
          <w:i/>
          <w:iCs/>
          <w:sz w:val="24"/>
          <w:szCs w:val="24"/>
          <w:lang w:val="en" w:eastAsia="en-US"/>
        </w:rPr>
        <w:t xml:space="preserve">  </w:t>
      </w:r>
      <w:r w:rsidRPr="007B32D8">
        <w:rPr>
          <w:rFonts w:ascii="Courier New" w:hAnsi="Courier New" w:cs="Courier New"/>
          <w:iCs/>
          <w:sz w:val="24"/>
          <w:szCs w:val="24"/>
          <w:u w:val="single"/>
          <w:lang w:val="en" w:eastAsia="en-US"/>
        </w:rPr>
        <w:t>Limitation</w:t>
      </w:r>
      <w:r w:rsidR="00855BCF">
        <w:rPr>
          <w:rFonts w:ascii="Courier New" w:hAnsi="Courier New" w:cs="Courier New"/>
          <w:iCs/>
          <w:sz w:val="24"/>
          <w:szCs w:val="24"/>
          <w:u w:val="single"/>
          <w:lang w:val="en" w:eastAsia="en-US"/>
        </w:rPr>
        <w:t>s</w:t>
      </w:r>
      <w:r w:rsidRPr="007B32D8">
        <w:rPr>
          <w:rFonts w:ascii="Courier New" w:hAnsi="Courier New" w:cs="Courier New"/>
          <w:iCs/>
          <w:sz w:val="24"/>
          <w:szCs w:val="24"/>
          <w:u w:val="single"/>
          <w:lang w:val="en" w:eastAsia="en-US"/>
        </w:rPr>
        <w:t xml:space="preserve"> on subcontracting</w:t>
      </w:r>
      <w:r w:rsidRPr="007B32D8">
        <w:rPr>
          <w:rFonts w:ascii="Courier New" w:hAnsi="Courier New" w:cs="Courier New"/>
          <w:iCs/>
          <w:sz w:val="24"/>
          <w:szCs w:val="24"/>
          <w:lang w:val="en" w:eastAsia="en-US"/>
        </w:rPr>
        <w:t>.</w:t>
      </w:r>
      <w:r w:rsidR="00855BCF">
        <w:rPr>
          <w:rFonts w:ascii="Courier New" w:hAnsi="Courier New" w:cs="Courier New"/>
          <w:iCs/>
          <w:sz w:val="24"/>
          <w:szCs w:val="24"/>
          <w:lang w:val="en" w:eastAsia="en-US"/>
        </w:rPr>
        <w:t xml:space="preserve"> </w:t>
      </w:r>
      <w:r w:rsidRPr="007B32D8">
        <w:rPr>
          <w:rFonts w:ascii="Courier New" w:hAnsi="Courier New" w:cs="Courier New"/>
          <w:i/>
          <w:iCs/>
          <w:sz w:val="24"/>
          <w:szCs w:val="24"/>
          <w:lang w:val="en" w:eastAsia="en-US"/>
        </w:rPr>
        <w:t xml:space="preserve"> </w:t>
      </w:r>
      <w:r w:rsidRPr="007B32D8">
        <w:rPr>
          <w:rFonts w:ascii="Courier New" w:hAnsi="Courier New" w:cs="Courier New"/>
          <w:sz w:val="24"/>
          <w:szCs w:val="24"/>
          <w:lang w:val="en" w:eastAsia="en-US"/>
        </w:rPr>
        <w:t xml:space="preserve">*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w:t>
      </w:r>
    </w:p>
    <w:p w14:paraId="703361AD" w14:textId="7E372A6C" w:rsidR="00D355A0" w:rsidRPr="007B32D8" w:rsidRDefault="00D355A0" w:rsidP="00041371">
      <w:pPr>
        <w:tabs>
          <w:tab w:val="left" w:pos="720"/>
          <w:tab w:val="left" w:pos="1080"/>
          <w:tab w:val="left" w:pos="1440"/>
        </w:tabs>
        <w:spacing w:line="480" w:lineRule="auto"/>
        <w:rPr>
          <w:rFonts w:ascii="Courier New" w:hAnsi="Courier New" w:cs="Courier New"/>
          <w:sz w:val="24"/>
          <w:szCs w:val="24"/>
          <w:lang w:val="en" w:eastAsia="en-US"/>
        </w:rPr>
      </w:pPr>
      <w:ins w:id="734" w:author="Brooks, E. Brad (OFR)" w:date="2020-02-07T16:17:00Z">
        <w:r w:rsidRPr="007B32D8">
          <w:rPr>
            <w:rFonts w:ascii="Courier New" w:hAnsi="Courier New" w:cs="Courier New"/>
            <w:sz w:val="24"/>
            <w:szCs w:val="24"/>
            <w:lang w:val="en" w:eastAsia="en-US"/>
          </w:rPr>
          <w:t xml:space="preserve">*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ins>
    </w:p>
    <w:p w14:paraId="16769260" w14:textId="77777777" w:rsidR="007B32D8" w:rsidRPr="007B32D8" w:rsidRDefault="007B32D8" w:rsidP="00041371">
      <w:pPr>
        <w:tabs>
          <w:tab w:val="left" w:pos="720"/>
          <w:tab w:val="left" w:pos="1080"/>
          <w:tab w:val="left" w:pos="1440"/>
        </w:tabs>
        <w:spacing w:line="480" w:lineRule="auto"/>
        <w:rPr>
          <w:rFonts w:ascii="Courier New" w:hAnsi="Courier New" w:cs="Courier New"/>
          <w:color w:val="000000"/>
          <w:sz w:val="24"/>
          <w:szCs w:val="24"/>
          <w:lang w:val="en" w:eastAsia="en-US"/>
        </w:rPr>
      </w:pPr>
      <w:r w:rsidRPr="007B32D8">
        <w:rPr>
          <w:rFonts w:ascii="Courier New" w:hAnsi="Courier New" w:cs="Courier New"/>
          <w:sz w:val="24"/>
          <w:szCs w:val="24"/>
          <w:lang w:val="en" w:eastAsia="en-US"/>
        </w:rPr>
        <w:tab/>
        <w:t xml:space="preserve">(e)  </w:t>
      </w:r>
      <w:r w:rsidRPr="007B32D8">
        <w:rPr>
          <w:rFonts w:ascii="Courier New" w:eastAsia="Calibri" w:hAnsi="Courier New" w:cs="Courier New"/>
          <w:color w:val="000000"/>
          <w:sz w:val="24"/>
          <w:szCs w:val="24"/>
          <w:lang w:eastAsia="en-US"/>
        </w:rPr>
        <w:t>An EDWOSB concern shall comply with the limitation</w:t>
      </w:r>
      <w:r w:rsidR="00855BCF">
        <w:rPr>
          <w:rFonts w:ascii="Courier New" w:eastAsia="Calibri" w:hAnsi="Courier New" w:cs="Courier New"/>
          <w:color w:val="000000"/>
          <w:sz w:val="24"/>
          <w:szCs w:val="24"/>
          <w:lang w:eastAsia="en-US"/>
        </w:rPr>
        <w:t>s</w:t>
      </w:r>
      <w:r w:rsidRPr="007B32D8">
        <w:rPr>
          <w:rFonts w:ascii="Courier New" w:eastAsia="Calibri" w:hAnsi="Courier New" w:cs="Courier New"/>
          <w:color w:val="000000"/>
          <w:sz w:val="24"/>
          <w:szCs w:val="24"/>
          <w:lang w:eastAsia="en-US"/>
        </w:rPr>
        <w:t xml:space="preserve"> on subcontracting </w:t>
      </w:r>
      <w:r w:rsidRPr="007B32D8">
        <w:rPr>
          <w:rFonts w:ascii="Courier New" w:hAnsi="Courier New" w:cs="Courier New"/>
          <w:color w:val="000000"/>
          <w:sz w:val="24"/>
          <w:szCs w:val="24"/>
          <w:lang w:val="en" w:eastAsia="en-US"/>
        </w:rPr>
        <w:t>as follows:</w:t>
      </w:r>
    </w:p>
    <w:p w14:paraId="5DDA2BAA" w14:textId="77777777" w:rsidR="007B32D8" w:rsidRPr="007B32D8" w:rsidRDefault="007B32D8" w:rsidP="00041371">
      <w:pPr>
        <w:tabs>
          <w:tab w:val="left" w:pos="720"/>
          <w:tab w:val="left" w:pos="1080"/>
          <w:tab w:val="left" w:pos="144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 xml:space="preserve">(1)  For contracts, in accordance with </w:t>
      </w:r>
      <w:r w:rsidR="00855BCF">
        <w:rPr>
          <w:rFonts w:ascii="Courier New" w:hAnsi="Courier New" w:cs="Courier New"/>
          <w:color w:val="000000"/>
          <w:sz w:val="24"/>
          <w:szCs w:val="24"/>
          <w:lang w:val="en" w:eastAsia="en-US"/>
        </w:rPr>
        <w:t xml:space="preserve">paragraphs </w:t>
      </w:r>
      <w:r w:rsidRPr="007B32D8">
        <w:rPr>
          <w:rFonts w:ascii="Courier New" w:hAnsi="Courier New" w:cs="Courier New"/>
          <w:color w:val="000000"/>
          <w:sz w:val="24"/>
          <w:szCs w:val="24"/>
          <w:lang w:val="en" w:eastAsia="en-US"/>
        </w:rPr>
        <w:t>(b</w:t>
      </w:r>
      <w:proofErr w:type="gramStart"/>
      <w:r w:rsidRPr="007B32D8">
        <w:rPr>
          <w:rFonts w:ascii="Courier New" w:hAnsi="Courier New" w:cs="Courier New"/>
          <w:color w:val="000000"/>
          <w:sz w:val="24"/>
          <w:szCs w:val="24"/>
          <w:lang w:val="en" w:eastAsia="en-US"/>
        </w:rPr>
        <w:t>)(</w:t>
      </w:r>
      <w:proofErr w:type="gramEnd"/>
      <w:r w:rsidRPr="007B32D8">
        <w:rPr>
          <w:rFonts w:ascii="Courier New" w:hAnsi="Courier New" w:cs="Courier New"/>
          <w:color w:val="000000"/>
          <w:sz w:val="24"/>
          <w:szCs w:val="24"/>
          <w:lang w:val="en" w:eastAsia="en-US"/>
        </w:rPr>
        <w:t>1) and (2) of this clause—</w:t>
      </w:r>
    </w:p>
    <w:p w14:paraId="15C9FAD8" w14:textId="77777777" w:rsidR="007B32D8" w:rsidRPr="007B32D8" w:rsidRDefault="007B32D8" w:rsidP="00041371">
      <w:pPr>
        <w:widowControl w:val="0"/>
        <w:tabs>
          <w:tab w:val="left" w:pos="720"/>
          <w:tab w:val="left" w:pos="1080"/>
          <w:tab w:val="left" w:pos="1440"/>
        </w:tabs>
        <w:autoSpaceDE w:val="0"/>
        <w:autoSpaceDN w:val="0"/>
        <w:adjustRightInd w:val="0"/>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t>[</w:t>
      </w:r>
      <w:r w:rsidRPr="007B32D8">
        <w:rPr>
          <w:rFonts w:ascii="Courier New" w:eastAsia="Calibri" w:hAnsi="Courier New" w:cs="Courier New"/>
          <w:iCs/>
          <w:sz w:val="24"/>
          <w:szCs w:val="24"/>
          <w:u w:val="single"/>
          <w:lang w:val="en" w:eastAsia="en-US"/>
        </w:rPr>
        <w:t xml:space="preserve">Contracting Officer </w:t>
      </w:r>
      <w:proofErr w:type="gramStart"/>
      <w:r w:rsidRPr="007B32D8">
        <w:rPr>
          <w:rFonts w:ascii="Courier New" w:eastAsia="Calibri" w:hAnsi="Courier New" w:cs="Courier New"/>
          <w:iCs/>
          <w:sz w:val="24"/>
          <w:szCs w:val="24"/>
          <w:u w:val="single"/>
          <w:lang w:val="en" w:eastAsia="en-US"/>
        </w:rPr>
        <w:t>check</w:t>
      </w:r>
      <w:proofErr w:type="gramEnd"/>
      <w:r w:rsidRPr="007B32D8">
        <w:rPr>
          <w:rFonts w:ascii="Courier New" w:eastAsia="Calibri" w:hAnsi="Courier New" w:cs="Courier New"/>
          <w:iCs/>
          <w:sz w:val="24"/>
          <w:szCs w:val="24"/>
          <w:u w:val="single"/>
          <w:lang w:val="en" w:eastAsia="en-US"/>
        </w:rPr>
        <w:t xml:space="preserve"> as appropriate</w:t>
      </w:r>
      <w:r w:rsidRPr="007B32D8">
        <w:rPr>
          <w:rFonts w:ascii="Courier New" w:eastAsia="Calibri" w:hAnsi="Courier New" w:cs="Courier New"/>
          <w:i/>
          <w:sz w:val="24"/>
          <w:szCs w:val="24"/>
          <w:lang w:val="en" w:eastAsia="en-US"/>
        </w:rPr>
        <w:t>.</w:t>
      </w:r>
      <w:r w:rsidRPr="007B32D8">
        <w:rPr>
          <w:rFonts w:ascii="Courier New" w:eastAsia="Calibri" w:hAnsi="Courier New" w:cs="Courier New"/>
          <w:sz w:val="24"/>
          <w:szCs w:val="24"/>
          <w:lang w:val="en" w:eastAsia="en-US"/>
        </w:rPr>
        <w:t>]</w:t>
      </w:r>
    </w:p>
    <w:p w14:paraId="00A8DB08" w14:textId="77777777" w:rsidR="007B32D8" w:rsidRPr="007B32D8" w:rsidRDefault="007B32D8" w:rsidP="00041371">
      <w:pPr>
        <w:widowControl w:val="0"/>
        <w:tabs>
          <w:tab w:val="left" w:pos="720"/>
          <w:tab w:val="left" w:pos="1080"/>
          <w:tab w:val="left" w:pos="1440"/>
        </w:tabs>
        <w:autoSpaceDE w:val="0"/>
        <w:autoSpaceDN w:val="0"/>
        <w:adjustRightInd w:val="0"/>
        <w:spacing w:line="480" w:lineRule="auto"/>
        <w:rPr>
          <w:rFonts w:ascii="Courier New" w:eastAsia="Calibri" w:hAnsi="Courier New" w:cs="Courier New"/>
          <w:sz w:val="24"/>
          <w:szCs w:val="24"/>
          <w:lang w:eastAsia="en-US"/>
        </w:rPr>
      </w:pPr>
      <w:r w:rsidRPr="007B32D8">
        <w:rPr>
          <w:rFonts w:ascii="Courier New" w:eastAsia="Calibri" w:hAnsi="Courier New" w:cs="Courier New"/>
          <w:sz w:val="24"/>
          <w:szCs w:val="24"/>
          <w:lang w:eastAsia="en-US"/>
        </w:rPr>
        <w:tab/>
      </w:r>
      <w:r w:rsidRPr="007B32D8">
        <w:rPr>
          <w:rFonts w:ascii="Courier New" w:eastAsia="Calibri" w:hAnsi="Courier New" w:cs="Courier New"/>
          <w:sz w:val="24"/>
          <w:szCs w:val="24"/>
          <w:lang w:eastAsia="en-US"/>
        </w:rPr>
        <w:tab/>
      </w:r>
      <w:r w:rsidRPr="007B32D8">
        <w:rPr>
          <w:rFonts w:ascii="Courier New" w:eastAsia="Calibri" w:hAnsi="Courier New" w:cs="Courier New"/>
          <w:sz w:val="24"/>
          <w:szCs w:val="24"/>
          <w:lang w:eastAsia="en-US"/>
        </w:rPr>
        <w:tab/>
        <w:t xml:space="preserve">__ </w:t>
      </w:r>
      <w:proofErr w:type="gramStart"/>
      <w:r w:rsidRPr="007B32D8">
        <w:rPr>
          <w:rFonts w:ascii="Courier New" w:hAnsi="Courier New" w:cs="Courier New"/>
          <w:color w:val="000000"/>
          <w:sz w:val="24"/>
          <w:szCs w:val="24"/>
          <w:lang w:val="en" w:eastAsia="en-US"/>
        </w:rPr>
        <w:t>By</w:t>
      </w:r>
      <w:proofErr w:type="gramEnd"/>
      <w:r w:rsidRPr="007B32D8">
        <w:rPr>
          <w:rFonts w:ascii="Courier New" w:hAnsi="Courier New" w:cs="Courier New"/>
          <w:color w:val="000000"/>
          <w:sz w:val="24"/>
          <w:szCs w:val="24"/>
          <w:lang w:val="en" w:eastAsia="en-US"/>
        </w:rPr>
        <w:t xml:space="preserve"> the end of the base term of the contract and then by the end of each subsequent option period</w:t>
      </w:r>
      <w:r w:rsidRPr="007B32D8">
        <w:rPr>
          <w:rFonts w:ascii="Courier New" w:eastAsia="Calibri" w:hAnsi="Courier New" w:cs="Courier New"/>
          <w:sz w:val="24"/>
          <w:szCs w:val="24"/>
          <w:lang w:eastAsia="en-US"/>
        </w:rPr>
        <w:t>; or</w:t>
      </w:r>
    </w:p>
    <w:p w14:paraId="68E77BF9" w14:textId="77777777" w:rsidR="007B32D8" w:rsidRPr="007B32D8" w:rsidRDefault="007B32D8" w:rsidP="00041371">
      <w:pPr>
        <w:tabs>
          <w:tab w:val="left" w:pos="720"/>
          <w:tab w:val="left" w:pos="1080"/>
          <w:tab w:val="left" w:pos="1440"/>
        </w:tabs>
        <w:spacing w:line="480" w:lineRule="auto"/>
        <w:rPr>
          <w:rFonts w:ascii="Courier New" w:eastAsia="Calibri" w:hAnsi="Courier New" w:cs="Courier New"/>
          <w:sz w:val="24"/>
          <w:szCs w:val="24"/>
          <w:lang w:eastAsia="en-US"/>
        </w:rPr>
      </w:pPr>
      <w:r w:rsidRPr="007B32D8">
        <w:rPr>
          <w:rFonts w:ascii="Courier New" w:eastAsia="Calibri" w:hAnsi="Courier New" w:cs="Courier New"/>
          <w:sz w:val="24"/>
          <w:szCs w:val="24"/>
          <w:lang w:eastAsia="en-US"/>
        </w:rPr>
        <w:tab/>
      </w:r>
      <w:r w:rsidRPr="007B32D8">
        <w:rPr>
          <w:rFonts w:ascii="Courier New" w:eastAsia="Calibri" w:hAnsi="Courier New" w:cs="Courier New"/>
          <w:sz w:val="24"/>
          <w:szCs w:val="24"/>
          <w:lang w:eastAsia="en-US"/>
        </w:rPr>
        <w:tab/>
      </w:r>
      <w:r w:rsidRPr="007B32D8">
        <w:rPr>
          <w:rFonts w:ascii="Courier New" w:eastAsia="Calibri" w:hAnsi="Courier New" w:cs="Courier New"/>
          <w:sz w:val="24"/>
          <w:szCs w:val="24"/>
          <w:lang w:eastAsia="en-US"/>
        </w:rPr>
        <w:tab/>
        <w:t xml:space="preserve">__ </w:t>
      </w:r>
      <w:proofErr w:type="gramStart"/>
      <w:r w:rsidRPr="007B32D8">
        <w:rPr>
          <w:rFonts w:ascii="Courier New" w:hAnsi="Courier New" w:cs="Courier New"/>
          <w:color w:val="000000"/>
          <w:sz w:val="24"/>
          <w:szCs w:val="24"/>
          <w:lang w:val="en" w:eastAsia="en-US"/>
        </w:rPr>
        <w:t>By</w:t>
      </w:r>
      <w:proofErr w:type="gramEnd"/>
      <w:r w:rsidRPr="007B32D8">
        <w:rPr>
          <w:rFonts w:ascii="Courier New" w:eastAsia="Calibri" w:hAnsi="Courier New" w:cs="Courier New"/>
          <w:color w:val="000000"/>
          <w:w w:val="103"/>
          <w:sz w:val="24"/>
          <w:szCs w:val="24"/>
          <w:lang w:eastAsia="en-US"/>
        </w:rPr>
        <w:t xml:space="preserve"> the end of the performance period for </w:t>
      </w:r>
      <w:r w:rsidRPr="007B32D8">
        <w:rPr>
          <w:rFonts w:ascii="Courier New" w:eastAsia="Calibri" w:hAnsi="Courier New" w:cs="Courier New"/>
          <w:color w:val="000000"/>
          <w:sz w:val="24"/>
          <w:szCs w:val="24"/>
          <w:lang w:eastAsia="en-US"/>
        </w:rPr>
        <w:t>each order issued under the contract</w:t>
      </w:r>
      <w:r w:rsidRPr="007B32D8">
        <w:rPr>
          <w:rFonts w:ascii="Courier New" w:eastAsia="Calibri" w:hAnsi="Courier New" w:cs="Courier New"/>
          <w:sz w:val="24"/>
          <w:szCs w:val="24"/>
          <w:lang w:eastAsia="en-US"/>
        </w:rPr>
        <w:t>.</w:t>
      </w:r>
    </w:p>
    <w:p w14:paraId="138BF6E6" w14:textId="77777777" w:rsidR="003A5408" w:rsidRDefault="007B32D8" w:rsidP="00041371">
      <w:pPr>
        <w:tabs>
          <w:tab w:val="left" w:pos="720"/>
          <w:tab w:val="left" w:pos="1080"/>
          <w:tab w:val="left" w:pos="144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 xml:space="preserve">(2)  For orders, in accordance with </w:t>
      </w:r>
      <w:r w:rsidR="007575F5">
        <w:rPr>
          <w:rFonts w:ascii="Courier New" w:hAnsi="Courier New" w:cs="Courier New"/>
          <w:sz w:val="24"/>
          <w:szCs w:val="24"/>
          <w:lang w:val="en" w:eastAsia="en-US"/>
        </w:rPr>
        <w:t xml:space="preserve">paragraphs </w:t>
      </w:r>
      <w:r w:rsidRPr="007B32D8">
        <w:rPr>
          <w:rFonts w:ascii="Courier New" w:hAnsi="Courier New" w:cs="Courier New"/>
          <w:sz w:val="24"/>
          <w:szCs w:val="24"/>
          <w:lang w:val="en" w:eastAsia="en-US"/>
        </w:rPr>
        <w:t>(b</w:t>
      </w:r>
      <w:proofErr w:type="gramStart"/>
      <w:r w:rsidRPr="007B32D8">
        <w:rPr>
          <w:rFonts w:ascii="Courier New" w:hAnsi="Courier New" w:cs="Courier New"/>
          <w:sz w:val="24"/>
          <w:szCs w:val="24"/>
          <w:lang w:val="en" w:eastAsia="en-US"/>
        </w:rPr>
        <w:t>)(</w:t>
      </w:r>
      <w:proofErr w:type="gramEnd"/>
      <w:r w:rsidRPr="007B32D8">
        <w:rPr>
          <w:rFonts w:ascii="Courier New" w:hAnsi="Courier New" w:cs="Courier New"/>
          <w:sz w:val="24"/>
          <w:szCs w:val="24"/>
          <w:lang w:val="en" w:eastAsia="en-US"/>
        </w:rPr>
        <w:t>3)</w:t>
      </w:r>
      <w:r w:rsidR="007575F5">
        <w:rPr>
          <w:rFonts w:ascii="Courier New" w:hAnsi="Courier New" w:cs="Courier New"/>
          <w:sz w:val="24"/>
          <w:szCs w:val="24"/>
          <w:lang w:val="en" w:eastAsia="en-US"/>
        </w:rPr>
        <w:t xml:space="preserve"> and (4)</w:t>
      </w:r>
      <w:r w:rsidRPr="007B32D8">
        <w:rPr>
          <w:rFonts w:ascii="Courier New" w:hAnsi="Courier New" w:cs="Courier New"/>
          <w:sz w:val="24"/>
          <w:szCs w:val="24"/>
          <w:lang w:val="en" w:eastAsia="en-US"/>
        </w:rPr>
        <w:t xml:space="preserve"> of this clause, by</w:t>
      </w:r>
      <w:r w:rsidRPr="007B32D8">
        <w:rPr>
          <w:rFonts w:ascii="Courier New" w:hAnsi="Courier New" w:cs="Courier New"/>
          <w:color w:val="000000"/>
          <w:sz w:val="24"/>
          <w:szCs w:val="24"/>
          <w:lang w:val="en" w:eastAsia="en-US"/>
        </w:rPr>
        <w:t xml:space="preserve"> the end of the performance period for the order</w:t>
      </w:r>
      <w:r w:rsidR="003A5408">
        <w:rPr>
          <w:rFonts w:ascii="Courier New" w:hAnsi="Courier New" w:cs="Courier New"/>
          <w:sz w:val="24"/>
          <w:szCs w:val="24"/>
          <w:lang w:val="en" w:eastAsia="en-US"/>
        </w:rPr>
        <w:t>.</w:t>
      </w:r>
    </w:p>
    <w:p w14:paraId="7B8B82A9" w14:textId="77777777" w:rsidR="007B32D8" w:rsidRPr="007B32D8" w:rsidRDefault="007B32D8" w:rsidP="00041371">
      <w:pPr>
        <w:tabs>
          <w:tab w:val="left" w:pos="720"/>
          <w:tab w:val="left" w:pos="1080"/>
          <w:tab w:val="left" w:pos="1440"/>
        </w:tabs>
        <w:spacing w:line="480" w:lineRule="auto"/>
        <w:rPr>
          <w:rFonts w:ascii="Courier New" w:hAnsi="Courier New" w:cs="Courier New"/>
          <w:sz w:val="24"/>
          <w:szCs w:val="24"/>
          <w:lang w:val="en" w:eastAsia="en-US"/>
        </w:rPr>
      </w:pPr>
      <w:r w:rsidRPr="007B32D8">
        <w:rPr>
          <w:rFonts w:ascii="Courier New" w:hAnsi="Courier New" w:cs="Courier New"/>
          <w:sz w:val="24"/>
          <w:szCs w:val="24"/>
          <w:lang w:val="en" w:eastAsia="en-US"/>
        </w:rPr>
        <w:t xml:space="preserve">*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p>
    <w:p w14:paraId="32207492" w14:textId="2A98DF10"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00C27D16">
        <w:rPr>
          <w:rFonts w:ascii="Courier New" w:eastAsia="Calibri" w:hAnsi="Courier New" w:cs="Courier New"/>
          <w:sz w:val="24"/>
          <w:szCs w:val="24"/>
          <w:lang w:val="en" w:eastAsia="en-US"/>
        </w:rPr>
        <w:t>9</w:t>
      </w:r>
      <w:ins w:id="735" w:author="Brooks, E. Brad (OFR)" w:date="2020-02-13T16:26:00Z">
        <w:r w:rsidR="002A1FFC">
          <w:rPr>
            <w:rFonts w:ascii="Courier New" w:eastAsia="Calibri" w:hAnsi="Courier New" w:cs="Courier New"/>
            <w:sz w:val="24"/>
            <w:szCs w:val="24"/>
            <w:lang w:val="en" w:eastAsia="en-US"/>
          </w:rPr>
          <w:t>8</w:t>
        </w:r>
      </w:ins>
      <w:del w:id="736" w:author="Brooks, E. Brad (OFR)" w:date="2020-02-13T16:26:00Z">
        <w:r w:rsidR="00C27D16" w:rsidDel="002A1FFC">
          <w:rPr>
            <w:rFonts w:ascii="Courier New" w:eastAsia="Calibri" w:hAnsi="Courier New" w:cs="Courier New"/>
            <w:sz w:val="24"/>
            <w:szCs w:val="24"/>
            <w:lang w:val="en" w:eastAsia="en-US"/>
          </w:rPr>
          <w:delText>9</w:delText>
        </w:r>
      </w:del>
      <w:r w:rsidRPr="007B32D8">
        <w:rPr>
          <w:rFonts w:ascii="Courier New" w:eastAsia="Calibri" w:hAnsi="Courier New" w:cs="Courier New"/>
          <w:sz w:val="24"/>
          <w:szCs w:val="24"/>
          <w:lang w:val="en" w:eastAsia="en-US"/>
        </w:rPr>
        <w:t>.  Amend section 52.219-30 by—</w:t>
      </w:r>
    </w:p>
    <w:p w14:paraId="2224E387"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a.  Revising</w:t>
      </w:r>
      <w:proofErr w:type="gramEnd"/>
      <w:r w:rsidRPr="007B32D8">
        <w:rPr>
          <w:rFonts w:ascii="Courier New" w:eastAsia="Calibri" w:hAnsi="Courier New" w:cs="Courier New"/>
          <w:sz w:val="24"/>
          <w:szCs w:val="24"/>
          <w:lang w:val="en" w:eastAsia="en-US"/>
        </w:rPr>
        <w:t xml:space="preserve"> the introductory text and the date of the clause;</w:t>
      </w:r>
    </w:p>
    <w:p w14:paraId="7C396763"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b.  Removing</w:t>
      </w:r>
      <w:proofErr w:type="gramEnd"/>
      <w:r w:rsidRPr="007B32D8">
        <w:rPr>
          <w:rFonts w:ascii="Courier New" w:eastAsia="Calibri" w:hAnsi="Courier New" w:cs="Courier New"/>
          <w:sz w:val="24"/>
          <w:szCs w:val="24"/>
          <w:lang w:val="en" w:eastAsia="en-US"/>
        </w:rPr>
        <w:t xml:space="preserve"> from paragraph (b)(1) “or reserved”;</w:t>
      </w:r>
    </w:p>
    <w:p w14:paraId="41404DC1" w14:textId="77777777" w:rsidR="00B7566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Pr="007B32D8">
        <w:rPr>
          <w:rFonts w:ascii="Courier New" w:eastAsia="Calibri" w:hAnsi="Courier New" w:cs="Courier New"/>
          <w:sz w:val="24"/>
          <w:szCs w:val="24"/>
          <w:lang w:val="en" w:eastAsia="en-US"/>
        </w:rPr>
        <w:t xml:space="preserve">c.  </w:t>
      </w:r>
      <w:r w:rsidR="00B75668">
        <w:rPr>
          <w:rFonts w:ascii="Courier New" w:eastAsia="Calibri" w:hAnsi="Courier New" w:cs="Courier New"/>
          <w:sz w:val="24"/>
          <w:szCs w:val="24"/>
          <w:lang w:val="en" w:eastAsia="en-US"/>
        </w:rPr>
        <w:t>Removing</w:t>
      </w:r>
      <w:proofErr w:type="gramEnd"/>
      <w:r w:rsidR="00B75668">
        <w:rPr>
          <w:rFonts w:ascii="Courier New" w:eastAsia="Calibri" w:hAnsi="Courier New" w:cs="Courier New"/>
          <w:sz w:val="24"/>
          <w:szCs w:val="24"/>
          <w:lang w:val="en" w:eastAsia="en-US"/>
        </w:rPr>
        <w:t xml:space="preserve"> from paragraph (b)(2) “and”;</w:t>
      </w:r>
    </w:p>
    <w:p w14:paraId="5AF3CAA4" w14:textId="7A5136EE" w:rsidR="00B75668" w:rsidRDefault="00B7566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lastRenderedPageBreak/>
        <w:tab/>
      </w:r>
      <w:r>
        <w:rPr>
          <w:rFonts w:ascii="Courier New" w:eastAsia="Calibri" w:hAnsi="Courier New" w:cs="Courier New"/>
          <w:sz w:val="24"/>
          <w:szCs w:val="24"/>
          <w:lang w:val="en" w:eastAsia="en-US"/>
        </w:rPr>
        <w:tab/>
      </w:r>
      <w:proofErr w:type="gramStart"/>
      <w:r>
        <w:rPr>
          <w:rFonts w:ascii="Courier New" w:eastAsia="Calibri" w:hAnsi="Courier New" w:cs="Courier New"/>
          <w:sz w:val="24"/>
          <w:szCs w:val="24"/>
          <w:lang w:val="en" w:eastAsia="en-US"/>
        </w:rPr>
        <w:t>d.  Removing</w:t>
      </w:r>
      <w:proofErr w:type="gramEnd"/>
      <w:r>
        <w:rPr>
          <w:rFonts w:ascii="Courier New" w:eastAsia="Calibri" w:hAnsi="Courier New" w:cs="Courier New"/>
          <w:sz w:val="24"/>
          <w:szCs w:val="24"/>
          <w:lang w:val="en" w:eastAsia="en-US"/>
        </w:rPr>
        <w:t xml:space="preserve"> </w:t>
      </w:r>
      <w:ins w:id="737" w:author="Brooks, E. Brad (OFR)" w:date="2020-02-07T16:20:00Z">
        <w:r w:rsidR="00F62E7D">
          <w:rPr>
            <w:rFonts w:ascii="Courier New" w:eastAsia="Calibri" w:hAnsi="Courier New" w:cs="Courier New"/>
            <w:sz w:val="24"/>
            <w:szCs w:val="24"/>
            <w:lang w:val="en" w:eastAsia="en-US"/>
          </w:rPr>
          <w:t xml:space="preserve">the period </w:t>
        </w:r>
      </w:ins>
      <w:r>
        <w:rPr>
          <w:rFonts w:ascii="Courier New" w:eastAsia="Calibri" w:hAnsi="Courier New" w:cs="Courier New"/>
          <w:sz w:val="24"/>
          <w:szCs w:val="24"/>
          <w:lang w:val="en" w:eastAsia="en-US"/>
        </w:rPr>
        <w:t>from</w:t>
      </w:r>
      <w:ins w:id="738" w:author="Brooks, E. Brad (OFR)" w:date="2020-02-07T16:20:00Z">
        <w:r w:rsidR="00F62E7D">
          <w:rPr>
            <w:rFonts w:ascii="Courier New" w:eastAsia="Calibri" w:hAnsi="Courier New" w:cs="Courier New"/>
            <w:sz w:val="24"/>
            <w:szCs w:val="24"/>
            <w:lang w:val="en" w:eastAsia="en-US"/>
          </w:rPr>
          <w:t xml:space="preserve"> the end of</w:t>
        </w:r>
      </w:ins>
      <w:r>
        <w:rPr>
          <w:rFonts w:ascii="Courier New" w:eastAsia="Calibri" w:hAnsi="Courier New" w:cs="Courier New"/>
          <w:sz w:val="24"/>
          <w:szCs w:val="24"/>
          <w:lang w:val="en" w:eastAsia="en-US"/>
        </w:rPr>
        <w:t xml:space="preserve"> paragraph (b)(3) </w:t>
      </w:r>
      <w:del w:id="739" w:author="Brooks, E. Brad (OFR)" w:date="2020-02-07T16:20:00Z">
        <w:r w:rsidDel="00F62E7D">
          <w:rPr>
            <w:rFonts w:ascii="Courier New" w:eastAsia="Calibri" w:hAnsi="Courier New" w:cs="Courier New"/>
            <w:sz w:val="24"/>
            <w:szCs w:val="24"/>
            <w:lang w:val="en" w:eastAsia="en-US"/>
          </w:rPr>
          <w:delText xml:space="preserve">“16.505(b)(2)(i)(F).” </w:delText>
        </w:r>
      </w:del>
      <w:r>
        <w:rPr>
          <w:rFonts w:ascii="Courier New" w:eastAsia="Calibri" w:hAnsi="Courier New" w:cs="Courier New"/>
          <w:sz w:val="24"/>
          <w:szCs w:val="24"/>
          <w:lang w:val="en" w:eastAsia="en-US"/>
        </w:rPr>
        <w:t>and adding “</w:t>
      </w:r>
      <w:del w:id="740" w:author="Brooks, E. Brad (OFR)" w:date="2020-02-07T16:20:00Z">
        <w:r w:rsidDel="00F62E7D">
          <w:rPr>
            <w:rFonts w:ascii="Courier New" w:eastAsia="Calibri" w:hAnsi="Courier New" w:cs="Courier New"/>
            <w:sz w:val="24"/>
            <w:szCs w:val="24"/>
            <w:lang w:val="en" w:eastAsia="en-US"/>
          </w:rPr>
          <w:delText>16.505(b)(2)(i)(F)</w:delText>
        </w:r>
      </w:del>
      <w:r>
        <w:rPr>
          <w:rFonts w:ascii="Courier New" w:eastAsia="Calibri" w:hAnsi="Courier New" w:cs="Courier New"/>
          <w:sz w:val="24"/>
          <w:szCs w:val="24"/>
          <w:lang w:val="en" w:eastAsia="en-US"/>
        </w:rPr>
        <w:t>; and” in its place;</w:t>
      </w:r>
    </w:p>
    <w:p w14:paraId="55B1D423" w14:textId="77777777" w:rsidR="00B75668" w:rsidRDefault="00B7566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t xml:space="preserve">e. Adding </w:t>
      </w:r>
      <w:del w:id="741" w:author="Brooks, E. Brad (OFR)" w:date="2020-02-07T16:20:00Z">
        <w:r w:rsidDel="00F62E7D">
          <w:rPr>
            <w:rFonts w:ascii="Courier New" w:eastAsia="Calibri" w:hAnsi="Courier New" w:cs="Courier New"/>
            <w:sz w:val="24"/>
            <w:szCs w:val="24"/>
            <w:lang w:val="en" w:eastAsia="en-US"/>
          </w:rPr>
          <w:delText xml:space="preserve">new </w:delText>
        </w:r>
      </w:del>
      <w:r>
        <w:rPr>
          <w:rFonts w:ascii="Courier New" w:eastAsia="Calibri" w:hAnsi="Courier New" w:cs="Courier New"/>
          <w:sz w:val="24"/>
          <w:szCs w:val="24"/>
          <w:lang w:val="en" w:eastAsia="en-US"/>
        </w:rPr>
        <w:t>paragraph (b</w:t>
      </w:r>
      <w:proofErr w:type="gramStart"/>
      <w:r>
        <w:rPr>
          <w:rFonts w:ascii="Courier New" w:eastAsia="Calibri" w:hAnsi="Courier New" w:cs="Courier New"/>
          <w:sz w:val="24"/>
          <w:szCs w:val="24"/>
          <w:lang w:val="en" w:eastAsia="en-US"/>
        </w:rPr>
        <w:t>)(</w:t>
      </w:r>
      <w:proofErr w:type="gramEnd"/>
      <w:r>
        <w:rPr>
          <w:rFonts w:ascii="Courier New" w:eastAsia="Calibri" w:hAnsi="Courier New" w:cs="Courier New"/>
          <w:sz w:val="24"/>
          <w:szCs w:val="24"/>
          <w:lang w:val="en" w:eastAsia="en-US"/>
        </w:rPr>
        <w:t>4);</w:t>
      </w:r>
    </w:p>
    <w:p w14:paraId="22242566" w14:textId="359E0813" w:rsidR="007B32D8" w:rsidRPr="007B32D8" w:rsidRDefault="00B7566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r>
      <w:r>
        <w:rPr>
          <w:rFonts w:ascii="Courier New" w:eastAsia="Calibri" w:hAnsi="Courier New" w:cs="Courier New"/>
          <w:sz w:val="24"/>
          <w:szCs w:val="24"/>
          <w:lang w:val="en" w:eastAsia="en-US"/>
        </w:rPr>
        <w:tab/>
      </w:r>
      <w:proofErr w:type="gramStart"/>
      <w:r>
        <w:rPr>
          <w:rFonts w:ascii="Courier New" w:eastAsia="Calibri" w:hAnsi="Courier New" w:cs="Courier New"/>
          <w:sz w:val="24"/>
          <w:szCs w:val="24"/>
          <w:lang w:val="en" w:eastAsia="en-US"/>
        </w:rPr>
        <w:t xml:space="preserve">f.  </w:t>
      </w:r>
      <w:r w:rsidR="007B32D8" w:rsidRPr="007B32D8">
        <w:rPr>
          <w:rFonts w:ascii="Courier New" w:eastAsia="Calibri" w:hAnsi="Courier New" w:cs="Courier New"/>
          <w:sz w:val="24"/>
          <w:szCs w:val="24"/>
          <w:lang w:val="en" w:eastAsia="en-US"/>
        </w:rPr>
        <w:t>Revising</w:t>
      </w:r>
      <w:proofErr w:type="gramEnd"/>
      <w:r w:rsidR="007B32D8" w:rsidRPr="007B32D8">
        <w:rPr>
          <w:rFonts w:ascii="Courier New" w:eastAsia="Calibri" w:hAnsi="Courier New" w:cs="Courier New"/>
          <w:sz w:val="24"/>
          <w:szCs w:val="24"/>
          <w:lang w:val="en" w:eastAsia="en-US"/>
        </w:rPr>
        <w:t xml:space="preserve"> the </w:t>
      </w:r>
      <w:del w:id="742" w:author="Brooks, E. Brad (OFR)" w:date="2020-02-07T16:20:00Z">
        <w:r w:rsidR="007B32D8" w:rsidRPr="007B32D8" w:rsidDel="00F62E7D">
          <w:rPr>
            <w:rFonts w:ascii="Courier New" w:eastAsia="Calibri" w:hAnsi="Courier New" w:cs="Courier New"/>
            <w:sz w:val="24"/>
            <w:szCs w:val="24"/>
            <w:lang w:val="en" w:eastAsia="en-US"/>
          </w:rPr>
          <w:delText xml:space="preserve">heading of </w:delText>
        </w:r>
      </w:del>
      <w:r w:rsidR="007B32D8" w:rsidRPr="007B32D8">
        <w:rPr>
          <w:rFonts w:ascii="Courier New" w:eastAsia="Calibri" w:hAnsi="Courier New" w:cs="Courier New"/>
          <w:sz w:val="24"/>
          <w:szCs w:val="24"/>
          <w:lang w:val="en" w:eastAsia="en-US"/>
        </w:rPr>
        <w:t>paragraph (d)</w:t>
      </w:r>
      <w:ins w:id="743" w:author="Brooks, E. Brad (OFR)" w:date="2020-02-07T16:20:00Z">
        <w:r w:rsidR="00F62E7D">
          <w:rPr>
            <w:rFonts w:ascii="Courier New" w:eastAsia="Calibri" w:hAnsi="Courier New" w:cs="Courier New"/>
            <w:sz w:val="24"/>
            <w:szCs w:val="24"/>
            <w:lang w:val="en" w:eastAsia="en-US"/>
          </w:rPr>
          <w:t xml:space="preserve"> subject heading</w:t>
        </w:r>
      </w:ins>
      <w:r w:rsidR="007B32D8" w:rsidRPr="007B32D8">
        <w:rPr>
          <w:rFonts w:ascii="Courier New" w:eastAsia="Calibri" w:hAnsi="Courier New" w:cs="Courier New"/>
          <w:sz w:val="24"/>
          <w:szCs w:val="24"/>
          <w:lang w:val="en" w:eastAsia="en-US"/>
        </w:rPr>
        <w:t>;</w:t>
      </w:r>
    </w:p>
    <w:p w14:paraId="5FBB75FF"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00B75668">
        <w:rPr>
          <w:rFonts w:ascii="Courier New" w:eastAsia="Calibri" w:hAnsi="Courier New" w:cs="Courier New"/>
          <w:sz w:val="24"/>
          <w:szCs w:val="24"/>
          <w:lang w:val="en" w:eastAsia="en-US"/>
        </w:rPr>
        <w:t>g</w:t>
      </w:r>
      <w:r w:rsidRPr="007B32D8">
        <w:rPr>
          <w:rFonts w:ascii="Courier New" w:eastAsia="Calibri" w:hAnsi="Courier New" w:cs="Courier New"/>
          <w:sz w:val="24"/>
          <w:szCs w:val="24"/>
          <w:lang w:val="en" w:eastAsia="en-US"/>
        </w:rPr>
        <w:t>.  Removing</w:t>
      </w:r>
      <w:proofErr w:type="gramEnd"/>
      <w:r w:rsidRPr="007B32D8">
        <w:rPr>
          <w:rFonts w:ascii="Courier New" w:eastAsia="Calibri" w:hAnsi="Courier New" w:cs="Courier New"/>
          <w:sz w:val="24"/>
          <w:szCs w:val="24"/>
          <w:lang w:val="en" w:eastAsia="en-US"/>
        </w:rPr>
        <w:t xml:space="preserve"> paragraph (f);</w:t>
      </w:r>
    </w:p>
    <w:p w14:paraId="35AA9D77"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gramStart"/>
      <w:r w:rsidR="00B75668">
        <w:rPr>
          <w:rFonts w:ascii="Courier New" w:eastAsia="Calibri" w:hAnsi="Courier New" w:cs="Courier New"/>
          <w:sz w:val="24"/>
          <w:szCs w:val="24"/>
          <w:lang w:val="en" w:eastAsia="en-US"/>
        </w:rPr>
        <w:t>h</w:t>
      </w:r>
      <w:r w:rsidRPr="007B32D8">
        <w:rPr>
          <w:rFonts w:ascii="Courier New" w:eastAsia="Calibri" w:hAnsi="Courier New" w:cs="Courier New"/>
          <w:sz w:val="24"/>
          <w:szCs w:val="24"/>
          <w:lang w:val="en" w:eastAsia="en-US"/>
        </w:rPr>
        <w:t xml:space="preserve">.  </w:t>
      </w:r>
      <w:proofErr w:type="spellStart"/>
      <w:r w:rsidRPr="007B32D8">
        <w:rPr>
          <w:rFonts w:ascii="Courier New" w:eastAsia="Calibri" w:hAnsi="Courier New" w:cs="Courier New"/>
          <w:sz w:val="24"/>
          <w:szCs w:val="24"/>
          <w:lang w:val="en" w:eastAsia="en-US"/>
        </w:rPr>
        <w:t>Redesignating</w:t>
      </w:r>
      <w:proofErr w:type="spellEnd"/>
      <w:proofErr w:type="gramEnd"/>
      <w:r w:rsidRPr="007B32D8">
        <w:rPr>
          <w:rFonts w:ascii="Courier New" w:eastAsia="Calibri" w:hAnsi="Courier New" w:cs="Courier New"/>
          <w:sz w:val="24"/>
          <w:szCs w:val="24"/>
          <w:lang w:val="en" w:eastAsia="en-US"/>
        </w:rPr>
        <w:t xml:space="preserve"> paragraph (e) as paragraph (f); and</w:t>
      </w:r>
    </w:p>
    <w:p w14:paraId="6D67B24C"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proofErr w:type="spellStart"/>
      <w:proofErr w:type="gramStart"/>
      <w:r w:rsidR="00B75668">
        <w:rPr>
          <w:rFonts w:ascii="Courier New" w:eastAsia="Calibri" w:hAnsi="Courier New" w:cs="Courier New"/>
          <w:sz w:val="24"/>
          <w:szCs w:val="24"/>
          <w:lang w:val="en" w:eastAsia="en-US"/>
        </w:rPr>
        <w:t>i</w:t>
      </w:r>
      <w:proofErr w:type="spellEnd"/>
      <w:r w:rsidRPr="007B32D8">
        <w:rPr>
          <w:rFonts w:ascii="Courier New" w:eastAsia="Calibri" w:hAnsi="Courier New" w:cs="Courier New"/>
          <w:sz w:val="24"/>
          <w:szCs w:val="24"/>
          <w:lang w:val="en" w:eastAsia="en-US"/>
        </w:rPr>
        <w:t>.  Adding</w:t>
      </w:r>
      <w:proofErr w:type="gramEnd"/>
      <w:r w:rsidRPr="007B32D8">
        <w:rPr>
          <w:rFonts w:ascii="Courier New" w:eastAsia="Calibri" w:hAnsi="Courier New" w:cs="Courier New"/>
          <w:sz w:val="24"/>
          <w:szCs w:val="24"/>
          <w:lang w:val="en" w:eastAsia="en-US"/>
        </w:rPr>
        <w:t xml:space="preserve"> new paragraph (e).</w:t>
      </w:r>
    </w:p>
    <w:p w14:paraId="3E30062B" w14:textId="57414004"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t xml:space="preserve">The </w:t>
      </w:r>
      <w:del w:id="744" w:author="Brooks, E. Brad (OFR)" w:date="2020-02-07T16:20:00Z">
        <w:r w:rsidRPr="007B32D8" w:rsidDel="00F62E7D">
          <w:rPr>
            <w:rFonts w:ascii="Courier New" w:eastAsia="Calibri" w:hAnsi="Courier New" w:cs="Courier New"/>
            <w:sz w:val="24"/>
            <w:szCs w:val="24"/>
            <w:lang w:val="en" w:eastAsia="en-US"/>
          </w:rPr>
          <w:delText>revised and added text reads</w:delText>
        </w:r>
      </w:del>
      <w:ins w:id="745" w:author="Brooks, E. Brad (OFR)" w:date="2020-02-07T16:20:00Z">
        <w:r w:rsidR="00F62E7D">
          <w:rPr>
            <w:rFonts w:ascii="Courier New" w:eastAsia="Calibri" w:hAnsi="Courier New" w:cs="Courier New"/>
            <w:sz w:val="24"/>
            <w:szCs w:val="24"/>
            <w:lang w:val="en" w:eastAsia="en-US"/>
          </w:rPr>
          <w:t>revisions and additions</w:t>
        </w:r>
      </w:ins>
      <w:r w:rsidRPr="007B32D8">
        <w:rPr>
          <w:rFonts w:ascii="Courier New" w:eastAsia="Calibri" w:hAnsi="Courier New" w:cs="Courier New"/>
          <w:sz w:val="24"/>
          <w:szCs w:val="24"/>
          <w:lang w:val="en" w:eastAsia="en-US"/>
        </w:rPr>
        <w:t xml:space="preserve"> </w:t>
      </w:r>
      <w:ins w:id="746" w:author="Brooks, E. Brad (OFR)" w:date="2020-02-14T14:59:00Z">
        <w:r w:rsidR="009E412E">
          <w:rPr>
            <w:rFonts w:ascii="Courier New" w:eastAsia="Calibri" w:hAnsi="Courier New" w:cs="Courier New"/>
            <w:sz w:val="24"/>
            <w:szCs w:val="24"/>
            <w:lang w:val="en" w:eastAsia="en-US"/>
          </w:rPr>
          <w:t xml:space="preserve">read </w:t>
        </w:r>
      </w:ins>
      <w:r w:rsidRPr="007B32D8">
        <w:rPr>
          <w:rFonts w:ascii="Courier New" w:eastAsia="Calibri" w:hAnsi="Courier New" w:cs="Courier New"/>
          <w:sz w:val="24"/>
          <w:szCs w:val="24"/>
          <w:lang w:val="en" w:eastAsia="en-US"/>
        </w:rPr>
        <w:t>as follows:</w:t>
      </w:r>
    </w:p>
    <w:p w14:paraId="53698380" w14:textId="77777777" w:rsidR="007B32D8" w:rsidRPr="007B32D8" w:rsidRDefault="007B32D8" w:rsidP="00041371">
      <w:pPr>
        <w:spacing w:line="480" w:lineRule="auto"/>
        <w:outlineLvl w:val="2"/>
        <w:rPr>
          <w:rFonts w:ascii="Courier New" w:hAnsi="Courier New" w:cs="Courier New"/>
          <w:b/>
          <w:bCs/>
          <w:color w:val="000000"/>
          <w:sz w:val="24"/>
          <w:szCs w:val="24"/>
          <w:lang w:val="en" w:eastAsia="en-US"/>
        </w:rPr>
      </w:pPr>
      <w:r w:rsidRPr="007B32D8">
        <w:rPr>
          <w:rFonts w:ascii="Courier New" w:hAnsi="Courier New" w:cs="Courier New"/>
          <w:b/>
          <w:bCs/>
          <w:color w:val="000000"/>
          <w:sz w:val="24"/>
          <w:szCs w:val="24"/>
          <w:lang w:val="en" w:eastAsia="en-US"/>
        </w:rPr>
        <w:t>52.219-</w:t>
      </w:r>
      <w:proofErr w:type="gramStart"/>
      <w:r w:rsidRPr="007B32D8">
        <w:rPr>
          <w:rFonts w:ascii="Courier New" w:hAnsi="Courier New" w:cs="Courier New"/>
          <w:b/>
          <w:bCs/>
          <w:color w:val="000000"/>
          <w:sz w:val="24"/>
          <w:szCs w:val="24"/>
          <w:lang w:val="en" w:eastAsia="en-US"/>
        </w:rPr>
        <w:t>30  Notice</w:t>
      </w:r>
      <w:proofErr w:type="gramEnd"/>
      <w:r w:rsidRPr="007B32D8">
        <w:rPr>
          <w:rFonts w:ascii="Courier New" w:hAnsi="Courier New" w:cs="Courier New"/>
          <w:b/>
          <w:bCs/>
          <w:color w:val="000000"/>
          <w:sz w:val="24"/>
          <w:szCs w:val="24"/>
          <w:lang w:val="en" w:eastAsia="en-US"/>
        </w:rPr>
        <w:t xml:space="preserve"> of Set-Aside for, or Sole Source Award to, Women-Owned Small Business Concerns Eligible Under the Women-Owned Small Business Program.</w:t>
      </w:r>
    </w:p>
    <w:p w14:paraId="11E6A436" w14:textId="77777777" w:rsidR="007B32D8" w:rsidRPr="007B32D8" w:rsidRDefault="007B32D8" w:rsidP="00041371">
      <w:pPr>
        <w:spacing w:line="480" w:lineRule="auto"/>
        <w:rPr>
          <w:rFonts w:ascii="Courier New" w:hAnsi="Courier New" w:cs="Courier New"/>
          <w:color w:val="000000"/>
          <w:sz w:val="24"/>
          <w:szCs w:val="24"/>
          <w:lang w:val="en" w:eastAsia="en-US"/>
        </w:rPr>
      </w:pPr>
      <w:bookmarkStart w:id="747" w:name="wp1144437"/>
      <w:bookmarkEnd w:id="747"/>
      <w:r w:rsidRPr="007B32D8">
        <w:rPr>
          <w:rFonts w:ascii="Courier New" w:hAnsi="Courier New" w:cs="Courier New"/>
          <w:color w:val="000000"/>
          <w:sz w:val="24"/>
          <w:szCs w:val="24"/>
          <w:lang w:val="en" w:eastAsia="en-US"/>
        </w:rPr>
        <w:tab/>
        <w:t xml:space="preserve">As prescribed in </w:t>
      </w:r>
      <w:r w:rsidRPr="007B32D8">
        <w:rPr>
          <w:rFonts w:ascii="Courier New" w:hAnsi="Courier New" w:cs="Courier New"/>
          <w:sz w:val="24"/>
          <w:szCs w:val="24"/>
          <w:lang w:eastAsia="en-US"/>
        </w:rPr>
        <w:t>19.1508</w:t>
      </w:r>
      <w:r w:rsidRPr="007B32D8">
        <w:rPr>
          <w:rFonts w:ascii="Courier New" w:hAnsi="Courier New" w:cs="Courier New"/>
          <w:color w:val="000000"/>
          <w:sz w:val="24"/>
          <w:szCs w:val="24"/>
          <w:lang w:eastAsia="en-US"/>
        </w:rPr>
        <w:t>(b)</w:t>
      </w:r>
      <w:r w:rsidRPr="007B32D8">
        <w:rPr>
          <w:rFonts w:ascii="Courier New" w:hAnsi="Courier New" w:cs="Courier New"/>
          <w:color w:val="000000"/>
          <w:sz w:val="24"/>
          <w:szCs w:val="24"/>
          <w:lang w:val="en" w:eastAsia="en-US"/>
        </w:rPr>
        <w:t>, insert the following clause:</w:t>
      </w:r>
    </w:p>
    <w:p w14:paraId="583675DF" w14:textId="77777777" w:rsidR="007B32D8" w:rsidRPr="007B32D8" w:rsidRDefault="007B32D8" w:rsidP="00041371">
      <w:pPr>
        <w:spacing w:line="480" w:lineRule="auto"/>
        <w:jc w:val="center"/>
        <w:rPr>
          <w:rFonts w:ascii="Courier New" w:hAnsi="Courier New" w:cs="Courier New"/>
          <w:bCs/>
          <w:smallCaps/>
          <w:sz w:val="24"/>
          <w:szCs w:val="24"/>
          <w:lang w:val="en" w:eastAsia="en-US"/>
        </w:rPr>
      </w:pPr>
      <w:r w:rsidRPr="007B32D8">
        <w:rPr>
          <w:rFonts w:ascii="Courier New" w:hAnsi="Courier New" w:cs="Courier New"/>
          <w:bCs/>
          <w:smallCaps/>
          <w:sz w:val="24"/>
          <w:szCs w:val="24"/>
          <w:lang w:val="en" w:eastAsia="en-US"/>
        </w:rPr>
        <w:t>Notice of Set-Aside for, or Sole Source Award to, Women-Owned Small Business Concerns</w:t>
      </w:r>
      <w:r w:rsidRPr="007B32D8">
        <w:rPr>
          <w:rFonts w:ascii="Courier New" w:hAnsi="Courier New" w:cs="Courier New"/>
          <w:bCs/>
          <w:sz w:val="24"/>
          <w:szCs w:val="24"/>
          <w:lang w:val="en" w:eastAsia="en-US"/>
        </w:rPr>
        <w:t xml:space="preserve"> </w:t>
      </w:r>
      <w:r w:rsidRPr="007B32D8">
        <w:rPr>
          <w:rFonts w:ascii="Courier New" w:hAnsi="Courier New" w:cs="Courier New"/>
          <w:bCs/>
          <w:smallCaps/>
          <w:sz w:val="24"/>
          <w:szCs w:val="24"/>
          <w:lang w:val="en" w:eastAsia="en-US"/>
        </w:rPr>
        <w:t>Eligible Under The Women-Owned Small Business Program</w:t>
      </w:r>
      <w:r w:rsidRPr="007B32D8">
        <w:rPr>
          <w:rFonts w:ascii="Courier New" w:hAnsi="Courier New" w:cs="Courier New"/>
          <w:bCs/>
          <w:sz w:val="24"/>
          <w:szCs w:val="24"/>
          <w:lang w:val="en" w:eastAsia="en-US"/>
        </w:rPr>
        <w:t xml:space="preserve"> </w:t>
      </w:r>
      <w:r w:rsidR="00F173D3" w:rsidRPr="000E3D05">
        <w:rPr>
          <w:rFonts w:ascii="Courier New" w:hAnsi="Courier New" w:cs="Courier New"/>
          <w:smallCaps/>
          <w:color w:val="000000"/>
          <w:sz w:val="24"/>
          <w:szCs w:val="24"/>
          <w:lang w:val="en" w:eastAsia="en-US"/>
        </w:rPr>
        <w:t>([</w:t>
      </w:r>
      <w:r w:rsidR="00F173D3"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F173D3" w:rsidRPr="000E3D05">
        <w:rPr>
          <w:rFonts w:ascii="Courier New" w:hAnsi="Courier New" w:cs="Courier New"/>
          <w:b/>
          <w:smallCaps/>
          <w:color w:val="000000"/>
          <w:sz w:val="24"/>
          <w:szCs w:val="24"/>
          <w:u w:val="single"/>
          <w:lang w:val="en" w:eastAsia="en-US"/>
        </w:rPr>
        <w:t>Federal</w:t>
      </w:r>
      <w:r w:rsidR="00F173D3" w:rsidRPr="000E3D05">
        <w:rPr>
          <w:rFonts w:ascii="Courier New" w:hAnsi="Courier New" w:cs="Courier New"/>
          <w:b/>
          <w:smallCaps/>
          <w:color w:val="000000"/>
          <w:sz w:val="24"/>
          <w:szCs w:val="24"/>
          <w:lang w:val="en" w:eastAsia="en-US"/>
        </w:rPr>
        <w:t xml:space="preserve"> </w:t>
      </w:r>
      <w:r w:rsidR="00F173D3" w:rsidRPr="000E3D05">
        <w:rPr>
          <w:rFonts w:ascii="Courier New" w:hAnsi="Courier New" w:cs="Courier New"/>
          <w:b/>
          <w:smallCaps/>
          <w:color w:val="000000"/>
          <w:sz w:val="24"/>
          <w:szCs w:val="24"/>
          <w:u w:val="single"/>
          <w:lang w:val="en" w:eastAsia="en-US"/>
        </w:rPr>
        <w:t>Register</w:t>
      </w:r>
      <w:r w:rsidR="00F173D3" w:rsidRPr="000E3D05">
        <w:rPr>
          <w:rFonts w:ascii="Courier New" w:hAnsi="Courier New" w:cs="Courier New"/>
          <w:smallCaps/>
          <w:color w:val="000000"/>
          <w:sz w:val="24"/>
          <w:szCs w:val="24"/>
          <w:lang w:val="en" w:eastAsia="en-US"/>
        </w:rPr>
        <w:t>])</w:t>
      </w:r>
    </w:p>
    <w:p w14:paraId="3C54C613" w14:textId="77777777" w:rsidR="007B32D8" w:rsidRDefault="007B32D8" w:rsidP="00041371">
      <w:pPr>
        <w:keepNext/>
        <w:keepLines/>
        <w:spacing w:line="480" w:lineRule="auto"/>
        <w:outlineLvl w:val="1"/>
        <w:rPr>
          <w:rFonts w:ascii="Courier New" w:hAnsi="Courier New" w:cs="Courier New"/>
          <w:bCs/>
          <w:color w:val="000000"/>
          <w:sz w:val="24"/>
          <w:szCs w:val="24"/>
          <w:lang w:val="en" w:eastAsia="en-US"/>
        </w:rPr>
      </w:pPr>
      <w:r w:rsidRPr="007B32D8">
        <w:rPr>
          <w:rFonts w:ascii="Courier New" w:hAnsi="Courier New" w:cs="Courier New"/>
          <w:bCs/>
          <w:color w:val="000000"/>
          <w:sz w:val="24"/>
          <w:szCs w:val="24"/>
          <w:lang w:val="en" w:eastAsia="en-US"/>
        </w:rPr>
        <w:t xml:space="preserve">* </w:t>
      </w:r>
      <w:r w:rsidR="005E652D">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5E652D">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5E652D">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5E652D">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w:t>
      </w:r>
    </w:p>
    <w:p w14:paraId="1B3FAD7B" w14:textId="77777777" w:rsidR="00B75668" w:rsidRDefault="00B75668" w:rsidP="00041371">
      <w:pPr>
        <w:tabs>
          <w:tab w:val="left" w:pos="720"/>
          <w:tab w:val="left" w:pos="1080"/>
          <w:tab w:val="left" w:pos="1440"/>
        </w:tabs>
        <w:spacing w:line="480" w:lineRule="auto"/>
        <w:rPr>
          <w:rFonts w:ascii="Courier New" w:hAnsi="Courier New" w:cs="Courier New"/>
          <w:sz w:val="24"/>
          <w:szCs w:val="24"/>
          <w:lang w:val="en" w:eastAsia="en-US"/>
        </w:rPr>
      </w:pPr>
      <w:r>
        <w:rPr>
          <w:rFonts w:ascii="Courier New" w:hAnsi="Courier New" w:cs="Courier New"/>
          <w:sz w:val="24"/>
          <w:szCs w:val="24"/>
          <w:lang w:val="en" w:eastAsia="en-US"/>
        </w:rPr>
        <w:tab/>
        <w:t>(b)</w:t>
      </w:r>
      <w:r w:rsidR="005E652D">
        <w:rPr>
          <w:rFonts w:ascii="Courier New" w:hAnsi="Courier New" w:cs="Courier New"/>
          <w:sz w:val="24"/>
          <w:szCs w:val="24"/>
          <w:lang w:val="en" w:eastAsia="en-US"/>
        </w:rPr>
        <w:t xml:space="preserve">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p>
    <w:p w14:paraId="74EF14B5" w14:textId="77777777" w:rsidR="00B75668" w:rsidRDefault="00B75668" w:rsidP="00041371">
      <w:pPr>
        <w:tabs>
          <w:tab w:val="left" w:pos="720"/>
          <w:tab w:val="left" w:pos="1080"/>
          <w:tab w:val="left" w:pos="1440"/>
        </w:tabs>
        <w:spacing w:line="480" w:lineRule="auto"/>
        <w:rPr>
          <w:rFonts w:ascii="Courier New" w:hAnsi="Courier New" w:cs="Courier New"/>
          <w:sz w:val="24"/>
          <w:szCs w:val="24"/>
          <w:lang w:val="en" w:eastAsia="en-US"/>
        </w:rPr>
      </w:pPr>
      <w:r>
        <w:rPr>
          <w:rFonts w:ascii="Courier New" w:hAnsi="Courier New" w:cs="Courier New"/>
          <w:sz w:val="24"/>
          <w:szCs w:val="24"/>
          <w:lang w:val="en" w:eastAsia="en-US"/>
        </w:rPr>
        <w:lastRenderedPageBreak/>
        <w:tab/>
      </w:r>
      <w:r>
        <w:rPr>
          <w:rFonts w:ascii="Courier New" w:hAnsi="Courier New" w:cs="Courier New"/>
          <w:sz w:val="24"/>
          <w:szCs w:val="24"/>
          <w:lang w:val="en" w:eastAsia="en-US"/>
        </w:rPr>
        <w:tab/>
        <w:t>(4)</w:t>
      </w:r>
      <w:r w:rsidR="005E652D">
        <w:rPr>
          <w:rFonts w:ascii="Courier New" w:hAnsi="Courier New" w:cs="Courier New"/>
          <w:sz w:val="24"/>
          <w:szCs w:val="24"/>
          <w:lang w:val="en" w:eastAsia="en-US"/>
        </w:rPr>
        <w:t xml:space="preserve"> </w:t>
      </w:r>
      <w:r>
        <w:rPr>
          <w:rFonts w:ascii="Courier New" w:hAnsi="Courier New" w:cs="Courier New"/>
          <w:sz w:val="24"/>
          <w:szCs w:val="24"/>
          <w:lang w:val="en" w:eastAsia="en-US"/>
        </w:rPr>
        <w:t xml:space="preserve"> Orders issued directly to WOSB concerns </w:t>
      </w:r>
      <w:r w:rsidR="004A361C">
        <w:rPr>
          <w:rFonts w:ascii="Courier New" w:hAnsi="Courier New" w:cs="Courier New"/>
          <w:sz w:val="24"/>
          <w:szCs w:val="24"/>
          <w:lang w:val="en" w:eastAsia="en-US"/>
        </w:rPr>
        <w:t xml:space="preserve">eligible under the WOSB Program </w:t>
      </w:r>
      <w:r>
        <w:rPr>
          <w:rFonts w:ascii="Courier New" w:hAnsi="Courier New" w:cs="Courier New"/>
          <w:sz w:val="24"/>
          <w:szCs w:val="24"/>
          <w:lang w:val="en" w:eastAsia="en-US"/>
        </w:rPr>
        <w:t>under multiple-award contracts as described in 19.504(c</w:t>
      </w:r>
      <w:proofErr w:type="gramStart"/>
      <w:r>
        <w:rPr>
          <w:rFonts w:ascii="Courier New" w:hAnsi="Courier New" w:cs="Courier New"/>
          <w:sz w:val="24"/>
          <w:szCs w:val="24"/>
          <w:lang w:val="en" w:eastAsia="en-US"/>
        </w:rPr>
        <w:t>)(</w:t>
      </w:r>
      <w:proofErr w:type="gramEnd"/>
      <w:r>
        <w:rPr>
          <w:rFonts w:ascii="Courier New" w:hAnsi="Courier New" w:cs="Courier New"/>
          <w:sz w:val="24"/>
          <w:szCs w:val="24"/>
          <w:lang w:val="en" w:eastAsia="en-US"/>
        </w:rPr>
        <w:t>1)(ii).</w:t>
      </w:r>
    </w:p>
    <w:p w14:paraId="12FA5978" w14:textId="77777777" w:rsidR="00B75668" w:rsidRPr="007B32D8" w:rsidRDefault="00B75668" w:rsidP="00041371">
      <w:pPr>
        <w:tabs>
          <w:tab w:val="left" w:pos="720"/>
          <w:tab w:val="left" w:pos="1080"/>
          <w:tab w:val="left" w:pos="1440"/>
        </w:tabs>
        <w:spacing w:line="480" w:lineRule="auto"/>
        <w:rPr>
          <w:rFonts w:ascii="Courier New" w:hAnsi="Courier New" w:cs="Courier New"/>
          <w:bCs/>
          <w:color w:val="000000"/>
          <w:sz w:val="24"/>
          <w:szCs w:val="24"/>
          <w:lang w:val="en" w:eastAsia="en-US"/>
        </w:rPr>
      </w:pPr>
      <w:r w:rsidRPr="007B32D8">
        <w:rPr>
          <w:rFonts w:ascii="Courier New" w:hAnsi="Courier New" w:cs="Courier New"/>
          <w:sz w:val="24"/>
          <w:szCs w:val="24"/>
          <w:lang w:val="en" w:eastAsia="en-US"/>
        </w:rPr>
        <w:t xml:space="preserve">*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p>
    <w:p w14:paraId="294711DC" w14:textId="77777777" w:rsidR="007B32D8" w:rsidRDefault="007B32D8" w:rsidP="00041371">
      <w:pPr>
        <w:tabs>
          <w:tab w:val="left" w:pos="720"/>
          <w:tab w:val="left" w:pos="1080"/>
          <w:tab w:val="left" w:pos="1440"/>
        </w:tabs>
        <w:spacing w:line="480" w:lineRule="auto"/>
        <w:rPr>
          <w:ins w:id="748" w:author="Brooks, E. Brad (OFR)" w:date="2020-02-07T16:21:00Z"/>
          <w:rFonts w:ascii="Courier New" w:hAnsi="Courier New" w:cs="Courier New"/>
          <w:sz w:val="24"/>
          <w:szCs w:val="24"/>
          <w:lang w:val="en" w:eastAsia="en-US"/>
        </w:rPr>
      </w:pPr>
      <w:r w:rsidRPr="007B32D8">
        <w:rPr>
          <w:rFonts w:ascii="Courier New" w:hAnsi="Courier New" w:cs="Courier New"/>
          <w:sz w:val="24"/>
          <w:szCs w:val="24"/>
          <w:lang w:val="en" w:eastAsia="en-US"/>
        </w:rPr>
        <w:tab/>
        <w:t xml:space="preserve">(d) </w:t>
      </w:r>
      <w:r w:rsidRPr="007B32D8">
        <w:rPr>
          <w:rFonts w:ascii="Courier New" w:hAnsi="Courier New" w:cs="Courier New"/>
          <w:i/>
          <w:iCs/>
          <w:sz w:val="24"/>
          <w:szCs w:val="24"/>
          <w:lang w:val="en" w:eastAsia="en-US"/>
        </w:rPr>
        <w:t xml:space="preserve"> </w:t>
      </w:r>
      <w:r w:rsidRPr="007B32D8">
        <w:rPr>
          <w:rFonts w:ascii="Courier New" w:hAnsi="Courier New" w:cs="Courier New"/>
          <w:iCs/>
          <w:sz w:val="24"/>
          <w:szCs w:val="24"/>
          <w:u w:val="single"/>
          <w:lang w:val="en" w:eastAsia="en-US"/>
        </w:rPr>
        <w:t>Limitation</w:t>
      </w:r>
      <w:r w:rsidR="00B75668">
        <w:rPr>
          <w:rFonts w:ascii="Courier New" w:hAnsi="Courier New" w:cs="Courier New"/>
          <w:iCs/>
          <w:sz w:val="24"/>
          <w:szCs w:val="24"/>
          <w:u w:val="single"/>
          <w:lang w:val="en" w:eastAsia="en-US"/>
        </w:rPr>
        <w:t>s</w:t>
      </w:r>
      <w:r w:rsidRPr="007B32D8">
        <w:rPr>
          <w:rFonts w:ascii="Courier New" w:hAnsi="Courier New" w:cs="Courier New"/>
          <w:iCs/>
          <w:sz w:val="24"/>
          <w:szCs w:val="24"/>
          <w:u w:val="single"/>
          <w:lang w:val="en" w:eastAsia="en-US"/>
        </w:rPr>
        <w:t xml:space="preserve"> on subcontracting</w:t>
      </w:r>
      <w:r w:rsidRPr="007B32D8">
        <w:rPr>
          <w:rFonts w:ascii="Courier New" w:hAnsi="Courier New" w:cs="Courier New"/>
          <w:i/>
          <w:iCs/>
          <w:sz w:val="24"/>
          <w:szCs w:val="24"/>
          <w:lang w:val="en" w:eastAsia="en-US"/>
        </w:rPr>
        <w:t xml:space="preserve">.  </w:t>
      </w:r>
      <w:r w:rsidRPr="007B32D8">
        <w:rPr>
          <w:rFonts w:ascii="Courier New" w:hAnsi="Courier New" w:cs="Courier New"/>
          <w:sz w:val="24"/>
          <w:szCs w:val="24"/>
          <w:lang w:val="en" w:eastAsia="en-US"/>
        </w:rPr>
        <w:t xml:space="preserve">*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sidR="005E652D">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p>
    <w:p w14:paraId="0D570E7F" w14:textId="5FD3DBCD" w:rsidR="00F62E7D" w:rsidRPr="007B32D8" w:rsidRDefault="00F62E7D" w:rsidP="00041371">
      <w:pPr>
        <w:tabs>
          <w:tab w:val="left" w:pos="720"/>
          <w:tab w:val="left" w:pos="1080"/>
          <w:tab w:val="left" w:pos="1440"/>
        </w:tabs>
        <w:spacing w:line="480" w:lineRule="auto"/>
        <w:rPr>
          <w:rFonts w:ascii="Courier New" w:hAnsi="Courier New" w:cs="Courier New"/>
          <w:sz w:val="24"/>
          <w:szCs w:val="24"/>
          <w:lang w:val="en" w:eastAsia="en-US"/>
        </w:rPr>
      </w:pPr>
      <w:ins w:id="749" w:author="Brooks, E. Brad (OFR)" w:date="2020-02-07T16:21:00Z">
        <w:r w:rsidRPr="007B32D8">
          <w:rPr>
            <w:rFonts w:ascii="Courier New" w:hAnsi="Courier New" w:cs="Courier New"/>
            <w:sz w:val="24"/>
            <w:szCs w:val="24"/>
            <w:lang w:val="en" w:eastAsia="en-US"/>
          </w:rPr>
          <w:t xml:space="preserve">*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 </w:t>
        </w:r>
        <w:r>
          <w:rPr>
            <w:rFonts w:ascii="Courier New" w:hAnsi="Courier New" w:cs="Courier New"/>
            <w:sz w:val="24"/>
            <w:szCs w:val="24"/>
            <w:lang w:val="en" w:eastAsia="en-US"/>
          </w:rPr>
          <w:t xml:space="preserve"> </w:t>
        </w:r>
        <w:r w:rsidRPr="007B32D8">
          <w:rPr>
            <w:rFonts w:ascii="Courier New" w:hAnsi="Courier New" w:cs="Courier New"/>
            <w:sz w:val="24"/>
            <w:szCs w:val="24"/>
            <w:lang w:val="en" w:eastAsia="en-US"/>
          </w:rPr>
          <w:t xml:space="preserve"> *</w:t>
        </w:r>
      </w:ins>
    </w:p>
    <w:p w14:paraId="2684E06B" w14:textId="77777777" w:rsidR="007B32D8" w:rsidRPr="007B32D8" w:rsidRDefault="007B32D8" w:rsidP="00041371">
      <w:pPr>
        <w:tabs>
          <w:tab w:val="left" w:pos="720"/>
          <w:tab w:val="left" w:pos="1080"/>
          <w:tab w:val="left" w:pos="1440"/>
        </w:tabs>
        <w:spacing w:line="480" w:lineRule="auto"/>
        <w:rPr>
          <w:rFonts w:ascii="Courier New" w:hAnsi="Courier New" w:cs="Courier New"/>
          <w:color w:val="000000"/>
          <w:sz w:val="24"/>
          <w:szCs w:val="24"/>
          <w:lang w:val="en" w:eastAsia="en-US"/>
        </w:rPr>
      </w:pPr>
      <w:r w:rsidRPr="007B32D8">
        <w:rPr>
          <w:rFonts w:ascii="Courier New" w:hAnsi="Courier New" w:cs="Courier New"/>
          <w:sz w:val="24"/>
          <w:szCs w:val="24"/>
          <w:lang w:val="en" w:eastAsia="en-US"/>
        </w:rPr>
        <w:tab/>
        <w:t xml:space="preserve">(e)  </w:t>
      </w:r>
      <w:r w:rsidRPr="007B32D8">
        <w:rPr>
          <w:rFonts w:ascii="Courier New" w:eastAsia="Calibri" w:hAnsi="Courier New" w:cs="Courier New"/>
          <w:color w:val="000000"/>
          <w:sz w:val="24"/>
          <w:szCs w:val="24"/>
          <w:lang w:eastAsia="en-US"/>
        </w:rPr>
        <w:t>A WOSB concern eligible under the WOSB Program shall comply with the limitation</w:t>
      </w:r>
      <w:r w:rsidR="0038333D">
        <w:rPr>
          <w:rFonts w:ascii="Courier New" w:eastAsia="Calibri" w:hAnsi="Courier New" w:cs="Courier New"/>
          <w:color w:val="000000"/>
          <w:sz w:val="24"/>
          <w:szCs w:val="24"/>
          <w:lang w:eastAsia="en-US"/>
        </w:rPr>
        <w:t>s</w:t>
      </w:r>
      <w:r w:rsidRPr="007B32D8">
        <w:rPr>
          <w:rFonts w:ascii="Courier New" w:eastAsia="Calibri" w:hAnsi="Courier New" w:cs="Courier New"/>
          <w:color w:val="000000"/>
          <w:sz w:val="24"/>
          <w:szCs w:val="24"/>
          <w:lang w:eastAsia="en-US"/>
        </w:rPr>
        <w:t xml:space="preserve"> on subcontracting </w:t>
      </w:r>
      <w:r w:rsidRPr="007B32D8">
        <w:rPr>
          <w:rFonts w:ascii="Courier New" w:hAnsi="Courier New" w:cs="Courier New"/>
          <w:color w:val="000000"/>
          <w:sz w:val="24"/>
          <w:szCs w:val="24"/>
          <w:lang w:val="en" w:eastAsia="en-US"/>
        </w:rPr>
        <w:t>as follows:</w:t>
      </w:r>
    </w:p>
    <w:p w14:paraId="52A224E3" w14:textId="77777777" w:rsidR="007B32D8" w:rsidRPr="007B32D8" w:rsidRDefault="007B32D8" w:rsidP="00041371">
      <w:pPr>
        <w:tabs>
          <w:tab w:val="left" w:pos="720"/>
          <w:tab w:val="left" w:pos="1080"/>
          <w:tab w:val="left" w:pos="1440"/>
        </w:tabs>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r>
      <w:r w:rsidRPr="007B32D8">
        <w:rPr>
          <w:rFonts w:ascii="Courier New" w:hAnsi="Courier New" w:cs="Courier New"/>
          <w:color w:val="000000"/>
          <w:sz w:val="24"/>
          <w:szCs w:val="24"/>
          <w:lang w:val="en" w:eastAsia="en-US"/>
        </w:rPr>
        <w:tab/>
        <w:t xml:space="preserve">(1)  For contracts, in accordance with </w:t>
      </w:r>
      <w:r w:rsidR="0038333D">
        <w:rPr>
          <w:rFonts w:ascii="Courier New" w:hAnsi="Courier New" w:cs="Courier New"/>
          <w:color w:val="000000"/>
          <w:sz w:val="24"/>
          <w:szCs w:val="24"/>
          <w:lang w:val="en" w:eastAsia="en-US"/>
        </w:rPr>
        <w:t xml:space="preserve">paragraphs </w:t>
      </w:r>
      <w:r w:rsidRPr="007B32D8">
        <w:rPr>
          <w:rFonts w:ascii="Courier New" w:hAnsi="Courier New" w:cs="Courier New"/>
          <w:color w:val="000000"/>
          <w:sz w:val="24"/>
          <w:szCs w:val="24"/>
          <w:lang w:val="en" w:eastAsia="en-US"/>
        </w:rPr>
        <w:t>(b</w:t>
      </w:r>
      <w:proofErr w:type="gramStart"/>
      <w:r w:rsidRPr="007B32D8">
        <w:rPr>
          <w:rFonts w:ascii="Courier New" w:hAnsi="Courier New" w:cs="Courier New"/>
          <w:color w:val="000000"/>
          <w:sz w:val="24"/>
          <w:szCs w:val="24"/>
          <w:lang w:val="en" w:eastAsia="en-US"/>
        </w:rPr>
        <w:t>)(</w:t>
      </w:r>
      <w:proofErr w:type="gramEnd"/>
      <w:r w:rsidRPr="007B32D8">
        <w:rPr>
          <w:rFonts w:ascii="Courier New" w:hAnsi="Courier New" w:cs="Courier New"/>
          <w:color w:val="000000"/>
          <w:sz w:val="24"/>
          <w:szCs w:val="24"/>
          <w:lang w:val="en" w:eastAsia="en-US"/>
        </w:rPr>
        <w:t>1) and (2) of this clause—</w:t>
      </w:r>
    </w:p>
    <w:p w14:paraId="316E0543" w14:textId="77777777" w:rsidR="007B32D8" w:rsidRPr="007B32D8" w:rsidRDefault="007B32D8" w:rsidP="00041371">
      <w:pPr>
        <w:widowControl w:val="0"/>
        <w:tabs>
          <w:tab w:val="left" w:pos="720"/>
          <w:tab w:val="left" w:pos="1080"/>
          <w:tab w:val="left" w:pos="1440"/>
        </w:tabs>
        <w:autoSpaceDE w:val="0"/>
        <w:autoSpaceDN w:val="0"/>
        <w:adjustRightInd w:val="0"/>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t>[</w:t>
      </w:r>
      <w:r w:rsidRPr="007B32D8">
        <w:rPr>
          <w:rFonts w:ascii="Courier New" w:eastAsia="Calibri" w:hAnsi="Courier New" w:cs="Courier New"/>
          <w:iCs/>
          <w:sz w:val="24"/>
          <w:szCs w:val="24"/>
          <w:u w:val="single"/>
          <w:lang w:val="en" w:eastAsia="en-US"/>
        </w:rPr>
        <w:t xml:space="preserve">Contracting Officer </w:t>
      </w:r>
      <w:proofErr w:type="gramStart"/>
      <w:r w:rsidRPr="007B32D8">
        <w:rPr>
          <w:rFonts w:ascii="Courier New" w:eastAsia="Calibri" w:hAnsi="Courier New" w:cs="Courier New"/>
          <w:iCs/>
          <w:sz w:val="24"/>
          <w:szCs w:val="24"/>
          <w:u w:val="single"/>
          <w:lang w:val="en" w:eastAsia="en-US"/>
        </w:rPr>
        <w:t>check</w:t>
      </w:r>
      <w:proofErr w:type="gramEnd"/>
      <w:r w:rsidRPr="007B32D8">
        <w:rPr>
          <w:rFonts w:ascii="Courier New" w:eastAsia="Calibri" w:hAnsi="Courier New" w:cs="Courier New"/>
          <w:iCs/>
          <w:sz w:val="24"/>
          <w:szCs w:val="24"/>
          <w:u w:val="single"/>
          <w:lang w:val="en" w:eastAsia="en-US"/>
        </w:rPr>
        <w:t xml:space="preserve"> as appropriate</w:t>
      </w:r>
      <w:r w:rsidRPr="007B32D8">
        <w:rPr>
          <w:rFonts w:ascii="Courier New" w:eastAsia="Calibri" w:hAnsi="Courier New" w:cs="Courier New"/>
          <w:sz w:val="24"/>
          <w:szCs w:val="24"/>
          <w:lang w:val="en" w:eastAsia="en-US"/>
        </w:rPr>
        <w:t>.]</w:t>
      </w:r>
    </w:p>
    <w:p w14:paraId="64CCAB49" w14:textId="77777777" w:rsidR="007B32D8" w:rsidRPr="007B32D8" w:rsidRDefault="007B32D8" w:rsidP="00041371">
      <w:pPr>
        <w:widowControl w:val="0"/>
        <w:tabs>
          <w:tab w:val="left" w:pos="720"/>
          <w:tab w:val="left" w:pos="1080"/>
          <w:tab w:val="left" w:pos="1440"/>
        </w:tabs>
        <w:autoSpaceDE w:val="0"/>
        <w:autoSpaceDN w:val="0"/>
        <w:adjustRightInd w:val="0"/>
        <w:spacing w:line="480" w:lineRule="auto"/>
        <w:rPr>
          <w:rFonts w:ascii="Courier New" w:eastAsia="Calibri" w:hAnsi="Courier New" w:cs="Courier New"/>
          <w:sz w:val="24"/>
          <w:szCs w:val="24"/>
          <w:lang w:eastAsia="en-US"/>
        </w:rPr>
      </w:pPr>
      <w:r w:rsidRPr="007B32D8">
        <w:rPr>
          <w:rFonts w:ascii="Courier New" w:eastAsia="Calibri" w:hAnsi="Courier New" w:cs="Courier New"/>
          <w:sz w:val="24"/>
          <w:szCs w:val="24"/>
          <w:lang w:eastAsia="en-US"/>
        </w:rPr>
        <w:tab/>
      </w:r>
      <w:r w:rsidRPr="007B32D8">
        <w:rPr>
          <w:rFonts w:ascii="Courier New" w:eastAsia="Calibri" w:hAnsi="Courier New" w:cs="Courier New"/>
          <w:sz w:val="24"/>
          <w:szCs w:val="24"/>
          <w:lang w:eastAsia="en-US"/>
        </w:rPr>
        <w:tab/>
      </w:r>
      <w:r w:rsidRPr="007B32D8">
        <w:rPr>
          <w:rFonts w:ascii="Courier New" w:eastAsia="Calibri" w:hAnsi="Courier New" w:cs="Courier New"/>
          <w:sz w:val="24"/>
          <w:szCs w:val="24"/>
          <w:lang w:eastAsia="en-US"/>
        </w:rPr>
        <w:tab/>
        <w:t xml:space="preserve">__ </w:t>
      </w:r>
      <w:proofErr w:type="gramStart"/>
      <w:r w:rsidRPr="007B32D8">
        <w:rPr>
          <w:rFonts w:ascii="Courier New" w:hAnsi="Courier New" w:cs="Courier New"/>
          <w:color w:val="000000"/>
          <w:sz w:val="24"/>
          <w:szCs w:val="24"/>
          <w:lang w:val="en" w:eastAsia="en-US"/>
        </w:rPr>
        <w:t>By</w:t>
      </w:r>
      <w:proofErr w:type="gramEnd"/>
      <w:r w:rsidRPr="007B32D8">
        <w:rPr>
          <w:rFonts w:ascii="Courier New" w:hAnsi="Courier New" w:cs="Courier New"/>
          <w:color w:val="000000"/>
          <w:sz w:val="24"/>
          <w:szCs w:val="24"/>
          <w:lang w:val="en" w:eastAsia="en-US"/>
        </w:rPr>
        <w:t xml:space="preserve"> the end of the base term of the contract and then by the end of each subsequent option period</w:t>
      </w:r>
      <w:r w:rsidRPr="007B32D8">
        <w:rPr>
          <w:rFonts w:ascii="Courier New" w:eastAsia="Calibri" w:hAnsi="Courier New" w:cs="Courier New"/>
          <w:sz w:val="24"/>
          <w:szCs w:val="24"/>
          <w:lang w:eastAsia="en-US"/>
        </w:rPr>
        <w:t>; or</w:t>
      </w:r>
    </w:p>
    <w:p w14:paraId="1AD40875" w14:textId="77777777" w:rsidR="007B32D8" w:rsidRPr="007B32D8" w:rsidRDefault="007B32D8" w:rsidP="00041371">
      <w:pPr>
        <w:tabs>
          <w:tab w:val="left" w:pos="720"/>
          <w:tab w:val="left" w:pos="1080"/>
          <w:tab w:val="left" w:pos="1440"/>
        </w:tabs>
        <w:spacing w:line="480" w:lineRule="auto"/>
        <w:rPr>
          <w:rFonts w:ascii="Courier New" w:eastAsia="Calibri" w:hAnsi="Courier New" w:cs="Courier New"/>
          <w:sz w:val="24"/>
          <w:szCs w:val="24"/>
          <w:lang w:eastAsia="en-US"/>
        </w:rPr>
      </w:pPr>
      <w:r w:rsidRPr="007B32D8">
        <w:rPr>
          <w:rFonts w:ascii="Courier New" w:eastAsia="Calibri" w:hAnsi="Courier New" w:cs="Courier New"/>
          <w:sz w:val="24"/>
          <w:szCs w:val="24"/>
          <w:lang w:eastAsia="en-US"/>
        </w:rPr>
        <w:tab/>
      </w:r>
      <w:r w:rsidRPr="007B32D8">
        <w:rPr>
          <w:rFonts w:ascii="Courier New" w:eastAsia="Calibri" w:hAnsi="Courier New" w:cs="Courier New"/>
          <w:sz w:val="24"/>
          <w:szCs w:val="24"/>
          <w:lang w:eastAsia="en-US"/>
        </w:rPr>
        <w:tab/>
      </w:r>
      <w:r w:rsidRPr="007B32D8">
        <w:rPr>
          <w:rFonts w:ascii="Courier New" w:eastAsia="Calibri" w:hAnsi="Courier New" w:cs="Courier New"/>
          <w:sz w:val="24"/>
          <w:szCs w:val="24"/>
          <w:lang w:eastAsia="en-US"/>
        </w:rPr>
        <w:tab/>
        <w:t xml:space="preserve">__ </w:t>
      </w:r>
      <w:proofErr w:type="gramStart"/>
      <w:r w:rsidRPr="007B32D8">
        <w:rPr>
          <w:rFonts w:ascii="Courier New" w:hAnsi="Courier New" w:cs="Courier New"/>
          <w:color w:val="000000"/>
          <w:sz w:val="24"/>
          <w:szCs w:val="24"/>
          <w:lang w:val="en" w:eastAsia="en-US"/>
        </w:rPr>
        <w:t>By</w:t>
      </w:r>
      <w:proofErr w:type="gramEnd"/>
      <w:r w:rsidRPr="007B32D8">
        <w:rPr>
          <w:rFonts w:ascii="Courier New" w:eastAsia="Calibri" w:hAnsi="Courier New" w:cs="Courier New"/>
          <w:color w:val="000000"/>
          <w:w w:val="103"/>
          <w:sz w:val="24"/>
          <w:szCs w:val="24"/>
          <w:lang w:eastAsia="en-US"/>
        </w:rPr>
        <w:t xml:space="preserve"> the end of the performance period for </w:t>
      </w:r>
      <w:r w:rsidRPr="007B32D8">
        <w:rPr>
          <w:rFonts w:ascii="Courier New" w:eastAsia="Calibri" w:hAnsi="Courier New" w:cs="Courier New"/>
          <w:color w:val="000000"/>
          <w:sz w:val="24"/>
          <w:szCs w:val="24"/>
          <w:lang w:eastAsia="en-US"/>
        </w:rPr>
        <w:t>each order issued under the contract</w:t>
      </w:r>
      <w:r w:rsidRPr="007B32D8">
        <w:rPr>
          <w:rFonts w:ascii="Courier New" w:eastAsia="Calibri" w:hAnsi="Courier New" w:cs="Courier New"/>
          <w:sz w:val="24"/>
          <w:szCs w:val="24"/>
          <w:lang w:eastAsia="en-US"/>
        </w:rPr>
        <w:t>.</w:t>
      </w:r>
    </w:p>
    <w:p w14:paraId="53552A6C" w14:textId="77777777" w:rsidR="007B32D8" w:rsidRDefault="007B32D8" w:rsidP="00041371">
      <w:pPr>
        <w:tabs>
          <w:tab w:val="left" w:pos="720"/>
          <w:tab w:val="left" w:pos="1080"/>
          <w:tab w:val="left" w:pos="1440"/>
        </w:tabs>
        <w:spacing w:line="480" w:lineRule="auto"/>
        <w:rPr>
          <w:rFonts w:ascii="Courier New" w:hAnsi="Courier New" w:cs="Courier New"/>
          <w:b/>
          <w:sz w:val="24"/>
          <w:szCs w:val="24"/>
          <w:lang w:val="en" w:eastAsia="en-US"/>
        </w:rPr>
      </w:pPr>
      <w:r w:rsidRPr="007B32D8">
        <w:rPr>
          <w:rFonts w:ascii="Courier New" w:hAnsi="Courier New" w:cs="Courier New"/>
          <w:sz w:val="24"/>
          <w:szCs w:val="24"/>
          <w:lang w:val="en" w:eastAsia="en-US"/>
        </w:rPr>
        <w:tab/>
      </w:r>
      <w:r w:rsidRPr="007B32D8">
        <w:rPr>
          <w:rFonts w:ascii="Courier New" w:hAnsi="Courier New" w:cs="Courier New"/>
          <w:sz w:val="24"/>
          <w:szCs w:val="24"/>
          <w:lang w:val="en" w:eastAsia="en-US"/>
        </w:rPr>
        <w:tab/>
        <w:t>(2)  For orders, in accordance with</w:t>
      </w:r>
      <w:r w:rsidR="0038333D">
        <w:rPr>
          <w:rFonts w:ascii="Courier New" w:hAnsi="Courier New" w:cs="Courier New"/>
          <w:sz w:val="24"/>
          <w:szCs w:val="24"/>
          <w:lang w:val="en" w:eastAsia="en-US"/>
        </w:rPr>
        <w:t xml:space="preserve"> paragraphs</w:t>
      </w:r>
      <w:r w:rsidRPr="007B32D8">
        <w:rPr>
          <w:rFonts w:ascii="Courier New" w:hAnsi="Courier New" w:cs="Courier New"/>
          <w:sz w:val="24"/>
          <w:szCs w:val="24"/>
          <w:lang w:val="en" w:eastAsia="en-US"/>
        </w:rPr>
        <w:t xml:space="preserve"> (b</w:t>
      </w:r>
      <w:proofErr w:type="gramStart"/>
      <w:r w:rsidRPr="007B32D8">
        <w:rPr>
          <w:rFonts w:ascii="Courier New" w:hAnsi="Courier New" w:cs="Courier New"/>
          <w:sz w:val="24"/>
          <w:szCs w:val="24"/>
          <w:lang w:val="en" w:eastAsia="en-US"/>
        </w:rPr>
        <w:t>)(</w:t>
      </w:r>
      <w:proofErr w:type="gramEnd"/>
      <w:r w:rsidRPr="007B32D8">
        <w:rPr>
          <w:rFonts w:ascii="Courier New" w:hAnsi="Courier New" w:cs="Courier New"/>
          <w:sz w:val="24"/>
          <w:szCs w:val="24"/>
          <w:lang w:val="en" w:eastAsia="en-US"/>
        </w:rPr>
        <w:t>3)</w:t>
      </w:r>
      <w:r w:rsidR="0038333D">
        <w:rPr>
          <w:rFonts w:ascii="Courier New" w:hAnsi="Courier New" w:cs="Courier New"/>
          <w:sz w:val="24"/>
          <w:szCs w:val="24"/>
          <w:lang w:val="en" w:eastAsia="en-US"/>
        </w:rPr>
        <w:t xml:space="preserve"> and (4)</w:t>
      </w:r>
      <w:r w:rsidRPr="007B32D8">
        <w:rPr>
          <w:rFonts w:ascii="Courier New" w:hAnsi="Courier New" w:cs="Courier New"/>
          <w:sz w:val="24"/>
          <w:szCs w:val="24"/>
          <w:lang w:val="en" w:eastAsia="en-US"/>
        </w:rPr>
        <w:t xml:space="preserve"> of this clause, by</w:t>
      </w:r>
      <w:r w:rsidRPr="007B32D8">
        <w:rPr>
          <w:rFonts w:ascii="Courier New" w:hAnsi="Courier New" w:cs="Courier New"/>
          <w:color w:val="000000"/>
          <w:sz w:val="24"/>
          <w:szCs w:val="24"/>
          <w:lang w:val="en" w:eastAsia="en-US"/>
        </w:rPr>
        <w:t xml:space="preserve"> the end of the performance period for the order</w:t>
      </w:r>
      <w:r w:rsidRPr="007B32D8">
        <w:rPr>
          <w:rFonts w:ascii="Courier New" w:hAnsi="Courier New" w:cs="Courier New"/>
          <w:sz w:val="24"/>
          <w:szCs w:val="24"/>
          <w:lang w:val="en" w:eastAsia="en-US"/>
        </w:rPr>
        <w:t>.</w:t>
      </w:r>
      <w:r w:rsidRPr="007B32D8">
        <w:rPr>
          <w:rFonts w:ascii="Courier New" w:hAnsi="Courier New" w:cs="Courier New"/>
          <w:b/>
          <w:sz w:val="24"/>
          <w:szCs w:val="24"/>
          <w:lang w:val="en" w:eastAsia="en-US"/>
        </w:rPr>
        <w:t xml:space="preserve"> </w:t>
      </w:r>
    </w:p>
    <w:p w14:paraId="05495ABD" w14:textId="77777777" w:rsidR="007B32D8" w:rsidRPr="007B32D8" w:rsidRDefault="007B32D8" w:rsidP="00041371">
      <w:pPr>
        <w:keepNext/>
        <w:keepLines/>
        <w:spacing w:line="480" w:lineRule="auto"/>
        <w:outlineLvl w:val="1"/>
        <w:rPr>
          <w:rFonts w:ascii="Courier New" w:hAnsi="Courier New" w:cs="Courier New"/>
          <w:bCs/>
          <w:color w:val="000000"/>
          <w:sz w:val="24"/>
          <w:szCs w:val="24"/>
          <w:lang w:val="en" w:eastAsia="en-US"/>
        </w:rPr>
      </w:pPr>
      <w:r w:rsidRPr="007B32D8">
        <w:rPr>
          <w:rFonts w:ascii="Courier New" w:hAnsi="Courier New" w:cs="Courier New"/>
          <w:bCs/>
          <w:color w:val="000000"/>
          <w:sz w:val="24"/>
          <w:szCs w:val="24"/>
          <w:lang w:val="en" w:eastAsia="en-US"/>
        </w:rPr>
        <w:t xml:space="preserve">* </w:t>
      </w:r>
      <w:r w:rsidR="005E652D">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5E652D">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5E652D">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 </w:t>
      </w:r>
      <w:r w:rsidR="005E652D">
        <w:rPr>
          <w:rFonts w:ascii="Courier New" w:hAnsi="Courier New" w:cs="Courier New"/>
          <w:bCs/>
          <w:color w:val="000000"/>
          <w:sz w:val="24"/>
          <w:szCs w:val="24"/>
          <w:lang w:val="en" w:eastAsia="en-US"/>
        </w:rPr>
        <w:t xml:space="preserve"> </w:t>
      </w:r>
      <w:r w:rsidRPr="007B32D8">
        <w:rPr>
          <w:rFonts w:ascii="Courier New" w:hAnsi="Courier New" w:cs="Courier New"/>
          <w:bCs/>
          <w:color w:val="000000"/>
          <w:sz w:val="24"/>
          <w:szCs w:val="24"/>
          <w:lang w:val="en" w:eastAsia="en-US"/>
        </w:rPr>
        <w:t xml:space="preserve"> *</w:t>
      </w:r>
    </w:p>
    <w:p w14:paraId="6A2AAE8B" w14:textId="45B23C0F" w:rsidR="004A5926" w:rsidRPr="004A5926"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val="en" w:eastAsia="en-US"/>
        </w:rPr>
        <w:tab/>
      </w:r>
      <w:ins w:id="750" w:author="Brooks, E. Brad (OFR)" w:date="2020-02-13T16:26:00Z">
        <w:r w:rsidR="002A1FFC">
          <w:rPr>
            <w:rFonts w:ascii="Courier New" w:eastAsia="Calibri" w:hAnsi="Courier New" w:cs="Courier New"/>
            <w:sz w:val="24"/>
            <w:szCs w:val="24"/>
            <w:lang w:val="en" w:eastAsia="en-US"/>
          </w:rPr>
          <w:t>99</w:t>
        </w:r>
      </w:ins>
      <w:del w:id="751" w:author="Brooks, E. Brad (OFR)" w:date="2020-02-13T16:26:00Z">
        <w:r w:rsidR="00C27D16" w:rsidDel="002A1FFC">
          <w:rPr>
            <w:rFonts w:ascii="Courier New" w:eastAsia="Calibri" w:hAnsi="Courier New" w:cs="Courier New"/>
            <w:sz w:val="24"/>
            <w:szCs w:val="24"/>
            <w:lang w:val="en" w:eastAsia="en-US"/>
          </w:rPr>
          <w:delText>100</w:delText>
        </w:r>
      </w:del>
      <w:r w:rsidRPr="007B32D8">
        <w:rPr>
          <w:rFonts w:ascii="Courier New" w:eastAsia="Calibri" w:hAnsi="Courier New" w:cs="Courier New"/>
          <w:sz w:val="24"/>
          <w:szCs w:val="24"/>
          <w:lang w:val="en" w:eastAsia="en-US"/>
        </w:rPr>
        <w:t xml:space="preserve">.  </w:t>
      </w:r>
      <w:r w:rsidR="004A5926" w:rsidRPr="004A5926">
        <w:rPr>
          <w:rFonts w:ascii="Courier New" w:eastAsia="Calibri" w:hAnsi="Courier New" w:cs="Courier New"/>
          <w:sz w:val="24"/>
          <w:szCs w:val="24"/>
          <w:lang w:val="en" w:eastAsia="en-US"/>
        </w:rPr>
        <w:t>Add section 52.219-31 to read as follows:</w:t>
      </w:r>
    </w:p>
    <w:p w14:paraId="0276F8F2" w14:textId="77777777" w:rsidR="004A5926" w:rsidRPr="004A5926" w:rsidRDefault="004A5926" w:rsidP="00041371">
      <w:pPr>
        <w:tabs>
          <w:tab w:val="left" w:pos="720"/>
          <w:tab w:val="left" w:pos="1080"/>
          <w:tab w:val="left" w:pos="1440"/>
          <w:tab w:val="left" w:pos="1800"/>
        </w:tabs>
        <w:spacing w:line="480" w:lineRule="auto"/>
        <w:rPr>
          <w:rFonts w:ascii="Courier New" w:eastAsia="Calibri" w:hAnsi="Courier New" w:cs="Courier New"/>
          <w:b/>
          <w:bCs/>
          <w:sz w:val="24"/>
          <w:szCs w:val="24"/>
          <w:lang w:val="en" w:eastAsia="en-US"/>
        </w:rPr>
      </w:pPr>
      <w:r w:rsidRPr="004A5926">
        <w:rPr>
          <w:rFonts w:ascii="Courier New" w:eastAsia="Calibri" w:hAnsi="Courier New" w:cs="Courier New"/>
          <w:b/>
          <w:bCs/>
          <w:sz w:val="24"/>
          <w:szCs w:val="24"/>
          <w:lang w:val="en" w:eastAsia="en-US"/>
        </w:rPr>
        <w:t>52.219-</w:t>
      </w:r>
      <w:proofErr w:type="gramStart"/>
      <w:r w:rsidRPr="004A5926">
        <w:rPr>
          <w:rFonts w:ascii="Courier New" w:eastAsia="Calibri" w:hAnsi="Courier New" w:cs="Courier New"/>
          <w:b/>
          <w:bCs/>
          <w:sz w:val="24"/>
          <w:szCs w:val="24"/>
          <w:lang w:val="en" w:eastAsia="en-US"/>
        </w:rPr>
        <w:t>31  Notice</w:t>
      </w:r>
      <w:proofErr w:type="gramEnd"/>
      <w:r w:rsidRPr="004A5926">
        <w:rPr>
          <w:rFonts w:ascii="Courier New" w:eastAsia="Calibri" w:hAnsi="Courier New" w:cs="Courier New"/>
          <w:b/>
          <w:bCs/>
          <w:sz w:val="24"/>
          <w:szCs w:val="24"/>
          <w:lang w:val="en" w:eastAsia="en-US"/>
        </w:rPr>
        <w:t xml:space="preserve"> of Small Business Reserve.</w:t>
      </w:r>
    </w:p>
    <w:p w14:paraId="2939055A" w14:textId="77777777" w:rsidR="004A5926" w:rsidRPr="004A5926" w:rsidRDefault="004A5926"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4A5926">
        <w:rPr>
          <w:rFonts w:ascii="Courier New" w:eastAsia="Calibri" w:hAnsi="Courier New" w:cs="Courier New"/>
          <w:sz w:val="24"/>
          <w:szCs w:val="24"/>
          <w:lang w:val="en" w:eastAsia="en-US"/>
        </w:rPr>
        <w:tab/>
        <w:t>As prescribed in 19.507(g</w:t>
      </w:r>
      <w:proofErr w:type="gramStart"/>
      <w:r w:rsidRPr="004A5926">
        <w:rPr>
          <w:rFonts w:ascii="Courier New" w:eastAsia="Calibri" w:hAnsi="Courier New" w:cs="Courier New"/>
          <w:sz w:val="24"/>
          <w:szCs w:val="24"/>
          <w:lang w:val="en" w:eastAsia="en-US"/>
        </w:rPr>
        <w:t>)(</w:t>
      </w:r>
      <w:proofErr w:type="gramEnd"/>
      <w:r w:rsidRPr="004A5926">
        <w:rPr>
          <w:rFonts w:ascii="Courier New" w:eastAsia="Calibri" w:hAnsi="Courier New" w:cs="Courier New"/>
          <w:sz w:val="24"/>
          <w:szCs w:val="24"/>
          <w:lang w:val="en" w:eastAsia="en-US"/>
        </w:rPr>
        <w:t xml:space="preserve">1), insert the following </w:t>
      </w:r>
      <w:r w:rsidR="00B65F66">
        <w:rPr>
          <w:rFonts w:ascii="Courier New" w:eastAsia="Calibri" w:hAnsi="Courier New" w:cs="Courier New"/>
          <w:sz w:val="24"/>
          <w:szCs w:val="24"/>
          <w:lang w:val="en" w:eastAsia="en-US"/>
        </w:rPr>
        <w:t>provision</w:t>
      </w:r>
      <w:r w:rsidRPr="004A5926">
        <w:rPr>
          <w:rFonts w:ascii="Courier New" w:eastAsia="Calibri" w:hAnsi="Courier New" w:cs="Courier New"/>
          <w:sz w:val="24"/>
          <w:szCs w:val="24"/>
          <w:lang w:val="en" w:eastAsia="en-US"/>
        </w:rPr>
        <w:t>:</w:t>
      </w:r>
    </w:p>
    <w:p w14:paraId="0B8F1256" w14:textId="77777777" w:rsidR="004A5926" w:rsidRDefault="004A5926" w:rsidP="00041371">
      <w:pPr>
        <w:tabs>
          <w:tab w:val="left" w:pos="720"/>
          <w:tab w:val="left" w:pos="1080"/>
          <w:tab w:val="left" w:pos="1440"/>
          <w:tab w:val="left" w:pos="1800"/>
        </w:tabs>
        <w:spacing w:line="480" w:lineRule="auto"/>
        <w:jc w:val="center"/>
        <w:rPr>
          <w:rFonts w:ascii="Courier New" w:eastAsia="Calibri" w:hAnsi="Courier New" w:cs="Courier New"/>
          <w:smallCaps/>
          <w:sz w:val="24"/>
          <w:szCs w:val="24"/>
          <w:lang w:val="en" w:eastAsia="en-US"/>
        </w:rPr>
      </w:pPr>
      <w:r w:rsidRPr="009C51C2">
        <w:rPr>
          <w:rFonts w:ascii="Courier New" w:eastAsia="Calibri" w:hAnsi="Courier New" w:cs="Courier New"/>
          <w:smallCaps/>
          <w:sz w:val="24"/>
          <w:szCs w:val="24"/>
          <w:lang w:val="en" w:eastAsia="en-US"/>
        </w:rPr>
        <w:lastRenderedPageBreak/>
        <w:t>Notice of Small Business Reserve ([</w:t>
      </w:r>
      <w:r w:rsidRPr="009C51C2">
        <w:rPr>
          <w:rFonts w:ascii="Courier New" w:eastAsia="Calibri" w:hAnsi="Courier New" w:cs="Courier New"/>
          <w:b/>
          <w:smallCaps/>
          <w:sz w:val="24"/>
          <w:szCs w:val="24"/>
          <w:lang w:val="en" w:eastAsia="en-US"/>
        </w:rPr>
        <w:t xml:space="preserve">Insert Abbreviated Month and Year 30 Days After Date of Publication in the </w:t>
      </w:r>
      <w:r w:rsidRPr="009C51C2">
        <w:rPr>
          <w:rFonts w:ascii="Courier New" w:eastAsia="Calibri" w:hAnsi="Courier New" w:cs="Courier New"/>
          <w:b/>
          <w:smallCaps/>
          <w:sz w:val="24"/>
          <w:szCs w:val="24"/>
          <w:u w:val="single"/>
          <w:lang w:val="en" w:eastAsia="en-US"/>
        </w:rPr>
        <w:t>Federal</w:t>
      </w:r>
      <w:r w:rsidRPr="009C51C2">
        <w:rPr>
          <w:rFonts w:ascii="Courier New" w:eastAsia="Calibri" w:hAnsi="Courier New" w:cs="Courier New"/>
          <w:b/>
          <w:smallCaps/>
          <w:sz w:val="24"/>
          <w:szCs w:val="24"/>
          <w:lang w:val="en" w:eastAsia="en-US"/>
        </w:rPr>
        <w:t xml:space="preserve"> </w:t>
      </w:r>
      <w:r w:rsidRPr="009C51C2">
        <w:rPr>
          <w:rFonts w:ascii="Courier New" w:eastAsia="Calibri" w:hAnsi="Courier New" w:cs="Courier New"/>
          <w:b/>
          <w:smallCaps/>
          <w:sz w:val="24"/>
          <w:szCs w:val="24"/>
          <w:u w:val="single"/>
          <w:lang w:val="en" w:eastAsia="en-US"/>
        </w:rPr>
        <w:t>Register</w:t>
      </w:r>
      <w:r w:rsidRPr="009C51C2">
        <w:rPr>
          <w:rFonts w:ascii="Courier New" w:eastAsia="Calibri" w:hAnsi="Courier New" w:cs="Courier New"/>
          <w:smallCaps/>
          <w:sz w:val="24"/>
          <w:szCs w:val="24"/>
          <w:lang w:val="en" w:eastAsia="en-US"/>
        </w:rPr>
        <w:t>])</w:t>
      </w:r>
    </w:p>
    <w:p w14:paraId="0ABF200C" w14:textId="77777777" w:rsidR="004A5926" w:rsidRPr="004A5926" w:rsidRDefault="004A5926"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4A5926">
        <w:rPr>
          <w:rFonts w:ascii="Courier New" w:eastAsia="Calibri" w:hAnsi="Courier New" w:cs="Courier New"/>
          <w:sz w:val="24"/>
          <w:szCs w:val="24"/>
          <w:lang w:eastAsia="en-US"/>
        </w:rPr>
        <w:tab/>
        <w:t xml:space="preserve">(a)  </w:t>
      </w:r>
      <w:r w:rsidRPr="004A5926">
        <w:rPr>
          <w:rFonts w:ascii="Courier New" w:eastAsia="Calibri" w:hAnsi="Courier New" w:cs="Courier New"/>
          <w:sz w:val="24"/>
          <w:szCs w:val="24"/>
          <w:lang w:val="en" w:eastAsia="en-US"/>
        </w:rPr>
        <w:t>This solicitation contains a reserve for one or more small business concerns identified at 19.000(a</w:t>
      </w:r>
      <w:proofErr w:type="gramStart"/>
      <w:r w:rsidRPr="004A5926">
        <w:rPr>
          <w:rFonts w:ascii="Courier New" w:eastAsia="Calibri" w:hAnsi="Courier New" w:cs="Courier New"/>
          <w:sz w:val="24"/>
          <w:szCs w:val="24"/>
          <w:lang w:val="en" w:eastAsia="en-US"/>
        </w:rPr>
        <w:t>)(</w:t>
      </w:r>
      <w:proofErr w:type="gramEnd"/>
      <w:r w:rsidRPr="004A5926">
        <w:rPr>
          <w:rFonts w:ascii="Courier New" w:eastAsia="Calibri" w:hAnsi="Courier New" w:cs="Courier New"/>
          <w:sz w:val="24"/>
          <w:szCs w:val="24"/>
          <w:lang w:val="en" w:eastAsia="en-US"/>
        </w:rPr>
        <w:t>3).  The small business program eligibility requirements apply.</w:t>
      </w:r>
    </w:p>
    <w:p w14:paraId="613D25AE" w14:textId="77777777" w:rsidR="004A5926" w:rsidRDefault="004A5926"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4A5926">
        <w:rPr>
          <w:rFonts w:ascii="Courier New" w:eastAsia="Calibri" w:hAnsi="Courier New" w:cs="Courier New"/>
          <w:sz w:val="24"/>
          <w:szCs w:val="24"/>
          <w:lang w:val="en" w:eastAsia="en-US"/>
        </w:rPr>
        <w:tab/>
        <w:t xml:space="preserve">(b)  The small business concern(s) eligible for participation in the reserve shall submit one offer </w:t>
      </w:r>
      <w:r w:rsidR="004A361C">
        <w:rPr>
          <w:rFonts w:ascii="Courier New" w:eastAsia="Calibri" w:hAnsi="Courier New" w:cs="Courier New"/>
          <w:sz w:val="24"/>
          <w:szCs w:val="24"/>
          <w:lang w:val="en" w:eastAsia="en-US"/>
        </w:rPr>
        <w:t>that</w:t>
      </w:r>
      <w:r w:rsidRPr="004A5926">
        <w:rPr>
          <w:rFonts w:ascii="Courier New" w:eastAsia="Calibri" w:hAnsi="Courier New" w:cs="Courier New"/>
          <w:sz w:val="24"/>
          <w:szCs w:val="24"/>
          <w:lang w:val="en" w:eastAsia="en-US"/>
        </w:rPr>
        <w:t xml:space="preserve"> addresses each portion of the solicitation for which it wants to compete.  Award of the contract will be based on criteria identified elsewhere in the solicitation.</w:t>
      </w:r>
    </w:p>
    <w:p w14:paraId="01DB5C55" w14:textId="77777777" w:rsidR="003E28D4" w:rsidRDefault="003E28D4" w:rsidP="00041371">
      <w:pPr>
        <w:tabs>
          <w:tab w:val="left" w:pos="720"/>
          <w:tab w:val="left" w:pos="1080"/>
          <w:tab w:val="left" w:pos="1440"/>
          <w:tab w:val="left" w:pos="1800"/>
        </w:tabs>
        <w:spacing w:line="480" w:lineRule="auto"/>
        <w:jc w:val="center"/>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(End of provision)</w:t>
      </w:r>
    </w:p>
    <w:p w14:paraId="5771CD5E" w14:textId="61B6DDB8" w:rsidR="004A361C" w:rsidRPr="001F66A5" w:rsidRDefault="004A361C" w:rsidP="004A361C">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Pr>
          <w:rFonts w:ascii="Courier New" w:eastAsia="Calibri" w:hAnsi="Courier New" w:cs="Courier New"/>
          <w:sz w:val="24"/>
          <w:szCs w:val="24"/>
          <w:lang w:val="en" w:eastAsia="en-US"/>
        </w:rPr>
        <w:tab/>
        <w:t>10</w:t>
      </w:r>
      <w:ins w:id="752" w:author="Brooks, E. Brad (OFR)" w:date="2020-02-13T16:26:00Z">
        <w:r w:rsidR="002A1FFC">
          <w:rPr>
            <w:rFonts w:ascii="Courier New" w:eastAsia="Calibri" w:hAnsi="Courier New" w:cs="Courier New"/>
            <w:sz w:val="24"/>
            <w:szCs w:val="24"/>
            <w:lang w:val="en" w:eastAsia="en-US"/>
          </w:rPr>
          <w:t>0</w:t>
        </w:r>
      </w:ins>
      <w:del w:id="753" w:author="Brooks, E. Brad (OFR)" w:date="2020-02-13T16:26:00Z">
        <w:r w:rsidR="00535674" w:rsidDel="002A1FFC">
          <w:rPr>
            <w:rFonts w:ascii="Courier New" w:eastAsia="Calibri" w:hAnsi="Courier New" w:cs="Courier New"/>
            <w:sz w:val="24"/>
            <w:szCs w:val="24"/>
            <w:lang w:val="en" w:eastAsia="en-US"/>
          </w:rPr>
          <w:delText>1</w:delText>
        </w:r>
      </w:del>
      <w:r w:rsidRPr="007B32D8">
        <w:rPr>
          <w:rFonts w:ascii="Courier New" w:eastAsia="Calibri" w:hAnsi="Courier New" w:cs="Courier New"/>
          <w:sz w:val="24"/>
          <w:szCs w:val="24"/>
          <w:lang w:val="en" w:eastAsia="en-US"/>
        </w:rPr>
        <w:t xml:space="preserve">.  </w:t>
      </w:r>
      <w:r w:rsidRPr="001F66A5">
        <w:rPr>
          <w:rFonts w:ascii="Courier New" w:eastAsia="Calibri" w:hAnsi="Courier New" w:cs="Courier New"/>
          <w:sz w:val="24"/>
          <w:szCs w:val="24"/>
          <w:lang w:val="en" w:eastAsia="en-US"/>
        </w:rPr>
        <w:t>Add section 52.219-3</w:t>
      </w:r>
      <w:r w:rsidR="00535674">
        <w:rPr>
          <w:rFonts w:ascii="Courier New" w:eastAsia="Calibri" w:hAnsi="Courier New" w:cs="Courier New"/>
          <w:sz w:val="24"/>
          <w:szCs w:val="24"/>
          <w:lang w:val="en" w:eastAsia="en-US"/>
        </w:rPr>
        <w:t>2</w:t>
      </w:r>
      <w:r w:rsidRPr="001F66A5">
        <w:rPr>
          <w:rFonts w:ascii="Courier New" w:eastAsia="Calibri" w:hAnsi="Courier New" w:cs="Courier New"/>
          <w:sz w:val="24"/>
          <w:szCs w:val="24"/>
          <w:lang w:val="en" w:eastAsia="en-US"/>
        </w:rPr>
        <w:t xml:space="preserve"> to read as follows:</w:t>
      </w:r>
    </w:p>
    <w:p w14:paraId="43E07A99" w14:textId="77777777" w:rsidR="004A361C" w:rsidRPr="001F66A5" w:rsidRDefault="004A361C" w:rsidP="004A361C">
      <w:pPr>
        <w:tabs>
          <w:tab w:val="left" w:pos="720"/>
          <w:tab w:val="left" w:pos="1080"/>
          <w:tab w:val="left" w:pos="1440"/>
          <w:tab w:val="left" w:pos="1800"/>
        </w:tabs>
        <w:spacing w:line="480" w:lineRule="auto"/>
        <w:rPr>
          <w:rFonts w:ascii="Courier New" w:eastAsia="Calibri" w:hAnsi="Courier New" w:cs="Courier New"/>
          <w:b/>
          <w:bCs/>
          <w:sz w:val="24"/>
          <w:szCs w:val="24"/>
          <w:lang w:val="en" w:eastAsia="en-US"/>
        </w:rPr>
      </w:pPr>
      <w:r w:rsidRPr="001F66A5">
        <w:rPr>
          <w:rFonts w:ascii="Courier New" w:eastAsia="Calibri" w:hAnsi="Courier New" w:cs="Courier New"/>
          <w:b/>
          <w:bCs/>
          <w:sz w:val="24"/>
          <w:szCs w:val="24"/>
          <w:lang w:val="en" w:eastAsia="en-US"/>
        </w:rPr>
        <w:t>52.219-</w:t>
      </w:r>
      <w:proofErr w:type="gramStart"/>
      <w:r w:rsidRPr="001F66A5">
        <w:rPr>
          <w:rFonts w:ascii="Courier New" w:eastAsia="Calibri" w:hAnsi="Courier New" w:cs="Courier New"/>
          <w:b/>
          <w:bCs/>
          <w:sz w:val="24"/>
          <w:szCs w:val="24"/>
          <w:lang w:val="en" w:eastAsia="en-US"/>
        </w:rPr>
        <w:t>3</w:t>
      </w:r>
      <w:r w:rsidR="00535674">
        <w:rPr>
          <w:rFonts w:ascii="Courier New" w:eastAsia="Calibri" w:hAnsi="Courier New" w:cs="Courier New"/>
          <w:b/>
          <w:bCs/>
          <w:sz w:val="24"/>
          <w:szCs w:val="24"/>
          <w:lang w:val="en" w:eastAsia="en-US"/>
        </w:rPr>
        <w:t>2</w:t>
      </w:r>
      <w:r w:rsidRPr="001F66A5">
        <w:rPr>
          <w:rFonts w:ascii="Courier New" w:eastAsia="Calibri" w:hAnsi="Courier New" w:cs="Courier New"/>
          <w:b/>
          <w:bCs/>
          <w:sz w:val="24"/>
          <w:szCs w:val="24"/>
          <w:lang w:val="en" w:eastAsia="en-US"/>
        </w:rPr>
        <w:t xml:space="preserve">  Orders</w:t>
      </w:r>
      <w:proofErr w:type="gramEnd"/>
      <w:r w:rsidRPr="001F66A5">
        <w:rPr>
          <w:rFonts w:ascii="Courier New" w:eastAsia="Calibri" w:hAnsi="Courier New" w:cs="Courier New"/>
          <w:b/>
          <w:bCs/>
          <w:sz w:val="24"/>
          <w:szCs w:val="24"/>
          <w:lang w:val="en" w:eastAsia="en-US"/>
        </w:rPr>
        <w:t xml:space="preserve"> Issued Directly Under Small Business Reserves.</w:t>
      </w:r>
    </w:p>
    <w:p w14:paraId="15CC1C32" w14:textId="77777777" w:rsidR="004A361C" w:rsidRDefault="004A361C" w:rsidP="004A361C">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1F66A5">
        <w:rPr>
          <w:rFonts w:ascii="Courier New" w:eastAsia="Calibri" w:hAnsi="Courier New" w:cs="Courier New"/>
          <w:sz w:val="24"/>
          <w:szCs w:val="24"/>
          <w:lang w:val="en" w:eastAsia="en-US"/>
        </w:rPr>
        <w:tab/>
        <w:t>As prescribed in 19.507(g</w:t>
      </w:r>
      <w:proofErr w:type="gramStart"/>
      <w:r w:rsidRPr="001F66A5">
        <w:rPr>
          <w:rFonts w:ascii="Courier New" w:eastAsia="Calibri" w:hAnsi="Courier New" w:cs="Courier New"/>
          <w:sz w:val="24"/>
          <w:szCs w:val="24"/>
          <w:lang w:val="en" w:eastAsia="en-US"/>
        </w:rPr>
        <w:t>)(</w:t>
      </w:r>
      <w:proofErr w:type="gramEnd"/>
      <w:r w:rsidRPr="001F66A5">
        <w:rPr>
          <w:rFonts w:ascii="Courier New" w:eastAsia="Calibri" w:hAnsi="Courier New" w:cs="Courier New"/>
          <w:sz w:val="24"/>
          <w:szCs w:val="24"/>
          <w:lang w:val="en" w:eastAsia="en-US"/>
        </w:rPr>
        <w:t xml:space="preserve">2), insert the following clause: </w:t>
      </w:r>
    </w:p>
    <w:p w14:paraId="5262711F" w14:textId="77777777" w:rsidR="004A361C" w:rsidRPr="009C51C2" w:rsidRDefault="004A361C" w:rsidP="004A361C">
      <w:pPr>
        <w:tabs>
          <w:tab w:val="left" w:pos="720"/>
          <w:tab w:val="left" w:pos="1080"/>
          <w:tab w:val="left" w:pos="1440"/>
          <w:tab w:val="left" w:pos="1800"/>
        </w:tabs>
        <w:spacing w:line="480" w:lineRule="auto"/>
        <w:jc w:val="center"/>
        <w:rPr>
          <w:rFonts w:ascii="Courier New" w:eastAsia="Calibri" w:hAnsi="Courier New" w:cs="Courier New"/>
          <w:smallCaps/>
          <w:sz w:val="24"/>
          <w:szCs w:val="24"/>
          <w:lang w:val="en" w:eastAsia="en-US"/>
        </w:rPr>
      </w:pPr>
      <w:r w:rsidRPr="009C51C2">
        <w:rPr>
          <w:rFonts w:ascii="Courier New" w:eastAsia="Calibri" w:hAnsi="Courier New" w:cs="Courier New"/>
          <w:smallCaps/>
          <w:sz w:val="24"/>
          <w:szCs w:val="24"/>
          <w:lang w:val="en" w:eastAsia="en-US"/>
        </w:rPr>
        <w:t>Orders Issued Directly Under Small Business Reserves ([</w:t>
      </w:r>
      <w:r w:rsidRPr="009C51C2">
        <w:rPr>
          <w:rFonts w:ascii="Courier New" w:eastAsia="Calibri" w:hAnsi="Courier New" w:cs="Courier New"/>
          <w:b/>
          <w:smallCaps/>
          <w:sz w:val="24"/>
          <w:szCs w:val="24"/>
          <w:lang w:val="en" w:eastAsia="en-US"/>
        </w:rPr>
        <w:t xml:space="preserve">Insert Abbreviated Month and Year 30 Days After Date of Publication in the </w:t>
      </w:r>
      <w:r w:rsidRPr="009C51C2">
        <w:rPr>
          <w:rFonts w:ascii="Courier New" w:eastAsia="Calibri" w:hAnsi="Courier New" w:cs="Courier New"/>
          <w:b/>
          <w:smallCaps/>
          <w:sz w:val="24"/>
          <w:szCs w:val="24"/>
          <w:u w:val="single"/>
          <w:lang w:val="en" w:eastAsia="en-US"/>
        </w:rPr>
        <w:t>Federal</w:t>
      </w:r>
      <w:r w:rsidRPr="009C51C2">
        <w:rPr>
          <w:rFonts w:ascii="Courier New" w:eastAsia="Calibri" w:hAnsi="Courier New" w:cs="Courier New"/>
          <w:b/>
          <w:smallCaps/>
          <w:sz w:val="24"/>
          <w:szCs w:val="24"/>
          <w:lang w:val="en" w:eastAsia="en-US"/>
        </w:rPr>
        <w:t xml:space="preserve"> </w:t>
      </w:r>
      <w:r w:rsidRPr="009C51C2">
        <w:rPr>
          <w:rFonts w:ascii="Courier New" w:eastAsia="Calibri" w:hAnsi="Courier New" w:cs="Courier New"/>
          <w:b/>
          <w:smallCaps/>
          <w:sz w:val="24"/>
          <w:szCs w:val="24"/>
          <w:u w:val="single"/>
          <w:lang w:val="en" w:eastAsia="en-US"/>
        </w:rPr>
        <w:t>Register</w:t>
      </w:r>
      <w:r w:rsidRPr="009C51C2">
        <w:rPr>
          <w:rFonts w:ascii="Courier New" w:eastAsia="Calibri" w:hAnsi="Courier New" w:cs="Courier New"/>
          <w:smallCaps/>
          <w:sz w:val="24"/>
          <w:szCs w:val="24"/>
          <w:lang w:val="en" w:eastAsia="en-US"/>
        </w:rPr>
        <w:t>])</w:t>
      </w:r>
    </w:p>
    <w:p w14:paraId="259A8CA1" w14:textId="77777777" w:rsidR="004A361C" w:rsidRPr="001F66A5" w:rsidRDefault="004A361C" w:rsidP="004A361C">
      <w:pPr>
        <w:tabs>
          <w:tab w:val="left" w:pos="720"/>
          <w:tab w:val="left" w:pos="1080"/>
          <w:tab w:val="left" w:pos="1440"/>
          <w:tab w:val="left" w:pos="1800"/>
        </w:tabs>
        <w:spacing w:line="480" w:lineRule="auto"/>
        <w:ind w:firstLine="720"/>
        <w:rPr>
          <w:rFonts w:ascii="Courier New" w:eastAsia="Calibri" w:hAnsi="Courier New" w:cs="Courier New"/>
          <w:sz w:val="24"/>
          <w:szCs w:val="24"/>
          <w:lang w:val="en" w:eastAsia="en-US"/>
        </w:rPr>
      </w:pPr>
      <w:r w:rsidRPr="001F66A5">
        <w:rPr>
          <w:rFonts w:ascii="Courier New" w:eastAsia="Calibri" w:hAnsi="Courier New" w:cs="Courier New"/>
          <w:sz w:val="24"/>
          <w:szCs w:val="24"/>
          <w:lang w:val="en" w:eastAsia="en-US"/>
        </w:rPr>
        <w:t xml:space="preserve">(a)  </w:t>
      </w:r>
      <w:r w:rsidRPr="001F66A5">
        <w:rPr>
          <w:rFonts w:ascii="Courier New" w:eastAsia="Calibri" w:hAnsi="Courier New" w:cs="Courier New"/>
          <w:sz w:val="24"/>
          <w:szCs w:val="24"/>
          <w:u w:val="single"/>
          <w:lang w:val="en" w:eastAsia="en-US"/>
        </w:rPr>
        <w:t>Applicability</w:t>
      </w:r>
      <w:r w:rsidRPr="001F66A5">
        <w:rPr>
          <w:rFonts w:ascii="Courier New" w:eastAsia="Calibri" w:hAnsi="Courier New" w:cs="Courier New"/>
          <w:sz w:val="24"/>
          <w:szCs w:val="24"/>
          <w:lang w:val="en" w:eastAsia="en-US"/>
        </w:rPr>
        <w:t>.  This clause applies only to contracts that were reserved for any of the small business concerns identified at 19.000(a</w:t>
      </w:r>
      <w:proofErr w:type="gramStart"/>
      <w:r w:rsidRPr="001F66A5">
        <w:rPr>
          <w:rFonts w:ascii="Courier New" w:eastAsia="Calibri" w:hAnsi="Courier New" w:cs="Courier New"/>
          <w:sz w:val="24"/>
          <w:szCs w:val="24"/>
          <w:lang w:val="en" w:eastAsia="en-US"/>
        </w:rPr>
        <w:t>)(</w:t>
      </w:r>
      <w:proofErr w:type="gramEnd"/>
      <w:r w:rsidRPr="001F66A5">
        <w:rPr>
          <w:rFonts w:ascii="Courier New" w:eastAsia="Calibri" w:hAnsi="Courier New" w:cs="Courier New"/>
          <w:sz w:val="24"/>
          <w:szCs w:val="24"/>
          <w:lang w:val="en" w:eastAsia="en-US"/>
        </w:rPr>
        <w:t xml:space="preserve">3). </w:t>
      </w:r>
    </w:p>
    <w:p w14:paraId="3511B236" w14:textId="77777777" w:rsidR="004A361C" w:rsidRPr="001F66A5" w:rsidRDefault="004A361C" w:rsidP="004A361C">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1F66A5">
        <w:rPr>
          <w:rFonts w:ascii="Courier New" w:eastAsia="Calibri" w:hAnsi="Courier New" w:cs="Courier New"/>
          <w:sz w:val="24"/>
          <w:szCs w:val="24"/>
          <w:lang w:val="en" w:eastAsia="en-US"/>
        </w:rPr>
        <w:tab/>
        <w:t xml:space="preserve">(b)  If there is only one contract award to any one type of small business concern identified in 19.000(a)(3) </w:t>
      </w:r>
      <w:r w:rsidRPr="001F66A5">
        <w:rPr>
          <w:rFonts w:ascii="Courier New" w:eastAsia="Calibri" w:hAnsi="Courier New" w:cs="Courier New"/>
          <w:sz w:val="24"/>
          <w:szCs w:val="24"/>
          <w:lang w:val="en" w:eastAsia="en-US"/>
        </w:rPr>
        <w:lastRenderedPageBreak/>
        <w:t>as a result of the reserve, the Contracting Officer may issue an order or orders directly to the concern.</w:t>
      </w:r>
    </w:p>
    <w:p w14:paraId="02EEA487" w14:textId="77777777" w:rsidR="004A361C" w:rsidRPr="007B32D8" w:rsidRDefault="004A361C" w:rsidP="004A361C">
      <w:pPr>
        <w:tabs>
          <w:tab w:val="left" w:pos="720"/>
          <w:tab w:val="left" w:pos="1080"/>
          <w:tab w:val="left" w:pos="1440"/>
          <w:tab w:val="left" w:pos="1800"/>
        </w:tabs>
        <w:spacing w:line="480" w:lineRule="auto"/>
        <w:jc w:val="center"/>
        <w:rPr>
          <w:rFonts w:ascii="Courier New" w:eastAsia="Calibri" w:hAnsi="Courier New" w:cs="Courier New"/>
          <w:sz w:val="24"/>
          <w:szCs w:val="24"/>
          <w:lang w:val="en" w:eastAsia="en-US"/>
        </w:rPr>
      </w:pPr>
      <w:r w:rsidRPr="001F66A5">
        <w:rPr>
          <w:rFonts w:ascii="Courier New" w:eastAsia="Calibri" w:hAnsi="Courier New" w:cs="Courier New"/>
          <w:sz w:val="24"/>
          <w:szCs w:val="24"/>
          <w:lang w:val="en" w:eastAsia="en-US"/>
        </w:rPr>
        <w:t>(End of clause)</w:t>
      </w:r>
    </w:p>
    <w:p w14:paraId="182A7988" w14:textId="18246F05"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bookmarkStart w:id="754" w:name="wp1136018"/>
      <w:bookmarkStart w:id="755" w:name="wp1136019"/>
      <w:bookmarkStart w:id="756" w:name="wp1136020"/>
      <w:bookmarkEnd w:id="754"/>
      <w:bookmarkEnd w:id="755"/>
      <w:bookmarkEnd w:id="756"/>
      <w:r w:rsidRPr="007B32D8">
        <w:rPr>
          <w:rFonts w:ascii="Courier New" w:eastAsia="Calibri" w:hAnsi="Courier New" w:cs="Courier New"/>
          <w:sz w:val="24"/>
          <w:szCs w:val="24"/>
          <w:lang w:val="en" w:eastAsia="en-US"/>
        </w:rPr>
        <w:tab/>
      </w:r>
      <w:proofErr w:type="gramStart"/>
      <w:r w:rsidR="00C27D16">
        <w:rPr>
          <w:rFonts w:ascii="Courier New" w:eastAsia="Calibri" w:hAnsi="Courier New" w:cs="Courier New"/>
          <w:sz w:val="24"/>
          <w:szCs w:val="24"/>
          <w:lang w:val="en" w:eastAsia="en-US"/>
        </w:rPr>
        <w:t>10</w:t>
      </w:r>
      <w:del w:id="757" w:author="Brooks, E. Brad (OFR)" w:date="2020-02-13T16:26:00Z">
        <w:r w:rsidR="00535674" w:rsidDel="002A1FFC">
          <w:rPr>
            <w:rFonts w:ascii="Courier New" w:eastAsia="Calibri" w:hAnsi="Courier New" w:cs="Courier New"/>
            <w:sz w:val="24"/>
            <w:szCs w:val="24"/>
            <w:lang w:val="en" w:eastAsia="en-US"/>
          </w:rPr>
          <w:delText>2</w:delText>
        </w:r>
      </w:del>
      <w:ins w:id="758" w:author="Brooks, E. Brad (OFR)" w:date="2020-02-13T16:27:00Z">
        <w:r w:rsidR="002A1FFC">
          <w:rPr>
            <w:rFonts w:ascii="Courier New" w:eastAsia="Calibri" w:hAnsi="Courier New" w:cs="Courier New"/>
            <w:sz w:val="24"/>
            <w:szCs w:val="24"/>
            <w:lang w:val="en" w:eastAsia="en-US"/>
          </w:rPr>
          <w:t>1</w:t>
        </w:r>
      </w:ins>
      <w:r w:rsidRPr="007B32D8">
        <w:rPr>
          <w:rFonts w:ascii="Courier New" w:eastAsia="Calibri" w:hAnsi="Courier New" w:cs="Courier New"/>
          <w:sz w:val="24"/>
          <w:szCs w:val="24"/>
          <w:lang w:val="en" w:eastAsia="en-US"/>
        </w:rPr>
        <w:t>.</w:t>
      </w:r>
      <w:proofErr w:type="gramEnd"/>
      <w:r w:rsidRPr="007B32D8">
        <w:rPr>
          <w:rFonts w:ascii="Courier New" w:eastAsia="Calibri" w:hAnsi="Courier New" w:cs="Courier New"/>
          <w:sz w:val="24"/>
          <w:szCs w:val="24"/>
          <w:lang w:val="en" w:eastAsia="en-US"/>
        </w:rPr>
        <w:t xml:space="preserve">  Add section </w:t>
      </w:r>
      <w:r w:rsidR="00D13DF0">
        <w:rPr>
          <w:rFonts w:ascii="Courier New" w:eastAsia="Calibri" w:hAnsi="Courier New" w:cs="Courier New"/>
          <w:sz w:val="24"/>
          <w:szCs w:val="24"/>
          <w:lang w:val="en" w:eastAsia="en-US"/>
        </w:rPr>
        <w:t>52.219-</w:t>
      </w:r>
      <w:proofErr w:type="gramStart"/>
      <w:r w:rsidR="00D13DF0">
        <w:rPr>
          <w:rFonts w:ascii="Courier New" w:eastAsia="Calibri" w:hAnsi="Courier New" w:cs="Courier New"/>
          <w:sz w:val="24"/>
          <w:szCs w:val="24"/>
          <w:lang w:val="en" w:eastAsia="en-US"/>
        </w:rPr>
        <w:t>3</w:t>
      </w:r>
      <w:r w:rsidR="00535674">
        <w:rPr>
          <w:rFonts w:ascii="Courier New" w:eastAsia="Calibri" w:hAnsi="Courier New" w:cs="Courier New"/>
          <w:sz w:val="24"/>
          <w:szCs w:val="24"/>
          <w:lang w:val="en" w:eastAsia="en-US"/>
        </w:rPr>
        <w:t>3</w:t>
      </w:r>
      <w:r w:rsidR="00D13DF0">
        <w:rPr>
          <w:rFonts w:ascii="Courier New" w:eastAsia="Calibri" w:hAnsi="Courier New" w:cs="Courier New"/>
          <w:sz w:val="24"/>
          <w:szCs w:val="24"/>
          <w:lang w:val="en" w:eastAsia="en-US"/>
        </w:rPr>
        <w:t xml:space="preserve"> </w:t>
      </w:r>
      <w:r w:rsidRPr="007B32D8">
        <w:rPr>
          <w:rFonts w:ascii="Courier New" w:eastAsia="Calibri" w:hAnsi="Courier New" w:cs="Courier New"/>
          <w:sz w:val="24"/>
          <w:szCs w:val="24"/>
          <w:lang w:val="en" w:eastAsia="en-US"/>
        </w:rPr>
        <w:t xml:space="preserve"> to</w:t>
      </w:r>
      <w:proofErr w:type="gramEnd"/>
      <w:r w:rsidRPr="007B32D8">
        <w:rPr>
          <w:rFonts w:ascii="Courier New" w:eastAsia="Calibri" w:hAnsi="Courier New" w:cs="Courier New"/>
          <w:sz w:val="24"/>
          <w:szCs w:val="24"/>
          <w:lang w:val="en" w:eastAsia="en-US"/>
        </w:rPr>
        <w:t xml:space="preserve"> read as follows:</w:t>
      </w:r>
    </w:p>
    <w:p w14:paraId="30850983" w14:textId="77777777" w:rsidR="007B32D8" w:rsidRPr="007B32D8" w:rsidRDefault="007B32D8" w:rsidP="00041371">
      <w:pPr>
        <w:spacing w:line="480" w:lineRule="auto"/>
        <w:outlineLvl w:val="2"/>
        <w:rPr>
          <w:rFonts w:ascii="Courier New" w:hAnsi="Courier New" w:cs="Courier New"/>
          <w:b/>
          <w:bCs/>
          <w:color w:val="000000"/>
          <w:sz w:val="24"/>
          <w:szCs w:val="24"/>
          <w:lang w:val="en" w:eastAsia="en-US"/>
        </w:rPr>
      </w:pPr>
      <w:r w:rsidRPr="007B32D8">
        <w:rPr>
          <w:rFonts w:ascii="Courier New" w:hAnsi="Courier New" w:cs="Courier New"/>
          <w:b/>
          <w:bCs/>
          <w:color w:val="000000"/>
          <w:sz w:val="24"/>
          <w:szCs w:val="24"/>
          <w:lang w:val="en" w:eastAsia="en-US"/>
        </w:rPr>
        <w:t>52.219-</w:t>
      </w:r>
      <w:proofErr w:type="gramStart"/>
      <w:r w:rsidR="00F173D3">
        <w:rPr>
          <w:rFonts w:ascii="Courier New" w:hAnsi="Courier New" w:cs="Courier New"/>
          <w:b/>
          <w:bCs/>
          <w:color w:val="000000"/>
          <w:sz w:val="24"/>
          <w:szCs w:val="24"/>
          <w:lang w:val="en" w:eastAsia="en-US"/>
        </w:rPr>
        <w:t>3</w:t>
      </w:r>
      <w:r w:rsidR="00535674">
        <w:rPr>
          <w:rFonts w:ascii="Courier New" w:hAnsi="Courier New" w:cs="Courier New"/>
          <w:b/>
          <w:bCs/>
          <w:color w:val="000000"/>
          <w:sz w:val="24"/>
          <w:szCs w:val="24"/>
          <w:lang w:val="en" w:eastAsia="en-US"/>
        </w:rPr>
        <w:t>3</w:t>
      </w:r>
      <w:r w:rsidR="00F173D3">
        <w:rPr>
          <w:rFonts w:ascii="Courier New" w:hAnsi="Courier New" w:cs="Courier New"/>
          <w:b/>
          <w:bCs/>
          <w:color w:val="000000"/>
          <w:sz w:val="24"/>
          <w:szCs w:val="24"/>
          <w:lang w:val="en" w:eastAsia="en-US"/>
        </w:rPr>
        <w:t xml:space="preserve"> </w:t>
      </w:r>
      <w:r w:rsidRPr="007B32D8">
        <w:rPr>
          <w:rFonts w:ascii="Courier New" w:hAnsi="Courier New" w:cs="Courier New"/>
          <w:b/>
          <w:bCs/>
          <w:color w:val="000000"/>
          <w:sz w:val="24"/>
          <w:szCs w:val="24"/>
          <w:lang w:val="en" w:eastAsia="en-US"/>
        </w:rPr>
        <w:t xml:space="preserve"> </w:t>
      </w:r>
      <w:proofErr w:type="spellStart"/>
      <w:r w:rsidRPr="007B32D8">
        <w:rPr>
          <w:rFonts w:ascii="Courier New" w:hAnsi="Courier New" w:cs="Courier New"/>
          <w:b/>
          <w:bCs/>
          <w:color w:val="000000"/>
          <w:sz w:val="24"/>
          <w:szCs w:val="24"/>
          <w:lang w:val="en" w:eastAsia="en-US"/>
        </w:rPr>
        <w:t>Nonmanufacturer</w:t>
      </w:r>
      <w:proofErr w:type="spellEnd"/>
      <w:proofErr w:type="gramEnd"/>
      <w:r w:rsidRPr="007B32D8">
        <w:rPr>
          <w:rFonts w:ascii="Courier New" w:hAnsi="Courier New" w:cs="Courier New"/>
          <w:b/>
          <w:bCs/>
          <w:color w:val="000000"/>
          <w:sz w:val="24"/>
          <w:szCs w:val="24"/>
          <w:lang w:val="en" w:eastAsia="en-US"/>
        </w:rPr>
        <w:t xml:space="preserve"> Rule.</w:t>
      </w:r>
    </w:p>
    <w:p w14:paraId="7ACAAC6B" w14:textId="77777777" w:rsidR="007B32D8" w:rsidRPr="007B32D8" w:rsidRDefault="007B32D8" w:rsidP="00041371">
      <w:pPr>
        <w:spacing w:line="480" w:lineRule="auto"/>
        <w:rPr>
          <w:rFonts w:ascii="Courier New" w:hAnsi="Courier New" w:cs="Courier New"/>
          <w:color w:val="000000"/>
          <w:sz w:val="24"/>
          <w:szCs w:val="24"/>
          <w:lang w:val="en" w:eastAsia="en-US"/>
        </w:rPr>
      </w:pPr>
      <w:r w:rsidRPr="007B32D8">
        <w:rPr>
          <w:rFonts w:ascii="Courier New" w:hAnsi="Courier New" w:cs="Courier New"/>
          <w:color w:val="000000"/>
          <w:sz w:val="24"/>
          <w:szCs w:val="24"/>
          <w:lang w:val="en" w:eastAsia="en-US"/>
        </w:rPr>
        <w:tab/>
        <w:t xml:space="preserve">As prescribed in 19.507(h), insert the following clause: </w:t>
      </w:r>
    </w:p>
    <w:p w14:paraId="4C45902A" w14:textId="77777777" w:rsidR="007B32D8" w:rsidRPr="007B32D8" w:rsidRDefault="007B32D8" w:rsidP="00041371">
      <w:pPr>
        <w:spacing w:line="480" w:lineRule="auto"/>
        <w:jc w:val="center"/>
        <w:rPr>
          <w:rFonts w:ascii="Courier New" w:hAnsi="Courier New" w:cs="Courier New"/>
          <w:smallCaps/>
          <w:color w:val="000000"/>
          <w:sz w:val="24"/>
          <w:szCs w:val="24"/>
          <w:lang w:val="en" w:eastAsia="en-US"/>
        </w:rPr>
      </w:pPr>
      <w:proofErr w:type="spellStart"/>
      <w:r w:rsidRPr="007B32D8">
        <w:rPr>
          <w:rFonts w:ascii="Courier New" w:hAnsi="Courier New" w:cs="Courier New"/>
          <w:smallCaps/>
          <w:color w:val="000000"/>
          <w:sz w:val="24"/>
          <w:szCs w:val="24"/>
          <w:lang w:val="en" w:eastAsia="en-US"/>
        </w:rPr>
        <w:t>Nonmanufacturer</w:t>
      </w:r>
      <w:proofErr w:type="spellEnd"/>
      <w:r w:rsidRPr="007B32D8">
        <w:rPr>
          <w:rFonts w:ascii="Courier New" w:hAnsi="Courier New" w:cs="Courier New"/>
          <w:smallCaps/>
          <w:color w:val="000000"/>
          <w:sz w:val="24"/>
          <w:szCs w:val="24"/>
          <w:lang w:val="en" w:eastAsia="en-US"/>
        </w:rPr>
        <w:t xml:space="preserve"> Rule </w:t>
      </w:r>
      <w:r w:rsidR="00F173D3" w:rsidRPr="000E3D05">
        <w:rPr>
          <w:rFonts w:ascii="Courier New" w:hAnsi="Courier New" w:cs="Courier New"/>
          <w:smallCaps/>
          <w:color w:val="000000"/>
          <w:sz w:val="24"/>
          <w:szCs w:val="24"/>
          <w:lang w:val="en" w:eastAsia="en-US"/>
        </w:rPr>
        <w:t>([</w:t>
      </w:r>
      <w:r w:rsidR="00F173D3" w:rsidRPr="000E3D05">
        <w:rPr>
          <w:rFonts w:ascii="Courier New" w:hAnsi="Courier New" w:cs="Courier New"/>
          <w:b/>
          <w:smallCaps/>
          <w:color w:val="000000"/>
          <w:sz w:val="24"/>
          <w:szCs w:val="24"/>
          <w:lang w:val="en" w:eastAsia="en-US"/>
        </w:rPr>
        <w:t xml:space="preserve">Insert Abbreviated Month and Year 30 Days After Date of Publication in the </w:t>
      </w:r>
      <w:r w:rsidR="00F173D3" w:rsidRPr="000E3D05">
        <w:rPr>
          <w:rFonts w:ascii="Courier New" w:hAnsi="Courier New" w:cs="Courier New"/>
          <w:b/>
          <w:smallCaps/>
          <w:color w:val="000000"/>
          <w:sz w:val="24"/>
          <w:szCs w:val="24"/>
          <w:u w:val="single"/>
          <w:lang w:val="en" w:eastAsia="en-US"/>
        </w:rPr>
        <w:t>Federal</w:t>
      </w:r>
      <w:r w:rsidR="00F173D3" w:rsidRPr="000E3D05">
        <w:rPr>
          <w:rFonts w:ascii="Courier New" w:hAnsi="Courier New" w:cs="Courier New"/>
          <w:b/>
          <w:smallCaps/>
          <w:color w:val="000000"/>
          <w:sz w:val="24"/>
          <w:szCs w:val="24"/>
          <w:lang w:val="en" w:eastAsia="en-US"/>
        </w:rPr>
        <w:t xml:space="preserve"> </w:t>
      </w:r>
      <w:r w:rsidR="00F173D3" w:rsidRPr="000E3D05">
        <w:rPr>
          <w:rFonts w:ascii="Courier New" w:hAnsi="Courier New" w:cs="Courier New"/>
          <w:b/>
          <w:smallCaps/>
          <w:color w:val="000000"/>
          <w:sz w:val="24"/>
          <w:szCs w:val="24"/>
          <w:u w:val="single"/>
          <w:lang w:val="en" w:eastAsia="en-US"/>
        </w:rPr>
        <w:t>Register</w:t>
      </w:r>
      <w:r w:rsidR="00F173D3" w:rsidRPr="000E3D05">
        <w:rPr>
          <w:rFonts w:ascii="Courier New" w:hAnsi="Courier New" w:cs="Courier New"/>
          <w:smallCaps/>
          <w:color w:val="000000"/>
          <w:sz w:val="24"/>
          <w:szCs w:val="24"/>
          <w:lang w:val="en" w:eastAsia="en-US"/>
        </w:rPr>
        <w:t>])</w:t>
      </w:r>
    </w:p>
    <w:p w14:paraId="23B86883" w14:textId="77777777" w:rsidR="007B32D8" w:rsidRPr="007B32D8" w:rsidRDefault="007B32D8" w:rsidP="00041371">
      <w:pPr>
        <w:tabs>
          <w:tab w:val="left" w:pos="720"/>
          <w:tab w:val="left" w:pos="1080"/>
          <w:tab w:val="left" w:pos="1440"/>
          <w:tab w:val="left" w:pos="1800"/>
        </w:tabs>
        <w:spacing w:line="480" w:lineRule="auto"/>
        <w:rPr>
          <w:rFonts w:ascii="Courier New" w:eastAsia="Calibri" w:hAnsi="Courier New" w:cs="Courier New"/>
          <w:sz w:val="24"/>
          <w:szCs w:val="24"/>
          <w:lang w:val="en" w:eastAsia="en-US"/>
        </w:rPr>
      </w:pPr>
      <w:r w:rsidRPr="007B32D8">
        <w:rPr>
          <w:rFonts w:ascii="Courier New" w:eastAsia="Calibri" w:hAnsi="Courier New" w:cs="Courier New"/>
          <w:sz w:val="24"/>
          <w:szCs w:val="24"/>
          <w:lang w:eastAsia="en-US"/>
        </w:rPr>
        <w:tab/>
        <w:t xml:space="preserve">(a)  </w:t>
      </w:r>
      <w:r w:rsidRPr="007B32D8">
        <w:rPr>
          <w:rFonts w:ascii="Courier New" w:eastAsia="Calibri" w:hAnsi="Courier New" w:cs="Courier New"/>
          <w:sz w:val="24"/>
          <w:szCs w:val="24"/>
          <w:lang w:val="en" w:eastAsia="en-US"/>
        </w:rPr>
        <w:t>This clause does not apply to the unrestricted portion of a partial set-aside.</w:t>
      </w:r>
    </w:p>
    <w:p w14:paraId="748E277A" w14:textId="77777777" w:rsidR="00EA7171" w:rsidRDefault="007B32D8" w:rsidP="00041371">
      <w:pPr>
        <w:tabs>
          <w:tab w:val="left" w:pos="720"/>
          <w:tab w:val="left" w:pos="1080"/>
          <w:tab w:val="left" w:pos="1440"/>
          <w:tab w:val="left" w:pos="1800"/>
        </w:tabs>
        <w:spacing w:line="480" w:lineRule="auto"/>
        <w:rPr>
          <w:rFonts w:ascii="Courier New" w:eastAsia="Calibri" w:hAnsi="Courier New" w:cs="Courier New"/>
          <w:sz w:val="22"/>
          <w:szCs w:val="22"/>
          <w:lang w:eastAsia="en-US"/>
        </w:rPr>
      </w:pPr>
      <w:r w:rsidRPr="007B32D8">
        <w:rPr>
          <w:rFonts w:ascii="Courier New" w:hAnsi="Courier New" w:cs="Courier New"/>
          <w:i/>
          <w:iCs/>
          <w:sz w:val="24"/>
          <w:szCs w:val="24"/>
          <w:lang w:val="en" w:eastAsia="en-US"/>
        </w:rPr>
        <w:tab/>
      </w:r>
      <w:r w:rsidRPr="007B32D8">
        <w:rPr>
          <w:rFonts w:ascii="Courier New" w:hAnsi="Courier New" w:cs="Courier New"/>
          <w:iCs/>
          <w:sz w:val="24"/>
          <w:szCs w:val="24"/>
          <w:lang w:val="en" w:eastAsia="en-US"/>
        </w:rPr>
        <w:t xml:space="preserve">(b)  </w:t>
      </w:r>
      <w:r w:rsidRPr="007B32D8">
        <w:rPr>
          <w:rFonts w:ascii="Courier New" w:hAnsi="Courier New" w:cs="Courier New"/>
          <w:iCs/>
          <w:sz w:val="24"/>
          <w:szCs w:val="24"/>
          <w:u w:val="single"/>
          <w:lang w:val="en" w:eastAsia="en-US"/>
        </w:rPr>
        <w:t>Applicability</w:t>
      </w:r>
      <w:r w:rsidRPr="007B32D8">
        <w:rPr>
          <w:rFonts w:ascii="Courier New" w:hAnsi="Courier New" w:cs="Courier New"/>
          <w:i/>
          <w:iCs/>
          <w:sz w:val="24"/>
          <w:szCs w:val="24"/>
          <w:lang w:val="en" w:eastAsia="en-US"/>
        </w:rPr>
        <w:t>.</w:t>
      </w:r>
      <w:r w:rsidRPr="007B32D8">
        <w:rPr>
          <w:rFonts w:ascii="Courier New" w:hAnsi="Courier New" w:cs="Courier New"/>
          <w:sz w:val="24"/>
          <w:szCs w:val="24"/>
          <w:lang w:val="en" w:eastAsia="en-US"/>
        </w:rPr>
        <w:t xml:space="preserve"> This clause applies to</w:t>
      </w:r>
      <w:r w:rsidR="00EA7171" w:rsidRPr="007B32D8">
        <w:rPr>
          <w:rFonts w:ascii="Courier New" w:eastAsia="Calibri" w:hAnsi="Courier New" w:cs="Courier New"/>
          <w:sz w:val="22"/>
          <w:szCs w:val="22"/>
          <w:lang w:eastAsia="en-US"/>
        </w:rPr>
        <w:t>—</w:t>
      </w:r>
    </w:p>
    <w:p w14:paraId="0C8D74E0" w14:textId="77777777" w:rsidR="00EA7171" w:rsidRDefault="00EA7171"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sidRPr="00EC01C9">
        <w:rPr>
          <w:rFonts w:ascii="Courier New" w:eastAsia="Calibri" w:hAnsi="Courier New" w:cs="Courier New"/>
          <w:sz w:val="22"/>
          <w:szCs w:val="22"/>
          <w:lang w:val="en" w:eastAsia="en-US"/>
        </w:rPr>
        <w:tab/>
      </w:r>
      <w:r w:rsidRPr="00EC01C9">
        <w:rPr>
          <w:rFonts w:ascii="Courier New" w:eastAsia="Calibri" w:hAnsi="Courier New" w:cs="Courier New"/>
          <w:sz w:val="22"/>
          <w:szCs w:val="22"/>
          <w:lang w:val="en" w:eastAsia="en-US"/>
        </w:rPr>
        <w:tab/>
      </w:r>
      <w:r>
        <w:rPr>
          <w:rFonts w:ascii="Courier New" w:hAnsi="Courier New" w:cs="Courier New"/>
          <w:sz w:val="24"/>
          <w:szCs w:val="24"/>
          <w:lang w:val="en" w:eastAsia="en-US"/>
        </w:rPr>
        <w:t>(1)</w:t>
      </w:r>
      <w:r w:rsidR="005E652D">
        <w:rPr>
          <w:rFonts w:ascii="Courier New" w:hAnsi="Courier New" w:cs="Courier New"/>
          <w:sz w:val="24"/>
          <w:szCs w:val="24"/>
          <w:lang w:val="en" w:eastAsia="en-US"/>
        </w:rPr>
        <w:t xml:space="preserve"> </w:t>
      </w:r>
      <w:r>
        <w:rPr>
          <w:rFonts w:ascii="Courier New" w:hAnsi="Courier New" w:cs="Courier New"/>
          <w:sz w:val="24"/>
          <w:szCs w:val="24"/>
          <w:lang w:val="en" w:eastAsia="en-US"/>
        </w:rPr>
        <w:t xml:space="preserve"> C</w:t>
      </w:r>
      <w:r w:rsidR="007B32D8" w:rsidRPr="007B32D8">
        <w:rPr>
          <w:rFonts w:ascii="Courier New" w:hAnsi="Courier New" w:cs="Courier New"/>
          <w:sz w:val="24"/>
          <w:szCs w:val="24"/>
          <w:lang w:val="en" w:eastAsia="en-US"/>
        </w:rPr>
        <w:t>ontracts that have been set aside, in total or in part</w:t>
      </w:r>
      <w:r>
        <w:rPr>
          <w:rFonts w:ascii="Courier New" w:hAnsi="Courier New" w:cs="Courier New"/>
          <w:sz w:val="24"/>
          <w:szCs w:val="24"/>
          <w:lang w:val="en" w:eastAsia="en-US"/>
        </w:rPr>
        <w:t>;</w:t>
      </w:r>
    </w:p>
    <w:p w14:paraId="29C96B1A" w14:textId="77777777" w:rsidR="00EA7171" w:rsidRDefault="00EA7171"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Pr>
          <w:rFonts w:ascii="Courier New" w:hAnsi="Courier New" w:cs="Courier New"/>
          <w:sz w:val="24"/>
          <w:szCs w:val="24"/>
          <w:lang w:val="en" w:eastAsia="en-US"/>
        </w:rPr>
        <w:tab/>
      </w:r>
      <w:r>
        <w:rPr>
          <w:rFonts w:ascii="Courier New" w:hAnsi="Courier New" w:cs="Courier New"/>
          <w:sz w:val="24"/>
          <w:szCs w:val="24"/>
          <w:lang w:val="en" w:eastAsia="en-US"/>
        </w:rPr>
        <w:tab/>
        <w:t>(2)</w:t>
      </w:r>
      <w:r w:rsidR="005E652D">
        <w:rPr>
          <w:rFonts w:ascii="Courier New" w:hAnsi="Courier New" w:cs="Courier New"/>
          <w:sz w:val="24"/>
          <w:szCs w:val="24"/>
          <w:lang w:val="en" w:eastAsia="en-US"/>
        </w:rPr>
        <w:t xml:space="preserve"> </w:t>
      </w:r>
      <w:r w:rsidR="007B32D8" w:rsidRPr="007B32D8">
        <w:rPr>
          <w:rFonts w:ascii="Courier New" w:hAnsi="Courier New" w:cs="Courier New"/>
          <w:sz w:val="24"/>
          <w:szCs w:val="24"/>
          <w:lang w:val="en" w:eastAsia="en-US"/>
        </w:rPr>
        <w:t xml:space="preserve"> </w:t>
      </w:r>
      <w:r>
        <w:rPr>
          <w:rFonts w:ascii="Courier New" w:hAnsi="Courier New" w:cs="Courier New"/>
          <w:sz w:val="24"/>
          <w:szCs w:val="24"/>
          <w:lang w:val="en" w:eastAsia="en-US"/>
        </w:rPr>
        <w:t>O</w:t>
      </w:r>
      <w:r w:rsidR="007B32D8" w:rsidRPr="007B32D8">
        <w:rPr>
          <w:rFonts w:ascii="Courier New" w:hAnsi="Courier New" w:cs="Courier New"/>
          <w:sz w:val="24"/>
          <w:szCs w:val="24"/>
          <w:lang w:val="en" w:eastAsia="en-US"/>
        </w:rPr>
        <w:t>rders under multiple-award contracts as described in</w:t>
      </w:r>
      <w:r w:rsidR="007B32D8" w:rsidRPr="007B32D8">
        <w:rPr>
          <w:rFonts w:ascii="Courier New" w:hAnsi="Courier New" w:cs="Courier New"/>
          <w:color w:val="000000"/>
          <w:sz w:val="24"/>
          <w:szCs w:val="24"/>
          <w:lang w:val="en" w:eastAsia="en-US"/>
        </w:rPr>
        <w:t xml:space="preserve"> 8.405-5</w:t>
      </w:r>
      <w:r w:rsidR="007B32D8" w:rsidRPr="007B32D8">
        <w:rPr>
          <w:rFonts w:ascii="Courier New" w:hAnsi="Courier New" w:cs="Courier New"/>
          <w:sz w:val="24"/>
          <w:szCs w:val="24"/>
          <w:lang w:val="en" w:eastAsia="en-US"/>
        </w:rPr>
        <w:t xml:space="preserve"> and </w:t>
      </w:r>
      <w:r w:rsidR="007B32D8" w:rsidRPr="007B32D8">
        <w:rPr>
          <w:rFonts w:ascii="Courier New" w:hAnsi="Courier New" w:cs="Courier New"/>
          <w:color w:val="000000"/>
          <w:sz w:val="24"/>
          <w:szCs w:val="24"/>
          <w:lang w:val="en" w:eastAsia="en-US"/>
        </w:rPr>
        <w:t>16.505</w:t>
      </w:r>
      <w:r w:rsidR="007B32D8" w:rsidRPr="007B32D8">
        <w:rPr>
          <w:rFonts w:ascii="Courier New" w:hAnsi="Courier New" w:cs="Courier New"/>
          <w:sz w:val="24"/>
          <w:szCs w:val="24"/>
          <w:lang w:val="en" w:eastAsia="en-US"/>
        </w:rPr>
        <w:t>(b)(2)(</w:t>
      </w:r>
      <w:proofErr w:type="spellStart"/>
      <w:r w:rsidR="007B32D8" w:rsidRPr="007B32D8">
        <w:rPr>
          <w:rFonts w:ascii="Courier New" w:hAnsi="Courier New" w:cs="Courier New"/>
          <w:sz w:val="24"/>
          <w:szCs w:val="24"/>
          <w:lang w:val="en" w:eastAsia="en-US"/>
        </w:rPr>
        <w:t>i</w:t>
      </w:r>
      <w:proofErr w:type="spellEnd"/>
      <w:r w:rsidR="007B32D8" w:rsidRPr="007B32D8">
        <w:rPr>
          <w:rFonts w:ascii="Courier New" w:hAnsi="Courier New" w:cs="Courier New"/>
          <w:sz w:val="24"/>
          <w:szCs w:val="24"/>
          <w:lang w:val="en" w:eastAsia="en-US"/>
        </w:rPr>
        <w:t>)(F) that have been set aside for any of the small business concerns identified in 19.000(a)(3)</w:t>
      </w:r>
      <w:r>
        <w:rPr>
          <w:rFonts w:ascii="Courier New" w:hAnsi="Courier New" w:cs="Courier New"/>
          <w:sz w:val="24"/>
          <w:szCs w:val="24"/>
          <w:lang w:val="en" w:eastAsia="en-US"/>
        </w:rPr>
        <w:t>; and</w:t>
      </w:r>
    </w:p>
    <w:p w14:paraId="2F1E80FD" w14:textId="77777777" w:rsidR="007B32D8" w:rsidRPr="007B32D8" w:rsidRDefault="00EA7171" w:rsidP="00041371">
      <w:pPr>
        <w:tabs>
          <w:tab w:val="left" w:pos="720"/>
          <w:tab w:val="left" w:pos="1080"/>
          <w:tab w:val="left" w:pos="1440"/>
          <w:tab w:val="left" w:pos="1800"/>
        </w:tabs>
        <w:spacing w:line="480" w:lineRule="auto"/>
        <w:rPr>
          <w:rFonts w:ascii="Courier New" w:hAnsi="Courier New" w:cs="Courier New"/>
          <w:sz w:val="24"/>
          <w:szCs w:val="24"/>
          <w:lang w:val="en" w:eastAsia="en-US"/>
        </w:rPr>
      </w:pPr>
      <w:r>
        <w:rPr>
          <w:rFonts w:ascii="Courier New" w:hAnsi="Courier New" w:cs="Courier New"/>
          <w:sz w:val="24"/>
          <w:szCs w:val="24"/>
          <w:lang w:val="en" w:eastAsia="en-US"/>
        </w:rPr>
        <w:tab/>
      </w:r>
      <w:r>
        <w:rPr>
          <w:rFonts w:ascii="Courier New" w:hAnsi="Courier New" w:cs="Courier New"/>
          <w:sz w:val="24"/>
          <w:szCs w:val="24"/>
          <w:lang w:val="en" w:eastAsia="en-US"/>
        </w:rPr>
        <w:tab/>
        <w:t>(3)</w:t>
      </w:r>
      <w:r w:rsidR="005E652D">
        <w:rPr>
          <w:rFonts w:ascii="Courier New" w:hAnsi="Courier New" w:cs="Courier New"/>
          <w:sz w:val="24"/>
          <w:szCs w:val="24"/>
          <w:lang w:val="en" w:eastAsia="en-US"/>
        </w:rPr>
        <w:t xml:space="preserve"> </w:t>
      </w:r>
      <w:r>
        <w:rPr>
          <w:rFonts w:ascii="Courier New" w:hAnsi="Courier New" w:cs="Courier New"/>
          <w:sz w:val="24"/>
          <w:szCs w:val="24"/>
          <w:lang w:val="en" w:eastAsia="en-US"/>
        </w:rPr>
        <w:t xml:space="preserve"> Orders issued directly to any of the small business concerns identified in 19.000(a)(3) under multiple-award contracts as described in 19.504(c)(1)(ii)</w:t>
      </w:r>
      <w:r w:rsidR="007B32D8" w:rsidRPr="007B32D8">
        <w:rPr>
          <w:rFonts w:ascii="Courier New" w:hAnsi="Courier New" w:cs="Courier New"/>
          <w:sz w:val="24"/>
          <w:szCs w:val="24"/>
          <w:lang w:val="en" w:eastAsia="en-US"/>
        </w:rPr>
        <w:t>.</w:t>
      </w:r>
    </w:p>
    <w:p w14:paraId="40473AC2" w14:textId="77777777" w:rsidR="007B32D8" w:rsidRPr="007B32D8" w:rsidRDefault="007B32D8" w:rsidP="00041371">
      <w:pPr>
        <w:widowControl w:val="0"/>
        <w:tabs>
          <w:tab w:val="left" w:pos="720"/>
          <w:tab w:val="left" w:pos="1080"/>
          <w:tab w:val="left" w:pos="1440"/>
          <w:tab w:val="left" w:pos="1800"/>
        </w:tabs>
        <w:autoSpaceDE w:val="0"/>
        <w:autoSpaceDN w:val="0"/>
        <w:adjustRightInd w:val="0"/>
        <w:spacing w:line="480" w:lineRule="auto"/>
        <w:rPr>
          <w:rFonts w:ascii="Courier New" w:eastAsia="Calibri" w:hAnsi="Courier New" w:cs="Courier New"/>
          <w:sz w:val="22"/>
          <w:szCs w:val="22"/>
          <w:lang w:eastAsia="en-US"/>
        </w:rPr>
      </w:pPr>
      <w:r w:rsidRPr="007B32D8">
        <w:rPr>
          <w:rFonts w:ascii="Courier New" w:hAnsi="Courier New" w:cs="Courier New"/>
          <w:sz w:val="24"/>
          <w:szCs w:val="24"/>
          <w:lang w:eastAsia="en-US"/>
        </w:rPr>
        <w:tab/>
        <w:t xml:space="preserve">(c)(1)  The </w:t>
      </w:r>
      <w:r w:rsidR="00566036">
        <w:rPr>
          <w:rFonts w:ascii="Courier New" w:hAnsi="Courier New" w:cs="Courier New"/>
          <w:sz w:val="24"/>
          <w:szCs w:val="24"/>
          <w:lang w:eastAsia="en-US"/>
        </w:rPr>
        <w:t>C</w:t>
      </w:r>
      <w:r w:rsidR="00566036" w:rsidRPr="007B32D8">
        <w:rPr>
          <w:rFonts w:ascii="Courier New" w:hAnsi="Courier New" w:cs="Courier New"/>
          <w:sz w:val="24"/>
          <w:szCs w:val="24"/>
          <w:lang w:eastAsia="en-US"/>
        </w:rPr>
        <w:t xml:space="preserve">ontractor </w:t>
      </w:r>
      <w:r w:rsidRPr="007B32D8">
        <w:rPr>
          <w:rFonts w:ascii="Courier New" w:hAnsi="Courier New" w:cs="Courier New"/>
          <w:sz w:val="24"/>
          <w:szCs w:val="24"/>
          <w:lang w:eastAsia="en-US"/>
        </w:rPr>
        <w:t>shall</w:t>
      </w:r>
      <w:r w:rsidRPr="007B32D8">
        <w:rPr>
          <w:rFonts w:ascii="Courier New" w:eastAsia="Calibri" w:hAnsi="Courier New" w:cs="Courier New"/>
          <w:sz w:val="22"/>
          <w:szCs w:val="22"/>
          <w:lang w:eastAsia="en-US"/>
        </w:rPr>
        <w:t>—</w:t>
      </w:r>
    </w:p>
    <w:p w14:paraId="07A5FDF2"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eastAsia="en-US"/>
        </w:rPr>
      </w:pPr>
      <w:r w:rsidRPr="007B32D8">
        <w:rPr>
          <w:rFonts w:ascii="Courier New" w:hAnsi="Courier New" w:cs="Courier New"/>
          <w:sz w:val="24"/>
          <w:szCs w:val="24"/>
          <w:lang w:eastAsia="en-US"/>
        </w:rPr>
        <w:tab/>
      </w:r>
      <w:r w:rsidRPr="007B32D8">
        <w:rPr>
          <w:rFonts w:ascii="Courier New" w:hAnsi="Courier New" w:cs="Courier New"/>
          <w:sz w:val="24"/>
          <w:szCs w:val="24"/>
          <w:lang w:eastAsia="en-US"/>
        </w:rPr>
        <w:tab/>
      </w:r>
      <w:r w:rsidRPr="007B32D8">
        <w:rPr>
          <w:rFonts w:ascii="Courier New" w:hAnsi="Courier New" w:cs="Courier New"/>
          <w:sz w:val="24"/>
          <w:szCs w:val="24"/>
          <w:lang w:eastAsia="en-US"/>
        </w:rPr>
        <w:tab/>
        <w:t>(</w:t>
      </w:r>
      <w:proofErr w:type="spellStart"/>
      <w:proofErr w:type="gramStart"/>
      <w:r w:rsidRPr="007B32D8">
        <w:rPr>
          <w:rFonts w:ascii="Courier New" w:hAnsi="Courier New" w:cs="Courier New"/>
          <w:sz w:val="24"/>
          <w:szCs w:val="24"/>
          <w:lang w:eastAsia="en-US"/>
        </w:rPr>
        <w:t>i</w:t>
      </w:r>
      <w:proofErr w:type="spellEnd"/>
      <w:proofErr w:type="gramEnd"/>
      <w:r w:rsidRPr="007B32D8">
        <w:rPr>
          <w:rFonts w:ascii="Courier New" w:hAnsi="Courier New" w:cs="Courier New"/>
          <w:sz w:val="24"/>
          <w:szCs w:val="24"/>
          <w:lang w:eastAsia="en-US"/>
        </w:rPr>
        <w:t xml:space="preserve">)(A)  Provide the end item of a small business manufacturer, </w:t>
      </w:r>
      <w:r w:rsidR="00566036" w:rsidRPr="00566036">
        <w:rPr>
          <w:rFonts w:ascii="Courier New" w:hAnsi="Courier New" w:cs="Courier New"/>
          <w:sz w:val="24"/>
          <w:szCs w:val="24"/>
          <w:lang w:eastAsia="en-US"/>
        </w:rPr>
        <w:t xml:space="preserve">or if set aside or awarded on a sole source </w:t>
      </w:r>
      <w:r w:rsidR="00566036" w:rsidRPr="00566036">
        <w:rPr>
          <w:rFonts w:ascii="Courier New" w:hAnsi="Courier New" w:cs="Courier New"/>
          <w:sz w:val="24"/>
          <w:szCs w:val="24"/>
          <w:lang w:eastAsia="en-US"/>
        </w:rPr>
        <w:lastRenderedPageBreak/>
        <w:t xml:space="preserve">basis to a </w:t>
      </w:r>
      <w:proofErr w:type="spellStart"/>
      <w:r w:rsidR="00566036" w:rsidRPr="00566036">
        <w:rPr>
          <w:rFonts w:ascii="Courier New" w:hAnsi="Courier New" w:cs="Courier New"/>
          <w:sz w:val="24"/>
          <w:szCs w:val="24"/>
          <w:lang w:eastAsia="en-US"/>
        </w:rPr>
        <w:t>HUBZone</w:t>
      </w:r>
      <w:proofErr w:type="spellEnd"/>
      <w:r w:rsidR="00566036" w:rsidRPr="00566036">
        <w:rPr>
          <w:rFonts w:ascii="Courier New" w:hAnsi="Courier New" w:cs="Courier New"/>
          <w:sz w:val="24"/>
          <w:szCs w:val="24"/>
          <w:lang w:eastAsia="en-US"/>
        </w:rPr>
        <w:t xml:space="preserve"> small business, provide the end item of a </w:t>
      </w:r>
      <w:proofErr w:type="spellStart"/>
      <w:r w:rsidR="00566036" w:rsidRPr="00566036">
        <w:rPr>
          <w:rFonts w:ascii="Courier New" w:hAnsi="Courier New" w:cs="Courier New"/>
          <w:sz w:val="24"/>
          <w:szCs w:val="24"/>
          <w:lang w:eastAsia="en-US"/>
        </w:rPr>
        <w:t>HUBZone</w:t>
      </w:r>
      <w:proofErr w:type="spellEnd"/>
      <w:r w:rsidR="00566036" w:rsidRPr="00566036">
        <w:rPr>
          <w:rFonts w:ascii="Courier New" w:hAnsi="Courier New" w:cs="Courier New"/>
          <w:sz w:val="24"/>
          <w:szCs w:val="24"/>
          <w:lang w:eastAsia="en-US"/>
        </w:rPr>
        <w:t xml:space="preserve"> small business manufacturer, </w:t>
      </w:r>
      <w:r w:rsidRPr="007B32D8">
        <w:rPr>
          <w:rFonts w:ascii="Courier New" w:hAnsi="Courier New" w:cs="Courier New"/>
          <w:sz w:val="24"/>
          <w:szCs w:val="24"/>
          <w:lang w:eastAsia="en-US"/>
        </w:rPr>
        <w:t>that has been manufactured or produced in the United States or its outlying areas; or</w:t>
      </w:r>
    </w:p>
    <w:p w14:paraId="060BDBC0"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eastAsia="en-US"/>
        </w:rPr>
      </w:pPr>
      <w:r w:rsidRPr="007B32D8">
        <w:rPr>
          <w:rFonts w:ascii="Courier New" w:hAnsi="Courier New" w:cs="Courier New"/>
          <w:sz w:val="24"/>
          <w:szCs w:val="24"/>
          <w:lang w:eastAsia="en-US"/>
        </w:rPr>
        <w:tab/>
      </w:r>
      <w:r w:rsidRPr="007B32D8">
        <w:rPr>
          <w:rFonts w:ascii="Courier New" w:hAnsi="Courier New" w:cs="Courier New"/>
          <w:sz w:val="24"/>
          <w:szCs w:val="24"/>
          <w:lang w:eastAsia="en-US"/>
        </w:rPr>
        <w:tab/>
      </w:r>
      <w:r w:rsidRPr="007B32D8">
        <w:rPr>
          <w:rFonts w:ascii="Courier New" w:hAnsi="Courier New" w:cs="Courier New"/>
          <w:sz w:val="24"/>
          <w:szCs w:val="24"/>
          <w:lang w:eastAsia="en-US"/>
        </w:rPr>
        <w:tab/>
      </w:r>
      <w:r w:rsidRPr="007B32D8">
        <w:rPr>
          <w:rFonts w:ascii="Courier New" w:hAnsi="Courier New" w:cs="Courier New"/>
          <w:sz w:val="24"/>
          <w:szCs w:val="24"/>
          <w:lang w:eastAsia="en-US"/>
        </w:rPr>
        <w:tab/>
        <w:t>(B)  If this procurement is an order as described in 8.405-5 or 16.505(b</w:t>
      </w:r>
      <w:proofErr w:type="gramStart"/>
      <w:r w:rsidRPr="007B32D8">
        <w:rPr>
          <w:rFonts w:ascii="Courier New" w:hAnsi="Courier New" w:cs="Courier New"/>
          <w:sz w:val="24"/>
          <w:szCs w:val="24"/>
          <w:lang w:eastAsia="en-US"/>
        </w:rPr>
        <w:t>)(</w:t>
      </w:r>
      <w:proofErr w:type="gramEnd"/>
      <w:r w:rsidRPr="007B32D8">
        <w:rPr>
          <w:rFonts w:ascii="Courier New" w:hAnsi="Courier New" w:cs="Courier New"/>
          <w:sz w:val="24"/>
          <w:szCs w:val="24"/>
          <w:lang w:eastAsia="en-US"/>
        </w:rPr>
        <w:t>2)(</w:t>
      </w:r>
      <w:proofErr w:type="spellStart"/>
      <w:r w:rsidRPr="007B32D8">
        <w:rPr>
          <w:rFonts w:ascii="Courier New" w:hAnsi="Courier New" w:cs="Courier New"/>
          <w:sz w:val="24"/>
          <w:szCs w:val="24"/>
          <w:lang w:eastAsia="en-US"/>
        </w:rPr>
        <w:t>i</w:t>
      </w:r>
      <w:proofErr w:type="spellEnd"/>
      <w:r w:rsidRPr="007B32D8">
        <w:rPr>
          <w:rFonts w:ascii="Courier New" w:hAnsi="Courier New" w:cs="Courier New"/>
          <w:sz w:val="24"/>
          <w:szCs w:val="24"/>
          <w:lang w:eastAsia="en-US"/>
        </w:rPr>
        <w:t>)(F) or processed under simplified acquisition procedures (see part 13), and the total amount does not exceed $25,000, provide the end item of any domestic manufacturer;</w:t>
      </w:r>
    </w:p>
    <w:p w14:paraId="0FF9F605"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eastAsia="en-US"/>
        </w:rPr>
      </w:pPr>
      <w:r w:rsidRPr="007B32D8">
        <w:rPr>
          <w:rFonts w:ascii="Courier New" w:hAnsi="Courier New" w:cs="Courier New"/>
          <w:sz w:val="24"/>
          <w:szCs w:val="24"/>
          <w:lang w:eastAsia="en-US"/>
        </w:rPr>
        <w:tab/>
      </w:r>
      <w:r w:rsidRPr="007B32D8">
        <w:rPr>
          <w:rFonts w:ascii="Courier New" w:hAnsi="Courier New" w:cs="Courier New"/>
          <w:sz w:val="24"/>
          <w:szCs w:val="24"/>
          <w:lang w:eastAsia="en-US"/>
        </w:rPr>
        <w:tab/>
      </w:r>
      <w:r w:rsidRPr="007B32D8">
        <w:rPr>
          <w:rFonts w:ascii="Courier New" w:hAnsi="Courier New" w:cs="Courier New"/>
          <w:sz w:val="24"/>
          <w:szCs w:val="24"/>
          <w:lang w:eastAsia="en-US"/>
        </w:rPr>
        <w:tab/>
        <w:t>(ii)  Not exceed 500 employees;</w:t>
      </w:r>
    </w:p>
    <w:p w14:paraId="035FEA2C"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eastAsia="en-US"/>
        </w:rPr>
      </w:pPr>
      <w:r w:rsidRPr="007B32D8">
        <w:rPr>
          <w:rFonts w:ascii="Courier New" w:hAnsi="Courier New" w:cs="Courier New"/>
          <w:sz w:val="24"/>
          <w:szCs w:val="24"/>
          <w:lang w:eastAsia="en-US"/>
        </w:rPr>
        <w:tab/>
      </w:r>
      <w:r w:rsidRPr="007B32D8">
        <w:rPr>
          <w:rFonts w:ascii="Courier New" w:hAnsi="Courier New" w:cs="Courier New"/>
          <w:sz w:val="24"/>
          <w:szCs w:val="24"/>
          <w:lang w:eastAsia="en-US"/>
        </w:rPr>
        <w:tab/>
      </w:r>
      <w:r w:rsidRPr="007B32D8">
        <w:rPr>
          <w:rFonts w:ascii="Courier New" w:hAnsi="Courier New" w:cs="Courier New"/>
          <w:sz w:val="24"/>
          <w:szCs w:val="24"/>
          <w:lang w:eastAsia="en-US"/>
        </w:rPr>
        <w:tab/>
        <w:t>(iii)  Be primarily engaged in the retail or wholesale trade and normally sell the type of item being supplied; and</w:t>
      </w:r>
    </w:p>
    <w:p w14:paraId="11A750FC"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sz w:val="24"/>
          <w:szCs w:val="24"/>
          <w:lang w:eastAsia="en-US"/>
        </w:rPr>
      </w:pPr>
      <w:r w:rsidRPr="007B32D8">
        <w:rPr>
          <w:rFonts w:ascii="Courier New" w:hAnsi="Courier New" w:cs="Courier New"/>
          <w:sz w:val="24"/>
          <w:szCs w:val="24"/>
          <w:lang w:eastAsia="en-US"/>
        </w:rPr>
        <w:tab/>
      </w:r>
      <w:r w:rsidRPr="007B32D8">
        <w:rPr>
          <w:rFonts w:ascii="Courier New" w:hAnsi="Courier New" w:cs="Courier New"/>
          <w:sz w:val="24"/>
          <w:szCs w:val="24"/>
          <w:lang w:eastAsia="en-US"/>
        </w:rPr>
        <w:tab/>
      </w:r>
      <w:r w:rsidRPr="007B32D8">
        <w:rPr>
          <w:rFonts w:ascii="Courier New" w:hAnsi="Courier New" w:cs="Courier New"/>
          <w:sz w:val="24"/>
          <w:szCs w:val="24"/>
          <w:lang w:eastAsia="en-US"/>
        </w:rPr>
        <w:tab/>
      </w:r>
      <w:proofErr w:type="gramStart"/>
      <w:r w:rsidRPr="007B32D8">
        <w:rPr>
          <w:rFonts w:ascii="Courier New" w:hAnsi="Courier New" w:cs="Courier New"/>
          <w:sz w:val="24"/>
          <w:szCs w:val="24"/>
          <w:lang w:eastAsia="en-US"/>
        </w:rPr>
        <w:t>(iv)  Take</w:t>
      </w:r>
      <w:proofErr w:type="gramEnd"/>
      <w:r w:rsidRPr="007B32D8">
        <w:rPr>
          <w:rFonts w:ascii="Courier New" w:hAnsi="Courier New" w:cs="Courier New"/>
          <w:sz w:val="24"/>
          <w:szCs w:val="24"/>
          <w:lang w:eastAsia="en-US"/>
        </w:rPr>
        <w:t xml:space="preserve"> ownership or possession of the item(s) with its personnel, equipment</w:t>
      </w:r>
      <w:r w:rsidR="00535674">
        <w:rPr>
          <w:rFonts w:ascii="Courier New" w:hAnsi="Courier New" w:cs="Courier New"/>
          <w:sz w:val="24"/>
          <w:szCs w:val="24"/>
          <w:lang w:eastAsia="en-US"/>
        </w:rPr>
        <w:t>,</w:t>
      </w:r>
      <w:r w:rsidRPr="007B32D8">
        <w:rPr>
          <w:rFonts w:ascii="Courier New" w:hAnsi="Courier New" w:cs="Courier New"/>
          <w:sz w:val="24"/>
          <w:szCs w:val="24"/>
          <w:lang w:eastAsia="en-US"/>
        </w:rPr>
        <w:t xml:space="preserve"> or facilities in a manner consistent with industry practice. </w:t>
      </w:r>
    </w:p>
    <w:p w14:paraId="5ADA9376" w14:textId="77777777" w:rsidR="007B32D8" w:rsidRPr="007B32D8" w:rsidRDefault="007B32D8" w:rsidP="00041371">
      <w:pPr>
        <w:widowControl w:val="0"/>
        <w:tabs>
          <w:tab w:val="left" w:pos="720"/>
          <w:tab w:val="left" w:pos="1080"/>
          <w:tab w:val="left" w:pos="1440"/>
          <w:tab w:val="left" w:pos="1800"/>
        </w:tabs>
        <w:autoSpaceDE w:val="0"/>
        <w:autoSpaceDN w:val="0"/>
        <w:adjustRightInd w:val="0"/>
        <w:spacing w:line="480" w:lineRule="auto"/>
        <w:rPr>
          <w:rFonts w:ascii="Courier New" w:eastAsia="Calibri" w:hAnsi="Courier New" w:cs="Courier New"/>
          <w:sz w:val="24"/>
          <w:szCs w:val="24"/>
          <w:lang w:eastAsia="en-US"/>
        </w:rPr>
      </w:pPr>
      <w:r w:rsidRPr="007B32D8">
        <w:rPr>
          <w:rFonts w:ascii="Courier New" w:eastAsia="Calibri" w:hAnsi="Courier New" w:cs="Courier New"/>
          <w:sz w:val="24"/>
          <w:szCs w:val="24"/>
          <w:lang w:eastAsia="en-US"/>
        </w:rPr>
        <w:tab/>
      </w:r>
      <w:r w:rsidRPr="007B32D8">
        <w:rPr>
          <w:rFonts w:ascii="Courier New" w:eastAsia="Calibri" w:hAnsi="Courier New" w:cs="Courier New"/>
          <w:sz w:val="24"/>
          <w:szCs w:val="24"/>
          <w:lang w:eastAsia="en-US"/>
        </w:rPr>
        <w:tab/>
        <w:t xml:space="preserve">(2)  In addition to the requirements set forth in </w:t>
      </w:r>
      <w:r w:rsidR="00566036">
        <w:rPr>
          <w:rFonts w:ascii="Courier New" w:eastAsia="Calibri" w:hAnsi="Courier New" w:cs="Courier New"/>
          <w:sz w:val="24"/>
          <w:szCs w:val="24"/>
          <w:lang w:eastAsia="en-US"/>
        </w:rPr>
        <w:t xml:space="preserve">paragraph </w:t>
      </w:r>
      <w:r w:rsidRPr="007B32D8">
        <w:rPr>
          <w:rFonts w:ascii="Courier New" w:eastAsia="Calibri" w:hAnsi="Courier New" w:cs="Courier New"/>
          <w:sz w:val="24"/>
          <w:szCs w:val="24"/>
          <w:lang w:eastAsia="en-US"/>
        </w:rPr>
        <w:t xml:space="preserve">(c)(1) of this clause, when the end item being acquired is a kit of supplies or other goods, 50 percent of the total value of the components of the kit shall be manufactured in the United States or its outlying areas by small business concerns. </w:t>
      </w:r>
      <w:r w:rsidR="005E652D">
        <w:rPr>
          <w:rFonts w:ascii="Courier New" w:eastAsia="Calibri" w:hAnsi="Courier New" w:cs="Courier New"/>
          <w:sz w:val="24"/>
          <w:szCs w:val="24"/>
          <w:lang w:eastAsia="en-US"/>
        </w:rPr>
        <w:t xml:space="preserve"> </w:t>
      </w:r>
      <w:r w:rsidRPr="007B32D8">
        <w:rPr>
          <w:rFonts w:ascii="Courier New" w:hAnsi="Courier New" w:cs="Courier New"/>
          <w:color w:val="000000"/>
          <w:sz w:val="24"/>
          <w:szCs w:val="24"/>
          <w:lang w:val="en" w:eastAsia="en-US"/>
        </w:rPr>
        <w:t xml:space="preserve">Where the Government has specified an item for the kit which is not produced by U.S. small business concerns, such items shall be excluded from </w:t>
      </w:r>
      <w:r w:rsidRPr="007B32D8">
        <w:rPr>
          <w:rFonts w:ascii="Courier New" w:hAnsi="Courier New" w:cs="Courier New"/>
          <w:color w:val="000000"/>
          <w:sz w:val="24"/>
          <w:szCs w:val="24"/>
          <w:lang w:val="en" w:eastAsia="en-US"/>
        </w:rPr>
        <w:lastRenderedPageBreak/>
        <w:t xml:space="preserve">the 50 percent calculation. </w:t>
      </w:r>
      <w:r w:rsidR="005E652D">
        <w:rPr>
          <w:rFonts w:ascii="Courier New" w:hAnsi="Courier New" w:cs="Courier New"/>
          <w:color w:val="000000"/>
          <w:sz w:val="24"/>
          <w:szCs w:val="24"/>
          <w:lang w:val="en" w:eastAsia="en-US"/>
        </w:rPr>
        <w:t xml:space="preserve"> </w:t>
      </w:r>
      <w:r w:rsidRPr="007B32D8">
        <w:rPr>
          <w:rFonts w:ascii="Courier New" w:eastAsia="Calibri" w:hAnsi="Courier New" w:cs="Courier New"/>
          <w:sz w:val="24"/>
          <w:szCs w:val="24"/>
          <w:lang w:eastAsia="en-US"/>
        </w:rPr>
        <w:t xml:space="preserve">See 13 CFR 121.406(c) for further information regarding </w:t>
      </w:r>
      <w:proofErr w:type="spellStart"/>
      <w:r w:rsidRPr="007B32D8">
        <w:rPr>
          <w:rFonts w:ascii="Courier New" w:eastAsia="Calibri" w:hAnsi="Courier New" w:cs="Courier New"/>
          <w:sz w:val="24"/>
          <w:szCs w:val="24"/>
          <w:lang w:eastAsia="en-US"/>
        </w:rPr>
        <w:t>nonmanufacturers</w:t>
      </w:r>
      <w:proofErr w:type="spellEnd"/>
      <w:r w:rsidRPr="007B32D8">
        <w:rPr>
          <w:rFonts w:ascii="Courier New" w:eastAsia="Calibri" w:hAnsi="Courier New" w:cs="Courier New"/>
          <w:sz w:val="24"/>
          <w:szCs w:val="24"/>
          <w:lang w:eastAsia="en-US"/>
        </w:rPr>
        <w:t>.</w:t>
      </w:r>
    </w:p>
    <w:p w14:paraId="0E57ED63" w14:textId="77777777" w:rsidR="007B32D8" w:rsidRPr="007B32D8" w:rsidRDefault="007B32D8" w:rsidP="00041371">
      <w:pPr>
        <w:tabs>
          <w:tab w:val="left" w:pos="720"/>
          <w:tab w:val="left" w:pos="1080"/>
          <w:tab w:val="left" w:pos="1440"/>
          <w:tab w:val="left" w:pos="1800"/>
        </w:tabs>
        <w:spacing w:line="480" w:lineRule="auto"/>
        <w:rPr>
          <w:rFonts w:ascii="Courier New" w:hAnsi="Courier New" w:cs="Courier New"/>
          <w:color w:val="000000"/>
          <w:sz w:val="24"/>
          <w:szCs w:val="24"/>
          <w:lang w:val="en" w:eastAsia="en-US"/>
        </w:rPr>
      </w:pPr>
      <w:r w:rsidRPr="007B32D8">
        <w:rPr>
          <w:rFonts w:ascii="Courier New" w:eastAsia="Calibri" w:hAnsi="Courier New" w:cs="Courier New"/>
          <w:sz w:val="24"/>
          <w:szCs w:val="24"/>
          <w:lang w:val="en" w:eastAsia="en-US"/>
        </w:rPr>
        <w:tab/>
      </w:r>
      <w:r w:rsidRPr="007B32D8">
        <w:rPr>
          <w:rFonts w:ascii="Courier New" w:eastAsia="Calibri" w:hAnsi="Courier New" w:cs="Courier New"/>
          <w:sz w:val="24"/>
          <w:szCs w:val="24"/>
          <w:lang w:val="en" w:eastAsia="en-US"/>
        </w:rPr>
        <w:tab/>
        <w:t xml:space="preserve">(3)  </w:t>
      </w:r>
      <w:r w:rsidRPr="007B32D8">
        <w:rPr>
          <w:rFonts w:ascii="Courier New" w:hAnsi="Courier New" w:cs="Courier New"/>
          <w:color w:val="000000"/>
          <w:sz w:val="24"/>
          <w:szCs w:val="24"/>
          <w:lang w:val="en" w:eastAsia="en-US"/>
        </w:rPr>
        <w:t xml:space="preserve">For size determination purposes, there can be only one manufacturer of the end product being acquired. For the purposes of the </w:t>
      </w:r>
      <w:proofErr w:type="spellStart"/>
      <w:r w:rsidRPr="007B32D8">
        <w:rPr>
          <w:rFonts w:ascii="Courier New" w:hAnsi="Courier New" w:cs="Courier New"/>
          <w:color w:val="000000"/>
          <w:sz w:val="24"/>
          <w:szCs w:val="24"/>
          <w:lang w:val="en" w:eastAsia="en-US"/>
        </w:rPr>
        <w:t>nonmanufacturer</w:t>
      </w:r>
      <w:proofErr w:type="spellEnd"/>
      <w:r w:rsidRPr="007B32D8">
        <w:rPr>
          <w:rFonts w:ascii="Courier New" w:hAnsi="Courier New" w:cs="Courier New"/>
          <w:color w:val="000000"/>
          <w:sz w:val="24"/>
          <w:szCs w:val="24"/>
          <w:lang w:val="en" w:eastAsia="en-US"/>
        </w:rPr>
        <w:t xml:space="preserve"> rule, the manufacturer of the end product being acquired is the concern that transforms raw materials and/or miscellaneous parts or components into the end product. Firms which only minimally alter the item being procured do not qualify as manufacturers of the end item, such as firms that add substances, parts, or components to an existing end item to modify its performance</w:t>
      </w:r>
      <w:r w:rsidR="00535674">
        <w:rPr>
          <w:rFonts w:ascii="Courier New" w:hAnsi="Courier New" w:cs="Courier New"/>
          <w:color w:val="000000"/>
          <w:sz w:val="24"/>
          <w:szCs w:val="24"/>
          <w:lang w:val="en" w:eastAsia="en-US"/>
        </w:rPr>
        <w:t>,</w:t>
      </w:r>
      <w:r w:rsidRPr="007B32D8">
        <w:rPr>
          <w:rFonts w:ascii="Courier New" w:hAnsi="Courier New" w:cs="Courier New"/>
          <w:color w:val="000000"/>
          <w:sz w:val="24"/>
          <w:szCs w:val="24"/>
          <w:lang w:val="en" w:eastAsia="en-US"/>
        </w:rPr>
        <w:t xml:space="preserve"> will not be considered the end item manufacturer, where those identical modifications can be performed by and are available from the manufacturer of the existing end item.</w:t>
      </w:r>
      <w:r w:rsidR="005E652D">
        <w:rPr>
          <w:rFonts w:ascii="Courier New" w:hAnsi="Courier New" w:cs="Courier New"/>
          <w:color w:val="000000"/>
          <w:sz w:val="24"/>
          <w:szCs w:val="24"/>
          <w:lang w:val="en" w:eastAsia="en-US"/>
        </w:rPr>
        <w:t xml:space="preserve"> </w:t>
      </w:r>
      <w:r w:rsidRPr="007B32D8">
        <w:rPr>
          <w:rFonts w:ascii="Courier New" w:hAnsi="Courier New" w:cs="Courier New"/>
          <w:color w:val="000000"/>
          <w:sz w:val="24"/>
          <w:szCs w:val="24"/>
          <w:lang w:val="en" w:eastAsia="en-US"/>
        </w:rPr>
        <w:t xml:space="preserve"> See 13 CFR 121.406 for further information regarding manufacturers.</w:t>
      </w:r>
    </w:p>
    <w:p w14:paraId="5E3AA86F" w14:textId="77777777" w:rsidR="007B32D8" w:rsidRPr="007B32D8" w:rsidRDefault="007B32D8" w:rsidP="00041371">
      <w:pPr>
        <w:tabs>
          <w:tab w:val="left" w:pos="720"/>
          <w:tab w:val="left" w:pos="1080"/>
          <w:tab w:val="left" w:pos="1440"/>
          <w:tab w:val="left" w:pos="1800"/>
        </w:tabs>
        <w:spacing w:line="480" w:lineRule="auto"/>
        <w:jc w:val="center"/>
        <w:rPr>
          <w:rFonts w:ascii="Courier New" w:hAnsi="Courier New" w:cs="Courier New"/>
          <w:sz w:val="24"/>
          <w:szCs w:val="24"/>
          <w:lang w:eastAsia="en-US"/>
        </w:rPr>
      </w:pPr>
      <w:r w:rsidRPr="007B32D8">
        <w:rPr>
          <w:rFonts w:ascii="Courier New" w:hAnsi="Courier New" w:cs="Courier New"/>
          <w:sz w:val="24"/>
          <w:szCs w:val="24"/>
          <w:lang w:eastAsia="en-US"/>
        </w:rPr>
        <w:t>(End of clause)</w:t>
      </w:r>
    </w:p>
    <w:p w14:paraId="0B5C9061" w14:textId="77777777" w:rsidR="00D3320F" w:rsidRPr="007B32D8" w:rsidRDefault="00D3320F" w:rsidP="007B32D8">
      <w:pPr>
        <w:tabs>
          <w:tab w:val="left" w:pos="720"/>
          <w:tab w:val="left" w:pos="1080"/>
          <w:tab w:val="left" w:pos="1440"/>
          <w:tab w:val="left" w:pos="1800"/>
        </w:tabs>
        <w:rPr>
          <w:rFonts w:ascii="Courier New" w:eastAsia="Calibri" w:hAnsi="Courier New" w:cs="Courier New"/>
          <w:sz w:val="24"/>
          <w:szCs w:val="24"/>
          <w:lang w:val="en" w:eastAsia="en-US"/>
        </w:rPr>
      </w:pPr>
    </w:p>
    <w:sectPr w:rsidR="00D3320F" w:rsidRPr="007B32D8" w:rsidSect="00041371">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2160" w:header="720" w:footer="720" w:gutter="0"/>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5" w:author="JoanneJSosa" w:date="2020-02-21T14:35:00Z" w:initials="J">
    <w:p w14:paraId="0DE381F0" w14:textId="719FA9AB" w:rsidR="00926FF5" w:rsidRDefault="00926FF5">
      <w:pPr>
        <w:pStyle w:val="CommentText"/>
      </w:pPr>
      <w:r>
        <w:rPr>
          <w:rStyle w:val="CommentReference"/>
        </w:rPr>
        <w:annotationRef/>
      </w:r>
      <w:r>
        <w:t>Should read (b) through (e)</w:t>
      </w:r>
    </w:p>
  </w:comment>
  <w:comment w:id="288" w:author="JoanneJSosa" w:date="2020-02-20T11:49:00Z" w:initials="J">
    <w:p w14:paraId="23411A2A" w14:textId="1AD842CB" w:rsidR="00926FF5" w:rsidRDefault="00926FF5">
      <w:pPr>
        <w:pStyle w:val="CommentText"/>
      </w:pPr>
      <w:r>
        <w:rPr>
          <w:rStyle w:val="CommentReference"/>
        </w:rPr>
        <w:annotationRef/>
      </w:r>
      <w:r>
        <w:t>Restore the “and”</w:t>
      </w:r>
    </w:p>
  </w:comment>
  <w:comment w:id="373" w:author="JoanneJSosa" w:date="2020-02-21T14:52:00Z" w:initials="J">
    <w:p w14:paraId="3D872007" w14:textId="0B6B241D" w:rsidR="00926FF5" w:rsidRDefault="00926FF5">
      <w:pPr>
        <w:pStyle w:val="CommentText"/>
      </w:pPr>
      <w:r>
        <w:rPr>
          <w:rStyle w:val="CommentReference"/>
        </w:rPr>
        <w:annotationRef/>
      </w:r>
      <w:r>
        <w:t>Should this be “</w:t>
      </w:r>
      <w:r w:rsidR="00A87DE3">
        <w:t xml:space="preserve">all places, </w:t>
      </w:r>
      <w:r>
        <w:t>twice,</w:t>
      </w:r>
      <w:r w:rsidR="00A87DE3">
        <w:t xml:space="preserve"> or </w:t>
      </w:r>
      <w:r>
        <w:t>both</w:t>
      </w:r>
      <w:r w:rsidR="00A87DE3">
        <w:t>”?</w:t>
      </w:r>
    </w:p>
  </w:comment>
  <w:comment w:id="387" w:author="JoanneJSosa" w:date="2020-02-20T15:46:00Z" w:initials="J">
    <w:p w14:paraId="0E0EE949" w14:textId="573C75BD" w:rsidR="00926FF5" w:rsidRDefault="00926FF5">
      <w:pPr>
        <w:pStyle w:val="CommentText"/>
      </w:pPr>
      <w:r>
        <w:rPr>
          <w:rStyle w:val="CommentReference"/>
        </w:rPr>
        <w:annotationRef/>
      </w:r>
      <w:r>
        <w:t>Remove tab.</w:t>
      </w:r>
    </w:p>
  </w:comment>
  <w:comment w:id="564" w:author="JoanneJSosa" w:date="2020-02-20T15:47:00Z" w:initials="J">
    <w:p w14:paraId="457DC0AE" w14:textId="67832A62" w:rsidR="00926FF5" w:rsidRDefault="00926FF5">
      <w:pPr>
        <w:pStyle w:val="CommentText"/>
      </w:pPr>
      <w:r>
        <w:rPr>
          <w:rStyle w:val="CommentReference"/>
        </w:rPr>
        <w:annotationRef/>
      </w:r>
      <w:r>
        <w:t>Remove hard return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A3EE2" w14:textId="77777777" w:rsidR="00926FF5" w:rsidRDefault="00926FF5">
      <w:r>
        <w:separator/>
      </w:r>
    </w:p>
  </w:endnote>
  <w:endnote w:type="continuationSeparator" w:id="0">
    <w:p w14:paraId="4734D0AA" w14:textId="77777777" w:rsidR="00926FF5" w:rsidRDefault="00926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6F6B5" w14:textId="77777777" w:rsidR="00926FF5" w:rsidRDefault="00926F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936934" w14:textId="77777777" w:rsidR="00926FF5" w:rsidRDefault="00926F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ABF86" w14:textId="77777777" w:rsidR="00926FF5" w:rsidRDefault="00926FF5">
    <w:pPr>
      <w:pStyle w:val="Footer"/>
      <w:jc w:val="center"/>
    </w:pPr>
    <w:r>
      <w:fldChar w:fldCharType="begin"/>
    </w:r>
    <w:r>
      <w:instrText xml:space="preserve"> PAGE   \* MERGEFORMAT </w:instrText>
    </w:r>
    <w:r>
      <w:fldChar w:fldCharType="separate"/>
    </w:r>
    <w:r w:rsidR="00A87DE3">
      <w:rPr>
        <w:noProof/>
      </w:rPr>
      <w:t>75</w:t>
    </w:r>
    <w:r>
      <w:rPr>
        <w:noProof/>
      </w:rPr>
      <w:fldChar w:fldCharType="end"/>
    </w:r>
  </w:p>
  <w:p w14:paraId="41D25138" w14:textId="77777777" w:rsidR="00926FF5" w:rsidRDefault="00926F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201CE" w14:textId="77777777" w:rsidR="00926FF5" w:rsidRDefault="00926F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0CD15C" w14:textId="77777777" w:rsidR="00926FF5" w:rsidRDefault="00926FF5">
      <w:r>
        <w:separator/>
      </w:r>
    </w:p>
  </w:footnote>
  <w:footnote w:type="continuationSeparator" w:id="0">
    <w:p w14:paraId="06A6313F" w14:textId="77777777" w:rsidR="00926FF5" w:rsidRDefault="00926F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582FC" w14:textId="77777777" w:rsidR="00926FF5" w:rsidRDefault="00926F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FE3CD" w14:textId="77777777" w:rsidR="00926FF5" w:rsidRPr="00D679EE" w:rsidRDefault="00926FF5" w:rsidP="00D679E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717BC" w14:textId="77777777" w:rsidR="00926FF5" w:rsidRDefault="00926F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B2EF0"/>
    <w:multiLevelType w:val="hybridMultilevel"/>
    <w:tmpl w:val="BCBE47DC"/>
    <w:lvl w:ilvl="0" w:tplc="014E6002">
      <w:start w:val="1"/>
      <w:numFmt w:val="decimal"/>
      <w:lvlText w:val="(%1)"/>
      <w:lvlJc w:val="left"/>
      <w:pPr>
        <w:ind w:left="1800" w:hanging="720"/>
      </w:pPr>
      <w:rPr>
        <w:rFonts w:eastAsia="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E036D42"/>
    <w:multiLevelType w:val="hybridMultilevel"/>
    <w:tmpl w:val="E04C4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61824"/>
    <w:multiLevelType w:val="hybridMultilevel"/>
    <w:tmpl w:val="A9384E76"/>
    <w:lvl w:ilvl="0" w:tplc="76CAB0C2">
      <w:start w:val="52"/>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oks, E. Brad (OFR)">
    <w15:presenceInfo w15:providerId="AD" w15:userId="S-1-5-21-4877312-847146757-1427260136-33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isplayHorizontalDrawingGridEvery w:val="0"/>
  <w:displayVerticalDrawingGridEvery w:val="0"/>
  <w:doNotUseMarginsForDrawingGridOrigin/>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B07"/>
    <w:rsid w:val="00005F91"/>
    <w:rsid w:val="000107B0"/>
    <w:rsid w:val="00011CF7"/>
    <w:rsid w:val="000172C8"/>
    <w:rsid w:val="0002255D"/>
    <w:rsid w:val="00022E66"/>
    <w:rsid w:val="000233D0"/>
    <w:rsid w:val="00025471"/>
    <w:rsid w:val="00027211"/>
    <w:rsid w:val="00030275"/>
    <w:rsid w:val="0003246C"/>
    <w:rsid w:val="000327D3"/>
    <w:rsid w:val="0003467C"/>
    <w:rsid w:val="0003593D"/>
    <w:rsid w:val="00041371"/>
    <w:rsid w:val="000430C9"/>
    <w:rsid w:val="00043D96"/>
    <w:rsid w:val="00045485"/>
    <w:rsid w:val="000457C8"/>
    <w:rsid w:val="00046BA7"/>
    <w:rsid w:val="0005087A"/>
    <w:rsid w:val="0005118F"/>
    <w:rsid w:val="00052584"/>
    <w:rsid w:val="00053026"/>
    <w:rsid w:val="00053DA4"/>
    <w:rsid w:val="00062A20"/>
    <w:rsid w:val="000630DC"/>
    <w:rsid w:val="00064100"/>
    <w:rsid w:val="00066F2B"/>
    <w:rsid w:val="000674FD"/>
    <w:rsid w:val="000678B4"/>
    <w:rsid w:val="000707BB"/>
    <w:rsid w:val="00072630"/>
    <w:rsid w:val="00073C69"/>
    <w:rsid w:val="000766B9"/>
    <w:rsid w:val="00081266"/>
    <w:rsid w:val="0008356E"/>
    <w:rsid w:val="00083C81"/>
    <w:rsid w:val="00084E63"/>
    <w:rsid w:val="00085571"/>
    <w:rsid w:val="000905EE"/>
    <w:rsid w:val="00090D0D"/>
    <w:rsid w:val="00091578"/>
    <w:rsid w:val="00094393"/>
    <w:rsid w:val="00096248"/>
    <w:rsid w:val="00097309"/>
    <w:rsid w:val="000A0A16"/>
    <w:rsid w:val="000B1A01"/>
    <w:rsid w:val="000B2218"/>
    <w:rsid w:val="000B3DD8"/>
    <w:rsid w:val="000B459F"/>
    <w:rsid w:val="000B4871"/>
    <w:rsid w:val="000B7215"/>
    <w:rsid w:val="000C2096"/>
    <w:rsid w:val="000C51A8"/>
    <w:rsid w:val="000C530E"/>
    <w:rsid w:val="000C697E"/>
    <w:rsid w:val="000D0421"/>
    <w:rsid w:val="000D2659"/>
    <w:rsid w:val="000D3DB0"/>
    <w:rsid w:val="000D4FE9"/>
    <w:rsid w:val="000D713A"/>
    <w:rsid w:val="000E23BE"/>
    <w:rsid w:val="000E3D05"/>
    <w:rsid w:val="000E71D7"/>
    <w:rsid w:val="000E7B73"/>
    <w:rsid w:val="000F7BDB"/>
    <w:rsid w:val="00100841"/>
    <w:rsid w:val="0010355C"/>
    <w:rsid w:val="001044F0"/>
    <w:rsid w:val="00105085"/>
    <w:rsid w:val="00106242"/>
    <w:rsid w:val="0011212F"/>
    <w:rsid w:val="0011334C"/>
    <w:rsid w:val="001238F5"/>
    <w:rsid w:val="001246D5"/>
    <w:rsid w:val="00130CF7"/>
    <w:rsid w:val="00131295"/>
    <w:rsid w:val="00131DB4"/>
    <w:rsid w:val="0013211C"/>
    <w:rsid w:val="00132759"/>
    <w:rsid w:val="001379D4"/>
    <w:rsid w:val="00141BD7"/>
    <w:rsid w:val="00141EEF"/>
    <w:rsid w:val="00142337"/>
    <w:rsid w:val="00144E10"/>
    <w:rsid w:val="00145178"/>
    <w:rsid w:val="001459CB"/>
    <w:rsid w:val="00147437"/>
    <w:rsid w:val="00152495"/>
    <w:rsid w:val="00153425"/>
    <w:rsid w:val="00154354"/>
    <w:rsid w:val="001557FB"/>
    <w:rsid w:val="00155D43"/>
    <w:rsid w:val="0016053E"/>
    <w:rsid w:val="00160EF6"/>
    <w:rsid w:val="00161F1D"/>
    <w:rsid w:val="001634B8"/>
    <w:rsid w:val="00164341"/>
    <w:rsid w:val="00165C89"/>
    <w:rsid w:val="00170634"/>
    <w:rsid w:val="00173A91"/>
    <w:rsid w:val="0017494A"/>
    <w:rsid w:val="00175604"/>
    <w:rsid w:val="00175E85"/>
    <w:rsid w:val="001768A1"/>
    <w:rsid w:val="00182807"/>
    <w:rsid w:val="00183CD1"/>
    <w:rsid w:val="001849FF"/>
    <w:rsid w:val="00184D16"/>
    <w:rsid w:val="001904A2"/>
    <w:rsid w:val="00190B5E"/>
    <w:rsid w:val="0019216C"/>
    <w:rsid w:val="001935BD"/>
    <w:rsid w:val="00195B7D"/>
    <w:rsid w:val="00196F20"/>
    <w:rsid w:val="001A2F36"/>
    <w:rsid w:val="001A56A3"/>
    <w:rsid w:val="001A5B93"/>
    <w:rsid w:val="001A6D76"/>
    <w:rsid w:val="001B2BE5"/>
    <w:rsid w:val="001B2E10"/>
    <w:rsid w:val="001B3150"/>
    <w:rsid w:val="001B3C08"/>
    <w:rsid w:val="001B49B1"/>
    <w:rsid w:val="001B5BD9"/>
    <w:rsid w:val="001C0245"/>
    <w:rsid w:val="001C24C5"/>
    <w:rsid w:val="001C2C94"/>
    <w:rsid w:val="001C473A"/>
    <w:rsid w:val="001D05D6"/>
    <w:rsid w:val="001D0F6C"/>
    <w:rsid w:val="001D215F"/>
    <w:rsid w:val="001D2DBC"/>
    <w:rsid w:val="001D4288"/>
    <w:rsid w:val="001D64CB"/>
    <w:rsid w:val="001D67C1"/>
    <w:rsid w:val="001E17A2"/>
    <w:rsid w:val="001E2010"/>
    <w:rsid w:val="001E2BEE"/>
    <w:rsid w:val="001E67E0"/>
    <w:rsid w:val="001E6B2B"/>
    <w:rsid w:val="001F0ADF"/>
    <w:rsid w:val="001F2DB5"/>
    <w:rsid w:val="001F2E72"/>
    <w:rsid w:val="001F3574"/>
    <w:rsid w:val="001F401D"/>
    <w:rsid w:val="001F4535"/>
    <w:rsid w:val="001F4B5A"/>
    <w:rsid w:val="001F66A5"/>
    <w:rsid w:val="00202FD8"/>
    <w:rsid w:val="0020441E"/>
    <w:rsid w:val="00206531"/>
    <w:rsid w:val="00207484"/>
    <w:rsid w:val="002152A8"/>
    <w:rsid w:val="002167BE"/>
    <w:rsid w:val="00216C3D"/>
    <w:rsid w:val="0022019E"/>
    <w:rsid w:val="00220309"/>
    <w:rsid w:val="00220738"/>
    <w:rsid w:val="00223A5F"/>
    <w:rsid w:val="00227039"/>
    <w:rsid w:val="002313AA"/>
    <w:rsid w:val="00232554"/>
    <w:rsid w:val="00232591"/>
    <w:rsid w:val="00232826"/>
    <w:rsid w:val="002376BD"/>
    <w:rsid w:val="0024312D"/>
    <w:rsid w:val="00243CB9"/>
    <w:rsid w:val="0024468E"/>
    <w:rsid w:val="00244F91"/>
    <w:rsid w:val="00246F78"/>
    <w:rsid w:val="0025125A"/>
    <w:rsid w:val="00251EE9"/>
    <w:rsid w:val="00253FF7"/>
    <w:rsid w:val="002547F7"/>
    <w:rsid w:val="00254E1F"/>
    <w:rsid w:val="002558B9"/>
    <w:rsid w:val="00257FA3"/>
    <w:rsid w:val="00262549"/>
    <w:rsid w:val="00263750"/>
    <w:rsid w:val="00263D0D"/>
    <w:rsid w:val="00264AB7"/>
    <w:rsid w:val="00267727"/>
    <w:rsid w:val="00271390"/>
    <w:rsid w:val="002714FC"/>
    <w:rsid w:val="002720CE"/>
    <w:rsid w:val="00273D3F"/>
    <w:rsid w:val="00277ADD"/>
    <w:rsid w:val="002809AD"/>
    <w:rsid w:val="00283642"/>
    <w:rsid w:val="00293311"/>
    <w:rsid w:val="00296E4D"/>
    <w:rsid w:val="002A054E"/>
    <w:rsid w:val="002A145F"/>
    <w:rsid w:val="002A1FFC"/>
    <w:rsid w:val="002A3985"/>
    <w:rsid w:val="002A497A"/>
    <w:rsid w:val="002A5F1A"/>
    <w:rsid w:val="002A7263"/>
    <w:rsid w:val="002B6F91"/>
    <w:rsid w:val="002C1315"/>
    <w:rsid w:val="002C66B2"/>
    <w:rsid w:val="002D386F"/>
    <w:rsid w:val="002D4BC2"/>
    <w:rsid w:val="002D65D3"/>
    <w:rsid w:val="002D7039"/>
    <w:rsid w:val="002E01FE"/>
    <w:rsid w:val="002E03FE"/>
    <w:rsid w:val="002E1302"/>
    <w:rsid w:val="002E32F6"/>
    <w:rsid w:val="002E4009"/>
    <w:rsid w:val="002E48EC"/>
    <w:rsid w:val="002E6571"/>
    <w:rsid w:val="002F002B"/>
    <w:rsid w:val="002F066B"/>
    <w:rsid w:val="002F16CF"/>
    <w:rsid w:val="002F1D70"/>
    <w:rsid w:val="002F36ED"/>
    <w:rsid w:val="002F613E"/>
    <w:rsid w:val="002F67DA"/>
    <w:rsid w:val="00305B63"/>
    <w:rsid w:val="0030647A"/>
    <w:rsid w:val="003073D3"/>
    <w:rsid w:val="0030767C"/>
    <w:rsid w:val="00310321"/>
    <w:rsid w:val="003111E1"/>
    <w:rsid w:val="003119C4"/>
    <w:rsid w:val="00312EB7"/>
    <w:rsid w:val="00314BB4"/>
    <w:rsid w:val="00317736"/>
    <w:rsid w:val="003177A7"/>
    <w:rsid w:val="003202B0"/>
    <w:rsid w:val="00320938"/>
    <w:rsid w:val="00320F21"/>
    <w:rsid w:val="00321065"/>
    <w:rsid w:val="00321AE0"/>
    <w:rsid w:val="00322EBB"/>
    <w:rsid w:val="00324EC0"/>
    <w:rsid w:val="00325D27"/>
    <w:rsid w:val="00326BC9"/>
    <w:rsid w:val="00331CF3"/>
    <w:rsid w:val="003325BA"/>
    <w:rsid w:val="00332BB7"/>
    <w:rsid w:val="00332EC0"/>
    <w:rsid w:val="0033501D"/>
    <w:rsid w:val="0033636A"/>
    <w:rsid w:val="00336B7D"/>
    <w:rsid w:val="00340C32"/>
    <w:rsid w:val="0034104F"/>
    <w:rsid w:val="003421A7"/>
    <w:rsid w:val="003440A9"/>
    <w:rsid w:val="0034436C"/>
    <w:rsid w:val="00346556"/>
    <w:rsid w:val="0034737C"/>
    <w:rsid w:val="003478EE"/>
    <w:rsid w:val="003511A9"/>
    <w:rsid w:val="00351616"/>
    <w:rsid w:val="00351E18"/>
    <w:rsid w:val="00353349"/>
    <w:rsid w:val="00353443"/>
    <w:rsid w:val="00357D6D"/>
    <w:rsid w:val="00360EE0"/>
    <w:rsid w:val="00364ECC"/>
    <w:rsid w:val="00366A23"/>
    <w:rsid w:val="003673CD"/>
    <w:rsid w:val="00370267"/>
    <w:rsid w:val="00370925"/>
    <w:rsid w:val="00370EA4"/>
    <w:rsid w:val="003712C2"/>
    <w:rsid w:val="00373A32"/>
    <w:rsid w:val="00377263"/>
    <w:rsid w:val="00377EED"/>
    <w:rsid w:val="0038108C"/>
    <w:rsid w:val="00381610"/>
    <w:rsid w:val="00382085"/>
    <w:rsid w:val="0038333D"/>
    <w:rsid w:val="00387117"/>
    <w:rsid w:val="003872E8"/>
    <w:rsid w:val="00392F38"/>
    <w:rsid w:val="003938D5"/>
    <w:rsid w:val="003947C0"/>
    <w:rsid w:val="00395FC4"/>
    <w:rsid w:val="0039655D"/>
    <w:rsid w:val="003A0426"/>
    <w:rsid w:val="003A1F28"/>
    <w:rsid w:val="003A25E8"/>
    <w:rsid w:val="003A5408"/>
    <w:rsid w:val="003B0290"/>
    <w:rsid w:val="003B0F07"/>
    <w:rsid w:val="003B235B"/>
    <w:rsid w:val="003B24CD"/>
    <w:rsid w:val="003B2AB9"/>
    <w:rsid w:val="003B6B90"/>
    <w:rsid w:val="003C1CA5"/>
    <w:rsid w:val="003C4876"/>
    <w:rsid w:val="003C5053"/>
    <w:rsid w:val="003D2507"/>
    <w:rsid w:val="003D5963"/>
    <w:rsid w:val="003D72BA"/>
    <w:rsid w:val="003E1071"/>
    <w:rsid w:val="003E28D4"/>
    <w:rsid w:val="003F0C70"/>
    <w:rsid w:val="003F140F"/>
    <w:rsid w:val="003F3637"/>
    <w:rsid w:val="003F4932"/>
    <w:rsid w:val="003F603B"/>
    <w:rsid w:val="00400491"/>
    <w:rsid w:val="004012CF"/>
    <w:rsid w:val="00403A23"/>
    <w:rsid w:val="00405D3D"/>
    <w:rsid w:val="004065D6"/>
    <w:rsid w:val="00406FFE"/>
    <w:rsid w:val="00410498"/>
    <w:rsid w:val="00410742"/>
    <w:rsid w:val="00416C23"/>
    <w:rsid w:val="0041762A"/>
    <w:rsid w:val="004218DC"/>
    <w:rsid w:val="004226AA"/>
    <w:rsid w:val="00424460"/>
    <w:rsid w:val="004300F2"/>
    <w:rsid w:val="004325DA"/>
    <w:rsid w:val="00432BF7"/>
    <w:rsid w:val="00434026"/>
    <w:rsid w:val="00435F86"/>
    <w:rsid w:val="004360CD"/>
    <w:rsid w:val="00436DF7"/>
    <w:rsid w:val="004402B1"/>
    <w:rsid w:val="00440BF5"/>
    <w:rsid w:val="00441E31"/>
    <w:rsid w:val="004436E5"/>
    <w:rsid w:val="00443FAC"/>
    <w:rsid w:val="00450171"/>
    <w:rsid w:val="00456E0F"/>
    <w:rsid w:val="00460915"/>
    <w:rsid w:val="00466E13"/>
    <w:rsid w:val="00470CAB"/>
    <w:rsid w:val="00471E81"/>
    <w:rsid w:val="00471F94"/>
    <w:rsid w:val="0047454B"/>
    <w:rsid w:val="004806CF"/>
    <w:rsid w:val="00480CFE"/>
    <w:rsid w:val="00483A4B"/>
    <w:rsid w:val="00484104"/>
    <w:rsid w:val="00484690"/>
    <w:rsid w:val="00484DF5"/>
    <w:rsid w:val="004855BF"/>
    <w:rsid w:val="004858DC"/>
    <w:rsid w:val="004866BF"/>
    <w:rsid w:val="004937B4"/>
    <w:rsid w:val="00493FBB"/>
    <w:rsid w:val="00494756"/>
    <w:rsid w:val="00495C06"/>
    <w:rsid w:val="00497265"/>
    <w:rsid w:val="004A0160"/>
    <w:rsid w:val="004A361C"/>
    <w:rsid w:val="004A3C53"/>
    <w:rsid w:val="004A471E"/>
    <w:rsid w:val="004A5926"/>
    <w:rsid w:val="004B4915"/>
    <w:rsid w:val="004C20A7"/>
    <w:rsid w:val="004C2D50"/>
    <w:rsid w:val="004C4D75"/>
    <w:rsid w:val="004C6348"/>
    <w:rsid w:val="004C7578"/>
    <w:rsid w:val="004D2237"/>
    <w:rsid w:val="004D2E2A"/>
    <w:rsid w:val="004D6FDE"/>
    <w:rsid w:val="004E2865"/>
    <w:rsid w:val="0050331B"/>
    <w:rsid w:val="0050387D"/>
    <w:rsid w:val="005057E1"/>
    <w:rsid w:val="005062E5"/>
    <w:rsid w:val="005065CD"/>
    <w:rsid w:val="00512B1B"/>
    <w:rsid w:val="0051601F"/>
    <w:rsid w:val="00524778"/>
    <w:rsid w:val="0053032B"/>
    <w:rsid w:val="00530775"/>
    <w:rsid w:val="0053431C"/>
    <w:rsid w:val="00535674"/>
    <w:rsid w:val="0053650A"/>
    <w:rsid w:val="00541474"/>
    <w:rsid w:val="0054348E"/>
    <w:rsid w:val="00543DA5"/>
    <w:rsid w:val="0055039B"/>
    <w:rsid w:val="005504F0"/>
    <w:rsid w:val="00551615"/>
    <w:rsid w:val="0055610E"/>
    <w:rsid w:val="00556672"/>
    <w:rsid w:val="00556E47"/>
    <w:rsid w:val="00557260"/>
    <w:rsid w:val="005578EC"/>
    <w:rsid w:val="00557EDA"/>
    <w:rsid w:val="00560379"/>
    <w:rsid w:val="005628F3"/>
    <w:rsid w:val="005644F5"/>
    <w:rsid w:val="00566036"/>
    <w:rsid w:val="005729EB"/>
    <w:rsid w:val="00573E54"/>
    <w:rsid w:val="00577012"/>
    <w:rsid w:val="00577A04"/>
    <w:rsid w:val="00580728"/>
    <w:rsid w:val="005814B9"/>
    <w:rsid w:val="00587E85"/>
    <w:rsid w:val="00591A0F"/>
    <w:rsid w:val="00591BD1"/>
    <w:rsid w:val="00593C8A"/>
    <w:rsid w:val="00594FEF"/>
    <w:rsid w:val="00595B73"/>
    <w:rsid w:val="005960F4"/>
    <w:rsid w:val="005A13F2"/>
    <w:rsid w:val="005A5B0C"/>
    <w:rsid w:val="005A6631"/>
    <w:rsid w:val="005C2101"/>
    <w:rsid w:val="005C46BF"/>
    <w:rsid w:val="005C519F"/>
    <w:rsid w:val="005C572F"/>
    <w:rsid w:val="005C746B"/>
    <w:rsid w:val="005D5165"/>
    <w:rsid w:val="005D51CA"/>
    <w:rsid w:val="005E4F91"/>
    <w:rsid w:val="005E652D"/>
    <w:rsid w:val="005F3D8F"/>
    <w:rsid w:val="005F46D4"/>
    <w:rsid w:val="005F6095"/>
    <w:rsid w:val="005F7834"/>
    <w:rsid w:val="00600A5E"/>
    <w:rsid w:val="006020CA"/>
    <w:rsid w:val="006029C7"/>
    <w:rsid w:val="00602EDF"/>
    <w:rsid w:val="00603804"/>
    <w:rsid w:val="006042A5"/>
    <w:rsid w:val="00605E25"/>
    <w:rsid w:val="00616C11"/>
    <w:rsid w:val="006206CB"/>
    <w:rsid w:val="00620B43"/>
    <w:rsid w:val="00620D14"/>
    <w:rsid w:val="00623FA9"/>
    <w:rsid w:val="0062489B"/>
    <w:rsid w:val="00626776"/>
    <w:rsid w:val="00632527"/>
    <w:rsid w:val="006340D0"/>
    <w:rsid w:val="006374C7"/>
    <w:rsid w:val="0064007F"/>
    <w:rsid w:val="00640F81"/>
    <w:rsid w:val="00642656"/>
    <w:rsid w:val="00642CAD"/>
    <w:rsid w:val="00644B39"/>
    <w:rsid w:val="00651622"/>
    <w:rsid w:val="006521B6"/>
    <w:rsid w:val="00653EE1"/>
    <w:rsid w:val="00655EFD"/>
    <w:rsid w:val="00663448"/>
    <w:rsid w:val="0066511A"/>
    <w:rsid w:val="0066720D"/>
    <w:rsid w:val="006679A0"/>
    <w:rsid w:val="0067226A"/>
    <w:rsid w:val="00672A42"/>
    <w:rsid w:val="006813F9"/>
    <w:rsid w:val="0068266C"/>
    <w:rsid w:val="00684F97"/>
    <w:rsid w:val="00694677"/>
    <w:rsid w:val="006A11CB"/>
    <w:rsid w:val="006A275A"/>
    <w:rsid w:val="006A40A6"/>
    <w:rsid w:val="006A52D8"/>
    <w:rsid w:val="006A58D4"/>
    <w:rsid w:val="006A7390"/>
    <w:rsid w:val="006B0F13"/>
    <w:rsid w:val="006B1BA0"/>
    <w:rsid w:val="006B2CBC"/>
    <w:rsid w:val="006B3BC4"/>
    <w:rsid w:val="006B41FB"/>
    <w:rsid w:val="006B464C"/>
    <w:rsid w:val="006B46A6"/>
    <w:rsid w:val="006B78E2"/>
    <w:rsid w:val="006C00D8"/>
    <w:rsid w:val="006C2D5A"/>
    <w:rsid w:val="006C444C"/>
    <w:rsid w:val="006C61C2"/>
    <w:rsid w:val="006C6394"/>
    <w:rsid w:val="006C7572"/>
    <w:rsid w:val="006C7A14"/>
    <w:rsid w:val="006C7AA3"/>
    <w:rsid w:val="006D0444"/>
    <w:rsid w:val="006D10A3"/>
    <w:rsid w:val="006D125F"/>
    <w:rsid w:val="006D37B2"/>
    <w:rsid w:val="006D3B75"/>
    <w:rsid w:val="006D55BC"/>
    <w:rsid w:val="006D68AD"/>
    <w:rsid w:val="006E0EDA"/>
    <w:rsid w:val="006E20D5"/>
    <w:rsid w:val="006E3C03"/>
    <w:rsid w:val="006E7270"/>
    <w:rsid w:val="006E7659"/>
    <w:rsid w:val="006F0854"/>
    <w:rsid w:val="006F329F"/>
    <w:rsid w:val="006F44D4"/>
    <w:rsid w:val="006F5B4E"/>
    <w:rsid w:val="006F5E7F"/>
    <w:rsid w:val="006F74B6"/>
    <w:rsid w:val="00701382"/>
    <w:rsid w:val="00701F6D"/>
    <w:rsid w:val="00702276"/>
    <w:rsid w:val="00702AF6"/>
    <w:rsid w:val="0070495C"/>
    <w:rsid w:val="007143D2"/>
    <w:rsid w:val="00715A9F"/>
    <w:rsid w:val="0071668E"/>
    <w:rsid w:val="00717F06"/>
    <w:rsid w:val="0072117A"/>
    <w:rsid w:val="00721CFB"/>
    <w:rsid w:val="00723CEA"/>
    <w:rsid w:val="00724D2D"/>
    <w:rsid w:val="00725629"/>
    <w:rsid w:val="00737F0C"/>
    <w:rsid w:val="00741836"/>
    <w:rsid w:val="00743504"/>
    <w:rsid w:val="007436AB"/>
    <w:rsid w:val="0074434D"/>
    <w:rsid w:val="00747836"/>
    <w:rsid w:val="00750A60"/>
    <w:rsid w:val="007528D1"/>
    <w:rsid w:val="00752BA7"/>
    <w:rsid w:val="007575F5"/>
    <w:rsid w:val="0076280C"/>
    <w:rsid w:val="00763CB0"/>
    <w:rsid w:val="00765015"/>
    <w:rsid w:val="00765AF4"/>
    <w:rsid w:val="00766136"/>
    <w:rsid w:val="007675DC"/>
    <w:rsid w:val="00767E27"/>
    <w:rsid w:val="00770AD0"/>
    <w:rsid w:val="00771EF4"/>
    <w:rsid w:val="007728A8"/>
    <w:rsid w:val="00772A7B"/>
    <w:rsid w:val="00773003"/>
    <w:rsid w:val="00780C4A"/>
    <w:rsid w:val="00781FF3"/>
    <w:rsid w:val="00782A18"/>
    <w:rsid w:val="007836A4"/>
    <w:rsid w:val="007846D8"/>
    <w:rsid w:val="007862CC"/>
    <w:rsid w:val="00790BD3"/>
    <w:rsid w:val="00792251"/>
    <w:rsid w:val="00794946"/>
    <w:rsid w:val="007950C5"/>
    <w:rsid w:val="007975B1"/>
    <w:rsid w:val="0079764B"/>
    <w:rsid w:val="007A1E52"/>
    <w:rsid w:val="007A27DF"/>
    <w:rsid w:val="007A7460"/>
    <w:rsid w:val="007A798B"/>
    <w:rsid w:val="007B007A"/>
    <w:rsid w:val="007B32D8"/>
    <w:rsid w:val="007B48DD"/>
    <w:rsid w:val="007C0376"/>
    <w:rsid w:val="007C2B36"/>
    <w:rsid w:val="007C2D80"/>
    <w:rsid w:val="007C2FD4"/>
    <w:rsid w:val="007C3C30"/>
    <w:rsid w:val="007C678B"/>
    <w:rsid w:val="007C68FB"/>
    <w:rsid w:val="007C7D1C"/>
    <w:rsid w:val="007D079A"/>
    <w:rsid w:val="007D0F99"/>
    <w:rsid w:val="007D11FB"/>
    <w:rsid w:val="007D225E"/>
    <w:rsid w:val="007D348D"/>
    <w:rsid w:val="007D7AAC"/>
    <w:rsid w:val="007D7FFC"/>
    <w:rsid w:val="007E1FA5"/>
    <w:rsid w:val="007E2CAA"/>
    <w:rsid w:val="007E6E90"/>
    <w:rsid w:val="007F4912"/>
    <w:rsid w:val="007F6257"/>
    <w:rsid w:val="00801787"/>
    <w:rsid w:val="00804837"/>
    <w:rsid w:val="00805F33"/>
    <w:rsid w:val="00806237"/>
    <w:rsid w:val="008106A8"/>
    <w:rsid w:val="00811C88"/>
    <w:rsid w:val="0081301F"/>
    <w:rsid w:val="00814F83"/>
    <w:rsid w:val="008167FF"/>
    <w:rsid w:val="00816905"/>
    <w:rsid w:val="00824181"/>
    <w:rsid w:val="00827832"/>
    <w:rsid w:val="008345E6"/>
    <w:rsid w:val="00835017"/>
    <w:rsid w:val="008367B5"/>
    <w:rsid w:val="00844956"/>
    <w:rsid w:val="008467C5"/>
    <w:rsid w:val="00850D1E"/>
    <w:rsid w:val="00853EDB"/>
    <w:rsid w:val="00854102"/>
    <w:rsid w:val="008549D8"/>
    <w:rsid w:val="00855BCF"/>
    <w:rsid w:val="00862A61"/>
    <w:rsid w:val="00863458"/>
    <w:rsid w:val="00864C5A"/>
    <w:rsid w:val="008668DC"/>
    <w:rsid w:val="00867ED6"/>
    <w:rsid w:val="008702FC"/>
    <w:rsid w:val="0087054A"/>
    <w:rsid w:val="00874FD9"/>
    <w:rsid w:val="008776A5"/>
    <w:rsid w:val="0088440E"/>
    <w:rsid w:val="00885CC1"/>
    <w:rsid w:val="00890975"/>
    <w:rsid w:val="0089197B"/>
    <w:rsid w:val="00891EE6"/>
    <w:rsid w:val="00892308"/>
    <w:rsid w:val="00892479"/>
    <w:rsid w:val="00892D60"/>
    <w:rsid w:val="00893589"/>
    <w:rsid w:val="00895D33"/>
    <w:rsid w:val="00895ED5"/>
    <w:rsid w:val="008A2F4E"/>
    <w:rsid w:val="008A565E"/>
    <w:rsid w:val="008A730D"/>
    <w:rsid w:val="008A741E"/>
    <w:rsid w:val="008B383B"/>
    <w:rsid w:val="008B4EF2"/>
    <w:rsid w:val="008B52F6"/>
    <w:rsid w:val="008B6820"/>
    <w:rsid w:val="008B6A40"/>
    <w:rsid w:val="008C1247"/>
    <w:rsid w:val="008C1362"/>
    <w:rsid w:val="008C2A46"/>
    <w:rsid w:val="008C46DC"/>
    <w:rsid w:val="008D4EDB"/>
    <w:rsid w:val="008D5DFF"/>
    <w:rsid w:val="008D7B0D"/>
    <w:rsid w:val="008E01F6"/>
    <w:rsid w:val="008E201F"/>
    <w:rsid w:val="008E4FA6"/>
    <w:rsid w:val="008F453C"/>
    <w:rsid w:val="008F6F3E"/>
    <w:rsid w:val="0090389A"/>
    <w:rsid w:val="00907F2D"/>
    <w:rsid w:val="00907FE5"/>
    <w:rsid w:val="009113C8"/>
    <w:rsid w:val="009120F6"/>
    <w:rsid w:val="00914C5B"/>
    <w:rsid w:val="00923F50"/>
    <w:rsid w:val="009251DA"/>
    <w:rsid w:val="00925C9D"/>
    <w:rsid w:val="00926C85"/>
    <w:rsid w:val="00926EBF"/>
    <w:rsid w:val="00926FF5"/>
    <w:rsid w:val="00927398"/>
    <w:rsid w:val="00927D4D"/>
    <w:rsid w:val="00931406"/>
    <w:rsid w:val="009319C0"/>
    <w:rsid w:val="009326F6"/>
    <w:rsid w:val="0093284A"/>
    <w:rsid w:val="00932B2D"/>
    <w:rsid w:val="00934F77"/>
    <w:rsid w:val="00940470"/>
    <w:rsid w:val="009410E5"/>
    <w:rsid w:val="00943CCB"/>
    <w:rsid w:val="00944008"/>
    <w:rsid w:val="00945BB1"/>
    <w:rsid w:val="00950974"/>
    <w:rsid w:val="00954FAD"/>
    <w:rsid w:val="009564E8"/>
    <w:rsid w:val="00956B2B"/>
    <w:rsid w:val="009579A6"/>
    <w:rsid w:val="00962039"/>
    <w:rsid w:val="00964C08"/>
    <w:rsid w:val="00964DFB"/>
    <w:rsid w:val="00965B23"/>
    <w:rsid w:val="00966A62"/>
    <w:rsid w:val="0096750B"/>
    <w:rsid w:val="0097018D"/>
    <w:rsid w:val="00970EAF"/>
    <w:rsid w:val="00973D73"/>
    <w:rsid w:val="0097636E"/>
    <w:rsid w:val="00976C33"/>
    <w:rsid w:val="00976EE0"/>
    <w:rsid w:val="00977C35"/>
    <w:rsid w:val="00984B07"/>
    <w:rsid w:val="00984CB7"/>
    <w:rsid w:val="00991040"/>
    <w:rsid w:val="00993603"/>
    <w:rsid w:val="00996384"/>
    <w:rsid w:val="00996CB4"/>
    <w:rsid w:val="00996F3C"/>
    <w:rsid w:val="009A5719"/>
    <w:rsid w:val="009A6E35"/>
    <w:rsid w:val="009B0D38"/>
    <w:rsid w:val="009C14F7"/>
    <w:rsid w:val="009C3001"/>
    <w:rsid w:val="009C3FDB"/>
    <w:rsid w:val="009C51C2"/>
    <w:rsid w:val="009C57A5"/>
    <w:rsid w:val="009C7634"/>
    <w:rsid w:val="009D1852"/>
    <w:rsid w:val="009D31A9"/>
    <w:rsid w:val="009D4F7D"/>
    <w:rsid w:val="009D6A62"/>
    <w:rsid w:val="009D6DBA"/>
    <w:rsid w:val="009D6F1F"/>
    <w:rsid w:val="009E14C1"/>
    <w:rsid w:val="009E412E"/>
    <w:rsid w:val="009E4918"/>
    <w:rsid w:val="009E6458"/>
    <w:rsid w:val="009E6527"/>
    <w:rsid w:val="009E7CCA"/>
    <w:rsid w:val="009F1BB2"/>
    <w:rsid w:val="009F2915"/>
    <w:rsid w:val="009F4A83"/>
    <w:rsid w:val="009F4DD5"/>
    <w:rsid w:val="009F5824"/>
    <w:rsid w:val="00A03FAA"/>
    <w:rsid w:val="00A110BB"/>
    <w:rsid w:val="00A177DB"/>
    <w:rsid w:val="00A17C42"/>
    <w:rsid w:val="00A23683"/>
    <w:rsid w:val="00A25FF3"/>
    <w:rsid w:val="00A27084"/>
    <w:rsid w:val="00A27763"/>
    <w:rsid w:val="00A3309C"/>
    <w:rsid w:val="00A334B6"/>
    <w:rsid w:val="00A33E04"/>
    <w:rsid w:val="00A37252"/>
    <w:rsid w:val="00A3785F"/>
    <w:rsid w:val="00A403F3"/>
    <w:rsid w:val="00A43539"/>
    <w:rsid w:val="00A43CA3"/>
    <w:rsid w:val="00A43E0E"/>
    <w:rsid w:val="00A45017"/>
    <w:rsid w:val="00A455E2"/>
    <w:rsid w:val="00A47DF8"/>
    <w:rsid w:val="00A51099"/>
    <w:rsid w:val="00A535A3"/>
    <w:rsid w:val="00A53A1E"/>
    <w:rsid w:val="00A56514"/>
    <w:rsid w:val="00A57DC2"/>
    <w:rsid w:val="00A64CEF"/>
    <w:rsid w:val="00A65F8D"/>
    <w:rsid w:val="00A66C09"/>
    <w:rsid w:val="00A70B9F"/>
    <w:rsid w:val="00A72A57"/>
    <w:rsid w:val="00A73E4F"/>
    <w:rsid w:val="00A77B57"/>
    <w:rsid w:val="00A81545"/>
    <w:rsid w:val="00A84342"/>
    <w:rsid w:val="00A85F13"/>
    <w:rsid w:val="00A86F9E"/>
    <w:rsid w:val="00A87DE3"/>
    <w:rsid w:val="00AA0E3A"/>
    <w:rsid w:val="00AA1A61"/>
    <w:rsid w:val="00AA225D"/>
    <w:rsid w:val="00AA56EE"/>
    <w:rsid w:val="00AA6D34"/>
    <w:rsid w:val="00AA7457"/>
    <w:rsid w:val="00AA797A"/>
    <w:rsid w:val="00AB147F"/>
    <w:rsid w:val="00AB37AF"/>
    <w:rsid w:val="00AB6AF9"/>
    <w:rsid w:val="00AC11B9"/>
    <w:rsid w:val="00AC133A"/>
    <w:rsid w:val="00AC2D18"/>
    <w:rsid w:val="00AC432E"/>
    <w:rsid w:val="00AC4DD6"/>
    <w:rsid w:val="00AC62A6"/>
    <w:rsid w:val="00AC7088"/>
    <w:rsid w:val="00AC749F"/>
    <w:rsid w:val="00AD2B69"/>
    <w:rsid w:val="00AD2EA7"/>
    <w:rsid w:val="00AD3157"/>
    <w:rsid w:val="00AD494E"/>
    <w:rsid w:val="00AD7684"/>
    <w:rsid w:val="00AD79B3"/>
    <w:rsid w:val="00AE5174"/>
    <w:rsid w:val="00AE7052"/>
    <w:rsid w:val="00AE7D4C"/>
    <w:rsid w:val="00AF1FBD"/>
    <w:rsid w:val="00AF22A9"/>
    <w:rsid w:val="00AF42F3"/>
    <w:rsid w:val="00AF5211"/>
    <w:rsid w:val="00AF523A"/>
    <w:rsid w:val="00B00A16"/>
    <w:rsid w:val="00B00C03"/>
    <w:rsid w:val="00B01816"/>
    <w:rsid w:val="00B03880"/>
    <w:rsid w:val="00B11607"/>
    <w:rsid w:val="00B11982"/>
    <w:rsid w:val="00B1200A"/>
    <w:rsid w:val="00B12632"/>
    <w:rsid w:val="00B15244"/>
    <w:rsid w:val="00B16911"/>
    <w:rsid w:val="00B20E0F"/>
    <w:rsid w:val="00B2390D"/>
    <w:rsid w:val="00B2634D"/>
    <w:rsid w:val="00B2644A"/>
    <w:rsid w:val="00B31DBF"/>
    <w:rsid w:val="00B4169D"/>
    <w:rsid w:val="00B425C3"/>
    <w:rsid w:val="00B45335"/>
    <w:rsid w:val="00B462D6"/>
    <w:rsid w:val="00B466CB"/>
    <w:rsid w:val="00B46C2F"/>
    <w:rsid w:val="00B50689"/>
    <w:rsid w:val="00B5122A"/>
    <w:rsid w:val="00B51777"/>
    <w:rsid w:val="00B52D4B"/>
    <w:rsid w:val="00B53646"/>
    <w:rsid w:val="00B55826"/>
    <w:rsid w:val="00B57036"/>
    <w:rsid w:val="00B57385"/>
    <w:rsid w:val="00B60DDC"/>
    <w:rsid w:val="00B6145F"/>
    <w:rsid w:val="00B61FFA"/>
    <w:rsid w:val="00B6355A"/>
    <w:rsid w:val="00B6482A"/>
    <w:rsid w:val="00B65F66"/>
    <w:rsid w:val="00B66141"/>
    <w:rsid w:val="00B72A8B"/>
    <w:rsid w:val="00B75668"/>
    <w:rsid w:val="00B809B9"/>
    <w:rsid w:val="00B81636"/>
    <w:rsid w:val="00B84C7D"/>
    <w:rsid w:val="00B8517A"/>
    <w:rsid w:val="00B8582E"/>
    <w:rsid w:val="00B87C1A"/>
    <w:rsid w:val="00B87DA1"/>
    <w:rsid w:val="00B94691"/>
    <w:rsid w:val="00B94A52"/>
    <w:rsid w:val="00B950CB"/>
    <w:rsid w:val="00B96EDD"/>
    <w:rsid w:val="00B96F61"/>
    <w:rsid w:val="00BA2CEC"/>
    <w:rsid w:val="00BA38DE"/>
    <w:rsid w:val="00BA3FCC"/>
    <w:rsid w:val="00BA6096"/>
    <w:rsid w:val="00BA742F"/>
    <w:rsid w:val="00BB0446"/>
    <w:rsid w:val="00BB2196"/>
    <w:rsid w:val="00BB254F"/>
    <w:rsid w:val="00BB2675"/>
    <w:rsid w:val="00BB49B0"/>
    <w:rsid w:val="00BB5569"/>
    <w:rsid w:val="00BB5A58"/>
    <w:rsid w:val="00BC0B04"/>
    <w:rsid w:val="00BC0FCD"/>
    <w:rsid w:val="00BC2171"/>
    <w:rsid w:val="00BC3577"/>
    <w:rsid w:val="00BC3D29"/>
    <w:rsid w:val="00BC5E47"/>
    <w:rsid w:val="00BD31C0"/>
    <w:rsid w:val="00BD3315"/>
    <w:rsid w:val="00BD4BBA"/>
    <w:rsid w:val="00BE35AD"/>
    <w:rsid w:val="00BE4019"/>
    <w:rsid w:val="00BE4DB1"/>
    <w:rsid w:val="00BE686F"/>
    <w:rsid w:val="00BE6E05"/>
    <w:rsid w:val="00BE7B1D"/>
    <w:rsid w:val="00BF04FE"/>
    <w:rsid w:val="00BF2D2C"/>
    <w:rsid w:val="00BF3224"/>
    <w:rsid w:val="00BF4CC2"/>
    <w:rsid w:val="00BF5238"/>
    <w:rsid w:val="00C03331"/>
    <w:rsid w:val="00C034AB"/>
    <w:rsid w:val="00C0424D"/>
    <w:rsid w:val="00C06219"/>
    <w:rsid w:val="00C06B8B"/>
    <w:rsid w:val="00C07D31"/>
    <w:rsid w:val="00C10DD8"/>
    <w:rsid w:val="00C118E7"/>
    <w:rsid w:val="00C11CFE"/>
    <w:rsid w:val="00C1244A"/>
    <w:rsid w:val="00C13755"/>
    <w:rsid w:val="00C13DAA"/>
    <w:rsid w:val="00C13F4F"/>
    <w:rsid w:val="00C16147"/>
    <w:rsid w:val="00C16603"/>
    <w:rsid w:val="00C16F72"/>
    <w:rsid w:val="00C17EA8"/>
    <w:rsid w:val="00C21456"/>
    <w:rsid w:val="00C22413"/>
    <w:rsid w:val="00C27D16"/>
    <w:rsid w:val="00C327A2"/>
    <w:rsid w:val="00C34A5B"/>
    <w:rsid w:val="00C36DE3"/>
    <w:rsid w:val="00C41088"/>
    <w:rsid w:val="00C42232"/>
    <w:rsid w:val="00C425A1"/>
    <w:rsid w:val="00C43DF4"/>
    <w:rsid w:val="00C44F81"/>
    <w:rsid w:val="00C471BC"/>
    <w:rsid w:val="00C475F8"/>
    <w:rsid w:val="00C47A93"/>
    <w:rsid w:val="00C50EBA"/>
    <w:rsid w:val="00C53664"/>
    <w:rsid w:val="00C5423C"/>
    <w:rsid w:val="00C557B2"/>
    <w:rsid w:val="00C64AF2"/>
    <w:rsid w:val="00C66E7A"/>
    <w:rsid w:val="00C71F9D"/>
    <w:rsid w:val="00C727D2"/>
    <w:rsid w:val="00C72E04"/>
    <w:rsid w:val="00C75375"/>
    <w:rsid w:val="00C75535"/>
    <w:rsid w:val="00C7603B"/>
    <w:rsid w:val="00C76C47"/>
    <w:rsid w:val="00C77A07"/>
    <w:rsid w:val="00C80195"/>
    <w:rsid w:val="00C8450E"/>
    <w:rsid w:val="00C873E8"/>
    <w:rsid w:val="00C933B3"/>
    <w:rsid w:val="00C9371F"/>
    <w:rsid w:val="00C955A6"/>
    <w:rsid w:val="00C9637A"/>
    <w:rsid w:val="00CA2355"/>
    <w:rsid w:val="00CA28ED"/>
    <w:rsid w:val="00CA2CA8"/>
    <w:rsid w:val="00CA330F"/>
    <w:rsid w:val="00CA3CE8"/>
    <w:rsid w:val="00CA7325"/>
    <w:rsid w:val="00CB0D9C"/>
    <w:rsid w:val="00CB35A9"/>
    <w:rsid w:val="00CB5E8E"/>
    <w:rsid w:val="00CB7A1D"/>
    <w:rsid w:val="00CB7C75"/>
    <w:rsid w:val="00CC169B"/>
    <w:rsid w:val="00CC193A"/>
    <w:rsid w:val="00CC235B"/>
    <w:rsid w:val="00CC2482"/>
    <w:rsid w:val="00CC5367"/>
    <w:rsid w:val="00CC5CAA"/>
    <w:rsid w:val="00CC6D01"/>
    <w:rsid w:val="00CD152C"/>
    <w:rsid w:val="00CD16CD"/>
    <w:rsid w:val="00CD3535"/>
    <w:rsid w:val="00CE1621"/>
    <w:rsid w:val="00CE237E"/>
    <w:rsid w:val="00CE5018"/>
    <w:rsid w:val="00CE5639"/>
    <w:rsid w:val="00CE6A13"/>
    <w:rsid w:val="00CE78D3"/>
    <w:rsid w:val="00CE79DD"/>
    <w:rsid w:val="00CF23E4"/>
    <w:rsid w:val="00CF3521"/>
    <w:rsid w:val="00CF710F"/>
    <w:rsid w:val="00CF7692"/>
    <w:rsid w:val="00D0022C"/>
    <w:rsid w:val="00D01E3F"/>
    <w:rsid w:val="00D04AAF"/>
    <w:rsid w:val="00D05E7B"/>
    <w:rsid w:val="00D05EF3"/>
    <w:rsid w:val="00D115E8"/>
    <w:rsid w:val="00D1308D"/>
    <w:rsid w:val="00D13DF0"/>
    <w:rsid w:val="00D15F4B"/>
    <w:rsid w:val="00D172AC"/>
    <w:rsid w:val="00D17B35"/>
    <w:rsid w:val="00D17F2F"/>
    <w:rsid w:val="00D17FB3"/>
    <w:rsid w:val="00D22539"/>
    <w:rsid w:val="00D23941"/>
    <w:rsid w:val="00D302F5"/>
    <w:rsid w:val="00D308B6"/>
    <w:rsid w:val="00D31D4A"/>
    <w:rsid w:val="00D32027"/>
    <w:rsid w:val="00D32579"/>
    <w:rsid w:val="00D3320F"/>
    <w:rsid w:val="00D355A0"/>
    <w:rsid w:val="00D4017B"/>
    <w:rsid w:val="00D4124B"/>
    <w:rsid w:val="00D4179B"/>
    <w:rsid w:val="00D446D9"/>
    <w:rsid w:val="00D44D74"/>
    <w:rsid w:val="00D45AD7"/>
    <w:rsid w:val="00D474A8"/>
    <w:rsid w:val="00D47F5D"/>
    <w:rsid w:val="00D52FF5"/>
    <w:rsid w:val="00D53B71"/>
    <w:rsid w:val="00D55C16"/>
    <w:rsid w:val="00D57079"/>
    <w:rsid w:val="00D570F4"/>
    <w:rsid w:val="00D57156"/>
    <w:rsid w:val="00D606E8"/>
    <w:rsid w:val="00D63E87"/>
    <w:rsid w:val="00D64BC3"/>
    <w:rsid w:val="00D65A70"/>
    <w:rsid w:val="00D66E0B"/>
    <w:rsid w:val="00D673D4"/>
    <w:rsid w:val="00D679EE"/>
    <w:rsid w:val="00D67C16"/>
    <w:rsid w:val="00D712E0"/>
    <w:rsid w:val="00D71FFF"/>
    <w:rsid w:val="00D73233"/>
    <w:rsid w:val="00D74779"/>
    <w:rsid w:val="00D75330"/>
    <w:rsid w:val="00D8198C"/>
    <w:rsid w:val="00D81EC9"/>
    <w:rsid w:val="00D84F43"/>
    <w:rsid w:val="00D87717"/>
    <w:rsid w:val="00D903E7"/>
    <w:rsid w:val="00D9100F"/>
    <w:rsid w:val="00D930F4"/>
    <w:rsid w:val="00D96067"/>
    <w:rsid w:val="00D96B51"/>
    <w:rsid w:val="00DA0599"/>
    <w:rsid w:val="00DA5E16"/>
    <w:rsid w:val="00DB00A7"/>
    <w:rsid w:val="00DB20D1"/>
    <w:rsid w:val="00DB3273"/>
    <w:rsid w:val="00DB43EB"/>
    <w:rsid w:val="00DB47D0"/>
    <w:rsid w:val="00DB5020"/>
    <w:rsid w:val="00DB6F82"/>
    <w:rsid w:val="00DC043C"/>
    <w:rsid w:val="00DD1FFF"/>
    <w:rsid w:val="00DD31C4"/>
    <w:rsid w:val="00DD3F95"/>
    <w:rsid w:val="00DD6313"/>
    <w:rsid w:val="00DD674A"/>
    <w:rsid w:val="00DE0018"/>
    <w:rsid w:val="00DE0CE3"/>
    <w:rsid w:val="00DE223C"/>
    <w:rsid w:val="00DE3236"/>
    <w:rsid w:val="00DE3D65"/>
    <w:rsid w:val="00DE4CB8"/>
    <w:rsid w:val="00DE6F35"/>
    <w:rsid w:val="00DE7E01"/>
    <w:rsid w:val="00DF0F8F"/>
    <w:rsid w:val="00DF10A7"/>
    <w:rsid w:val="00DF348E"/>
    <w:rsid w:val="00DF6AAC"/>
    <w:rsid w:val="00E00208"/>
    <w:rsid w:val="00E007F4"/>
    <w:rsid w:val="00E01BC0"/>
    <w:rsid w:val="00E04BFE"/>
    <w:rsid w:val="00E04F3B"/>
    <w:rsid w:val="00E05A88"/>
    <w:rsid w:val="00E06F1F"/>
    <w:rsid w:val="00E07C0E"/>
    <w:rsid w:val="00E07D26"/>
    <w:rsid w:val="00E1135B"/>
    <w:rsid w:val="00E11C72"/>
    <w:rsid w:val="00E138C3"/>
    <w:rsid w:val="00E1469C"/>
    <w:rsid w:val="00E17E7D"/>
    <w:rsid w:val="00E24D51"/>
    <w:rsid w:val="00E31919"/>
    <w:rsid w:val="00E3567E"/>
    <w:rsid w:val="00E35A06"/>
    <w:rsid w:val="00E35BD4"/>
    <w:rsid w:val="00E35EF2"/>
    <w:rsid w:val="00E361F1"/>
    <w:rsid w:val="00E36B21"/>
    <w:rsid w:val="00E376E2"/>
    <w:rsid w:val="00E40FCB"/>
    <w:rsid w:val="00E43D40"/>
    <w:rsid w:val="00E43FAF"/>
    <w:rsid w:val="00E45034"/>
    <w:rsid w:val="00E52B98"/>
    <w:rsid w:val="00E54CE8"/>
    <w:rsid w:val="00E554F7"/>
    <w:rsid w:val="00E57226"/>
    <w:rsid w:val="00E6168D"/>
    <w:rsid w:val="00E61865"/>
    <w:rsid w:val="00E62A33"/>
    <w:rsid w:val="00E666DB"/>
    <w:rsid w:val="00E7022E"/>
    <w:rsid w:val="00E70F72"/>
    <w:rsid w:val="00E73E56"/>
    <w:rsid w:val="00E747C6"/>
    <w:rsid w:val="00E7680B"/>
    <w:rsid w:val="00E77765"/>
    <w:rsid w:val="00E805B2"/>
    <w:rsid w:val="00E8354A"/>
    <w:rsid w:val="00E84AAE"/>
    <w:rsid w:val="00E91460"/>
    <w:rsid w:val="00E94255"/>
    <w:rsid w:val="00EA3F4D"/>
    <w:rsid w:val="00EA5ABB"/>
    <w:rsid w:val="00EA5C31"/>
    <w:rsid w:val="00EA66AD"/>
    <w:rsid w:val="00EA7171"/>
    <w:rsid w:val="00EA75B7"/>
    <w:rsid w:val="00EB0CFD"/>
    <w:rsid w:val="00EB2CD7"/>
    <w:rsid w:val="00EB311E"/>
    <w:rsid w:val="00EC01C9"/>
    <w:rsid w:val="00EC6129"/>
    <w:rsid w:val="00EC6E4D"/>
    <w:rsid w:val="00EC7FD3"/>
    <w:rsid w:val="00ED669C"/>
    <w:rsid w:val="00EE0121"/>
    <w:rsid w:val="00EE1DB8"/>
    <w:rsid w:val="00EE3B34"/>
    <w:rsid w:val="00EE60E5"/>
    <w:rsid w:val="00EE6CB0"/>
    <w:rsid w:val="00EF2A3B"/>
    <w:rsid w:val="00EF2C94"/>
    <w:rsid w:val="00EF42D9"/>
    <w:rsid w:val="00EF55A2"/>
    <w:rsid w:val="00EF6754"/>
    <w:rsid w:val="00EF6E8E"/>
    <w:rsid w:val="00EF7AF2"/>
    <w:rsid w:val="00F016AC"/>
    <w:rsid w:val="00F0294E"/>
    <w:rsid w:val="00F04203"/>
    <w:rsid w:val="00F072BA"/>
    <w:rsid w:val="00F104F2"/>
    <w:rsid w:val="00F126AE"/>
    <w:rsid w:val="00F13229"/>
    <w:rsid w:val="00F13B3E"/>
    <w:rsid w:val="00F14505"/>
    <w:rsid w:val="00F14813"/>
    <w:rsid w:val="00F15BB9"/>
    <w:rsid w:val="00F173D3"/>
    <w:rsid w:val="00F20411"/>
    <w:rsid w:val="00F21123"/>
    <w:rsid w:val="00F26B07"/>
    <w:rsid w:val="00F30F58"/>
    <w:rsid w:val="00F31698"/>
    <w:rsid w:val="00F31EDC"/>
    <w:rsid w:val="00F335EE"/>
    <w:rsid w:val="00F344C6"/>
    <w:rsid w:val="00F40FC5"/>
    <w:rsid w:val="00F437AC"/>
    <w:rsid w:val="00F466C3"/>
    <w:rsid w:val="00F5388C"/>
    <w:rsid w:val="00F53E7E"/>
    <w:rsid w:val="00F54B20"/>
    <w:rsid w:val="00F62E7D"/>
    <w:rsid w:val="00F62FCC"/>
    <w:rsid w:val="00F64273"/>
    <w:rsid w:val="00F648C4"/>
    <w:rsid w:val="00F65D31"/>
    <w:rsid w:val="00F67E44"/>
    <w:rsid w:val="00F74A09"/>
    <w:rsid w:val="00F761AF"/>
    <w:rsid w:val="00F800E4"/>
    <w:rsid w:val="00F810BA"/>
    <w:rsid w:val="00F83BA1"/>
    <w:rsid w:val="00F84840"/>
    <w:rsid w:val="00F8509C"/>
    <w:rsid w:val="00F850C4"/>
    <w:rsid w:val="00F86E63"/>
    <w:rsid w:val="00F92A44"/>
    <w:rsid w:val="00F97326"/>
    <w:rsid w:val="00FA01C0"/>
    <w:rsid w:val="00FA199E"/>
    <w:rsid w:val="00FA22E7"/>
    <w:rsid w:val="00FA47DB"/>
    <w:rsid w:val="00FB0635"/>
    <w:rsid w:val="00FB0D14"/>
    <w:rsid w:val="00FB1B94"/>
    <w:rsid w:val="00FB2B8C"/>
    <w:rsid w:val="00FB33A7"/>
    <w:rsid w:val="00FB5B06"/>
    <w:rsid w:val="00FB6CBD"/>
    <w:rsid w:val="00FC064D"/>
    <w:rsid w:val="00FC0CFE"/>
    <w:rsid w:val="00FC1638"/>
    <w:rsid w:val="00FC2980"/>
    <w:rsid w:val="00FC6F56"/>
    <w:rsid w:val="00FC745C"/>
    <w:rsid w:val="00FC7B71"/>
    <w:rsid w:val="00FD1426"/>
    <w:rsid w:val="00FD1811"/>
    <w:rsid w:val="00FD2C5B"/>
    <w:rsid w:val="00FD2D40"/>
    <w:rsid w:val="00FD32BA"/>
    <w:rsid w:val="00FE0A8F"/>
    <w:rsid w:val="00FE19A8"/>
    <w:rsid w:val="00FE76AF"/>
    <w:rsid w:val="00FF3257"/>
    <w:rsid w:val="00FF42AA"/>
    <w:rsid w:val="00FF4366"/>
    <w:rsid w:val="00FF5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729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annotation subjec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zh-TW"/>
    </w:rPr>
  </w:style>
  <w:style w:type="paragraph" w:styleId="Heading1">
    <w:name w:val="heading 1"/>
    <w:basedOn w:val="Normal"/>
    <w:next w:val="Normal"/>
    <w:link w:val="Heading1Char"/>
    <w:uiPriority w:val="9"/>
    <w:qFormat/>
    <w:rsid w:val="007B32D8"/>
    <w:pPr>
      <w:keepNext/>
      <w:keepLines/>
      <w:spacing w:before="480" w:line="276" w:lineRule="auto"/>
      <w:outlineLvl w:val="0"/>
    </w:pPr>
    <w:rPr>
      <w:rFonts w:ascii="Cambria" w:hAnsi="Cambria"/>
      <w:b/>
      <w:bCs/>
      <w:color w:val="365F91"/>
      <w:sz w:val="28"/>
      <w:szCs w:val="28"/>
      <w:lang w:eastAsia="en-US"/>
    </w:rPr>
  </w:style>
  <w:style w:type="paragraph" w:styleId="Heading2">
    <w:name w:val="heading 2"/>
    <w:basedOn w:val="Normal"/>
    <w:next w:val="Normal"/>
    <w:link w:val="Heading2Char"/>
    <w:uiPriority w:val="9"/>
    <w:unhideWhenUsed/>
    <w:qFormat/>
    <w:rsid w:val="009C14F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2C1315"/>
    <w:pPr>
      <w:keepNext/>
      <w:spacing w:before="240" w:after="60"/>
      <w:outlineLvl w:val="2"/>
    </w:pPr>
    <w:rPr>
      <w:rFonts w:ascii="Arial" w:hAnsi="Arial" w:cs="Arial"/>
      <w:b/>
      <w:bCs/>
      <w:sz w:val="26"/>
      <w:szCs w:val="26"/>
      <w:lang w:eastAsia="en-US"/>
    </w:rPr>
  </w:style>
  <w:style w:type="paragraph" w:styleId="Heading4">
    <w:name w:val="heading 4"/>
    <w:basedOn w:val="Normal"/>
    <w:next w:val="Normal"/>
    <w:link w:val="Heading4Char"/>
    <w:uiPriority w:val="9"/>
    <w:semiHidden/>
    <w:unhideWhenUsed/>
    <w:qFormat/>
    <w:rsid w:val="007B32D8"/>
    <w:pPr>
      <w:keepNext/>
      <w:keepLines/>
      <w:spacing w:before="200" w:line="276" w:lineRule="auto"/>
      <w:outlineLvl w:val="3"/>
    </w:pPr>
    <w:rPr>
      <w:rFonts w:ascii="Cambria" w:hAnsi="Cambria"/>
      <w:b/>
      <w:bCs/>
      <w:i/>
      <w:iCs/>
      <w:color w:val="4F81BD"/>
      <w:sz w:val="22"/>
      <w:szCs w:val="22"/>
      <w:lang w:eastAsia="en-US"/>
    </w:rPr>
  </w:style>
  <w:style w:type="paragraph" w:styleId="Heading5">
    <w:name w:val="heading 5"/>
    <w:basedOn w:val="Normal"/>
    <w:next w:val="Normal"/>
    <w:qFormat/>
    <w:pPr>
      <w:keepNext/>
      <w:jc w:val="center"/>
      <w:outlineLvl w:val="4"/>
    </w:pPr>
    <w:rPr>
      <w:b/>
      <w:sz w:val="22"/>
    </w:rPr>
  </w:style>
  <w:style w:type="paragraph" w:styleId="Heading6">
    <w:name w:val="heading 6"/>
    <w:basedOn w:val="Normal"/>
    <w:next w:val="Normal"/>
    <w:qFormat/>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hd w:val="clear" w:color="auto" w:fill="FFFFFF"/>
    </w:pPr>
    <w:rPr>
      <w:sz w:val="22"/>
    </w:rPr>
  </w:style>
  <w:style w:type="paragraph" w:styleId="BodyText3">
    <w:name w:val="Body Text 3"/>
    <w:basedOn w:val="Normal"/>
    <w:rPr>
      <w:sz w:val="22"/>
    </w:rPr>
  </w:style>
  <w:style w:type="character" w:styleId="Hyperlink">
    <w:name w:val="Hyperlink"/>
    <w:uiPriority w:val="99"/>
    <w:rPr>
      <w:color w:val="0000FF"/>
      <w:u w:val="single"/>
    </w:rPr>
  </w:style>
  <w:style w:type="paragraph" w:styleId="BodyText2">
    <w:name w:val="Body Text 2"/>
    <w:basedOn w:val="Normal"/>
    <w:rPr>
      <w:b/>
      <w:sz w:val="22"/>
    </w:rPr>
  </w:style>
  <w:style w:type="paragraph" w:styleId="FootnoteText">
    <w:name w:val="footnote text"/>
    <w:basedOn w:val="Normal"/>
    <w:link w:val="FootnoteTextChar"/>
    <w:uiPriority w:val="99"/>
    <w:semiHidden/>
    <w:rPr>
      <w:lang w:eastAsia="en-US"/>
    </w:rPr>
  </w:style>
  <w:style w:type="paragraph" w:styleId="NormalWeb">
    <w:name w:val="Normal (Web)"/>
    <w:basedOn w:val="Normal"/>
    <w:uiPriority w:val="99"/>
    <w:pPr>
      <w:spacing w:before="100" w:beforeAutospacing="1" w:after="100" w:afterAutospacing="1"/>
    </w:pPr>
    <w:rPr>
      <w:sz w:val="24"/>
      <w:szCs w:val="24"/>
      <w:lang w:eastAsia="en-US"/>
    </w:rPr>
  </w:style>
  <w:style w:type="character" w:styleId="FootnoteReference">
    <w:name w:val="footnote reference"/>
    <w:semiHidden/>
    <w:rPr>
      <w:vertAlign w:val="superscript"/>
    </w:rPr>
  </w:style>
  <w:style w:type="paragraph" w:styleId="BalloonText">
    <w:name w:val="Balloon Text"/>
    <w:basedOn w:val="Normal"/>
    <w:link w:val="BalloonTextChar"/>
    <w:uiPriority w:val="99"/>
    <w:semiHidden/>
    <w:rPr>
      <w:rFonts w:ascii="Tahoma" w:hAnsi="Tahoma" w:cs="Tahoma"/>
      <w:sz w:val="16"/>
      <w:szCs w:val="16"/>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paragraph" w:styleId="CommentSubject">
    <w:name w:val="annotation subject"/>
    <w:basedOn w:val="CommentText"/>
    <w:next w:val="CommentText"/>
    <w:link w:val="CommentSubjectChar"/>
    <w:uiPriority w:val="99"/>
    <w:semiHidden/>
    <w:rPr>
      <w:b/>
      <w:bCs/>
    </w:rPr>
  </w:style>
  <w:style w:type="paragraph" w:styleId="Date">
    <w:name w:val="Date"/>
    <w:basedOn w:val="Normal"/>
    <w:next w:val="Normal"/>
  </w:style>
  <w:style w:type="paragraph" w:styleId="Footer">
    <w:name w:val="footer"/>
    <w:basedOn w:val="Normal"/>
    <w:link w:val="FooterChar"/>
    <w:uiPriority w:val="99"/>
    <w:pPr>
      <w:tabs>
        <w:tab w:val="center" w:pos="4320"/>
        <w:tab w:val="right" w:pos="8640"/>
      </w:tabs>
    </w:pPr>
    <w:rPr>
      <w:lang w:val="x-none"/>
    </w:rPr>
  </w:style>
  <w:style w:type="character" w:styleId="PageNumber">
    <w:name w:val="page number"/>
    <w:basedOn w:val="DefaultParagraphFont"/>
  </w:style>
  <w:style w:type="paragraph" w:styleId="HTMLPreformatted">
    <w:name w:val="HTML Preformatted"/>
    <w:basedOn w:val="Normal"/>
    <w:link w:val="HTMLPreformattedChar"/>
    <w:uiPriority w:val="99"/>
    <w:rsid w:val="00A53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US"/>
    </w:rPr>
  </w:style>
  <w:style w:type="paragraph" w:customStyle="1" w:styleId="pindented2">
    <w:name w:val="pindented2"/>
    <w:basedOn w:val="Normal"/>
    <w:rsid w:val="00752BA7"/>
    <w:pPr>
      <w:spacing w:line="288" w:lineRule="auto"/>
      <w:ind w:firstLine="720"/>
    </w:pPr>
    <w:rPr>
      <w:rFonts w:ascii="Arial" w:eastAsia="PMingLiU" w:hAnsi="Arial" w:cs="Arial"/>
      <w:color w:val="000000"/>
    </w:rPr>
  </w:style>
  <w:style w:type="paragraph" w:customStyle="1" w:styleId="pindented1">
    <w:name w:val="pindented1"/>
    <w:basedOn w:val="Normal"/>
    <w:rsid w:val="00DB3273"/>
    <w:pPr>
      <w:spacing w:line="288" w:lineRule="auto"/>
      <w:ind w:firstLine="480"/>
    </w:pPr>
    <w:rPr>
      <w:rFonts w:ascii="Arial" w:hAnsi="Arial" w:cs="Arial"/>
      <w:color w:val="000000"/>
      <w:lang w:eastAsia="en-US"/>
    </w:rPr>
  </w:style>
  <w:style w:type="paragraph" w:customStyle="1" w:styleId="pbody">
    <w:name w:val="pbody"/>
    <w:basedOn w:val="Normal"/>
    <w:rsid w:val="00DB3273"/>
    <w:pPr>
      <w:spacing w:line="288" w:lineRule="auto"/>
      <w:ind w:firstLine="240"/>
    </w:pPr>
    <w:rPr>
      <w:rFonts w:ascii="Arial" w:hAnsi="Arial" w:cs="Arial"/>
      <w:color w:val="000000"/>
      <w:lang w:eastAsia="en-US"/>
    </w:rPr>
  </w:style>
  <w:style w:type="character" w:styleId="Strong">
    <w:name w:val="Strong"/>
    <w:qFormat/>
    <w:rsid w:val="00DB3273"/>
    <w:rPr>
      <w:b/>
      <w:bCs/>
    </w:rPr>
  </w:style>
  <w:style w:type="table" w:styleId="TableGrid">
    <w:name w:val="Table Grid"/>
    <w:basedOn w:val="TableNormal"/>
    <w:rsid w:val="00100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A0A16"/>
    <w:pPr>
      <w:tabs>
        <w:tab w:val="center" w:pos="4320"/>
        <w:tab w:val="right" w:pos="8640"/>
      </w:tabs>
    </w:pPr>
  </w:style>
  <w:style w:type="character" w:customStyle="1" w:styleId="FooterChar">
    <w:name w:val="Footer Char"/>
    <w:link w:val="Footer"/>
    <w:uiPriority w:val="99"/>
    <w:rsid w:val="00416C23"/>
    <w:rPr>
      <w:lang w:eastAsia="zh-TW"/>
    </w:rPr>
  </w:style>
  <w:style w:type="character" w:customStyle="1" w:styleId="Heading2Char">
    <w:name w:val="Heading 2 Char"/>
    <w:link w:val="Heading2"/>
    <w:uiPriority w:val="9"/>
    <w:rsid w:val="009C14F7"/>
    <w:rPr>
      <w:rFonts w:ascii="Cambria" w:eastAsia="Times New Roman" w:hAnsi="Cambria" w:cs="Times New Roman"/>
      <w:b/>
      <w:bCs/>
      <w:i/>
      <w:iCs/>
      <w:sz w:val="28"/>
      <w:szCs w:val="28"/>
      <w:lang w:eastAsia="zh-TW"/>
    </w:rPr>
  </w:style>
  <w:style w:type="character" w:customStyle="1" w:styleId="Heading1Char">
    <w:name w:val="Heading 1 Char"/>
    <w:link w:val="Heading1"/>
    <w:uiPriority w:val="9"/>
    <w:rsid w:val="007B32D8"/>
    <w:rPr>
      <w:rFonts w:ascii="Cambria" w:hAnsi="Cambria"/>
      <w:b/>
      <w:bCs/>
      <w:color w:val="365F91"/>
      <w:sz w:val="28"/>
      <w:szCs w:val="28"/>
    </w:rPr>
  </w:style>
  <w:style w:type="character" w:customStyle="1" w:styleId="Heading4Char">
    <w:name w:val="Heading 4 Char"/>
    <w:link w:val="Heading4"/>
    <w:uiPriority w:val="9"/>
    <w:semiHidden/>
    <w:rsid w:val="007B32D8"/>
    <w:rPr>
      <w:rFonts w:ascii="Cambria" w:hAnsi="Cambria"/>
      <w:b/>
      <w:bCs/>
      <w:i/>
      <w:iCs/>
      <w:color w:val="4F81BD"/>
      <w:sz w:val="22"/>
      <w:szCs w:val="22"/>
    </w:rPr>
  </w:style>
  <w:style w:type="numbering" w:customStyle="1" w:styleId="NoList1">
    <w:name w:val="No List1"/>
    <w:next w:val="NoList"/>
    <w:uiPriority w:val="99"/>
    <w:semiHidden/>
    <w:unhideWhenUsed/>
    <w:rsid w:val="007B32D8"/>
  </w:style>
  <w:style w:type="character" w:customStyle="1" w:styleId="Heading3Char">
    <w:name w:val="Heading 3 Char"/>
    <w:link w:val="Heading3"/>
    <w:uiPriority w:val="9"/>
    <w:rsid w:val="007B32D8"/>
    <w:rPr>
      <w:rFonts w:ascii="Arial" w:hAnsi="Arial" w:cs="Arial"/>
      <w:b/>
      <w:bCs/>
      <w:sz w:val="26"/>
      <w:szCs w:val="26"/>
    </w:rPr>
  </w:style>
  <w:style w:type="paragraph" w:styleId="PlainText">
    <w:name w:val="Plain Text"/>
    <w:basedOn w:val="Normal"/>
    <w:link w:val="PlainTextChar"/>
    <w:uiPriority w:val="99"/>
    <w:unhideWhenUsed/>
    <w:rsid w:val="007B32D8"/>
    <w:rPr>
      <w:rFonts w:ascii="Calibri" w:eastAsia="Calibri" w:hAnsi="Calibri"/>
      <w:sz w:val="22"/>
      <w:szCs w:val="21"/>
      <w:lang w:eastAsia="en-US"/>
    </w:rPr>
  </w:style>
  <w:style w:type="character" w:customStyle="1" w:styleId="PlainTextChar">
    <w:name w:val="Plain Text Char"/>
    <w:link w:val="PlainText"/>
    <w:uiPriority w:val="99"/>
    <w:rsid w:val="007B32D8"/>
    <w:rPr>
      <w:rFonts w:ascii="Calibri" w:eastAsia="Calibri" w:hAnsi="Calibri"/>
      <w:sz w:val="22"/>
      <w:szCs w:val="21"/>
    </w:rPr>
  </w:style>
  <w:style w:type="character" w:customStyle="1" w:styleId="CommentTextChar">
    <w:name w:val="Comment Text Char"/>
    <w:link w:val="CommentText"/>
    <w:uiPriority w:val="99"/>
    <w:rsid w:val="007B32D8"/>
    <w:rPr>
      <w:lang w:eastAsia="zh-TW"/>
    </w:rPr>
  </w:style>
  <w:style w:type="character" w:styleId="Emphasis">
    <w:name w:val="Emphasis"/>
    <w:uiPriority w:val="20"/>
    <w:qFormat/>
    <w:rsid w:val="007B32D8"/>
    <w:rPr>
      <w:i/>
      <w:iCs/>
    </w:rPr>
  </w:style>
  <w:style w:type="character" w:customStyle="1" w:styleId="BalloonTextChar">
    <w:name w:val="Balloon Text Char"/>
    <w:link w:val="BalloonText"/>
    <w:uiPriority w:val="99"/>
    <w:semiHidden/>
    <w:rsid w:val="007B32D8"/>
    <w:rPr>
      <w:rFonts w:ascii="Tahoma" w:hAnsi="Tahoma" w:cs="Tahoma"/>
      <w:sz w:val="16"/>
      <w:szCs w:val="16"/>
      <w:lang w:eastAsia="zh-TW"/>
    </w:rPr>
  </w:style>
  <w:style w:type="paragraph" w:customStyle="1" w:styleId="pbodyaltnoindent">
    <w:name w:val="pbodyaltnoindent"/>
    <w:basedOn w:val="Normal"/>
    <w:rsid w:val="007B32D8"/>
    <w:pPr>
      <w:spacing w:before="240" w:after="240" w:line="288" w:lineRule="auto"/>
      <w:ind w:left="240" w:right="240"/>
    </w:pPr>
    <w:rPr>
      <w:rFonts w:ascii="Arial" w:hAnsi="Arial" w:cs="Arial"/>
      <w:color w:val="000000"/>
      <w:sz w:val="15"/>
      <w:szCs w:val="15"/>
      <w:lang w:eastAsia="en-US"/>
    </w:rPr>
  </w:style>
  <w:style w:type="paragraph" w:customStyle="1" w:styleId="pbodyctrsmcaps">
    <w:name w:val="pbodyctrsmcaps"/>
    <w:basedOn w:val="Normal"/>
    <w:rsid w:val="007B32D8"/>
    <w:pPr>
      <w:spacing w:before="240" w:after="240" w:line="288" w:lineRule="auto"/>
      <w:jc w:val="center"/>
    </w:pPr>
    <w:rPr>
      <w:rFonts w:ascii="Arial" w:hAnsi="Arial" w:cs="Arial"/>
      <w:smallCaps/>
      <w:color w:val="000000"/>
      <w:lang w:eastAsia="en-US"/>
    </w:rPr>
  </w:style>
  <w:style w:type="character" w:customStyle="1" w:styleId="HeaderChar">
    <w:name w:val="Header Char"/>
    <w:link w:val="Header"/>
    <w:rsid w:val="007B32D8"/>
    <w:rPr>
      <w:lang w:eastAsia="zh-TW"/>
    </w:rPr>
  </w:style>
  <w:style w:type="character" w:customStyle="1" w:styleId="CommentSubjectChar">
    <w:name w:val="Comment Subject Char"/>
    <w:link w:val="CommentSubject"/>
    <w:uiPriority w:val="99"/>
    <w:semiHidden/>
    <w:rsid w:val="007B32D8"/>
    <w:rPr>
      <w:b/>
      <w:bCs/>
      <w:lang w:eastAsia="zh-TW"/>
    </w:rPr>
  </w:style>
  <w:style w:type="paragraph" w:customStyle="1" w:styleId="pbodyalt">
    <w:name w:val="pbodyalt"/>
    <w:basedOn w:val="Normal"/>
    <w:rsid w:val="007B32D8"/>
    <w:pPr>
      <w:spacing w:before="240" w:after="240" w:line="288" w:lineRule="auto"/>
      <w:ind w:left="240" w:right="240" w:firstLine="240"/>
    </w:pPr>
    <w:rPr>
      <w:rFonts w:ascii="Arial" w:hAnsi="Arial" w:cs="Arial"/>
      <w:color w:val="000000"/>
      <w:sz w:val="15"/>
      <w:szCs w:val="15"/>
      <w:lang w:eastAsia="en-US"/>
    </w:rPr>
  </w:style>
  <w:style w:type="paragraph" w:styleId="ListParagraph">
    <w:name w:val="List Paragraph"/>
    <w:basedOn w:val="Normal"/>
    <w:uiPriority w:val="34"/>
    <w:qFormat/>
    <w:rsid w:val="007B32D8"/>
    <w:pPr>
      <w:ind w:left="720"/>
      <w:contextualSpacing/>
    </w:pPr>
    <w:rPr>
      <w:sz w:val="24"/>
      <w:szCs w:val="24"/>
      <w:lang w:eastAsia="en-US"/>
    </w:rPr>
  </w:style>
  <w:style w:type="character" w:customStyle="1" w:styleId="HTMLPreformattedChar">
    <w:name w:val="HTML Preformatted Char"/>
    <w:link w:val="HTMLPreformatted"/>
    <w:uiPriority w:val="99"/>
    <w:rsid w:val="007B32D8"/>
    <w:rPr>
      <w:rFonts w:ascii="Courier New" w:hAnsi="Courier New" w:cs="Courier New"/>
    </w:rPr>
  </w:style>
  <w:style w:type="character" w:customStyle="1" w:styleId="apple-converted-space">
    <w:name w:val="apple-converted-space"/>
    <w:rsid w:val="007B32D8"/>
  </w:style>
  <w:style w:type="paragraph" w:customStyle="1" w:styleId="Default">
    <w:name w:val="Default"/>
    <w:rsid w:val="007B32D8"/>
    <w:pPr>
      <w:autoSpaceDE w:val="0"/>
      <w:autoSpaceDN w:val="0"/>
      <w:adjustRightInd w:val="0"/>
    </w:pPr>
    <w:rPr>
      <w:rFonts w:ascii="Arial" w:hAnsi="Arial" w:cs="Arial"/>
      <w:color w:val="000000"/>
      <w:sz w:val="24"/>
      <w:szCs w:val="24"/>
    </w:rPr>
  </w:style>
  <w:style w:type="character" w:customStyle="1" w:styleId="FootnoteTextChar">
    <w:name w:val="Footnote Text Char"/>
    <w:link w:val="FootnoteText"/>
    <w:uiPriority w:val="99"/>
    <w:semiHidden/>
    <w:rsid w:val="007B32D8"/>
  </w:style>
  <w:style w:type="character" w:customStyle="1" w:styleId="FootnoteTextChar1">
    <w:name w:val="Footnote Text Char1"/>
    <w:uiPriority w:val="99"/>
    <w:semiHidden/>
    <w:rsid w:val="007B32D8"/>
    <w:rPr>
      <w:sz w:val="20"/>
      <w:szCs w:val="20"/>
    </w:rPr>
  </w:style>
  <w:style w:type="paragraph" w:styleId="Revision">
    <w:name w:val="Revision"/>
    <w:hidden/>
    <w:uiPriority w:val="99"/>
    <w:semiHidden/>
    <w:rsid w:val="007B32D8"/>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annotation subjec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zh-TW"/>
    </w:rPr>
  </w:style>
  <w:style w:type="paragraph" w:styleId="Heading1">
    <w:name w:val="heading 1"/>
    <w:basedOn w:val="Normal"/>
    <w:next w:val="Normal"/>
    <w:link w:val="Heading1Char"/>
    <w:uiPriority w:val="9"/>
    <w:qFormat/>
    <w:rsid w:val="007B32D8"/>
    <w:pPr>
      <w:keepNext/>
      <w:keepLines/>
      <w:spacing w:before="480" w:line="276" w:lineRule="auto"/>
      <w:outlineLvl w:val="0"/>
    </w:pPr>
    <w:rPr>
      <w:rFonts w:ascii="Cambria" w:hAnsi="Cambria"/>
      <w:b/>
      <w:bCs/>
      <w:color w:val="365F91"/>
      <w:sz w:val="28"/>
      <w:szCs w:val="28"/>
      <w:lang w:eastAsia="en-US"/>
    </w:rPr>
  </w:style>
  <w:style w:type="paragraph" w:styleId="Heading2">
    <w:name w:val="heading 2"/>
    <w:basedOn w:val="Normal"/>
    <w:next w:val="Normal"/>
    <w:link w:val="Heading2Char"/>
    <w:uiPriority w:val="9"/>
    <w:unhideWhenUsed/>
    <w:qFormat/>
    <w:rsid w:val="009C14F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2C1315"/>
    <w:pPr>
      <w:keepNext/>
      <w:spacing w:before="240" w:after="60"/>
      <w:outlineLvl w:val="2"/>
    </w:pPr>
    <w:rPr>
      <w:rFonts w:ascii="Arial" w:hAnsi="Arial" w:cs="Arial"/>
      <w:b/>
      <w:bCs/>
      <w:sz w:val="26"/>
      <w:szCs w:val="26"/>
      <w:lang w:eastAsia="en-US"/>
    </w:rPr>
  </w:style>
  <w:style w:type="paragraph" w:styleId="Heading4">
    <w:name w:val="heading 4"/>
    <w:basedOn w:val="Normal"/>
    <w:next w:val="Normal"/>
    <w:link w:val="Heading4Char"/>
    <w:uiPriority w:val="9"/>
    <w:semiHidden/>
    <w:unhideWhenUsed/>
    <w:qFormat/>
    <w:rsid w:val="007B32D8"/>
    <w:pPr>
      <w:keepNext/>
      <w:keepLines/>
      <w:spacing w:before="200" w:line="276" w:lineRule="auto"/>
      <w:outlineLvl w:val="3"/>
    </w:pPr>
    <w:rPr>
      <w:rFonts w:ascii="Cambria" w:hAnsi="Cambria"/>
      <w:b/>
      <w:bCs/>
      <w:i/>
      <w:iCs/>
      <w:color w:val="4F81BD"/>
      <w:sz w:val="22"/>
      <w:szCs w:val="22"/>
      <w:lang w:eastAsia="en-US"/>
    </w:rPr>
  </w:style>
  <w:style w:type="paragraph" w:styleId="Heading5">
    <w:name w:val="heading 5"/>
    <w:basedOn w:val="Normal"/>
    <w:next w:val="Normal"/>
    <w:qFormat/>
    <w:pPr>
      <w:keepNext/>
      <w:jc w:val="center"/>
      <w:outlineLvl w:val="4"/>
    </w:pPr>
    <w:rPr>
      <w:b/>
      <w:sz w:val="22"/>
    </w:rPr>
  </w:style>
  <w:style w:type="paragraph" w:styleId="Heading6">
    <w:name w:val="heading 6"/>
    <w:basedOn w:val="Normal"/>
    <w:next w:val="Normal"/>
    <w:qFormat/>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hd w:val="clear" w:color="auto" w:fill="FFFFFF"/>
    </w:pPr>
    <w:rPr>
      <w:sz w:val="22"/>
    </w:rPr>
  </w:style>
  <w:style w:type="paragraph" w:styleId="BodyText3">
    <w:name w:val="Body Text 3"/>
    <w:basedOn w:val="Normal"/>
    <w:rPr>
      <w:sz w:val="22"/>
    </w:rPr>
  </w:style>
  <w:style w:type="character" w:styleId="Hyperlink">
    <w:name w:val="Hyperlink"/>
    <w:uiPriority w:val="99"/>
    <w:rPr>
      <w:color w:val="0000FF"/>
      <w:u w:val="single"/>
    </w:rPr>
  </w:style>
  <w:style w:type="paragraph" w:styleId="BodyText2">
    <w:name w:val="Body Text 2"/>
    <w:basedOn w:val="Normal"/>
    <w:rPr>
      <w:b/>
      <w:sz w:val="22"/>
    </w:rPr>
  </w:style>
  <w:style w:type="paragraph" w:styleId="FootnoteText">
    <w:name w:val="footnote text"/>
    <w:basedOn w:val="Normal"/>
    <w:link w:val="FootnoteTextChar"/>
    <w:uiPriority w:val="99"/>
    <w:semiHidden/>
    <w:rPr>
      <w:lang w:eastAsia="en-US"/>
    </w:rPr>
  </w:style>
  <w:style w:type="paragraph" w:styleId="NormalWeb">
    <w:name w:val="Normal (Web)"/>
    <w:basedOn w:val="Normal"/>
    <w:uiPriority w:val="99"/>
    <w:pPr>
      <w:spacing w:before="100" w:beforeAutospacing="1" w:after="100" w:afterAutospacing="1"/>
    </w:pPr>
    <w:rPr>
      <w:sz w:val="24"/>
      <w:szCs w:val="24"/>
      <w:lang w:eastAsia="en-US"/>
    </w:rPr>
  </w:style>
  <w:style w:type="character" w:styleId="FootnoteReference">
    <w:name w:val="footnote reference"/>
    <w:semiHidden/>
    <w:rPr>
      <w:vertAlign w:val="superscript"/>
    </w:rPr>
  </w:style>
  <w:style w:type="paragraph" w:styleId="BalloonText">
    <w:name w:val="Balloon Text"/>
    <w:basedOn w:val="Normal"/>
    <w:link w:val="BalloonTextChar"/>
    <w:uiPriority w:val="99"/>
    <w:semiHidden/>
    <w:rPr>
      <w:rFonts w:ascii="Tahoma" w:hAnsi="Tahoma" w:cs="Tahoma"/>
      <w:sz w:val="16"/>
      <w:szCs w:val="16"/>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paragraph" w:styleId="CommentSubject">
    <w:name w:val="annotation subject"/>
    <w:basedOn w:val="CommentText"/>
    <w:next w:val="CommentText"/>
    <w:link w:val="CommentSubjectChar"/>
    <w:uiPriority w:val="99"/>
    <w:semiHidden/>
    <w:rPr>
      <w:b/>
      <w:bCs/>
    </w:rPr>
  </w:style>
  <w:style w:type="paragraph" w:styleId="Date">
    <w:name w:val="Date"/>
    <w:basedOn w:val="Normal"/>
    <w:next w:val="Normal"/>
  </w:style>
  <w:style w:type="paragraph" w:styleId="Footer">
    <w:name w:val="footer"/>
    <w:basedOn w:val="Normal"/>
    <w:link w:val="FooterChar"/>
    <w:uiPriority w:val="99"/>
    <w:pPr>
      <w:tabs>
        <w:tab w:val="center" w:pos="4320"/>
        <w:tab w:val="right" w:pos="8640"/>
      </w:tabs>
    </w:pPr>
    <w:rPr>
      <w:lang w:val="x-none"/>
    </w:rPr>
  </w:style>
  <w:style w:type="character" w:styleId="PageNumber">
    <w:name w:val="page number"/>
    <w:basedOn w:val="DefaultParagraphFont"/>
  </w:style>
  <w:style w:type="paragraph" w:styleId="HTMLPreformatted">
    <w:name w:val="HTML Preformatted"/>
    <w:basedOn w:val="Normal"/>
    <w:link w:val="HTMLPreformattedChar"/>
    <w:uiPriority w:val="99"/>
    <w:rsid w:val="00A53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US"/>
    </w:rPr>
  </w:style>
  <w:style w:type="paragraph" w:customStyle="1" w:styleId="pindented2">
    <w:name w:val="pindented2"/>
    <w:basedOn w:val="Normal"/>
    <w:rsid w:val="00752BA7"/>
    <w:pPr>
      <w:spacing w:line="288" w:lineRule="auto"/>
      <w:ind w:firstLine="720"/>
    </w:pPr>
    <w:rPr>
      <w:rFonts w:ascii="Arial" w:eastAsia="PMingLiU" w:hAnsi="Arial" w:cs="Arial"/>
      <w:color w:val="000000"/>
    </w:rPr>
  </w:style>
  <w:style w:type="paragraph" w:customStyle="1" w:styleId="pindented1">
    <w:name w:val="pindented1"/>
    <w:basedOn w:val="Normal"/>
    <w:rsid w:val="00DB3273"/>
    <w:pPr>
      <w:spacing w:line="288" w:lineRule="auto"/>
      <w:ind w:firstLine="480"/>
    </w:pPr>
    <w:rPr>
      <w:rFonts w:ascii="Arial" w:hAnsi="Arial" w:cs="Arial"/>
      <w:color w:val="000000"/>
      <w:lang w:eastAsia="en-US"/>
    </w:rPr>
  </w:style>
  <w:style w:type="paragraph" w:customStyle="1" w:styleId="pbody">
    <w:name w:val="pbody"/>
    <w:basedOn w:val="Normal"/>
    <w:rsid w:val="00DB3273"/>
    <w:pPr>
      <w:spacing w:line="288" w:lineRule="auto"/>
      <w:ind w:firstLine="240"/>
    </w:pPr>
    <w:rPr>
      <w:rFonts w:ascii="Arial" w:hAnsi="Arial" w:cs="Arial"/>
      <w:color w:val="000000"/>
      <w:lang w:eastAsia="en-US"/>
    </w:rPr>
  </w:style>
  <w:style w:type="character" w:styleId="Strong">
    <w:name w:val="Strong"/>
    <w:qFormat/>
    <w:rsid w:val="00DB3273"/>
    <w:rPr>
      <w:b/>
      <w:bCs/>
    </w:rPr>
  </w:style>
  <w:style w:type="table" w:styleId="TableGrid">
    <w:name w:val="Table Grid"/>
    <w:basedOn w:val="TableNormal"/>
    <w:rsid w:val="00100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A0A16"/>
    <w:pPr>
      <w:tabs>
        <w:tab w:val="center" w:pos="4320"/>
        <w:tab w:val="right" w:pos="8640"/>
      </w:tabs>
    </w:pPr>
  </w:style>
  <w:style w:type="character" w:customStyle="1" w:styleId="FooterChar">
    <w:name w:val="Footer Char"/>
    <w:link w:val="Footer"/>
    <w:uiPriority w:val="99"/>
    <w:rsid w:val="00416C23"/>
    <w:rPr>
      <w:lang w:eastAsia="zh-TW"/>
    </w:rPr>
  </w:style>
  <w:style w:type="character" w:customStyle="1" w:styleId="Heading2Char">
    <w:name w:val="Heading 2 Char"/>
    <w:link w:val="Heading2"/>
    <w:uiPriority w:val="9"/>
    <w:rsid w:val="009C14F7"/>
    <w:rPr>
      <w:rFonts w:ascii="Cambria" w:eastAsia="Times New Roman" w:hAnsi="Cambria" w:cs="Times New Roman"/>
      <w:b/>
      <w:bCs/>
      <w:i/>
      <w:iCs/>
      <w:sz w:val="28"/>
      <w:szCs w:val="28"/>
      <w:lang w:eastAsia="zh-TW"/>
    </w:rPr>
  </w:style>
  <w:style w:type="character" w:customStyle="1" w:styleId="Heading1Char">
    <w:name w:val="Heading 1 Char"/>
    <w:link w:val="Heading1"/>
    <w:uiPriority w:val="9"/>
    <w:rsid w:val="007B32D8"/>
    <w:rPr>
      <w:rFonts w:ascii="Cambria" w:hAnsi="Cambria"/>
      <w:b/>
      <w:bCs/>
      <w:color w:val="365F91"/>
      <w:sz w:val="28"/>
      <w:szCs w:val="28"/>
    </w:rPr>
  </w:style>
  <w:style w:type="character" w:customStyle="1" w:styleId="Heading4Char">
    <w:name w:val="Heading 4 Char"/>
    <w:link w:val="Heading4"/>
    <w:uiPriority w:val="9"/>
    <w:semiHidden/>
    <w:rsid w:val="007B32D8"/>
    <w:rPr>
      <w:rFonts w:ascii="Cambria" w:hAnsi="Cambria"/>
      <w:b/>
      <w:bCs/>
      <w:i/>
      <w:iCs/>
      <w:color w:val="4F81BD"/>
      <w:sz w:val="22"/>
      <w:szCs w:val="22"/>
    </w:rPr>
  </w:style>
  <w:style w:type="numbering" w:customStyle="1" w:styleId="NoList1">
    <w:name w:val="No List1"/>
    <w:next w:val="NoList"/>
    <w:uiPriority w:val="99"/>
    <w:semiHidden/>
    <w:unhideWhenUsed/>
    <w:rsid w:val="007B32D8"/>
  </w:style>
  <w:style w:type="character" w:customStyle="1" w:styleId="Heading3Char">
    <w:name w:val="Heading 3 Char"/>
    <w:link w:val="Heading3"/>
    <w:uiPriority w:val="9"/>
    <w:rsid w:val="007B32D8"/>
    <w:rPr>
      <w:rFonts w:ascii="Arial" w:hAnsi="Arial" w:cs="Arial"/>
      <w:b/>
      <w:bCs/>
      <w:sz w:val="26"/>
      <w:szCs w:val="26"/>
    </w:rPr>
  </w:style>
  <w:style w:type="paragraph" w:styleId="PlainText">
    <w:name w:val="Plain Text"/>
    <w:basedOn w:val="Normal"/>
    <w:link w:val="PlainTextChar"/>
    <w:uiPriority w:val="99"/>
    <w:unhideWhenUsed/>
    <w:rsid w:val="007B32D8"/>
    <w:rPr>
      <w:rFonts w:ascii="Calibri" w:eastAsia="Calibri" w:hAnsi="Calibri"/>
      <w:sz w:val="22"/>
      <w:szCs w:val="21"/>
      <w:lang w:eastAsia="en-US"/>
    </w:rPr>
  </w:style>
  <w:style w:type="character" w:customStyle="1" w:styleId="PlainTextChar">
    <w:name w:val="Plain Text Char"/>
    <w:link w:val="PlainText"/>
    <w:uiPriority w:val="99"/>
    <w:rsid w:val="007B32D8"/>
    <w:rPr>
      <w:rFonts w:ascii="Calibri" w:eastAsia="Calibri" w:hAnsi="Calibri"/>
      <w:sz w:val="22"/>
      <w:szCs w:val="21"/>
    </w:rPr>
  </w:style>
  <w:style w:type="character" w:customStyle="1" w:styleId="CommentTextChar">
    <w:name w:val="Comment Text Char"/>
    <w:link w:val="CommentText"/>
    <w:uiPriority w:val="99"/>
    <w:rsid w:val="007B32D8"/>
    <w:rPr>
      <w:lang w:eastAsia="zh-TW"/>
    </w:rPr>
  </w:style>
  <w:style w:type="character" w:styleId="Emphasis">
    <w:name w:val="Emphasis"/>
    <w:uiPriority w:val="20"/>
    <w:qFormat/>
    <w:rsid w:val="007B32D8"/>
    <w:rPr>
      <w:i/>
      <w:iCs/>
    </w:rPr>
  </w:style>
  <w:style w:type="character" w:customStyle="1" w:styleId="BalloonTextChar">
    <w:name w:val="Balloon Text Char"/>
    <w:link w:val="BalloonText"/>
    <w:uiPriority w:val="99"/>
    <w:semiHidden/>
    <w:rsid w:val="007B32D8"/>
    <w:rPr>
      <w:rFonts w:ascii="Tahoma" w:hAnsi="Tahoma" w:cs="Tahoma"/>
      <w:sz w:val="16"/>
      <w:szCs w:val="16"/>
      <w:lang w:eastAsia="zh-TW"/>
    </w:rPr>
  </w:style>
  <w:style w:type="paragraph" w:customStyle="1" w:styleId="pbodyaltnoindent">
    <w:name w:val="pbodyaltnoindent"/>
    <w:basedOn w:val="Normal"/>
    <w:rsid w:val="007B32D8"/>
    <w:pPr>
      <w:spacing w:before="240" w:after="240" w:line="288" w:lineRule="auto"/>
      <w:ind w:left="240" w:right="240"/>
    </w:pPr>
    <w:rPr>
      <w:rFonts w:ascii="Arial" w:hAnsi="Arial" w:cs="Arial"/>
      <w:color w:val="000000"/>
      <w:sz w:val="15"/>
      <w:szCs w:val="15"/>
      <w:lang w:eastAsia="en-US"/>
    </w:rPr>
  </w:style>
  <w:style w:type="paragraph" w:customStyle="1" w:styleId="pbodyctrsmcaps">
    <w:name w:val="pbodyctrsmcaps"/>
    <w:basedOn w:val="Normal"/>
    <w:rsid w:val="007B32D8"/>
    <w:pPr>
      <w:spacing w:before="240" w:after="240" w:line="288" w:lineRule="auto"/>
      <w:jc w:val="center"/>
    </w:pPr>
    <w:rPr>
      <w:rFonts w:ascii="Arial" w:hAnsi="Arial" w:cs="Arial"/>
      <w:smallCaps/>
      <w:color w:val="000000"/>
      <w:lang w:eastAsia="en-US"/>
    </w:rPr>
  </w:style>
  <w:style w:type="character" w:customStyle="1" w:styleId="HeaderChar">
    <w:name w:val="Header Char"/>
    <w:link w:val="Header"/>
    <w:rsid w:val="007B32D8"/>
    <w:rPr>
      <w:lang w:eastAsia="zh-TW"/>
    </w:rPr>
  </w:style>
  <w:style w:type="character" w:customStyle="1" w:styleId="CommentSubjectChar">
    <w:name w:val="Comment Subject Char"/>
    <w:link w:val="CommentSubject"/>
    <w:uiPriority w:val="99"/>
    <w:semiHidden/>
    <w:rsid w:val="007B32D8"/>
    <w:rPr>
      <w:b/>
      <w:bCs/>
      <w:lang w:eastAsia="zh-TW"/>
    </w:rPr>
  </w:style>
  <w:style w:type="paragraph" w:customStyle="1" w:styleId="pbodyalt">
    <w:name w:val="pbodyalt"/>
    <w:basedOn w:val="Normal"/>
    <w:rsid w:val="007B32D8"/>
    <w:pPr>
      <w:spacing w:before="240" w:after="240" w:line="288" w:lineRule="auto"/>
      <w:ind w:left="240" w:right="240" w:firstLine="240"/>
    </w:pPr>
    <w:rPr>
      <w:rFonts w:ascii="Arial" w:hAnsi="Arial" w:cs="Arial"/>
      <w:color w:val="000000"/>
      <w:sz w:val="15"/>
      <w:szCs w:val="15"/>
      <w:lang w:eastAsia="en-US"/>
    </w:rPr>
  </w:style>
  <w:style w:type="paragraph" w:styleId="ListParagraph">
    <w:name w:val="List Paragraph"/>
    <w:basedOn w:val="Normal"/>
    <w:uiPriority w:val="34"/>
    <w:qFormat/>
    <w:rsid w:val="007B32D8"/>
    <w:pPr>
      <w:ind w:left="720"/>
      <w:contextualSpacing/>
    </w:pPr>
    <w:rPr>
      <w:sz w:val="24"/>
      <w:szCs w:val="24"/>
      <w:lang w:eastAsia="en-US"/>
    </w:rPr>
  </w:style>
  <w:style w:type="character" w:customStyle="1" w:styleId="HTMLPreformattedChar">
    <w:name w:val="HTML Preformatted Char"/>
    <w:link w:val="HTMLPreformatted"/>
    <w:uiPriority w:val="99"/>
    <w:rsid w:val="007B32D8"/>
    <w:rPr>
      <w:rFonts w:ascii="Courier New" w:hAnsi="Courier New" w:cs="Courier New"/>
    </w:rPr>
  </w:style>
  <w:style w:type="character" w:customStyle="1" w:styleId="apple-converted-space">
    <w:name w:val="apple-converted-space"/>
    <w:rsid w:val="007B32D8"/>
  </w:style>
  <w:style w:type="paragraph" w:customStyle="1" w:styleId="Default">
    <w:name w:val="Default"/>
    <w:rsid w:val="007B32D8"/>
    <w:pPr>
      <w:autoSpaceDE w:val="0"/>
      <w:autoSpaceDN w:val="0"/>
      <w:adjustRightInd w:val="0"/>
    </w:pPr>
    <w:rPr>
      <w:rFonts w:ascii="Arial" w:hAnsi="Arial" w:cs="Arial"/>
      <w:color w:val="000000"/>
      <w:sz w:val="24"/>
      <w:szCs w:val="24"/>
    </w:rPr>
  </w:style>
  <w:style w:type="character" w:customStyle="1" w:styleId="FootnoteTextChar">
    <w:name w:val="Footnote Text Char"/>
    <w:link w:val="FootnoteText"/>
    <w:uiPriority w:val="99"/>
    <w:semiHidden/>
    <w:rsid w:val="007B32D8"/>
  </w:style>
  <w:style w:type="character" w:customStyle="1" w:styleId="FootnoteTextChar1">
    <w:name w:val="Footnote Text Char1"/>
    <w:uiPriority w:val="99"/>
    <w:semiHidden/>
    <w:rsid w:val="007B32D8"/>
    <w:rPr>
      <w:sz w:val="20"/>
      <w:szCs w:val="20"/>
    </w:rPr>
  </w:style>
  <w:style w:type="paragraph" w:styleId="Revision">
    <w:name w:val="Revision"/>
    <w:hidden/>
    <w:uiPriority w:val="99"/>
    <w:semiHidden/>
    <w:rsid w:val="007B32D8"/>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3883">
      <w:bodyDiv w:val="1"/>
      <w:marLeft w:val="0"/>
      <w:marRight w:val="0"/>
      <w:marTop w:val="0"/>
      <w:marBottom w:val="0"/>
      <w:divBdr>
        <w:top w:val="none" w:sz="0" w:space="0" w:color="auto"/>
        <w:left w:val="none" w:sz="0" w:space="0" w:color="auto"/>
        <w:bottom w:val="none" w:sz="0" w:space="0" w:color="auto"/>
        <w:right w:val="none" w:sz="0" w:space="0" w:color="auto"/>
      </w:divBdr>
    </w:div>
    <w:div w:id="128254565">
      <w:bodyDiv w:val="1"/>
      <w:marLeft w:val="0"/>
      <w:marRight w:val="0"/>
      <w:marTop w:val="0"/>
      <w:marBottom w:val="0"/>
      <w:divBdr>
        <w:top w:val="none" w:sz="0" w:space="0" w:color="auto"/>
        <w:left w:val="none" w:sz="0" w:space="0" w:color="auto"/>
        <w:bottom w:val="none" w:sz="0" w:space="0" w:color="auto"/>
        <w:right w:val="none" w:sz="0" w:space="0" w:color="auto"/>
      </w:divBdr>
    </w:div>
    <w:div w:id="358360905">
      <w:bodyDiv w:val="1"/>
      <w:marLeft w:val="0"/>
      <w:marRight w:val="0"/>
      <w:marTop w:val="0"/>
      <w:marBottom w:val="0"/>
      <w:divBdr>
        <w:top w:val="none" w:sz="0" w:space="0" w:color="auto"/>
        <w:left w:val="none" w:sz="0" w:space="0" w:color="auto"/>
        <w:bottom w:val="none" w:sz="0" w:space="0" w:color="auto"/>
        <w:right w:val="none" w:sz="0" w:space="0" w:color="auto"/>
      </w:divBdr>
    </w:div>
    <w:div w:id="154016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207E8-6D8D-4491-900D-9289D40AF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172</Pages>
  <Words>28951</Words>
  <Characters>164016</Characters>
  <Application>Microsoft Office Word</Application>
  <DocSecurity>0</DocSecurity>
  <Lines>1366</Lines>
  <Paragraphs>385</Paragraphs>
  <ScaleCrop>false</ScaleCrop>
  <HeadingPairs>
    <vt:vector size="2" baseType="variant">
      <vt:variant>
        <vt:lpstr>Title</vt:lpstr>
      </vt:variant>
      <vt:variant>
        <vt:i4>1</vt:i4>
      </vt:variant>
    </vt:vector>
  </HeadingPairs>
  <TitlesOfParts>
    <vt:vector size="1" baseType="lpstr">
      <vt:lpstr>August 28, 2000</vt:lpstr>
    </vt:vector>
  </TitlesOfParts>
  <Company>Litton/PRC, Inc.</Company>
  <LinksUpToDate>false</LinksUpToDate>
  <CharactersWithSpaces>192582</CharactersWithSpaces>
  <SharedDoc>false</SharedDoc>
  <HLinks>
    <vt:vector size="30" baseType="variant">
      <vt:variant>
        <vt:i4>589883</vt:i4>
      </vt:variant>
      <vt:variant>
        <vt:i4>12</vt:i4>
      </vt:variant>
      <vt:variant>
        <vt:i4>0</vt:i4>
      </vt:variant>
      <vt:variant>
        <vt:i4>5</vt:i4>
      </vt:variant>
      <vt:variant>
        <vt:lpwstr>https://acquisition.gov/far/current/html/Subpart 19_15.html</vt:lpwstr>
      </vt:variant>
      <vt:variant>
        <vt:lpwstr>wp1094968</vt:lpwstr>
      </vt:variant>
      <vt:variant>
        <vt:i4>3145729</vt:i4>
      </vt:variant>
      <vt:variant>
        <vt:i4>9</vt:i4>
      </vt:variant>
      <vt:variant>
        <vt:i4>0</vt:i4>
      </vt:variant>
      <vt:variant>
        <vt:i4>5</vt:i4>
      </vt:variant>
      <vt:variant>
        <vt:lpwstr>http://www.acquisition.gov/sites/default/files/current/far/html/Subpart 19_15.html</vt:lpwstr>
      </vt:variant>
      <vt:variant>
        <vt:lpwstr>wp1095318</vt:lpwstr>
      </vt:variant>
      <vt:variant>
        <vt:i4>7012413</vt:i4>
      </vt:variant>
      <vt:variant>
        <vt:i4>6</vt:i4>
      </vt:variant>
      <vt:variant>
        <vt:i4>0</vt:i4>
      </vt:variant>
      <vt:variant>
        <vt:i4>5</vt:i4>
      </vt:variant>
      <vt:variant>
        <vt:lpwstr>http://www.acquisition.gov/sites/default/files/current/far/html/52_217_221.html</vt:lpwstr>
      </vt:variant>
      <vt:variant>
        <vt:lpwstr>wp1144420</vt:lpwstr>
      </vt:variant>
      <vt:variant>
        <vt:i4>2031715</vt:i4>
      </vt:variant>
      <vt:variant>
        <vt:i4>3</vt:i4>
      </vt:variant>
      <vt:variant>
        <vt:i4>0</vt:i4>
      </vt:variant>
      <vt:variant>
        <vt:i4>5</vt:i4>
      </vt:variant>
      <vt:variant>
        <vt:lpwstr>https://www.acquisition.gov/sites/default/files/current/far/html/Subpart 19_7.html</vt:lpwstr>
      </vt:variant>
      <vt:variant>
        <vt:lpwstr>wp1088749</vt:lpwstr>
      </vt:variant>
      <vt:variant>
        <vt:i4>6488064</vt:i4>
      </vt:variant>
      <vt:variant>
        <vt:i4>0</vt:i4>
      </vt:variant>
      <vt:variant>
        <vt:i4>0</vt:i4>
      </vt:variant>
      <vt:variant>
        <vt:i4>5</vt:i4>
      </vt:variant>
      <vt:variant>
        <vt:lpwstr>mailto:Mahruba.uddowla@gsa.gov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28, 2000</dc:title>
  <dc:creator>GSA Seat Management</dc:creator>
  <cp:lastModifiedBy>JoanneJSosa</cp:lastModifiedBy>
  <cp:revision>4</cp:revision>
  <cp:lastPrinted>2019-10-30T16:51:00Z</cp:lastPrinted>
  <dcterms:created xsi:type="dcterms:W3CDTF">2020-02-20T16:50:00Z</dcterms:created>
  <dcterms:modified xsi:type="dcterms:W3CDTF">2020-02-21T19:55:00Z</dcterms:modified>
</cp:coreProperties>
</file>